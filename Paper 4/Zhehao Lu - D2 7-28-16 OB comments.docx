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7308DE4" w14:textId="77777777" w:rsidR="004B03EF" w:rsidRDefault="00F64046">
      <w:pPr>
        <w:spacing w:before="60"/>
        <w:ind w:left="938" w:right="940"/>
        <w:jc w:val="center"/>
        <w:rPr>
          <w:sz w:val="28"/>
          <w:szCs w:val="28"/>
        </w:rPr>
      </w:pPr>
      <w:bookmarkStart w:id="0" w:name="_GoBack"/>
      <w:bookmarkEnd w:id="0"/>
      <w:commentRangeStart w:id="1"/>
      <w:r>
        <w:rPr>
          <w:w w:val="124"/>
          <w:sz w:val="28"/>
          <w:szCs w:val="28"/>
        </w:rPr>
        <w:t>The</w:t>
      </w:r>
      <w:r>
        <w:rPr>
          <w:spacing w:val="30"/>
          <w:w w:val="124"/>
          <w:sz w:val="28"/>
          <w:szCs w:val="28"/>
        </w:rPr>
        <w:t xml:space="preserve"> </w:t>
      </w:r>
      <w:r>
        <w:rPr>
          <w:spacing w:val="-11"/>
          <w:w w:val="124"/>
          <w:sz w:val="28"/>
          <w:szCs w:val="28"/>
        </w:rPr>
        <w:t>P</w:t>
      </w:r>
      <w:r>
        <w:rPr>
          <w:w w:val="124"/>
          <w:sz w:val="28"/>
          <w:szCs w:val="28"/>
        </w:rPr>
        <w:t>ossibili</w:t>
      </w:r>
      <w:r>
        <w:rPr>
          <w:spacing w:val="-10"/>
          <w:w w:val="124"/>
          <w:sz w:val="28"/>
          <w:szCs w:val="28"/>
        </w:rPr>
        <w:t>t</w:t>
      </w:r>
      <w:r>
        <w:rPr>
          <w:w w:val="124"/>
          <w:sz w:val="28"/>
          <w:szCs w:val="28"/>
        </w:rPr>
        <w:t>y</w:t>
      </w:r>
      <w:r>
        <w:rPr>
          <w:spacing w:val="21"/>
          <w:w w:val="124"/>
          <w:sz w:val="28"/>
          <w:szCs w:val="28"/>
        </w:rPr>
        <w:t xml:space="preserve"> </w:t>
      </w:r>
      <w:r>
        <w:rPr>
          <w:sz w:val="28"/>
          <w:szCs w:val="28"/>
        </w:rPr>
        <w:t>of</w:t>
      </w:r>
      <w:r>
        <w:rPr>
          <w:spacing w:val="64"/>
          <w:sz w:val="28"/>
          <w:szCs w:val="28"/>
        </w:rPr>
        <w:t xml:space="preserve"> </w:t>
      </w:r>
      <w:r>
        <w:rPr>
          <w:w w:val="126"/>
          <w:sz w:val="28"/>
          <w:szCs w:val="28"/>
        </w:rPr>
        <w:t>Earlier</w:t>
      </w:r>
      <w:r>
        <w:rPr>
          <w:spacing w:val="13"/>
          <w:w w:val="126"/>
          <w:sz w:val="28"/>
          <w:szCs w:val="28"/>
        </w:rPr>
        <w:t xml:space="preserve"> </w:t>
      </w:r>
      <w:r>
        <w:rPr>
          <w:w w:val="126"/>
          <w:sz w:val="28"/>
          <w:szCs w:val="28"/>
        </w:rPr>
        <w:t>LIGO</w:t>
      </w:r>
      <w:r>
        <w:rPr>
          <w:spacing w:val="-14"/>
          <w:w w:val="126"/>
          <w:sz w:val="28"/>
          <w:szCs w:val="28"/>
        </w:rPr>
        <w:t xml:space="preserve"> </w:t>
      </w:r>
      <w:r>
        <w:rPr>
          <w:w w:val="126"/>
          <w:sz w:val="28"/>
          <w:szCs w:val="28"/>
        </w:rPr>
        <w:t>to</w:t>
      </w:r>
      <w:r>
        <w:rPr>
          <w:spacing w:val="31"/>
          <w:w w:val="126"/>
          <w:sz w:val="28"/>
          <w:szCs w:val="28"/>
        </w:rPr>
        <w:t xml:space="preserve"> </w:t>
      </w:r>
      <w:r>
        <w:rPr>
          <w:w w:val="126"/>
          <w:sz w:val="28"/>
          <w:szCs w:val="28"/>
        </w:rPr>
        <w:t>Detect</w:t>
      </w:r>
      <w:r>
        <w:rPr>
          <w:spacing w:val="34"/>
          <w:w w:val="126"/>
          <w:sz w:val="28"/>
          <w:szCs w:val="28"/>
        </w:rPr>
        <w:t xml:space="preserve"> </w:t>
      </w:r>
      <w:r>
        <w:rPr>
          <w:w w:val="125"/>
          <w:sz w:val="28"/>
          <w:szCs w:val="28"/>
        </w:rPr>
        <w:t>G</w:t>
      </w:r>
      <w:r>
        <w:rPr>
          <w:w w:val="126"/>
          <w:sz w:val="28"/>
          <w:szCs w:val="28"/>
        </w:rPr>
        <w:t>W</w:t>
      </w:r>
      <w:r>
        <w:rPr>
          <w:w w:val="115"/>
          <w:sz w:val="28"/>
          <w:szCs w:val="28"/>
        </w:rPr>
        <w:t>150914</w:t>
      </w:r>
      <w:commentRangeEnd w:id="1"/>
      <w:r w:rsidR="001C3049">
        <w:rPr>
          <w:rStyle w:val="CommentReference"/>
        </w:rPr>
        <w:commentReference w:id="1"/>
      </w:r>
    </w:p>
    <w:p w14:paraId="27308DE5" w14:textId="77777777" w:rsidR="004B03EF" w:rsidRDefault="004B03EF">
      <w:pPr>
        <w:spacing w:before="3" w:line="180" w:lineRule="exact"/>
        <w:rPr>
          <w:sz w:val="18"/>
          <w:szCs w:val="18"/>
        </w:rPr>
      </w:pPr>
    </w:p>
    <w:p w14:paraId="27308DE6" w14:textId="77777777" w:rsidR="004B03EF" w:rsidRDefault="004B03EF">
      <w:pPr>
        <w:spacing w:line="200" w:lineRule="exact"/>
      </w:pPr>
    </w:p>
    <w:p w14:paraId="27308DE7" w14:textId="77777777" w:rsidR="004B03EF" w:rsidRDefault="00F64046">
      <w:pPr>
        <w:ind w:left="4147" w:right="4148"/>
        <w:jc w:val="center"/>
        <w:rPr>
          <w:sz w:val="24"/>
          <w:szCs w:val="24"/>
        </w:rPr>
      </w:pPr>
      <w:r>
        <w:rPr>
          <w:sz w:val="24"/>
          <w:szCs w:val="24"/>
        </w:rPr>
        <w:t xml:space="preserve">Zhehao </w:t>
      </w:r>
      <w:r>
        <w:rPr>
          <w:spacing w:val="30"/>
          <w:sz w:val="24"/>
          <w:szCs w:val="24"/>
        </w:rPr>
        <w:t xml:space="preserve"> </w:t>
      </w:r>
      <w:r>
        <w:rPr>
          <w:w w:val="103"/>
          <w:sz w:val="24"/>
          <w:szCs w:val="24"/>
        </w:rPr>
        <w:t>Lu</w:t>
      </w:r>
    </w:p>
    <w:p w14:paraId="27308DE8" w14:textId="77777777" w:rsidR="004B03EF" w:rsidRDefault="004B03EF">
      <w:pPr>
        <w:spacing w:before="6" w:line="160" w:lineRule="exact"/>
        <w:rPr>
          <w:sz w:val="17"/>
          <w:szCs w:val="17"/>
        </w:rPr>
      </w:pPr>
    </w:p>
    <w:p w14:paraId="27308DE9" w14:textId="77777777" w:rsidR="004B03EF" w:rsidRDefault="00F64046">
      <w:pPr>
        <w:ind w:left="3638" w:right="3639"/>
        <w:jc w:val="center"/>
        <w:rPr>
          <w:sz w:val="22"/>
          <w:szCs w:val="22"/>
        </w:rPr>
      </w:pPr>
      <w:r>
        <w:rPr>
          <w:sz w:val="22"/>
          <w:szCs w:val="22"/>
        </w:rPr>
        <w:t xml:space="preserve">(Dated: </w:t>
      </w:r>
      <w:r>
        <w:rPr>
          <w:spacing w:val="47"/>
          <w:sz w:val="22"/>
          <w:szCs w:val="22"/>
        </w:rPr>
        <w:t xml:space="preserve"> </w:t>
      </w:r>
      <w:r>
        <w:rPr>
          <w:sz w:val="22"/>
          <w:szCs w:val="22"/>
        </w:rPr>
        <w:t xml:space="preserve">July </w:t>
      </w:r>
      <w:r>
        <w:rPr>
          <w:spacing w:val="4"/>
          <w:sz w:val="22"/>
          <w:szCs w:val="22"/>
        </w:rPr>
        <w:t xml:space="preserve"> </w:t>
      </w:r>
      <w:r>
        <w:rPr>
          <w:sz w:val="22"/>
          <w:szCs w:val="22"/>
        </w:rPr>
        <w:t>29,</w:t>
      </w:r>
      <w:r>
        <w:rPr>
          <w:spacing w:val="21"/>
          <w:sz w:val="22"/>
          <w:szCs w:val="22"/>
        </w:rPr>
        <w:t xml:space="preserve"> </w:t>
      </w:r>
      <w:r>
        <w:rPr>
          <w:w w:val="101"/>
          <w:sz w:val="22"/>
          <w:szCs w:val="22"/>
        </w:rPr>
        <w:t>2016)</w:t>
      </w:r>
    </w:p>
    <w:p w14:paraId="27308DEA" w14:textId="77777777" w:rsidR="004B03EF" w:rsidRDefault="004B03EF">
      <w:pPr>
        <w:spacing w:before="19" w:line="200" w:lineRule="exact"/>
      </w:pPr>
    </w:p>
    <w:p w14:paraId="27308DEB" w14:textId="77777777" w:rsidR="004B03EF" w:rsidRDefault="00F64046">
      <w:pPr>
        <w:ind w:left="4186" w:right="4187"/>
        <w:jc w:val="center"/>
        <w:rPr>
          <w:sz w:val="28"/>
          <w:szCs w:val="28"/>
        </w:rPr>
      </w:pPr>
      <w:r>
        <w:rPr>
          <w:w w:val="112"/>
          <w:sz w:val="28"/>
          <w:szCs w:val="28"/>
        </w:rPr>
        <w:t>Abstract</w:t>
      </w:r>
    </w:p>
    <w:p w14:paraId="27308DEC" w14:textId="19E4F349" w:rsidR="004B03EF" w:rsidRDefault="00F64046">
      <w:pPr>
        <w:spacing w:before="25" w:line="420" w:lineRule="exact"/>
        <w:ind w:left="100" w:right="63" w:firstLine="218"/>
        <w:jc w:val="both"/>
        <w:rPr>
          <w:sz w:val="22"/>
          <w:szCs w:val="22"/>
        </w:rPr>
      </w:pPr>
      <w:r>
        <w:rPr>
          <w:sz w:val="22"/>
          <w:szCs w:val="22"/>
        </w:rPr>
        <w:t>I</w:t>
      </w:r>
      <w:r>
        <w:rPr>
          <w:spacing w:val="50"/>
          <w:sz w:val="22"/>
          <w:szCs w:val="22"/>
        </w:rPr>
        <w:t xml:space="preserve"> </w:t>
      </w:r>
      <w:r>
        <w:rPr>
          <w:w w:val="108"/>
          <w:sz w:val="22"/>
          <w:szCs w:val="22"/>
        </w:rPr>
        <w:t>re</w:t>
      </w:r>
      <w:r>
        <w:rPr>
          <w:spacing w:val="6"/>
          <w:w w:val="108"/>
          <w:sz w:val="22"/>
          <w:szCs w:val="22"/>
        </w:rPr>
        <w:t>p</w:t>
      </w:r>
      <w:r>
        <w:rPr>
          <w:w w:val="106"/>
          <w:sz w:val="22"/>
          <w:szCs w:val="22"/>
        </w:rPr>
        <w:t>or</w:t>
      </w:r>
      <w:r>
        <w:rPr>
          <w:w w:val="138"/>
          <w:sz w:val="22"/>
          <w:szCs w:val="22"/>
        </w:rPr>
        <w:t>t</w:t>
      </w:r>
      <w:r>
        <w:rPr>
          <w:sz w:val="22"/>
          <w:szCs w:val="22"/>
        </w:rPr>
        <w:t xml:space="preserve"> </w:t>
      </w:r>
      <w:r>
        <w:rPr>
          <w:spacing w:val="-9"/>
          <w:sz w:val="22"/>
          <w:szCs w:val="22"/>
        </w:rPr>
        <w:t xml:space="preserve"> </w:t>
      </w:r>
      <w:r>
        <w:rPr>
          <w:sz w:val="22"/>
          <w:szCs w:val="22"/>
        </w:rPr>
        <w:t xml:space="preserve">the </w:t>
      </w:r>
      <w:r>
        <w:rPr>
          <w:spacing w:val="23"/>
          <w:sz w:val="22"/>
          <w:szCs w:val="22"/>
        </w:rPr>
        <w:t xml:space="preserve"> </w:t>
      </w:r>
      <w:r>
        <w:rPr>
          <w:sz w:val="22"/>
          <w:szCs w:val="22"/>
        </w:rPr>
        <w:t xml:space="preserve">results </w:t>
      </w:r>
      <w:r>
        <w:rPr>
          <w:spacing w:val="37"/>
          <w:sz w:val="22"/>
          <w:szCs w:val="22"/>
        </w:rPr>
        <w:t xml:space="preserve"> </w:t>
      </w:r>
      <w:r>
        <w:rPr>
          <w:sz w:val="22"/>
          <w:szCs w:val="22"/>
        </w:rPr>
        <w:t>of</w:t>
      </w:r>
      <w:r>
        <w:rPr>
          <w:spacing w:val="36"/>
          <w:sz w:val="22"/>
          <w:szCs w:val="22"/>
        </w:rPr>
        <w:t xml:space="preserve"> </w:t>
      </w:r>
      <w:r>
        <w:rPr>
          <w:spacing w:val="-6"/>
          <w:sz w:val="22"/>
          <w:szCs w:val="22"/>
        </w:rPr>
        <w:t>m</w:t>
      </w:r>
      <w:r>
        <w:rPr>
          <w:sz w:val="22"/>
          <w:szCs w:val="22"/>
        </w:rPr>
        <w:t xml:space="preserve">y </w:t>
      </w:r>
      <w:r>
        <w:rPr>
          <w:spacing w:val="6"/>
          <w:sz w:val="22"/>
          <w:szCs w:val="22"/>
        </w:rPr>
        <w:t xml:space="preserve"> </w:t>
      </w:r>
      <w:r>
        <w:rPr>
          <w:w w:val="106"/>
          <w:sz w:val="22"/>
          <w:szCs w:val="22"/>
        </w:rPr>
        <w:t>i</w:t>
      </w:r>
      <w:r>
        <w:rPr>
          <w:spacing w:val="-6"/>
          <w:w w:val="106"/>
          <w:sz w:val="22"/>
          <w:szCs w:val="22"/>
        </w:rPr>
        <w:t>nv</w:t>
      </w:r>
      <w:r>
        <w:rPr>
          <w:w w:val="106"/>
          <w:sz w:val="22"/>
          <w:szCs w:val="22"/>
        </w:rPr>
        <w:t>estigation</w:t>
      </w:r>
      <w:r>
        <w:rPr>
          <w:spacing w:val="50"/>
          <w:w w:val="106"/>
          <w:sz w:val="22"/>
          <w:szCs w:val="22"/>
        </w:rPr>
        <w:t xml:space="preserve"> </w:t>
      </w:r>
      <w:r>
        <w:rPr>
          <w:sz w:val="22"/>
          <w:szCs w:val="22"/>
        </w:rPr>
        <w:t>on</w:t>
      </w:r>
      <w:r>
        <w:rPr>
          <w:spacing w:val="54"/>
          <w:sz w:val="22"/>
          <w:szCs w:val="22"/>
        </w:rPr>
        <w:t xml:space="preserve"> </w:t>
      </w:r>
      <w:r>
        <w:rPr>
          <w:sz w:val="22"/>
          <w:szCs w:val="22"/>
        </w:rPr>
        <w:t xml:space="preserve">the </w:t>
      </w:r>
      <w:r>
        <w:rPr>
          <w:spacing w:val="23"/>
          <w:sz w:val="22"/>
          <w:szCs w:val="22"/>
        </w:rPr>
        <w:t xml:space="preserve"> </w:t>
      </w:r>
      <w:r>
        <w:rPr>
          <w:sz w:val="22"/>
          <w:szCs w:val="22"/>
        </w:rPr>
        <w:t>sensitivi</w:t>
      </w:r>
      <w:r>
        <w:rPr>
          <w:spacing w:val="-5"/>
          <w:sz w:val="22"/>
          <w:szCs w:val="22"/>
        </w:rPr>
        <w:t>t</w:t>
      </w:r>
      <w:r>
        <w:rPr>
          <w:sz w:val="22"/>
          <w:szCs w:val="22"/>
        </w:rPr>
        <w:t xml:space="preserve">y </w:t>
      </w:r>
      <w:r>
        <w:rPr>
          <w:spacing w:val="51"/>
          <w:sz w:val="22"/>
          <w:szCs w:val="22"/>
        </w:rPr>
        <w:t xml:space="preserve"> </w:t>
      </w:r>
      <w:r>
        <w:rPr>
          <w:sz w:val="22"/>
          <w:szCs w:val="22"/>
        </w:rPr>
        <w:t>of</w:t>
      </w:r>
      <w:r>
        <w:rPr>
          <w:spacing w:val="36"/>
          <w:sz w:val="22"/>
          <w:szCs w:val="22"/>
        </w:rPr>
        <w:t xml:space="preserve"> </w:t>
      </w:r>
      <w:r>
        <w:rPr>
          <w:sz w:val="22"/>
          <w:szCs w:val="22"/>
        </w:rPr>
        <w:t xml:space="preserve">LIGO </w:t>
      </w:r>
      <w:r>
        <w:rPr>
          <w:spacing w:val="17"/>
          <w:sz w:val="22"/>
          <w:szCs w:val="22"/>
        </w:rPr>
        <w:t xml:space="preserve"> </w:t>
      </w:r>
      <w:r>
        <w:rPr>
          <w:sz w:val="22"/>
          <w:szCs w:val="22"/>
        </w:rPr>
        <w:t xml:space="preserve">at </w:t>
      </w:r>
      <w:r>
        <w:rPr>
          <w:spacing w:val="25"/>
          <w:sz w:val="22"/>
          <w:szCs w:val="22"/>
        </w:rPr>
        <w:t xml:space="preserve"> </w:t>
      </w:r>
      <w:r>
        <w:rPr>
          <w:sz w:val="22"/>
          <w:szCs w:val="22"/>
        </w:rPr>
        <w:t xml:space="preserve">earlier </w:t>
      </w:r>
      <w:r>
        <w:rPr>
          <w:spacing w:val="19"/>
          <w:sz w:val="22"/>
          <w:szCs w:val="22"/>
        </w:rPr>
        <w:t xml:space="preserve"> </w:t>
      </w:r>
      <w:r>
        <w:rPr>
          <w:sz w:val="22"/>
          <w:szCs w:val="22"/>
        </w:rPr>
        <w:t xml:space="preserve">stages.  </w:t>
      </w:r>
      <w:r>
        <w:rPr>
          <w:spacing w:val="51"/>
          <w:sz w:val="22"/>
          <w:szCs w:val="22"/>
        </w:rPr>
        <w:t xml:space="preserve"> </w:t>
      </w:r>
      <w:r>
        <w:rPr>
          <w:sz w:val="22"/>
          <w:szCs w:val="22"/>
        </w:rPr>
        <w:t>I</w:t>
      </w:r>
      <w:r>
        <w:rPr>
          <w:spacing w:val="50"/>
          <w:sz w:val="22"/>
          <w:szCs w:val="22"/>
        </w:rPr>
        <w:t xml:space="preserve"> </w:t>
      </w:r>
      <w:r>
        <w:rPr>
          <w:w w:val="113"/>
          <w:sz w:val="22"/>
          <w:szCs w:val="22"/>
        </w:rPr>
        <w:t>t</w:t>
      </w:r>
      <w:r>
        <w:rPr>
          <w:spacing w:val="6"/>
          <w:w w:val="113"/>
          <w:sz w:val="22"/>
          <w:szCs w:val="22"/>
        </w:rPr>
        <w:t>o</w:t>
      </w:r>
      <w:r>
        <w:rPr>
          <w:w w:val="101"/>
          <w:sz w:val="22"/>
          <w:szCs w:val="22"/>
        </w:rPr>
        <w:t xml:space="preserve">ok </w:t>
      </w:r>
      <w:r>
        <w:rPr>
          <w:sz w:val="22"/>
          <w:szCs w:val="22"/>
        </w:rPr>
        <w:t xml:space="preserve">the  </w:t>
      </w:r>
      <w:r>
        <w:rPr>
          <w:spacing w:val="-6"/>
          <w:sz w:val="22"/>
          <w:szCs w:val="22"/>
        </w:rPr>
        <w:t>wav</w:t>
      </w:r>
      <w:r>
        <w:rPr>
          <w:sz w:val="22"/>
          <w:szCs w:val="22"/>
        </w:rPr>
        <w:t>eform</w:t>
      </w:r>
      <w:r>
        <w:rPr>
          <w:spacing w:val="47"/>
          <w:sz w:val="22"/>
          <w:szCs w:val="22"/>
        </w:rPr>
        <w:t xml:space="preserve"> </w:t>
      </w:r>
      <w:r>
        <w:rPr>
          <w:sz w:val="22"/>
          <w:szCs w:val="22"/>
        </w:rPr>
        <w:t>signal</w:t>
      </w:r>
      <w:r>
        <w:rPr>
          <w:spacing w:val="44"/>
          <w:sz w:val="22"/>
          <w:szCs w:val="22"/>
        </w:rPr>
        <w:t xml:space="preserve"> </w:t>
      </w:r>
      <w:r>
        <w:rPr>
          <w:sz w:val="22"/>
          <w:szCs w:val="22"/>
        </w:rPr>
        <w:t>of</w:t>
      </w:r>
      <w:r>
        <w:rPr>
          <w:spacing w:val="13"/>
          <w:sz w:val="22"/>
          <w:szCs w:val="22"/>
        </w:rPr>
        <w:t xml:space="preserve"> </w:t>
      </w:r>
      <w:r>
        <w:rPr>
          <w:sz w:val="22"/>
          <w:szCs w:val="22"/>
        </w:rPr>
        <w:t xml:space="preserve">the  </w:t>
      </w:r>
      <w:r>
        <w:rPr>
          <w:w w:val="102"/>
          <w:sz w:val="22"/>
          <w:szCs w:val="22"/>
        </w:rPr>
        <w:t>e</w:t>
      </w:r>
      <w:r>
        <w:rPr>
          <w:spacing w:val="-6"/>
          <w:w w:val="102"/>
          <w:sz w:val="22"/>
          <w:szCs w:val="22"/>
        </w:rPr>
        <w:t>v</w:t>
      </w:r>
      <w:r>
        <w:rPr>
          <w:w w:val="105"/>
          <w:sz w:val="22"/>
          <w:szCs w:val="22"/>
        </w:rPr>
        <w:t>e</w:t>
      </w:r>
      <w:r>
        <w:rPr>
          <w:spacing w:val="-6"/>
          <w:w w:val="105"/>
          <w:sz w:val="22"/>
          <w:szCs w:val="22"/>
        </w:rPr>
        <w:t>n</w:t>
      </w:r>
      <w:r>
        <w:rPr>
          <w:w w:val="138"/>
          <w:sz w:val="22"/>
          <w:szCs w:val="22"/>
        </w:rPr>
        <w:t>t</w:t>
      </w:r>
      <w:r>
        <w:rPr>
          <w:spacing w:val="22"/>
          <w:w w:val="138"/>
          <w:sz w:val="22"/>
          <w:szCs w:val="22"/>
        </w:rPr>
        <w:t xml:space="preserve"> </w:t>
      </w:r>
      <w:r>
        <w:rPr>
          <w:sz w:val="22"/>
          <w:szCs w:val="22"/>
        </w:rPr>
        <w:t>GW150914</w:t>
      </w:r>
      <w:r>
        <w:rPr>
          <w:spacing w:val="43"/>
          <w:sz w:val="22"/>
          <w:szCs w:val="22"/>
        </w:rPr>
        <w:t xml:space="preserve"> </w:t>
      </w:r>
      <w:r>
        <w:rPr>
          <w:sz w:val="22"/>
          <w:szCs w:val="22"/>
        </w:rPr>
        <w:t>to</w:t>
      </w:r>
      <w:r>
        <w:rPr>
          <w:spacing w:val="44"/>
          <w:sz w:val="22"/>
          <w:szCs w:val="22"/>
        </w:rPr>
        <w:t xml:space="preserve"> </w:t>
      </w:r>
      <w:r>
        <w:rPr>
          <w:sz w:val="22"/>
          <w:szCs w:val="22"/>
        </w:rPr>
        <w:t>ma</w:t>
      </w:r>
      <w:r>
        <w:rPr>
          <w:spacing w:val="-6"/>
          <w:sz w:val="22"/>
          <w:szCs w:val="22"/>
        </w:rPr>
        <w:t>k</w:t>
      </w:r>
      <w:r>
        <w:rPr>
          <w:sz w:val="22"/>
          <w:szCs w:val="22"/>
        </w:rPr>
        <w:t>e</w:t>
      </w:r>
      <w:r>
        <w:rPr>
          <w:spacing w:val="47"/>
          <w:sz w:val="22"/>
          <w:szCs w:val="22"/>
        </w:rPr>
        <w:t xml:space="preserve"> </w:t>
      </w:r>
      <w:r>
        <w:rPr>
          <w:sz w:val="22"/>
          <w:szCs w:val="22"/>
        </w:rPr>
        <w:t>inje</w:t>
      </w:r>
      <w:r>
        <w:rPr>
          <w:spacing w:val="1"/>
          <w:sz w:val="22"/>
          <w:szCs w:val="22"/>
        </w:rPr>
        <w:t>c</w:t>
      </w:r>
      <w:r>
        <w:rPr>
          <w:sz w:val="22"/>
          <w:szCs w:val="22"/>
        </w:rPr>
        <w:t xml:space="preserve">tions </w:t>
      </w:r>
      <w:r>
        <w:rPr>
          <w:spacing w:val="10"/>
          <w:sz w:val="22"/>
          <w:szCs w:val="22"/>
        </w:rPr>
        <w:t xml:space="preserve"> </w:t>
      </w:r>
      <w:commentRangeStart w:id="2"/>
      <w:r>
        <w:rPr>
          <w:sz w:val="22"/>
          <w:szCs w:val="22"/>
        </w:rPr>
        <w:t>on</w:t>
      </w:r>
      <w:r>
        <w:rPr>
          <w:spacing w:val="31"/>
          <w:sz w:val="22"/>
          <w:szCs w:val="22"/>
        </w:rPr>
        <w:t xml:space="preserve"> </w:t>
      </w:r>
      <w:r>
        <w:rPr>
          <w:sz w:val="22"/>
          <w:szCs w:val="22"/>
        </w:rPr>
        <w:t xml:space="preserve">data </w:t>
      </w:r>
      <w:r>
        <w:rPr>
          <w:spacing w:val="22"/>
          <w:sz w:val="22"/>
          <w:szCs w:val="22"/>
        </w:rPr>
        <w:t xml:space="preserve"> </w:t>
      </w:r>
      <w:commentRangeEnd w:id="2"/>
      <w:r w:rsidR="00A3184D">
        <w:rPr>
          <w:rStyle w:val="CommentReference"/>
        </w:rPr>
        <w:commentReference w:id="2"/>
      </w:r>
      <w:r>
        <w:rPr>
          <w:sz w:val="22"/>
          <w:szCs w:val="22"/>
        </w:rPr>
        <w:t>from</w:t>
      </w:r>
      <w:r>
        <w:rPr>
          <w:spacing w:val="36"/>
          <w:sz w:val="22"/>
          <w:szCs w:val="22"/>
        </w:rPr>
        <w:t xml:space="preserve"> </w:t>
      </w:r>
      <w:r>
        <w:rPr>
          <w:sz w:val="22"/>
          <w:szCs w:val="22"/>
        </w:rPr>
        <w:t>LIGO’s</w:t>
      </w:r>
      <w:r>
        <w:rPr>
          <w:spacing w:val="36"/>
          <w:sz w:val="22"/>
          <w:szCs w:val="22"/>
        </w:rPr>
        <w:t xml:space="preserve"> </w:t>
      </w:r>
      <w:r>
        <w:rPr>
          <w:sz w:val="22"/>
          <w:szCs w:val="22"/>
        </w:rPr>
        <w:t>S6</w:t>
      </w:r>
      <w:r>
        <w:rPr>
          <w:spacing w:val="19"/>
          <w:sz w:val="22"/>
          <w:szCs w:val="22"/>
        </w:rPr>
        <w:t xml:space="preserve"> </w:t>
      </w:r>
      <w:r>
        <w:rPr>
          <w:sz w:val="22"/>
          <w:szCs w:val="22"/>
        </w:rPr>
        <w:t>run</w:t>
      </w:r>
      <w:r>
        <w:rPr>
          <w:spacing w:val="55"/>
          <w:sz w:val="22"/>
          <w:szCs w:val="22"/>
        </w:rPr>
        <w:t xml:space="preserve"> </w:t>
      </w:r>
      <w:r>
        <w:rPr>
          <w:w w:val="110"/>
          <w:sz w:val="22"/>
          <w:szCs w:val="22"/>
        </w:rPr>
        <w:t xml:space="preserve">and </w:t>
      </w:r>
      <w:r>
        <w:rPr>
          <w:sz w:val="22"/>
          <w:szCs w:val="22"/>
        </w:rPr>
        <w:t>rec</w:t>
      </w:r>
      <w:r>
        <w:rPr>
          <w:spacing w:val="-6"/>
          <w:sz w:val="22"/>
          <w:szCs w:val="22"/>
        </w:rPr>
        <w:t>ov</w:t>
      </w:r>
      <w:r>
        <w:rPr>
          <w:sz w:val="22"/>
          <w:szCs w:val="22"/>
        </w:rPr>
        <w:t xml:space="preserve">ered </w:t>
      </w:r>
      <w:r>
        <w:rPr>
          <w:spacing w:val="4"/>
          <w:sz w:val="22"/>
          <w:szCs w:val="22"/>
        </w:rPr>
        <w:t xml:space="preserve"> </w:t>
      </w:r>
      <w:commentRangeStart w:id="3"/>
      <w:r>
        <w:rPr>
          <w:sz w:val="22"/>
          <w:szCs w:val="22"/>
        </w:rPr>
        <w:t>them</w:t>
      </w:r>
      <w:commentRangeEnd w:id="3"/>
      <w:r w:rsidR="00A3184D">
        <w:rPr>
          <w:rStyle w:val="CommentReference"/>
        </w:rPr>
        <w:commentReference w:id="3"/>
      </w:r>
      <w:r>
        <w:rPr>
          <w:sz w:val="22"/>
          <w:szCs w:val="22"/>
        </w:rPr>
        <w:t xml:space="preserve">.  </w:t>
      </w:r>
      <w:r>
        <w:rPr>
          <w:spacing w:val="6"/>
          <w:sz w:val="22"/>
          <w:szCs w:val="22"/>
        </w:rPr>
        <w:t xml:space="preserve"> </w:t>
      </w:r>
      <w:r>
        <w:rPr>
          <w:sz w:val="22"/>
          <w:szCs w:val="22"/>
        </w:rPr>
        <w:t>O</w:t>
      </w:r>
      <w:r>
        <w:rPr>
          <w:spacing w:val="-6"/>
          <w:sz w:val="22"/>
          <w:szCs w:val="22"/>
        </w:rPr>
        <w:t>v</w:t>
      </w:r>
      <w:r>
        <w:rPr>
          <w:sz w:val="22"/>
          <w:szCs w:val="22"/>
        </w:rPr>
        <w:t xml:space="preserve">erall, </w:t>
      </w:r>
      <w:r>
        <w:rPr>
          <w:spacing w:val="13"/>
          <w:sz w:val="22"/>
          <w:szCs w:val="22"/>
        </w:rPr>
        <w:t xml:space="preserve"> </w:t>
      </w:r>
      <w:r>
        <w:rPr>
          <w:sz w:val="22"/>
          <w:szCs w:val="22"/>
        </w:rPr>
        <w:t>none</w:t>
      </w:r>
      <w:r>
        <w:rPr>
          <w:spacing w:val="43"/>
          <w:sz w:val="22"/>
          <w:szCs w:val="22"/>
        </w:rPr>
        <w:t xml:space="preserve"> </w:t>
      </w:r>
      <w:r>
        <w:rPr>
          <w:sz w:val="22"/>
          <w:szCs w:val="22"/>
        </w:rPr>
        <w:t>of</w:t>
      </w:r>
      <w:r>
        <w:rPr>
          <w:spacing w:val="17"/>
          <w:sz w:val="22"/>
          <w:szCs w:val="22"/>
        </w:rPr>
        <w:t xml:space="preserve"> </w:t>
      </w:r>
      <w:r>
        <w:rPr>
          <w:sz w:val="22"/>
          <w:szCs w:val="22"/>
        </w:rPr>
        <w:t xml:space="preserve">signal-to-noise </w:t>
      </w:r>
      <w:r>
        <w:rPr>
          <w:spacing w:val="18"/>
          <w:sz w:val="22"/>
          <w:szCs w:val="22"/>
        </w:rPr>
        <w:t xml:space="preserve"> </w:t>
      </w:r>
      <w:r>
        <w:rPr>
          <w:sz w:val="22"/>
          <w:szCs w:val="22"/>
        </w:rPr>
        <w:t xml:space="preserve">ratio </w:t>
      </w:r>
      <w:r>
        <w:rPr>
          <w:spacing w:val="15"/>
          <w:sz w:val="22"/>
          <w:szCs w:val="22"/>
        </w:rPr>
        <w:t xml:space="preserve"> </w:t>
      </w:r>
      <w:r>
        <w:rPr>
          <w:spacing w:val="-12"/>
          <w:sz w:val="22"/>
          <w:szCs w:val="22"/>
        </w:rPr>
        <w:t>v</w:t>
      </w:r>
      <w:r>
        <w:rPr>
          <w:sz w:val="22"/>
          <w:szCs w:val="22"/>
        </w:rPr>
        <w:t>alues</w:t>
      </w:r>
      <w:r>
        <w:rPr>
          <w:spacing w:val="48"/>
          <w:sz w:val="22"/>
          <w:szCs w:val="22"/>
        </w:rPr>
        <w:t xml:space="preserve"> </w:t>
      </w:r>
      <w:r>
        <w:rPr>
          <w:sz w:val="22"/>
          <w:szCs w:val="22"/>
        </w:rPr>
        <w:t>rec</w:t>
      </w:r>
      <w:r>
        <w:rPr>
          <w:spacing w:val="-6"/>
          <w:sz w:val="22"/>
          <w:szCs w:val="22"/>
        </w:rPr>
        <w:t>ov</w:t>
      </w:r>
      <w:r>
        <w:rPr>
          <w:sz w:val="22"/>
          <w:szCs w:val="22"/>
        </w:rPr>
        <w:t xml:space="preserve">ered </w:t>
      </w:r>
      <w:r>
        <w:rPr>
          <w:spacing w:val="2"/>
          <w:sz w:val="22"/>
          <w:szCs w:val="22"/>
        </w:rPr>
        <w:t xml:space="preserve"> </w:t>
      </w:r>
      <w:commentRangeStart w:id="4"/>
      <w:r>
        <w:rPr>
          <w:spacing w:val="-6"/>
          <w:sz w:val="22"/>
          <w:szCs w:val="22"/>
        </w:rPr>
        <w:t>w</w:t>
      </w:r>
      <w:r>
        <w:rPr>
          <w:sz w:val="22"/>
          <w:szCs w:val="22"/>
        </w:rPr>
        <w:t>as</w:t>
      </w:r>
      <w:r>
        <w:rPr>
          <w:spacing w:val="35"/>
          <w:sz w:val="22"/>
          <w:szCs w:val="22"/>
        </w:rPr>
        <w:t xml:space="preserve"> </w:t>
      </w:r>
      <w:commentRangeEnd w:id="4"/>
      <w:r w:rsidR="00266F20">
        <w:rPr>
          <w:rStyle w:val="CommentReference"/>
        </w:rPr>
        <w:commentReference w:id="4"/>
      </w:r>
      <w:r>
        <w:rPr>
          <w:sz w:val="22"/>
          <w:szCs w:val="22"/>
        </w:rPr>
        <w:t>high</w:t>
      </w:r>
      <w:r>
        <w:rPr>
          <w:spacing w:val="45"/>
          <w:sz w:val="22"/>
          <w:szCs w:val="22"/>
        </w:rPr>
        <w:t xml:space="preserve"> </w:t>
      </w:r>
      <w:r>
        <w:rPr>
          <w:sz w:val="22"/>
          <w:szCs w:val="22"/>
        </w:rPr>
        <w:t>enough</w:t>
      </w:r>
      <w:r>
        <w:rPr>
          <w:spacing w:val="52"/>
          <w:sz w:val="22"/>
          <w:szCs w:val="22"/>
        </w:rPr>
        <w:t xml:space="preserve"> </w:t>
      </w:r>
      <w:r>
        <w:rPr>
          <w:sz w:val="22"/>
          <w:szCs w:val="22"/>
        </w:rPr>
        <w:t>to</w:t>
      </w:r>
      <w:r>
        <w:rPr>
          <w:spacing w:val="48"/>
          <w:sz w:val="22"/>
          <w:szCs w:val="22"/>
        </w:rPr>
        <w:t xml:space="preserve"> </w:t>
      </w:r>
      <w:r>
        <w:rPr>
          <w:w w:val="104"/>
          <w:sz w:val="22"/>
          <w:szCs w:val="22"/>
        </w:rPr>
        <w:t xml:space="preserve">claim </w:t>
      </w:r>
      <w:r>
        <w:rPr>
          <w:sz w:val="22"/>
          <w:szCs w:val="22"/>
        </w:rPr>
        <w:t>a</w:t>
      </w:r>
      <w:r>
        <w:rPr>
          <w:spacing w:val="27"/>
          <w:sz w:val="22"/>
          <w:szCs w:val="22"/>
        </w:rPr>
        <w:t xml:space="preserve"> </w:t>
      </w:r>
      <w:r>
        <w:rPr>
          <w:w w:val="108"/>
          <w:sz w:val="22"/>
          <w:szCs w:val="22"/>
        </w:rPr>
        <w:t>detection.</w:t>
      </w:r>
      <w:r>
        <w:rPr>
          <w:spacing w:val="43"/>
          <w:w w:val="108"/>
          <w:sz w:val="22"/>
          <w:szCs w:val="22"/>
        </w:rPr>
        <w:t xml:space="preserve"> </w:t>
      </w:r>
      <w:r>
        <w:rPr>
          <w:sz w:val="22"/>
          <w:szCs w:val="22"/>
        </w:rPr>
        <w:t>In</w:t>
      </w:r>
      <w:r>
        <w:rPr>
          <w:spacing w:val="33"/>
          <w:sz w:val="22"/>
          <w:szCs w:val="22"/>
        </w:rPr>
        <w:t xml:space="preserve"> </w:t>
      </w:r>
      <w:r>
        <w:rPr>
          <w:sz w:val="22"/>
          <w:szCs w:val="22"/>
        </w:rPr>
        <w:t>the</w:t>
      </w:r>
      <w:r>
        <w:rPr>
          <w:spacing w:val="50"/>
          <w:sz w:val="22"/>
          <w:szCs w:val="22"/>
        </w:rPr>
        <w:t xml:space="preserve"> </w:t>
      </w:r>
      <w:r>
        <w:rPr>
          <w:sz w:val="22"/>
          <w:szCs w:val="22"/>
        </w:rPr>
        <w:t xml:space="preserve">later </w:t>
      </w:r>
      <w:r>
        <w:rPr>
          <w:spacing w:val="5"/>
          <w:sz w:val="22"/>
          <w:szCs w:val="22"/>
        </w:rPr>
        <w:t xml:space="preserve"> </w:t>
      </w:r>
      <w:r>
        <w:rPr>
          <w:spacing w:val="6"/>
          <w:sz w:val="22"/>
          <w:szCs w:val="22"/>
        </w:rPr>
        <w:t>p</w:t>
      </w:r>
      <w:r>
        <w:rPr>
          <w:sz w:val="22"/>
          <w:szCs w:val="22"/>
        </w:rPr>
        <w:t xml:space="preserve">ortion </w:t>
      </w:r>
      <w:r>
        <w:rPr>
          <w:spacing w:val="16"/>
          <w:sz w:val="22"/>
          <w:szCs w:val="22"/>
        </w:rPr>
        <w:t xml:space="preserve"> </w:t>
      </w:r>
      <w:r>
        <w:rPr>
          <w:sz w:val="22"/>
          <w:szCs w:val="22"/>
        </w:rPr>
        <w:t>of</w:t>
      </w:r>
      <w:r>
        <w:rPr>
          <w:spacing w:val="7"/>
          <w:sz w:val="22"/>
          <w:szCs w:val="22"/>
        </w:rPr>
        <w:t xml:space="preserve"> </w:t>
      </w:r>
      <w:r>
        <w:rPr>
          <w:sz w:val="22"/>
          <w:szCs w:val="22"/>
        </w:rPr>
        <w:t>S6</w:t>
      </w:r>
      <w:ins w:id="5" w:author="Olga" w:date="2016-07-27T22:37:00Z">
        <w:r w:rsidR="00A3184D">
          <w:rPr>
            <w:sz w:val="22"/>
            <w:szCs w:val="22"/>
          </w:rPr>
          <w:t>,</w:t>
        </w:r>
      </w:ins>
      <w:r>
        <w:rPr>
          <w:spacing w:val="14"/>
          <w:sz w:val="22"/>
          <w:szCs w:val="22"/>
        </w:rPr>
        <w:t xml:space="preserve"> </w:t>
      </w:r>
      <w:r>
        <w:rPr>
          <w:sz w:val="22"/>
          <w:szCs w:val="22"/>
        </w:rPr>
        <w:t>where</w:t>
      </w:r>
      <w:ins w:id="6" w:author="Olga" w:date="2016-07-27T22:34:00Z">
        <w:r w:rsidR="007C093B">
          <w:rPr>
            <w:sz w:val="22"/>
            <w:szCs w:val="22"/>
          </w:rPr>
          <w:t xml:space="preserve"> </w:t>
        </w:r>
        <w:commentRangeStart w:id="7"/>
        <w:r w:rsidR="007C093B">
          <w:rPr>
            <w:sz w:val="22"/>
            <w:szCs w:val="22"/>
          </w:rPr>
          <w:t>the</w:t>
        </w:r>
      </w:ins>
      <w:r>
        <w:rPr>
          <w:spacing w:val="34"/>
          <w:sz w:val="22"/>
          <w:szCs w:val="22"/>
        </w:rPr>
        <w:t xml:space="preserve"> </w:t>
      </w:r>
      <w:commentRangeEnd w:id="7"/>
      <w:r w:rsidR="00442EC0">
        <w:rPr>
          <w:rStyle w:val="CommentReference"/>
        </w:rPr>
        <w:commentReference w:id="7"/>
      </w:r>
      <w:r>
        <w:rPr>
          <w:sz w:val="22"/>
          <w:szCs w:val="22"/>
        </w:rPr>
        <w:t>noise</w:t>
      </w:r>
      <w:r>
        <w:rPr>
          <w:spacing w:val="27"/>
          <w:sz w:val="22"/>
          <w:szCs w:val="22"/>
        </w:rPr>
        <w:t xml:space="preserve"> </w:t>
      </w:r>
      <w:r>
        <w:rPr>
          <w:spacing w:val="-6"/>
          <w:sz w:val="22"/>
          <w:szCs w:val="22"/>
        </w:rPr>
        <w:t>w</w:t>
      </w:r>
      <w:r>
        <w:rPr>
          <w:sz w:val="22"/>
          <w:szCs w:val="22"/>
        </w:rPr>
        <w:t>as</w:t>
      </w:r>
      <w:r>
        <w:rPr>
          <w:spacing w:val="26"/>
          <w:sz w:val="22"/>
          <w:szCs w:val="22"/>
        </w:rPr>
        <w:t xml:space="preserve"> </w:t>
      </w:r>
      <w:r>
        <w:rPr>
          <w:spacing w:val="-6"/>
          <w:sz w:val="22"/>
          <w:szCs w:val="22"/>
        </w:rPr>
        <w:t>w</w:t>
      </w:r>
      <w:r>
        <w:rPr>
          <w:sz w:val="22"/>
          <w:szCs w:val="22"/>
        </w:rPr>
        <w:t>ea</w:t>
      </w:r>
      <w:r>
        <w:rPr>
          <w:spacing w:val="-6"/>
          <w:sz w:val="22"/>
          <w:szCs w:val="22"/>
        </w:rPr>
        <w:t>k</w:t>
      </w:r>
      <w:r>
        <w:rPr>
          <w:sz w:val="22"/>
          <w:szCs w:val="22"/>
        </w:rPr>
        <w:t>er,</w:t>
      </w:r>
      <w:r>
        <w:rPr>
          <w:spacing w:val="47"/>
          <w:sz w:val="22"/>
          <w:szCs w:val="22"/>
        </w:rPr>
        <w:t xml:space="preserve"> </w:t>
      </w:r>
      <w:r>
        <w:rPr>
          <w:sz w:val="22"/>
          <w:szCs w:val="22"/>
        </w:rPr>
        <w:t>the</w:t>
      </w:r>
      <w:r>
        <w:rPr>
          <w:spacing w:val="50"/>
          <w:sz w:val="22"/>
          <w:szCs w:val="22"/>
        </w:rPr>
        <w:t xml:space="preserve"> </w:t>
      </w:r>
      <w:r>
        <w:rPr>
          <w:sz w:val="22"/>
          <w:szCs w:val="22"/>
        </w:rPr>
        <w:t>signal</w:t>
      </w:r>
      <w:r>
        <w:rPr>
          <w:spacing w:val="39"/>
          <w:sz w:val="22"/>
          <w:szCs w:val="22"/>
        </w:rPr>
        <w:t xml:space="preserve"> </w:t>
      </w:r>
      <w:r>
        <w:rPr>
          <w:sz w:val="22"/>
          <w:szCs w:val="22"/>
        </w:rPr>
        <w:t>could</w:t>
      </w:r>
      <w:r>
        <w:rPr>
          <w:spacing w:val="37"/>
          <w:sz w:val="22"/>
          <w:szCs w:val="22"/>
        </w:rPr>
        <w:t xml:space="preserve"> </w:t>
      </w:r>
      <w:r>
        <w:rPr>
          <w:spacing w:val="6"/>
          <w:sz w:val="22"/>
          <w:szCs w:val="22"/>
        </w:rPr>
        <w:t>b</w:t>
      </w:r>
      <w:r>
        <w:rPr>
          <w:sz w:val="22"/>
          <w:szCs w:val="22"/>
        </w:rPr>
        <w:t>e</w:t>
      </w:r>
      <w:r>
        <w:rPr>
          <w:spacing w:val="27"/>
          <w:sz w:val="22"/>
          <w:szCs w:val="22"/>
        </w:rPr>
        <w:t xml:space="preserve"> </w:t>
      </w:r>
      <w:r>
        <w:rPr>
          <w:sz w:val="22"/>
          <w:szCs w:val="22"/>
        </w:rPr>
        <w:t>ide</w:t>
      </w:r>
      <w:r>
        <w:rPr>
          <w:spacing w:val="-5"/>
          <w:sz w:val="22"/>
          <w:szCs w:val="22"/>
        </w:rPr>
        <w:t>n</w:t>
      </w:r>
      <w:r>
        <w:rPr>
          <w:sz w:val="22"/>
          <w:szCs w:val="22"/>
        </w:rPr>
        <w:t>tified  as</w:t>
      </w:r>
      <w:r>
        <w:rPr>
          <w:spacing w:val="28"/>
          <w:sz w:val="22"/>
          <w:szCs w:val="22"/>
        </w:rPr>
        <w:t xml:space="preserve"> </w:t>
      </w:r>
      <w:r>
        <w:rPr>
          <w:w w:val="111"/>
          <w:sz w:val="22"/>
          <w:szCs w:val="22"/>
        </w:rPr>
        <w:t xml:space="preserve">a </w:t>
      </w:r>
      <w:r>
        <w:rPr>
          <w:w w:val="109"/>
          <w:sz w:val="22"/>
          <w:szCs w:val="22"/>
        </w:rPr>
        <w:t>candidate</w:t>
      </w:r>
      <w:r>
        <w:rPr>
          <w:spacing w:val="23"/>
          <w:w w:val="109"/>
          <w:sz w:val="22"/>
          <w:szCs w:val="22"/>
        </w:rPr>
        <w:t xml:space="preserve"> </w:t>
      </w:r>
      <w:r>
        <w:rPr>
          <w:w w:val="102"/>
          <w:sz w:val="22"/>
          <w:szCs w:val="22"/>
        </w:rPr>
        <w:t>e</w:t>
      </w:r>
      <w:r>
        <w:rPr>
          <w:spacing w:val="-6"/>
          <w:w w:val="102"/>
          <w:sz w:val="22"/>
          <w:szCs w:val="22"/>
        </w:rPr>
        <w:t>v</w:t>
      </w:r>
      <w:r>
        <w:rPr>
          <w:w w:val="105"/>
          <w:sz w:val="22"/>
          <w:szCs w:val="22"/>
        </w:rPr>
        <w:t>e</w:t>
      </w:r>
      <w:r>
        <w:rPr>
          <w:spacing w:val="-6"/>
          <w:w w:val="105"/>
          <w:sz w:val="22"/>
          <w:szCs w:val="22"/>
        </w:rPr>
        <w:t>n</w:t>
      </w:r>
      <w:r>
        <w:rPr>
          <w:w w:val="138"/>
          <w:sz w:val="22"/>
          <w:szCs w:val="22"/>
        </w:rPr>
        <w:t>t</w:t>
      </w:r>
      <w:r>
        <w:rPr>
          <w:spacing w:val="27"/>
          <w:w w:val="138"/>
          <w:sz w:val="22"/>
          <w:szCs w:val="22"/>
        </w:rPr>
        <w:t xml:space="preserve"> </w:t>
      </w:r>
      <w:r>
        <w:rPr>
          <w:sz w:val="22"/>
          <w:szCs w:val="22"/>
        </w:rPr>
        <w:t xml:space="preserve">at </w:t>
      </w:r>
      <w:r>
        <w:rPr>
          <w:spacing w:val="7"/>
          <w:sz w:val="22"/>
          <w:szCs w:val="22"/>
        </w:rPr>
        <w:t xml:space="preserve"> </w:t>
      </w:r>
      <w:r>
        <w:rPr>
          <w:spacing w:val="6"/>
          <w:sz w:val="22"/>
          <w:szCs w:val="22"/>
        </w:rPr>
        <w:t>b</w:t>
      </w:r>
      <w:r>
        <w:rPr>
          <w:sz w:val="22"/>
          <w:szCs w:val="22"/>
        </w:rPr>
        <w:t xml:space="preserve">est.  </w:t>
      </w:r>
      <w:r>
        <w:rPr>
          <w:spacing w:val="3"/>
          <w:sz w:val="22"/>
          <w:szCs w:val="22"/>
        </w:rPr>
        <w:t xml:space="preserve"> </w:t>
      </w:r>
      <w:commentRangeStart w:id="8"/>
      <w:r>
        <w:rPr>
          <w:sz w:val="22"/>
          <w:szCs w:val="22"/>
        </w:rPr>
        <w:t>I</w:t>
      </w:r>
      <w:r>
        <w:rPr>
          <w:spacing w:val="32"/>
          <w:sz w:val="22"/>
          <w:szCs w:val="22"/>
        </w:rPr>
        <w:t xml:space="preserve"> </w:t>
      </w:r>
      <w:r>
        <w:rPr>
          <w:sz w:val="22"/>
          <w:szCs w:val="22"/>
        </w:rPr>
        <w:t xml:space="preserve">compared </w:t>
      </w:r>
      <w:r>
        <w:rPr>
          <w:spacing w:val="24"/>
          <w:sz w:val="22"/>
          <w:szCs w:val="22"/>
        </w:rPr>
        <w:t xml:space="preserve"> </w:t>
      </w:r>
      <w:r>
        <w:rPr>
          <w:sz w:val="22"/>
          <w:szCs w:val="22"/>
        </w:rPr>
        <w:t>S6</w:t>
      </w:r>
      <w:r>
        <w:rPr>
          <w:spacing w:val="25"/>
          <w:sz w:val="22"/>
          <w:szCs w:val="22"/>
        </w:rPr>
        <w:t xml:space="preserve"> </w:t>
      </w:r>
      <w:r>
        <w:rPr>
          <w:sz w:val="22"/>
          <w:szCs w:val="22"/>
        </w:rPr>
        <w:t xml:space="preserve">with </w:t>
      </w:r>
      <w:r>
        <w:rPr>
          <w:spacing w:val="3"/>
          <w:sz w:val="22"/>
          <w:szCs w:val="22"/>
        </w:rPr>
        <w:t xml:space="preserve"> </w:t>
      </w:r>
      <w:r>
        <w:rPr>
          <w:sz w:val="22"/>
          <w:szCs w:val="22"/>
        </w:rPr>
        <w:t>e</w:t>
      </w:r>
      <w:r>
        <w:rPr>
          <w:spacing w:val="-6"/>
          <w:sz w:val="22"/>
          <w:szCs w:val="22"/>
        </w:rPr>
        <w:t>v</w:t>
      </w:r>
      <w:r>
        <w:rPr>
          <w:sz w:val="22"/>
          <w:szCs w:val="22"/>
        </w:rPr>
        <w:t>en</w:t>
      </w:r>
      <w:r>
        <w:rPr>
          <w:spacing w:val="41"/>
          <w:sz w:val="22"/>
          <w:szCs w:val="22"/>
        </w:rPr>
        <w:t xml:space="preserve"> </w:t>
      </w:r>
      <w:r>
        <w:rPr>
          <w:sz w:val="22"/>
          <w:szCs w:val="22"/>
        </w:rPr>
        <w:t xml:space="preserve">earlier  stages </w:t>
      </w:r>
      <w:r>
        <w:rPr>
          <w:spacing w:val="4"/>
          <w:sz w:val="22"/>
          <w:szCs w:val="22"/>
        </w:rPr>
        <w:t xml:space="preserve"> </w:t>
      </w:r>
      <w:r>
        <w:rPr>
          <w:sz w:val="22"/>
          <w:szCs w:val="22"/>
        </w:rPr>
        <w:t xml:space="preserve">and </w:t>
      </w:r>
      <w:r>
        <w:rPr>
          <w:spacing w:val="4"/>
          <w:sz w:val="22"/>
          <w:szCs w:val="22"/>
        </w:rPr>
        <w:t xml:space="preserve"> </w:t>
      </w:r>
      <w:r>
        <w:rPr>
          <w:sz w:val="22"/>
          <w:szCs w:val="22"/>
        </w:rPr>
        <w:t>found</w:t>
      </w:r>
      <w:r>
        <w:rPr>
          <w:spacing w:val="47"/>
          <w:sz w:val="22"/>
          <w:szCs w:val="22"/>
        </w:rPr>
        <w:t xml:space="preserve"> </w:t>
      </w:r>
      <w:r>
        <w:rPr>
          <w:w w:val="121"/>
          <w:sz w:val="22"/>
          <w:szCs w:val="22"/>
        </w:rPr>
        <w:t>that</w:t>
      </w:r>
      <w:r>
        <w:rPr>
          <w:spacing w:val="15"/>
          <w:w w:val="121"/>
          <w:sz w:val="22"/>
          <w:szCs w:val="22"/>
        </w:rPr>
        <w:t xml:space="preserve"> </w:t>
      </w:r>
      <w:r>
        <w:rPr>
          <w:sz w:val="22"/>
          <w:szCs w:val="22"/>
        </w:rPr>
        <w:t xml:space="preserve">the </w:t>
      </w:r>
      <w:r>
        <w:rPr>
          <w:spacing w:val="4"/>
          <w:sz w:val="22"/>
          <w:szCs w:val="22"/>
        </w:rPr>
        <w:t xml:space="preserve"> </w:t>
      </w:r>
      <w:r>
        <w:rPr>
          <w:sz w:val="22"/>
          <w:szCs w:val="22"/>
        </w:rPr>
        <w:t xml:space="preserve">earlier  </w:t>
      </w:r>
      <w:r>
        <w:rPr>
          <w:w w:val="102"/>
          <w:sz w:val="22"/>
          <w:szCs w:val="22"/>
        </w:rPr>
        <w:t xml:space="preserve">ones </w:t>
      </w:r>
      <w:r>
        <w:rPr>
          <w:spacing w:val="-6"/>
          <w:sz w:val="22"/>
          <w:szCs w:val="22"/>
        </w:rPr>
        <w:t>w</w:t>
      </w:r>
      <w:r>
        <w:rPr>
          <w:sz w:val="22"/>
          <w:szCs w:val="22"/>
        </w:rPr>
        <w:t>ere</w:t>
      </w:r>
      <w:r>
        <w:rPr>
          <w:spacing w:val="27"/>
          <w:sz w:val="22"/>
          <w:szCs w:val="22"/>
        </w:rPr>
        <w:t xml:space="preserve"> </w:t>
      </w:r>
      <w:r>
        <w:rPr>
          <w:sz w:val="22"/>
          <w:szCs w:val="22"/>
        </w:rPr>
        <w:t>also</w:t>
      </w:r>
      <w:r>
        <w:rPr>
          <w:spacing w:val="25"/>
          <w:sz w:val="22"/>
          <w:szCs w:val="22"/>
        </w:rPr>
        <w:t xml:space="preserve"> </w:t>
      </w:r>
      <w:r>
        <w:rPr>
          <w:sz w:val="22"/>
          <w:szCs w:val="22"/>
        </w:rPr>
        <w:t>im</w:t>
      </w:r>
      <w:r>
        <w:rPr>
          <w:spacing w:val="6"/>
          <w:sz w:val="22"/>
          <w:szCs w:val="22"/>
        </w:rPr>
        <w:t>p</w:t>
      </w:r>
      <w:r>
        <w:rPr>
          <w:sz w:val="22"/>
          <w:szCs w:val="22"/>
        </w:rPr>
        <w:t>ossible</w:t>
      </w:r>
      <w:r>
        <w:rPr>
          <w:spacing w:val="45"/>
          <w:sz w:val="22"/>
          <w:szCs w:val="22"/>
        </w:rPr>
        <w:t xml:space="preserve"> </w:t>
      </w:r>
      <w:r>
        <w:rPr>
          <w:sz w:val="22"/>
          <w:szCs w:val="22"/>
        </w:rPr>
        <w:t>to</w:t>
      </w:r>
      <w:r>
        <w:rPr>
          <w:spacing w:val="40"/>
          <w:sz w:val="22"/>
          <w:szCs w:val="22"/>
        </w:rPr>
        <w:t xml:space="preserve"> </w:t>
      </w:r>
      <w:r>
        <w:rPr>
          <w:sz w:val="22"/>
          <w:szCs w:val="22"/>
        </w:rPr>
        <w:t>ma</w:t>
      </w:r>
      <w:r>
        <w:rPr>
          <w:spacing w:val="-6"/>
          <w:sz w:val="22"/>
          <w:szCs w:val="22"/>
        </w:rPr>
        <w:t>k</w:t>
      </w:r>
      <w:r>
        <w:rPr>
          <w:sz w:val="22"/>
          <w:szCs w:val="22"/>
        </w:rPr>
        <w:t>e</w:t>
      </w:r>
      <w:r>
        <w:rPr>
          <w:spacing w:val="43"/>
          <w:sz w:val="22"/>
          <w:szCs w:val="22"/>
        </w:rPr>
        <w:t xml:space="preserve"> </w:t>
      </w:r>
      <w:r>
        <w:rPr>
          <w:sz w:val="22"/>
          <w:szCs w:val="22"/>
        </w:rPr>
        <w:t>this</w:t>
      </w:r>
      <w:r>
        <w:rPr>
          <w:spacing w:val="50"/>
          <w:sz w:val="22"/>
          <w:szCs w:val="22"/>
        </w:rPr>
        <w:t xml:space="preserve"> </w:t>
      </w:r>
      <w:r>
        <w:rPr>
          <w:w w:val="108"/>
          <w:sz w:val="22"/>
          <w:szCs w:val="22"/>
        </w:rPr>
        <w:t>detection.</w:t>
      </w:r>
      <w:commentRangeEnd w:id="8"/>
      <w:r w:rsidR="004E7EFC">
        <w:rPr>
          <w:rStyle w:val="CommentReference"/>
        </w:rPr>
        <w:commentReference w:id="8"/>
      </w:r>
    </w:p>
    <w:p w14:paraId="27308DED" w14:textId="77777777" w:rsidR="004B03EF" w:rsidRDefault="004B03EF">
      <w:pPr>
        <w:spacing w:line="200" w:lineRule="exact"/>
      </w:pPr>
    </w:p>
    <w:p w14:paraId="27308DEE" w14:textId="77777777" w:rsidR="004B03EF" w:rsidRDefault="004B03EF">
      <w:pPr>
        <w:spacing w:line="200" w:lineRule="exact"/>
      </w:pPr>
    </w:p>
    <w:p w14:paraId="27308DEF" w14:textId="77777777" w:rsidR="004B03EF" w:rsidRDefault="004B03EF">
      <w:pPr>
        <w:spacing w:line="200" w:lineRule="exact"/>
      </w:pPr>
    </w:p>
    <w:p w14:paraId="27308DF0" w14:textId="77777777" w:rsidR="004B03EF" w:rsidRDefault="004B03EF">
      <w:pPr>
        <w:spacing w:line="200" w:lineRule="exact"/>
      </w:pPr>
    </w:p>
    <w:p w14:paraId="27308DF1" w14:textId="77777777" w:rsidR="004B03EF" w:rsidRDefault="004B03EF">
      <w:pPr>
        <w:spacing w:line="200" w:lineRule="exact"/>
      </w:pPr>
    </w:p>
    <w:p w14:paraId="27308DF2" w14:textId="77777777" w:rsidR="004B03EF" w:rsidRDefault="004B03EF">
      <w:pPr>
        <w:spacing w:line="200" w:lineRule="exact"/>
      </w:pPr>
    </w:p>
    <w:p w14:paraId="27308DF3" w14:textId="77777777" w:rsidR="004B03EF" w:rsidRDefault="004B03EF">
      <w:pPr>
        <w:spacing w:line="200" w:lineRule="exact"/>
      </w:pPr>
    </w:p>
    <w:p w14:paraId="27308DF4" w14:textId="77777777" w:rsidR="004B03EF" w:rsidRDefault="004B03EF">
      <w:pPr>
        <w:spacing w:line="200" w:lineRule="exact"/>
      </w:pPr>
    </w:p>
    <w:p w14:paraId="27308DF5" w14:textId="77777777" w:rsidR="004B03EF" w:rsidRDefault="004B03EF">
      <w:pPr>
        <w:spacing w:line="200" w:lineRule="exact"/>
      </w:pPr>
    </w:p>
    <w:p w14:paraId="27308DF6" w14:textId="77777777" w:rsidR="004B03EF" w:rsidRDefault="004B03EF">
      <w:pPr>
        <w:spacing w:line="200" w:lineRule="exact"/>
      </w:pPr>
    </w:p>
    <w:p w14:paraId="27308DF7" w14:textId="77777777" w:rsidR="004B03EF" w:rsidRDefault="004B03EF">
      <w:pPr>
        <w:spacing w:line="200" w:lineRule="exact"/>
      </w:pPr>
    </w:p>
    <w:p w14:paraId="27308DF8" w14:textId="77777777" w:rsidR="004B03EF" w:rsidRDefault="004B03EF">
      <w:pPr>
        <w:spacing w:line="200" w:lineRule="exact"/>
      </w:pPr>
    </w:p>
    <w:p w14:paraId="27308DF9" w14:textId="77777777" w:rsidR="004B03EF" w:rsidRDefault="004B03EF">
      <w:pPr>
        <w:spacing w:line="200" w:lineRule="exact"/>
      </w:pPr>
    </w:p>
    <w:p w14:paraId="27308DFA" w14:textId="77777777" w:rsidR="004B03EF" w:rsidRDefault="004B03EF">
      <w:pPr>
        <w:spacing w:line="200" w:lineRule="exact"/>
      </w:pPr>
    </w:p>
    <w:p w14:paraId="27308DFB" w14:textId="77777777" w:rsidR="004B03EF" w:rsidRDefault="004B03EF">
      <w:pPr>
        <w:spacing w:line="200" w:lineRule="exact"/>
      </w:pPr>
    </w:p>
    <w:p w14:paraId="27308DFC" w14:textId="77777777" w:rsidR="004B03EF" w:rsidRDefault="004B03EF">
      <w:pPr>
        <w:spacing w:line="200" w:lineRule="exact"/>
      </w:pPr>
    </w:p>
    <w:p w14:paraId="27308DFD" w14:textId="77777777" w:rsidR="004B03EF" w:rsidRDefault="004B03EF">
      <w:pPr>
        <w:spacing w:line="200" w:lineRule="exact"/>
      </w:pPr>
    </w:p>
    <w:p w14:paraId="27308DFE" w14:textId="77777777" w:rsidR="004B03EF" w:rsidRDefault="004B03EF">
      <w:pPr>
        <w:spacing w:line="200" w:lineRule="exact"/>
      </w:pPr>
    </w:p>
    <w:p w14:paraId="27308DFF" w14:textId="77777777" w:rsidR="004B03EF" w:rsidRDefault="004B03EF">
      <w:pPr>
        <w:spacing w:line="200" w:lineRule="exact"/>
      </w:pPr>
    </w:p>
    <w:p w14:paraId="27308E00" w14:textId="77777777" w:rsidR="004B03EF" w:rsidRDefault="004B03EF">
      <w:pPr>
        <w:spacing w:line="200" w:lineRule="exact"/>
      </w:pPr>
    </w:p>
    <w:p w14:paraId="27308E01" w14:textId="77777777" w:rsidR="004B03EF" w:rsidRDefault="004B03EF">
      <w:pPr>
        <w:spacing w:line="200" w:lineRule="exact"/>
      </w:pPr>
    </w:p>
    <w:p w14:paraId="27308E02" w14:textId="77777777" w:rsidR="004B03EF" w:rsidRDefault="004B03EF">
      <w:pPr>
        <w:spacing w:line="200" w:lineRule="exact"/>
      </w:pPr>
    </w:p>
    <w:p w14:paraId="27308E03" w14:textId="77777777" w:rsidR="004B03EF" w:rsidRDefault="004B03EF">
      <w:pPr>
        <w:spacing w:line="200" w:lineRule="exact"/>
      </w:pPr>
    </w:p>
    <w:p w14:paraId="27308E04" w14:textId="77777777" w:rsidR="004B03EF" w:rsidRDefault="004B03EF">
      <w:pPr>
        <w:spacing w:line="200" w:lineRule="exact"/>
      </w:pPr>
    </w:p>
    <w:p w14:paraId="27308E05" w14:textId="77777777" w:rsidR="004B03EF" w:rsidRDefault="004B03EF">
      <w:pPr>
        <w:spacing w:line="200" w:lineRule="exact"/>
      </w:pPr>
    </w:p>
    <w:p w14:paraId="27308E06" w14:textId="77777777" w:rsidR="004B03EF" w:rsidRDefault="004B03EF">
      <w:pPr>
        <w:spacing w:line="200" w:lineRule="exact"/>
      </w:pPr>
    </w:p>
    <w:p w14:paraId="27308E07" w14:textId="77777777" w:rsidR="004B03EF" w:rsidRDefault="004B03EF">
      <w:pPr>
        <w:spacing w:line="200" w:lineRule="exact"/>
      </w:pPr>
    </w:p>
    <w:p w14:paraId="27308E08" w14:textId="77777777" w:rsidR="004B03EF" w:rsidRDefault="004B03EF">
      <w:pPr>
        <w:spacing w:line="200" w:lineRule="exact"/>
      </w:pPr>
    </w:p>
    <w:p w14:paraId="27308E09" w14:textId="77777777" w:rsidR="004B03EF" w:rsidRDefault="004B03EF">
      <w:pPr>
        <w:spacing w:line="200" w:lineRule="exact"/>
      </w:pPr>
    </w:p>
    <w:p w14:paraId="27308E0A" w14:textId="77777777" w:rsidR="004B03EF" w:rsidRDefault="004B03EF">
      <w:pPr>
        <w:spacing w:line="200" w:lineRule="exact"/>
      </w:pPr>
    </w:p>
    <w:p w14:paraId="27308E0B" w14:textId="77777777" w:rsidR="004B03EF" w:rsidRDefault="004B03EF">
      <w:pPr>
        <w:spacing w:line="200" w:lineRule="exact"/>
      </w:pPr>
    </w:p>
    <w:p w14:paraId="27308E0C" w14:textId="77777777" w:rsidR="004B03EF" w:rsidRDefault="004B03EF">
      <w:pPr>
        <w:spacing w:line="200" w:lineRule="exact"/>
      </w:pPr>
    </w:p>
    <w:p w14:paraId="27308E0D" w14:textId="77777777" w:rsidR="004B03EF" w:rsidRDefault="004B03EF">
      <w:pPr>
        <w:spacing w:line="200" w:lineRule="exact"/>
      </w:pPr>
    </w:p>
    <w:p w14:paraId="27308E0E" w14:textId="77777777" w:rsidR="004B03EF" w:rsidRDefault="004B03EF">
      <w:pPr>
        <w:spacing w:line="200" w:lineRule="exact"/>
      </w:pPr>
    </w:p>
    <w:p w14:paraId="27308E0F" w14:textId="77777777" w:rsidR="004B03EF" w:rsidRDefault="004B03EF">
      <w:pPr>
        <w:spacing w:line="200" w:lineRule="exact"/>
      </w:pPr>
    </w:p>
    <w:p w14:paraId="27308E10" w14:textId="77777777" w:rsidR="004B03EF" w:rsidRDefault="004B03EF">
      <w:pPr>
        <w:spacing w:line="200" w:lineRule="exact"/>
      </w:pPr>
    </w:p>
    <w:p w14:paraId="27308E11" w14:textId="77777777" w:rsidR="004B03EF" w:rsidRDefault="004B03EF">
      <w:pPr>
        <w:spacing w:line="200" w:lineRule="exact"/>
      </w:pPr>
    </w:p>
    <w:p w14:paraId="27308E12" w14:textId="77777777" w:rsidR="004B03EF" w:rsidRDefault="004B03EF">
      <w:pPr>
        <w:spacing w:line="200" w:lineRule="exact"/>
      </w:pPr>
    </w:p>
    <w:p w14:paraId="27308E13" w14:textId="77777777" w:rsidR="004B03EF" w:rsidRDefault="004B03EF">
      <w:pPr>
        <w:spacing w:line="200" w:lineRule="exact"/>
      </w:pPr>
    </w:p>
    <w:p w14:paraId="27308E14" w14:textId="77777777" w:rsidR="004B03EF" w:rsidRDefault="004B03EF">
      <w:pPr>
        <w:spacing w:line="200" w:lineRule="exact"/>
      </w:pPr>
    </w:p>
    <w:p w14:paraId="27308E15" w14:textId="77777777" w:rsidR="004B03EF" w:rsidRDefault="004B03EF">
      <w:pPr>
        <w:spacing w:line="200" w:lineRule="exact"/>
      </w:pPr>
    </w:p>
    <w:p w14:paraId="27308E16" w14:textId="77777777" w:rsidR="004B03EF" w:rsidRDefault="004B03EF">
      <w:pPr>
        <w:spacing w:line="200" w:lineRule="exact"/>
      </w:pPr>
    </w:p>
    <w:p w14:paraId="27308E17" w14:textId="77777777" w:rsidR="004B03EF" w:rsidRDefault="004B03EF">
      <w:pPr>
        <w:spacing w:line="200" w:lineRule="exact"/>
      </w:pPr>
    </w:p>
    <w:p w14:paraId="27308E18" w14:textId="77777777" w:rsidR="004B03EF" w:rsidRDefault="004B03EF">
      <w:pPr>
        <w:spacing w:line="200" w:lineRule="exact"/>
      </w:pPr>
    </w:p>
    <w:p w14:paraId="27308E19" w14:textId="77777777" w:rsidR="004B03EF" w:rsidRDefault="004B03EF">
      <w:pPr>
        <w:spacing w:before="16" w:line="280" w:lineRule="exact"/>
        <w:rPr>
          <w:sz w:val="28"/>
          <w:szCs w:val="28"/>
        </w:rPr>
      </w:pPr>
    </w:p>
    <w:p w14:paraId="27308E1A" w14:textId="77777777" w:rsidR="004B03EF" w:rsidRDefault="00F64046">
      <w:pPr>
        <w:spacing w:before="12"/>
        <w:ind w:left="100"/>
        <w:rPr>
          <w:sz w:val="24"/>
          <w:szCs w:val="24"/>
        </w:rPr>
        <w:sectPr w:rsidR="004B03EF">
          <w:pgSz w:w="11920" w:h="16840"/>
          <w:pgMar w:top="1300" w:right="1040" w:bottom="280" w:left="1340" w:header="720" w:footer="720" w:gutter="0"/>
          <w:cols w:space="720"/>
        </w:sectPr>
      </w:pPr>
      <w:r>
        <w:rPr>
          <w:spacing w:val="-172"/>
          <w:w w:val="398"/>
          <w:sz w:val="24"/>
          <w:szCs w:val="24"/>
        </w:rPr>
        <w:t xml:space="preserve"> </w:t>
      </w:r>
      <w:r>
        <w:rPr>
          <w:position w:val="1"/>
          <w:sz w:val="24"/>
          <w:szCs w:val="24"/>
        </w:rPr>
        <w:t xml:space="preserve">c </w:t>
      </w:r>
      <w:r>
        <w:rPr>
          <w:spacing w:val="23"/>
          <w:position w:val="1"/>
          <w:sz w:val="24"/>
          <w:szCs w:val="24"/>
        </w:rPr>
        <w:t xml:space="preserve"> </w:t>
      </w:r>
      <w:r>
        <w:rPr>
          <w:sz w:val="24"/>
          <w:szCs w:val="24"/>
        </w:rPr>
        <w:t>2016</w:t>
      </w:r>
      <w:r>
        <w:rPr>
          <w:spacing w:val="5"/>
          <w:sz w:val="24"/>
          <w:szCs w:val="24"/>
        </w:rPr>
        <w:t xml:space="preserve"> </w:t>
      </w:r>
      <w:r>
        <w:rPr>
          <w:spacing w:val="-6"/>
          <w:sz w:val="24"/>
          <w:szCs w:val="24"/>
        </w:rPr>
        <w:t>b</w:t>
      </w:r>
      <w:r>
        <w:rPr>
          <w:sz w:val="24"/>
          <w:szCs w:val="24"/>
        </w:rPr>
        <w:t>y</w:t>
      </w:r>
      <w:r>
        <w:rPr>
          <w:spacing w:val="30"/>
          <w:sz w:val="24"/>
          <w:szCs w:val="24"/>
        </w:rPr>
        <w:t xml:space="preserve"> </w:t>
      </w:r>
      <w:r>
        <w:rPr>
          <w:sz w:val="24"/>
          <w:szCs w:val="24"/>
        </w:rPr>
        <w:t>the</w:t>
      </w:r>
      <w:r>
        <w:rPr>
          <w:spacing w:val="48"/>
          <w:sz w:val="24"/>
          <w:szCs w:val="24"/>
        </w:rPr>
        <w:t xml:space="preserve"> </w:t>
      </w:r>
      <w:r>
        <w:rPr>
          <w:sz w:val="24"/>
          <w:szCs w:val="24"/>
        </w:rPr>
        <w:t xml:space="preserve">author.                                     </w:t>
      </w:r>
      <w:r>
        <w:rPr>
          <w:spacing w:val="59"/>
          <w:sz w:val="24"/>
          <w:szCs w:val="24"/>
        </w:rPr>
        <w:t xml:space="preserve"> </w:t>
      </w:r>
      <w:r>
        <w:rPr>
          <w:sz w:val="24"/>
          <w:szCs w:val="24"/>
        </w:rPr>
        <w:t>1</w:t>
      </w:r>
    </w:p>
    <w:p w14:paraId="27308E1B" w14:textId="77777777" w:rsidR="004B03EF" w:rsidRDefault="004B03EF">
      <w:pPr>
        <w:spacing w:line="200" w:lineRule="exact"/>
      </w:pPr>
    </w:p>
    <w:p w14:paraId="27308E1C" w14:textId="77777777" w:rsidR="004B03EF" w:rsidRDefault="004B03EF">
      <w:pPr>
        <w:spacing w:before="18" w:line="240" w:lineRule="exact"/>
        <w:rPr>
          <w:sz w:val="24"/>
          <w:szCs w:val="24"/>
        </w:rPr>
      </w:pPr>
    </w:p>
    <w:p w14:paraId="27308E1D" w14:textId="77777777" w:rsidR="004B03EF" w:rsidRDefault="00F64046">
      <w:pPr>
        <w:spacing w:before="18"/>
        <w:ind w:left="120"/>
        <w:rPr>
          <w:sz w:val="22"/>
          <w:szCs w:val="22"/>
        </w:rPr>
      </w:pPr>
      <w:r>
        <w:rPr>
          <w:w w:val="124"/>
          <w:sz w:val="22"/>
          <w:szCs w:val="22"/>
        </w:rPr>
        <w:t xml:space="preserve">I.  </w:t>
      </w:r>
      <w:r>
        <w:rPr>
          <w:spacing w:val="52"/>
          <w:w w:val="124"/>
          <w:sz w:val="22"/>
          <w:szCs w:val="22"/>
        </w:rPr>
        <w:t xml:space="preserve"> </w:t>
      </w:r>
      <w:r>
        <w:rPr>
          <w:w w:val="124"/>
          <w:sz w:val="22"/>
          <w:szCs w:val="22"/>
        </w:rPr>
        <w:t>THE</w:t>
      </w:r>
      <w:r>
        <w:rPr>
          <w:spacing w:val="20"/>
          <w:w w:val="124"/>
          <w:sz w:val="22"/>
          <w:szCs w:val="22"/>
        </w:rPr>
        <w:t xml:space="preserve"> </w:t>
      </w:r>
      <w:r>
        <w:rPr>
          <w:w w:val="124"/>
          <w:sz w:val="22"/>
          <w:szCs w:val="22"/>
        </w:rPr>
        <w:t>MAIN</w:t>
      </w:r>
      <w:r>
        <w:rPr>
          <w:spacing w:val="4"/>
          <w:w w:val="124"/>
          <w:sz w:val="22"/>
          <w:szCs w:val="22"/>
        </w:rPr>
        <w:t xml:space="preserve"> </w:t>
      </w:r>
      <w:r>
        <w:rPr>
          <w:w w:val="124"/>
          <w:sz w:val="22"/>
          <w:szCs w:val="22"/>
        </w:rPr>
        <w:t>QUESTIONS</w:t>
      </w:r>
    </w:p>
    <w:p w14:paraId="27308E1E" w14:textId="77777777" w:rsidR="004B03EF" w:rsidRDefault="004B03EF">
      <w:pPr>
        <w:spacing w:line="200" w:lineRule="exact"/>
      </w:pPr>
    </w:p>
    <w:p w14:paraId="27308E1F" w14:textId="77777777" w:rsidR="004B03EF" w:rsidRDefault="004B03EF">
      <w:pPr>
        <w:spacing w:before="10" w:line="220" w:lineRule="exact"/>
        <w:rPr>
          <w:sz w:val="22"/>
          <w:szCs w:val="22"/>
        </w:rPr>
      </w:pPr>
    </w:p>
    <w:p w14:paraId="27308E20" w14:textId="77777777" w:rsidR="004B03EF" w:rsidRDefault="00F64046">
      <w:pPr>
        <w:spacing w:line="363" w:lineRule="auto"/>
        <w:ind w:left="120" w:right="60" w:firstLine="299"/>
        <w:jc w:val="both"/>
        <w:rPr>
          <w:sz w:val="24"/>
          <w:szCs w:val="24"/>
        </w:rPr>
      </w:pPr>
      <w:r>
        <w:rPr>
          <w:sz w:val="24"/>
          <w:szCs w:val="24"/>
        </w:rPr>
        <w:t>One</w:t>
      </w:r>
      <w:r>
        <w:rPr>
          <w:spacing w:val="16"/>
          <w:sz w:val="24"/>
          <w:szCs w:val="24"/>
        </w:rPr>
        <w:t xml:space="preserve"> </w:t>
      </w:r>
      <w:r>
        <w:rPr>
          <w:sz w:val="24"/>
          <w:szCs w:val="24"/>
        </w:rPr>
        <w:t>of</w:t>
      </w:r>
      <w:r>
        <w:rPr>
          <w:spacing w:val="-12"/>
          <w:sz w:val="24"/>
          <w:szCs w:val="24"/>
        </w:rPr>
        <w:t xml:space="preserve"> </w:t>
      </w:r>
      <w:r>
        <w:rPr>
          <w:sz w:val="24"/>
          <w:szCs w:val="24"/>
        </w:rPr>
        <w:t>the</w:t>
      </w:r>
      <w:r>
        <w:rPr>
          <w:spacing w:val="30"/>
          <w:sz w:val="24"/>
          <w:szCs w:val="24"/>
        </w:rPr>
        <w:t xml:space="preserve"> </w:t>
      </w:r>
      <w:r>
        <w:rPr>
          <w:sz w:val="24"/>
          <w:szCs w:val="24"/>
        </w:rPr>
        <w:t>deciding</w:t>
      </w:r>
      <w:r>
        <w:rPr>
          <w:spacing w:val="18"/>
          <w:sz w:val="24"/>
          <w:szCs w:val="24"/>
        </w:rPr>
        <w:t xml:space="preserve"> </w:t>
      </w:r>
      <w:r>
        <w:rPr>
          <w:sz w:val="24"/>
          <w:szCs w:val="24"/>
        </w:rPr>
        <w:t>factors</w:t>
      </w:r>
      <w:r>
        <w:rPr>
          <w:spacing w:val="26"/>
          <w:sz w:val="24"/>
          <w:szCs w:val="24"/>
        </w:rPr>
        <w:t xml:space="preserve"> </w:t>
      </w:r>
      <w:r>
        <w:rPr>
          <w:sz w:val="24"/>
          <w:szCs w:val="24"/>
        </w:rPr>
        <w:t xml:space="preserve">that </w:t>
      </w:r>
      <w:r>
        <w:rPr>
          <w:spacing w:val="8"/>
          <w:sz w:val="24"/>
          <w:szCs w:val="24"/>
        </w:rPr>
        <w:t xml:space="preserve"> </w:t>
      </w:r>
      <w:r>
        <w:rPr>
          <w:sz w:val="24"/>
          <w:szCs w:val="24"/>
        </w:rPr>
        <w:t>made</w:t>
      </w:r>
      <w:r>
        <w:rPr>
          <w:spacing w:val="26"/>
          <w:sz w:val="24"/>
          <w:szCs w:val="24"/>
        </w:rPr>
        <w:t xml:space="preserve"> </w:t>
      </w:r>
      <w:r>
        <w:rPr>
          <w:sz w:val="24"/>
          <w:szCs w:val="24"/>
        </w:rPr>
        <w:t>the</w:t>
      </w:r>
      <w:r>
        <w:rPr>
          <w:spacing w:val="29"/>
          <w:sz w:val="24"/>
          <w:szCs w:val="24"/>
        </w:rPr>
        <w:t xml:space="preserve"> </w:t>
      </w:r>
      <w:r>
        <w:rPr>
          <w:sz w:val="24"/>
          <w:szCs w:val="24"/>
        </w:rPr>
        <w:t>detection</w:t>
      </w:r>
      <w:r>
        <w:rPr>
          <w:spacing w:val="54"/>
          <w:sz w:val="24"/>
          <w:szCs w:val="24"/>
        </w:rPr>
        <w:t xml:space="preserve"> </w:t>
      </w:r>
      <w:r>
        <w:rPr>
          <w:sz w:val="24"/>
          <w:szCs w:val="24"/>
        </w:rPr>
        <w:t>of</w:t>
      </w:r>
      <w:r>
        <w:rPr>
          <w:spacing w:val="-12"/>
          <w:sz w:val="24"/>
          <w:szCs w:val="24"/>
        </w:rPr>
        <w:t xml:space="preserve"> </w:t>
      </w:r>
      <w:r>
        <w:rPr>
          <w:sz w:val="24"/>
          <w:szCs w:val="24"/>
        </w:rPr>
        <w:t>elusi</w:t>
      </w:r>
      <w:r>
        <w:rPr>
          <w:spacing w:val="-5"/>
          <w:sz w:val="24"/>
          <w:szCs w:val="24"/>
        </w:rPr>
        <w:t>v</w:t>
      </w:r>
      <w:r>
        <w:rPr>
          <w:sz w:val="24"/>
          <w:szCs w:val="24"/>
        </w:rPr>
        <w:t>e</w:t>
      </w:r>
      <w:r>
        <w:rPr>
          <w:spacing w:val="3"/>
          <w:sz w:val="24"/>
          <w:szCs w:val="24"/>
        </w:rPr>
        <w:t xml:space="preserve"> </w:t>
      </w:r>
      <w:r>
        <w:rPr>
          <w:w w:val="107"/>
          <w:sz w:val="24"/>
          <w:szCs w:val="24"/>
        </w:rPr>
        <w:t>gr</w:t>
      </w:r>
      <w:r>
        <w:rPr>
          <w:spacing w:val="-6"/>
          <w:w w:val="107"/>
          <w:sz w:val="24"/>
          <w:szCs w:val="24"/>
        </w:rPr>
        <w:t>a</w:t>
      </w:r>
      <w:r>
        <w:rPr>
          <w:w w:val="107"/>
          <w:sz w:val="24"/>
          <w:szCs w:val="24"/>
        </w:rPr>
        <w:t>vitat</w:t>
      </w:r>
      <w:r>
        <w:rPr>
          <w:spacing w:val="1"/>
          <w:w w:val="107"/>
          <w:sz w:val="24"/>
          <w:szCs w:val="24"/>
        </w:rPr>
        <w:t>i</w:t>
      </w:r>
      <w:r>
        <w:rPr>
          <w:w w:val="107"/>
          <w:sz w:val="24"/>
          <w:szCs w:val="24"/>
        </w:rPr>
        <w:t>onal</w:t>
      </w:r>
      <w:r>
        <w:rPr>
          <w:spacing w:val="1"/>
          <w:w w:val="107"/>
          <w:sz w:val="24"/>
          <w:szCs w:val="24"/>
        </w:rPr>
        <w:t xml:space="preserve"> </w:t>
      </w:r>
      <w:r>
        <w:rPr>
          <w:spacing w:val="-6"/>
          <w:sz w:val="24"/>
          <w:szCs w:val="24"/>
        </w:rPr>
        <w:t>wav</w:t>
      </w:r>
      <w:r>
        <w:rPr>
          <w:sz w:val="24"/>
          <w:szCs w:val="24"/>
        </w:rPr>
        <w:t>es</w:t>
      </w:r>
      <w:r>
        <w:rPr>
          <w:spacing w:val="2"/>
          <w:sz w:val="24"/>
          <w:szCs w:val="24"/>
        </w:rPr>
        <w:t xml:space="preserve"> </w:t>
      </w:r>
      <w:r>
        <w:rPr>
          <w:spacing w:val="7"/>
          <w:w w:val="108"/>
          <w:sz w:val="24"/>
          <w:szCs w:val="24"/>
        </w:rPr>
        <w:t>p</w:t>
      </w:r>
      <w:r>
        <w:rPr>
          <w:w w:val="99"/>
          <w:sz w:val="24"/>
          <w:szCs w:val="24"/>
        </w:rPr>
        <w:t xml:space="preserve">ossible </w:t>
      </w:r>
      <w:r>
        <w:rPr>
          <w:sz w:val="24"/>
          <w:szCs w:val="24"/>
        </w:rPr>
        <w:t>is</w:t>
      </w:r>
      <w:r>
        <w:rPr>
          <w:spacing w:val="-6"/>
          <w:sz w:val="24"/>
          <w:szCs w:val="24"/>
        </w:rPr>
        <w:t xml:space="preserve"> </w:t>
      </w:r>
      <w:r>
        <w:rPr>
          <w:sz w:val="24"/>
          <w:szCs w:val="24"/>
        </w:rPr>
        <w:t>the</w:t>
      </w:r>
      <w:r>
        <w:rPr>
          <w:spacing w:val="26"/>
          <w:sz w:val="24"/>
          <w:szCs w:val="24"/>
        </w:rPr>
        <w:t xml:space="preserve"> </w:t>
      </w:r>
      <w:r>
        <w:rPr>
          <w:sz w:val="24"/>
          <w:szCs w:val="24"/>
        </w:rPr>
        <w:t>sensitivi</w:t>
      </w:r>
      <w:r>
        <w:rPr>
          <w:spacing w:val="-5"/>
          <w:sz w:val="24"/>
          <w:szCs w:val="24"/>
        </w:rPr>
        <w:t>t</w:t>
      </w:r>
      <w:r>
        <w:rPr>
          <w:sz w:val="24"/>
          <w:szCs w:val="24"/>
        </w:rPr>
        <w:t>y</w:t>
      </w:r>
      <w:r>
        <w:rPr>
          <w:spacing w:val="51"/>
          <w:sz w:val="24"/>
          <w:szCs w:val="24"/>
        </w:rPr>
        <w:t xml:space="preserve"> </w:t>
      </w:r>
      <w:r>
        <w:rPr>
          <w:sz w:val="24"/>
          <w:szCs w:val="24"/>
        </w:rPr>
        <w:t>of</w:t>
      </w:r>
      <w:r>
        <w:rPr>
          <w:spacing w:val="-15"/>
          <w:sz w:val="24"/>
          <w:szCs w:val="24"/>
        </w:rPr>
        <w:t xml:space="preserve"> </w:t>
      </w:r>
      <w:r>
        <w:rPr>
          <w:sz w:val="24"/>
          <w:szCs w:val="24"/>
        </w:rPr>
        <w:t>the</w:t>
      </w:r>
      <w:r>
        <w:rPr>
          <w:spacing w:val="26"/>
          <w:sz w:val="24"/>
          <w:szCs w:val="24"/>
        </w:rPr>
        <w:t xml:space="preserve"> </w:t>
      </w:r>
      <w:r>
        <w:rPr>
          <w:sz w:val="24"/>
          <w:szCs w:val="24"/>
        </w:rPr>
        <w:t>equipm</w:t>
      </w:r>
      <w:r>
        <w:rPr>
          <w:spacing w:val="1"/>
          <w:sz w:val="24"/>
          <w:szCs w:val="24"/>
        </w:rPr>
        <w:t>e</w:t>
      </w:r>
      <w:r>
        <w:rPr>
          <w:spacing w:val="-6"/>
          <w:sz w:val="24"/>
          <w:szCs w:val="24"/>
        </w:rPr>
        <w:t>n</w:t>
      </w:r>
      <w:r>
        <w:rPr>
          <w:sz w:val="24"/>
          <w:szCs w:val="24"/>
        </w:rPr>
        <w:t xml:space="preserve">t. </w:t>
      </w:r>
      <w:r>
        <w:rPr>
          <w:spacing w:val="41"/>
          <w:sz w:val="24"/>
          <w:szCs w:val="24"/>
        </w:rPr>
        <w:t xml:space="preserve"> </w:t>
      </w:r>
      <w:r>
        <w:rPr>
          <w:sz w:val="24"/>
          <w:szCs w:val="24"/>
        </w:rPr>
        <w:t>O</w:t>
      </w:r>
      <w:r>
        <w:rPr>
          <w:spacing w:val="-6"/>
          <w:sz w:val="24"/>
          <w:szCs w:val="24"/>
        </w:rPr>
        <w:t>v</w:t>
      </w:r>
      <w:r>
        <w:rPr>
          <w:sz w:val="24"/>
          <w:szCs w:val="24"/>
        </w:rPr>
        <w:t>er</w:t>
      </w:r>
      <w:r>
        <w:rPr>
          <w:spacing w:val="16"/>
          <w:sz w:val="24"/>
          <w:szCs w:val="24"/>
        </w:rPr>
        <w:t xml:space="preserve"> </w:t>
      </w:r>
      <w:r>
        <w:rPr>
          <w:sz w:val="24"/>
          <w:szCs w:val="24"/>
        </w:rPr>
        <w:t>LIGO’s</w:t>
      </w:r>
      <w:r>
        <w:rPr>
          <w:spacing w:val="-3"/>
          <w:sz w:val="24"/>
          <w:szCs w:val="24"/>
        </w:rPr>
        <w:t xml:space="preserve"> </w:t>
      </w:r>
      <w:r>
        <w:rPr>
          <w:sz w:val="24"/>
          <w:szCs w:val="24"/>
        </w:rPr>
        <w:t>S5</w:t>
      </w:r>
      <w:r>
        <w:rPr>
          <w:spacing w:val="-11"/>
          <w:sz w:val="24"/>
          <w:szCs w:val="24"/>
        </w:rPr>
        <w:t xml:space="preserve"> </w:t>
      </w:r>
      <w:r>
        <w:rPr>
          <w:w w:val="91"/>
          <w:sz w:val="24"/>
          <w:szCs w:val="24"/>
        </w:rPr>
        <w:t>[1],</w:t>
      </w:r>
      <w:r>
        <w:rPr>
          <w:spacing w:val="7"/>
          <w:w w:val="91"/>
          <w:sz w:val="24"/>
          <w:szCs w:val="24"/>
        </w:rPr>
        <w:t xml:space="preserve"> </w:t>
      </w:r>
      <w:r>
        <w:rPr>
          <w:sz w:val="24"/>
          <w:szCs w:val="24"/>
        </w:rPr>
        <w:t>S6</w:t>
      </w:r>
      <w:r>
        <w:rPr>
          <w:spacing w:val="-11"/>
          <w:sz w:val="24"/>
          <w:szCs w:val="24"/>
        </w:rPr>
        <w:t xml:space="preserve"> </w:t>
      </w:r>
      <w:r>
        <w:rPr>
          <w:w w:val="88"/>
          <w:sz w:val="24"/>
          <w:szCs w:val="24"/>
        </w:rPr>
        <w:t>[2]</w:t>
      </w:r>
      <w:r>
        <w:rPr>
          <w:spacing w:val="4"/>
          <w:w w:val="88"/>
          <w:sz w:val="24"/>
          <w:szCs w:val="24"/>
        </w:rPr>
        <w:t xml:space="preserve"> </w:t>
      </w:r>
      <w:r>
        <w:rPr>
          <w:sz w:val="24"/>
          <w:szCs w:val="24"/>
        </w:rPr>
        <w:t>and</w:t>
      </w:r>
      <w:r>
        <w:rPr>
          <w:spacing w:val="25"/>
          <w:sz w:val="24"/>
          <w:szCs w:val="24"/>
        </w:rPr>
        <w:t xml:space="preserve"> </w:t>
      </w:r>
      <w:r>
        <w:rPr>
          <w:sz w:val="24"/>
          <w:szCs w:val="24"/>
        </w:rPr>
        <w:t xml:space="preserve">O1 </w:t>
      </w:r>
      <w:r>
        <w:rPr>
          <w:w w:val="88"/>
          <w:sz w:val="24"/>
          <w:szCs w:val="24"/>
        </w:rPr>
        <w:t>[3]</w:t>
      </w:r>
      <w:r>
        <w:rPr>
          <w:spacing w:val="4"/>
          <w:w w:val="88"/>
          <w:sz w:val="24"/>
          <w:szCs w:val="24"/>
        </w:rPr>
        <w:t xml:space="preserve"> </w:t>
      </w:r>
      <w:r>
        <w:rPr>
          <w:sz w:val="24"/>
          <w:szCs w:val="24"/>
        </w:rPr>
        <w:t>(whi</w:t>
      </w:r>
      <w:r>
        <w:rPr>
          <w:spacing w:val="-6"/>
          <w:sz w:val="24"/>
          <w:szCs w:val="24"/>
        </w:rPr>
        <w:t>c</w:t>
      </w:r>
      <w:r>
        <w:rPr>
          <w:sz w:val="24"/>
          <w:szCs w:val="24"/>
        </w:rPr>
        <w:t>h</w:t>
      </w:r>
      <w:r>
        <w:rPr>
          <w:spacing w:val="18"/>
          <w:sz w:val="24"/>
          <w:szCs w:val="24"/>
        </w:rPr>
        <w:t xml:space="preserve"> </w:t>
      </w:r>
      <w:r>
        <w:rPr>
          <w:sz w:val="24"/>
          <w:szCs w:val="24"/>
        </w:rPr>
        <w:t>the</w:t>
      </w:r>
      <w:r>
        <w:rPr>
          <w:spacing w:val="26"/>
          <w:sz w:val="24"/>
          <w:szCs w:val="24"/>
        </w:rPr>
        <w:t xml:space="preserve"> </w:t>
      </w:r>
      <w:r>
        <w:rPr>
          <w:sz w:val="24"/>
          <w:szCs w:val="24"/>
        </w:rPr>
        <w:t>scie</w:t>
      </w:r>
      <w:r>
        <w:rPr>
          <w:spacing w:val="-6"/>
          <w:sz w:val="24"/>
          <w:szCs w:val="24"/>
        </w:rPr>
        <w:t>n</w:t>
      </w:r>
      <w:r>
        <w:rPr>
          <w:w w:val="111"/>
          <w:sz w:val="24"/>
          <w:szCs w:val="24"/>
        </w:rPr>
        <w:t xml:space="preserve">tists </w:t>
      </w:r>
      <w:r>
        <w:rPr>
          <w:sz w:val="24"/>
          <w:szCs w:val="24"/>
        </w:rPr>
        <w:t>previously</w:t>
      </w:r>
      <w:r>
        <w:rPr>
          <w:spacing w:val="27"/>
          <w:sz w:val="24"/>
          <w:szCs w:val="24"/>
        </w:rPr>
        <w:t xml:space="preserve"> </w:t>
      </w:r>
      <w:r>
        <w:rPr>
          <w:sz w:val="24"/>
          <w:szCs w:val="24"/>
        </w:rPr>
        <w:t>referred</w:t>
      </w:r>
      <w:r>
        <w:rPr>
          <w:spacing w:val="29"/>
          <w:sz w:val="24"/>
          <w:szCs w:val="24"/>
        </w:rPr>
        <w:t xml:space="preserve"> </w:t>
      </w:r>
      <w:r>
        <w:rPr>
          <w:sz w:val="24"/>
          <w:szCs w:val="24"/>
        </w:rPr>
        <w:t>to</w:t>
      </w:r>
      <w:r>
        <w:rPr>
          <w:spacing w:val="26"/>
          <w:sz w:val="24"/>
          <w:szCs w:val="24"/>
        </w:rPr>
        <w:t xml:space="preserve"> </w:t>
      </w:r>
      <w:r>
        <w:rPr>
          <w:sz w:val="24"/>
          <w:szCs w:val="24"/>
        </w:rPr>
        <w:t>as</w:t>
      </w:r>
      <w:r>
        <w:rPr>
          <w:spacing w:val="14"/>
          <w:sz w:val="24"/>
          <w:szCs w:val="24"/>
        </w:rPr>
        <w:t xml:space="preserve"> </w:t>
      </w:r>
      <w:r>
        <w:rPr>
          <w:sz w:val="24"/>
          <w:szCs w:val="24"/>
        </w:rPr>
        <w:t>S7)</w:t>
      </w:r>
      <w:r>
        <w:rPr>
          <w:spacing w:val="9"/>
          <w:sz w:val="24"/>
          <w:szCs w:val="24"/>
        </w:rPr>
        <w:t xml:space="preserve"> </w:t>
      </w:r>
      <w:r>
        <w:rPr>
          <w:sz w:val="24"/>
          <w:szCs w:val="24"/>
        </w:rPr>
        <w:t>runs,</w:t>
      </w:r>
      <w:r>
        <w:rPr>
          <w:spacing w:val="41"/>
          <w:sz w:val="24"/>
          <w:szCs w:val="24"/>
        </w:rPr>
        <w:t xml:space="preserve"> </w:t>
      </w:r>
      <w:r>
        <w:rPr>
          <w:sz w:val="24"/>
          <w:szCs w:val="24"/>
        </w:rPr>
        <w:t>the</w:t>
      </w:r>
      <w:r>
        <w:rPr>
          <w:spacing w:val="35"/>
          <w:sz w:val="24"/>
          <w:szCs w:val="24"/>
        </w:rPr>
        <w:t xml:space="preserve"> </w:t>
      </w:r>
      <w:r>
        <w:rPr>
          <w:sz w:val="24"/>
          <w:szCs w:val="24"/>
        </w:rPr>
        <w:t>sensitivi</w:t>
      </w:r>
      <w:r>
        <w:rPr>
          <w:spacing w:val="-5"/>
          <w:sz w:val="24"/>
          <w:szCs w:val="24"/>
        </w:rPr>
        <w:t>t</w:t>
      </w:r>
      <w:r>
        <w:rPr>
          <w:sz w:val="24"/>
          <w:szCs w:val="24"/>
        </w:rPr>
        <w:t xml:space="preserve">y  </w:t>
      </w:r>
      <w:r>
        <w:rPr>
          <w:spacing w:val="-6"/>
          <w:sz w:val="24"/>
          <w:szCs w:val="24"/>
        </w:rPr>
        <w:t>w</w:t>
      </w:r>
      <w:r>
        <w:rPr>
          <w:sz w:val="24"/>
          <w:szCs w:val="24"/>
        </w:rPr>
        <w:t>as</w:t>
      </w:r>
      <w:r>
        <w:rPr>
          <w:spacing w:val="8"/>
          <w:sz w:val="24"/>
          <w:szCs w:val="24"/>
        </w:rPr>
        <w:t xml:space="preserve"> </w:t>
      </w:r>
      <w:r>
        <w:rPr>
          <w:sz w:val="24"/>
          <w:szCs w:val="24"/>
        </w:rPr>
        <w:t>impr</w:t>
      </w:r>
      <w:r>
        <w:rPr>
          <w:spacing w:val="-6"/>
          <w:sz w:val="24"/>
          <w:szCs w:val="24"/>
        </w:rPr>
        <w:t>ov</w:t>
      </w:r>
      <w:r>
        <w:rPr>
          <w:sz w:val="24"/>
          <w:szCs w:val="24"/>
        </w:rPr>
        <w:t>ed</w:t>
      </w:r>
      <w:r>
        <w:rPr>
          <w:spacing w:val="38"/>
          <w:sz w:val="24"/>
          <w:szCs w:val="24"/>
        </w:rPr>
        <w:t xml:space="preserve"> </w:t>
      </w:r>
      <w:r>
        <w:rPr>
          <w:sz w:val="24"/>
          <w:szCs w:val="24"/>
        </w:rPr>
        <w:t>significa</w:t>
      </w:r>
      <w:r>
        <w:rPr>
          <w:spacing w:val="-5"/>
          <w:sz w:val="24"/>
          <w:szCs w:val="24"/>
        </w:rPr>
        <w:t>n</w:t>
      </w:r>
      <w:r>
        <w:rPr>
          <w:sz w:val="24"/>
          <w:szCs w:val="24"/>
        </w:rPr>
        <w:t>tly</w:t>
      </w:r>
      <w:r>
        <w:rPr>
          <w:spacing w:val="31"/>
          <w:sz w:val="24"/>
          <w:szCs w:val="24"/>
        </w:rPr>
        <w:t xml:space="preserve"> </w:t>
      </w:r>
      <w:r>
        <w:rPr>
          <w:sz w:val="24"/>
          <w:szCs w:val="24"/>
        </w:rPr>
        <w:t>ea</w:t>
      </w:r>
      <w:r>
        <w:rPr>
          <w:spacing w:val="-6"/>
          <w:sz w:val="24"/>
          <w:szCs w:val="24"/>
        </w:rPr>
        <w:t>c</w:t>
      </w:r>
      <w:r>
        <w:rPr>
          <w:sz w:val="24"/>
          <w:szCs w:val="24"/>
        </w:rPr>
        <w:t>h</w:t>
      </w:r>
      <w:r>
        <w:rPr>
          <w:spacing w:val="18"/>
          <w:sz w:val="24"/>
          <w:szCs w:val="24"/>
        </w:rPr>
        <w:t xml:space="preserve"> </w:t>
      </w:r>
      <w:r>
        <w:rPr>
          <w:sz w:val="24"/>
          <w:szCs w:val="24"/>
        </w:rPr>
        <w:t>time,</w:t>
      </w:r>
      <w:r>
        <w:rPr>
          <w:spacing w:val="37"/>
          <w:sz w:val="24"/>
          <w:szCs w:val="24"/>
        </w:rPr>
        <w:t xml:space="preserve"> </w:t>
      </w:r>
      <w:r>
        <w:rPr>
          <w:w w:val="106"/>
          <w:sz w:val="24"/>
          <w:szCs w:val="24"/>
        </w:rPr>
        <w:t xml:space="preserve">with </w:t>
      </w:r>
      <w:r>
        <w:rPr>
          <w:sz w:val="24"/>
          <w:szCs w:val="24"/>
        </w:rPr>
        <w:t>effecti</w:t>
      </w:r>
      <w:r>
        <w:rPr>
          <w:spacing w:val="-6"/>
          <w:sz w:val="24"/>
          <w:szCs w:val="24"/>
        </w:rPr>
        <w:t>v</w:t>
      </w:r>
      <w:r>
        <w:rPr>
          <w:sz w:val="24"/>
          <w:szCs w:val="24"/>
        </w:rPr>
        <w:t>e</w:t>
      </w:r>
      <w:r>
        <w:rPr>
          <w:spacing w:val="7"/>
          <w:sz w:val="24"/>
          <w:szCs w:val="24"/>
        </w:rPr>
        <w:t xml:space="preserve"> </w:t>
      </w:r>
      <w:r>
        <w:rPr>
          <w:w w:val="110"/>
          <w:sz w:val="24"/>
          <w:szCs w:val="24"/>
        </w:rPr>
        <w:t>atte</w:t>
      </w:r>
      <w:r>
        <w:rPr>
          <w:spacing w:val="-7"/>
          <w:w w:val="110"/>
          <w:sz w:val="24"/>
          <w:szCs w:val="24"/>
        </w:rPr>
        <w:t>n</w:t>
      </w:r>
      <w:r>
        <w:rPr>
          <w:w w:val="110"/>
          <w:sz w:val="24"/>
          <w:szCs w:val="24"/>
        </w:rPr>
        <w:t>uation</w:t>
      </w:r>
      <w:r>
        <w:rPr>
          <w:spacing w:val="20"/>
          <w:w w:val="110"/>
          <w:sz w:val="24"/>
          <w:szCs w:val="24"/>
        </w:rPr>
        <w:t xml:space="preserve"> </w:t>
      </w:r>
      <w:r>
        <w:rPr>
          <w:sz w:val="24"/>
          <w:szCs w:val="24"/>
        </w:rPr>
        <w:t>of</w:t>
      </w:r>
      <w:r>
        <w:rPr>
          <w:spacing w:val="6"/>
          <w:sz w:val="24"/>
          <w:szCs w:val="24"/>
        </w:rPr>
        <w:t xml:space="preserve"> </w:t>
      </w:r>
      <w:r>
        <w:rPr>
          <w:sz w:val="24"/>
          <w:szCs w:val="24"/>
        </w:rPr>
        <w:t>noise</w:t>
      </w:r>
      <w:r>
        <w:rPr>
          <w:spacing w:val="19"/>
          <w:sz w:val="24"/>
          <w:szCs w:val="24"/>
        </w:rPr>
        <w:t xml:space="preserve"> </w:t>
      </w:r>
      <w:r>
        <w:rPr>
          <w:sz w:val="24"/>
          <w:szCs w:val="24"/>
        </w:rPr>
        <w:t>(see</w:t>
      </w:r>
      <w:r>
        <w:rPr>
          <w:spacing w:val="22"/>
          <w:sz w:val="24"/>
          <w:szCs w:val="24"/>
        </w:rPr>
        <w:t xml:space="preserve"> </w:t>
      </w:r>
      <w:r>
        <w:rPr>
          <w:sz w:val="24"/>
          <w:szCs w:val="24"/>
        </w:rPr>
        <w:t>section</w:t>
      </w:r>
      <w:r>
        <w:rPr>
          <w:spacing w:val="39"/>
          <w:sz w:val="24"/>
          <w:szCs w:val="24"/>
        </w:rPr>
        <w:t xml:space="preserve"> </w:t>
      </w:r>
      <w:r>
        <w:rPr>
          <w:w w:val="105"/>
          <w:sz w:val="24"/>
          <w:szCs w:val="24"/>
        </w:rPr>
        <w:t>V).</w:t>
      </w:r>
    </w:p>
    <w:p w14:paraId="27308E21" w14:textId="77777777" w:rsidR="004B03EF" w:rsidRDefault="00F64046">
      <w:pPr>
        <w:spacing w:before="5" w:line="363" w:lineRule="auto"/>
        <w:ind w:left="120" w:right="59" w:firstLine="299"/>
        <w:jc w:val="both"/>
        <w:rPr>
          <w:sz w:val="24"/>
          <w:szCs w:val="24"/>
        </w:rPr>
      </w:pPr>
      <w:commentRangeStart w:id="9"/>
      <w:r>
        <w:rPr>
          <w:spacing w:val="-7"/>
          <w:w w:val="110"/>
          <w:sz w:val="24"/>
          <w:szCs w:val="24"/>
        </w:rPr>
        <w:t>A</w:t>
      </w:r>
      <w:r>
        <w:rPr>
          <w:w w:val="110"/>
          <w:sz w:val="24"/>
          <w:szCs w:val="24"/>
        </w:rPr>
        <w:t>t</w:t>
      </w:r>
      <w:commentRangeEnd w:id="9"/>
      <w:r w:rsidR="00564823">
        <w:rPr>
          <w:rStyle w:val="CommentReference"/>
        </w:rPr>
        <w:commentReference w:id="9"/>
      </w:r>
      <w:r>
        <w:rPr>
          <w:spacing w:val="7"/>
          <w:w w:val="110"/>
          <w:sz w:val="24"/>
          <w:szCs w:val="24"/>
        </w:rPr>
        <w:t xml:space="preserve"> </w:t>
      </w:r>
      <w:r>
        <w:rPr>
          <w:sz w:val="24"/>
          <w:szCs w:val="24"/>
        </w:rPr>
        <w:t>some</w:t>
      </w:r>
      <w:r>
        <w:rPr>
          <w:spacing w:val="11"/>
          <w:sz w:val="24"/>
          <w:szCs w:val="24"/>
        </w:rPr>
        <w:t xml:space="preserve"> </w:t>
      </w:r>
      <w:r>
        <w:rPr>
          <w:sz w:val="24"/>
          <w:szCs w:val="24"/>
        </w:rPr>
        <w:t>degree,</w:t>
      </w:r>
      <w:r>
        <w:rPr>
          <w:spacing w:val="26"/>
          <w:sz w:val="24"/>
          <w:szCs w:val="24"/>
        </w:rPr>
        <w:t xml:space="preserve"> </w:t>
      </w:r>
      <w:r>
        <w:rPr>
          <w:sz w:val="24"/>
          <w:szCs w:val="24"/>
        </w:rPr>
        <w:t>the</w:t>
      </w:r>
      <w:r>
        <w:rPr>
          <w:spacing w:val="40"/>
          <w:sz w:val="24"/>
          <w:szCs w:val="24"/>
        </w:rPr>
        <w:t xml:space="preserve"> </w:t>
      </w:r>
      <w:r>
        <w:rPr>
          <w:sz w:val="24"/>
          <w:szCs w:val="24"/>
        </w:rPr>
        <w:t xml:space="preserve">detection </w:t>
      </w:r>
      <w:r>
        <w:rPr>
          <w:spacing w:val="4"/>
          <w:sz w:val="24"/>
          <w:szCs w:val="24"/>
        </w:rPr>
        <w:t xml:space="preserve"> </w:t>
      </w:r>
      <w:r>
        <w:rPr>
          <w:sz w:val="24"/>
          <w:szCs w:val="24"/>
        </w:rPr>
        <w:t>seemed</w:t>
      </w:r>
      <w:r>
        <w:rPr>
          <w:spacing w:val="18"/>
          <w:sz w:val="24"/>
          <w:szCs w:val="24"/>
        </w:rPr>
        <w:t xml:space="preserve"> </w:t>
      </w:r>
      <w:r>
        <w:rPr>
          <w:spacing w:val="-6"/>
          <w:sz w:val="24"/>
          <w:szCs w:val="24"/>
        </w:rPr>
        <w:t>v</w:t>
      </w:r>
      <w:r>
        <w:rPr>
          <w:sz w:val="24"/>
          <w:szCs w:val="24"/>
        </w:rPr>
        <w:t>ery</w:t>
      </w:r>
      <w:r>
        <w:rPr>
          <w:spacing w:val="22"/>
          <w:sz w:val="24"/>
          <w:szCs w:val="24"/>
        </w:rPr>
        <w:t xml:space="preserve"> </w:t>
      </w:r>
      <w:r>
        <w:rPr>
          <w:sz w:val="24"/>
          <w:szCs w:val="24"/>
        </w:rPr>
        <w:t>coincide</w:t>
      </w:r>
      <w:r>
        <w:rPr>
          <w:spacing w:val="-5"/>
          <w:sz w:val="24"/>
          <w:szCs w:val="24"/>
        </w:rPr>
        <w:t>n</w:t>
      </w:r>
      <w:r>
        <w:rPr>
          <w:sz w:val="24"/>
          <w:szCs w:val="24"/>
        </w:rPr>
        <w:t>tial,</w:t>
      </w:r>
      <w:r>
        <w:rPr>
          <w:spacing w:val="55"/>
          <w:sz w:val="24"/>
          <w:szCs w:val="24"/>
        </w:rPr>
        <w:t xml:space="preserve"> </w:t>
      </w:r>
      <w:r>
        <w:rPr>
          <w:sz w:val="24"/>
          <w:szCs w:val="24"/>
        </w:rPr>
        <w:t>for</w:t>
      </w:r>
      <w:r>
        <w:rPr>
          <w:spacing w:val="8"/>
          <w:sz w:val="24"/>
          <w:szCs w:val="24"/>
        </w:rPr>
        <w:t xml:space="preserve"> </w:t>
      </w:r>
      <w:r>
        <w:rPr>
          <w:sz w:val="24"/>
          <w:szCs w:val="24"/>
        </w:rPr>
        <w:t>no</w:t>
      </w:r>
      <w:r>
        <w:rPr>
          <w:spacing w:val="15"/>
          <w:sz w:val="24"/>
          <w:szCs w:val="24"/>
        </w:rPr>
        <w:t xml:space="preserve"> </w:t>
      </w:r>
      <w:r>
        <w:rPr>
          <w:sz w:val="24"/>
          <w:szCs w:val="24"/>
        </w:rPr>
        <w:t>detect</w:t>
      </w:r>
      <w:r>
        <w:rPr>
          <w:spacing w:val="1"/>
          <w:sz w:val="24"/>
          <w:szCs w:val="24"/>
        </w:rPr>
        <w:t>i</w:t>
      </w:r>
      <w:r>
        <w:rPr>
          <w:sz w:val="24"/>
          <w:szCs w:val="24"/>
        </w:rPr>
        <w:t>on  in</w:t>
      </w:r>
      <w:r>
        <w:rPr>
          <w:spacing w:val="18"/>
          <w:sz w:val="24"/>
          <w:szCs w:val="24"/>
        </w:rPr>
        <w:t xml:space="preserve"> </w:t>
      </w:r>
      <w:r>
        <w:rPr>
          <w:sz w:val="24"/>
          <w:szCs w:val="24"/>
        </w:rPr>
        <w:t>the</w:t>
      </w:r>
      <w:r>
        <w:rPr>
          <w:spacing w:val="40"/>
          <w:sz w:val="24"/>
          <w:szCs w:val="24"/>
        </w:rPr>
        <w:t xml:space="preserve"> </w:t>
      </w:r>
      <w:r>
        <w:rPr>
          <w:sz w:val="24"/>
          <w:szCs w:val="24"/>
        </w:rPr>
        <w:t>past</w:t>
      </w:r>
      <w:r>
        <w:rPr>
          <w:spacing w:val="53"/>
          <w:sz w:val="24"/>
          <w:szCs w:val="24"/>
        </w:rPr>
        <w:t xml:space="preserve"> </w:t>
      </w:r>
      <w:r>
        <w:rPr>
          <w:spacing w:val="-7"/>
          <w:w w:val="136"/>
          <w:sz w:val="24"/>
          <w:szCs w:val="24"/>
        </w:rPr>
        <w:t>t</w:t>
      </w:r>
      <w:r>
        <w:rPr>
          <w:spacing w:val="-6"/>
          <w:w w:val="97"/>
          <w:sz w:val="24"/>
          <w:szCs w:val="24"/>
        </w:rPr>
        <w:t>w</w:t>
      </w:r>
      <w:r>
        <w:rPr>
          <w:w w:val="97"/>
          <w:sz w:val="24"/>
          <w:szCs w:val="24"/>
        </w:rPr>
        <w:t xml:space="preserve">o </w:t>
      </w:r>
      <w:r>
        <w:rPr>
          <w:sz w:val="24"/>
          <w:szCs w:val="24"/>
        </w:rPr>
        <w:t>decades</w:t>
      </w:r>
      <w:r>
        <w:rPr>
          <w:spacing w:val="40"/>
          <w:sz w:val="24"/>
          <w:szCs w:val="24"/>
        </w:rPr>
        <w:t xml:space="preserve"> </w:t>
      </w:r>
      <w:r>
        <w:rPr>
          <w:spacing w:val="-6"/>
          <w:sz w:val="24"/>
          <w:szCs w:val="24"/>
        </w:rPr>
        <w:t>w</w:t>
      </w:r>
      <w:r>
        <w:rPr>
          <w:sz w:val="24"/>
          <w:szCs w:val="24"/>
        </w:rPr>
        <w:t>as</w:t>
      </w:r>
      <w:r>
        <w:rPr>
          <w:spacing w:val="28"/>
          <w:sz w:val="24"/>
          <w:szCs w:val="24"/>
        </w:rPr>
        <w:t xml:space="preserve"> </w:t>
      </w:r>
      <w:r>
        <w:rPr>
          <w:sz w:val="24"/>
          <w:szCs w:val="24"/>
        </w:rPr>
        <w:t>made</w:t>
      </w:r>
      <w:r>
        <w:rPr>
          <w:spacing w:val="51"/>
          <w:sz w:val="24"/>
          <w:szCs w:val="24"/>
        </w:rPr>
        <w:t xml:space="preserve"> </w:t>
      </w:r>
      <w:r>
        <w:rPr>
          <w:sz w:val="24"/>
          <w:szCs w:val="24"/>
        </w:rPr>
        <w:t>u</w:t>
      </w:r>
      <w:r>
        <w:rPr>
          <w:spacing w:val="-6"/>
          <w:sz w:val="24"/>
          <w:szCs w:val="24"/>
        </w:rPr>
        <w:t>n</w:t>
      </w:r>
      <w:r>
        <w:rPr>
          <w:sz w:val="24"/>
          <w:szCs w:val="24"/>
        </w:rPr>
        <w:t xml:space="preserve">til </w:t>
      </w:r>
      <w:r>
        <w:rPr>
          <w:spacing w:val="4"/>
          <w:sz w:val="24"/>
          <w:szCs w:val="24"/>
        </w:rPr>
        <w:t xml:space="preserve"> </w:t>
      </w:r>
      <w:r>
        <w:rPr>
          <w:sz w:val="24"/>
          <w:szCs w:val="24"/>
        </w:rPr>
        <w:t>the</w:t>
      </w:r>
      <w:r>
        <w:rPr>
          <w:spacing w:val="54"/>
          <w:sz w:val="24"/>
          <w:szCs w:val="24"/>
        </w:rPr>
        <w:t xml:space="preserve"> </w:t>
      </w:r>
      <w:r>
        <w:rPr>
          <w:sz w:val="24"/>
          <w:szCs w:val="24"/>
        </w:rPr>
        <w:t>one</w:t>
      </w:r>
      <w:r>
        <w:rPr>
          <w:spacing w:val="28"/>
          <w:sz w:val="24"/>
          <w:szCs w:val="24"/>
        </w:rPr>
        <w:t xml:space="preserve"> </w:t>
      </w:r>
      <w:r>
        <w:rPr>
          <w:sz w:val="24"/>
          <w:szCs w:val="24"/>
        </w:rPr>
        <w:t>made</w:t>
      </w:r>
      <w:r>
        <w:rPr>
          <w:spacing w:val="52"/>
          <w:sz w:val="24"/>
          <w:szCs w:val="24"/>
        </w:rPr>
        <w:t xml:space="preserve"> </w:t>
      </w:r>
      <w:r>
        <w:rPr>
          <w:sz w:val="24"/>
          <w:szCs w:val="24"/>
        </w:rPr>
        <w:t xml:space="preserve">just </w:t>
      </w:r>
      <w:r>
        <w:rPr>
          <w:spacing w:val="3"/>
          <w:sz w:val="24"/>
          <w:szCs w:val="24"/>
        </w:rPr>
        <w:t xml:space="preserve"> </w:t>
      </w:r>
      <w:r>
        <w:rPr>
          <w:sz w:val="24"/>
          <w:szCs w:val="24"/>
        </w:rPr>
        <w:t>one</w:t>
      </w:r>
      <w:r>
        <w:rPr>
          <w:spacing w:val="28"/>
          <w:sz w:val="24"/>
          <w:szCs w:val="24"/>
        </w:rPr>
        <w:t xml:space="preserve"> </w:t>
      </w:r>
      <w:r>
        <w:rPr>
          <w:spacing w:val="-7"/>
          <w:sz w:val="24"/>
          <w:szCs w:val="24"/>
        </w:rPr>
        <w:t>w</w:t>
      </w:r>
      <w:r>
        <w:rPr>
          <w:sz w:val="24"/>
          <w:szCs w:val="24"/>
        </w:rPr>
        <w:t>eek</w:t>
      </w:r>
      <w:r>
        <w:rPr>
          <w:spacing w:val="16"/>
          <w:sz w:val="24"/>
          <w:szCs w:val="24"/>
        </w:rPr>
        <w:t xml:space="preserve"> </w:t>
      </w:r>
      <w:r>
        <w:rPr>
          <w:sz w:val="24"/>
          <w:szCs w:val="24"/>
        </w:rPr>
        <w:t>after  the</w:t>
      </w:r>
      <w:r>
        <w:rPr>
          <w:spacing w:val="54"/>
          <w:sz w:val="24"/>
          <w:szCs w:val="24"/>
        </w:rPr>
        <w:t xml:space="preserve"> </w:t>
      </w:r>
      <w:r>
        <w:rPr>
          <w:sz w:val="24"/>
          <w:szCs w:val="24"/>
        </w:rPr>
        <w:t xml:space="preserve">testing </w:t>
      </w:r>
      <w:r>
        <w:rPr>
          <w:spacing w:val="11"/>
          <w:sz w:val="24"/>
          <w:szCs w:val="24"/>
        </w:rPr>
        <w:t xml:space="preserve"> </w:t>
      </w:r>
      <w:r>
        <w:rPr>
          <w:sz w:val="24"/>
          <w:szCs w:val="24"/>
        </w:rPr>
        <w:t>laun</w:t>
      </w:r>
      <w:r>
        <w:rPr>
          <w:spacing w:val="-6"/>
          <w:sz w:val="24"/>
          <w:szCs w:val="24"/>
        </w:rPr>
        <w:t>c</w:t>
      </w:r>
      <w:r>
        <w:rPr>
          <w:sz w:val="24"/>
          <w:szCs w:val="24"/>
        </w:rPr>
        <w:t>h  of</w:t>
      </w:r>
      <w:r>
        <w:rPr>
          <w:spacing w:val="13"/>
          <w:sz w:val="24"/>
          <w:szCs w:val="24"/>
        </w:rPr>
        <w:t xml:space="preserve"> </w:t>
      </w:r>
      <w:r>
        <w:rPr>
          <w:w w:val="103"/>
          <w:sz w:val="24"/>
          <w:szCs w:val="24"/>
        </w:rPr>
        <w:t>Ad</w:t>
      </w:r>
      <w:r>
        <w:rPr>
          <w:spacing w:val="-13"/>
          <w:w w:val="103"/>
          <w:sz w:val="24"/>
          <w:szCs w:val="24"/>
        </w:rPr>
        <w:t>v</w:t>
      </w:r>
      <w:r>
        <w:rPr>
          <w:w w:val="104"/>
          <w:sz w:val="24"/>
          <w:szCs w:val="24"/>
        </w:rPr>
        <w:t xml:space="preserve">anced </w:t>
      </w:r>
      <w:r>
        <w:rPr>
          <w:sz w:val="24"/>
          <w:szCs w:val="24"/>
        </w:rPr>
        <w:t>LIGO</w:t>
      </w:r>
      <w:r>
        <w:rPr>
          <w:spacing w:val="49"/>
          <w:sz w:val="24"/>
          <w:szCs w:val="24"/>
        </w:rPr>
        <w:t xml:space="preserve"> </w:t>
      </w:r>
      <w:r>
        <w:rPr>
          <w:sz w:val="24"/>
          <w:szCs w:val="24"/>
        </w:rPr>
        <w:t>[4].</w:t>
      </w:r>
      <w:r>
        <w:rPr>
          <w:spacing w:val="37"/>
          <w:sz w:val="24"/>
          <w:szCs w:val="24"/>
        </w:rPr>
        <w:t xml:space="preserve"> </w:t>
      </w:r>
      <w:r>
        <w:rPr>
          <w:sz w:val="24"/>
          <w:szCs w:val="24"/>
        </w:rPr>
        <w:t>This</w:t>
      </w:r>
      <w:r>
        <w:rPr>
          <w:spacing w:val="52"/>
          <w:sz w:val="24"/>
          <w:szCs w:val="24"/>
        </w:rPr>
        <w:t xml:space="preserve"> </w:t>
      </w:r>
      <w:r>
        <w:rPr>
          <w:sz w:val="24"/>
          <w:szCs w:val="24"/>
        </w:rPr>
        <w:t>leads</w:t>
      </w:r>
      <w:r>
        <w:rPr>
          <w:spacing w:val="42"/>
          <w:sz w:val="24"/>
          <w:szCs w:val="24"/>
        </w:rPr>
        <w:t xml:space="preserve"> </w:t>
      </w:r>
      <w:r>
        <w:rPr>
          <w:sz w:val="24"/>
          <w:szCs w:val="24"/>
        </w:rPr>
        <w:t>to</w:t>
      </w:r>
      <w:r>
        <w:rPr>
          <w:spacing w:val="47"/>
          <w:sz w:val="24"/>
          <w:szCs w:val="24"/>
        </w:rPr>
        <w:t xml:space="preserve"> </w:t>
      </w:r>
      <w:r>
        <w:rPr>
          <w:sz w:val="24"/>
          <w:szCs w:val="24"/>
        </w:rPr>
        <w:t>some</w:t>
      </w:r>
      <w:r>
        <w:rPr>
          <w:spacing w:val="26"/>
          <w:sz w:val="24"/>
          <w:szCs w:val="24"/>
        </w:rPr>
        <w:t xml:space="preserve"> </w:t>
      </w:r>
      <w:r>
        <w:rPr>
          <w:sz w:val="24"/>
          <w:szCs w:val="24"/>
        </w:rPr>
        <w:t xml:space="preserve">questions: </w:t>
      </w:r>
      <w:r>
        <w:rPr>
          <w:spacing w:val="30"/>
          <w:sz w:val="24"/>
          <w:szCs w:val="24"/>
        </w:rPr>
        <w:t xml:space="preserve"> </w:t>
      </w:r>
      <w:commentRangeStart w:id="10"/>
      <w:r>
        <w:rPr>
          <w:spacing w:val="-6"/>
          <w:sz w:val="24"/>
          <w:szCs w:val="24"/>
        </w:rPr>
        <w:t>w</w:t>
      </w:r>
      <w:r>
        <w:rPr>
          <w:sz w:val="24"/>
          <w:szCs w:val="24"/>
        </w:rPr>
        <w:t>as</w:t>
      </w:r>
      <w:commentRangeEnd w:id="10"/>
      <w:r w:rsidR="00024172">
        <w:rPr>
          <w:rStyle w:val="CommentReference"/>
        </w:rPr>
        <w:commentReference w:id="10"/>
      </w:r>
      <w:r>
        <w:rPr>
          <w:spacing w:val="28"/>
          <w:sz w:val="24"/>
          <w:szCs w:val="24"/>
        </w:rPr>
        <w:t xml:space="preserve"> </w:t>
      </w:r>
      <w:r>
        <w:rPr>
          <w:sz w:val="24"/>
          <w:szCs w:val="24"/>
        </w:rPr>
        <w:t>LIGO</w:t>
      </w:r>
      <w:r>
        <w:rPr>
          <w:spacing w:val="49"/>
          <w:sz w:val="24"/>
          <w:szCs w:val="24"/>
        </w:rPr>
        <w:t xml:space="preserve"> </w:t>
      </w:r>
      <w:r>
        <w:rPr>
          <w:sz w:val="24"/>
          <w:szCs w:val="24"/>
        </w:rPr>
        <w:t xml:space="preserve">at </w:t>
      </w:r>
      <w:r>
        <w:rPr>
          <w:spacing w:val="1"/>
          <w:sz w:val="24"/>
          <w:szCs w:val="24"/>
        </w:rPr>
        <w:t xml:space="preserve"> </w:t>
      </w:r>
      <w:r>
        <w:rPr>
          <w:sz w:val="24"/>
          <w:szCs w:val="24"/>
        </w:rPr>
        <w:t>a</w:t>
      </w:r>
      <w:r>
        <w:rPr>
          <w:spacing w:val="-6"/>
          <w:sz w:val="24"/>
          <w:szCs w:val="24"/>
        </w:rPr>
        <w:t>n</w:t>
      </w:r>
      <w:r>
        <w:rPr>
          <w:sz w:val="24"/>
          <w:szCs w:val="24"/>
        </w:rPr>
        <w:t>y</w:t>
      </w:r>
      <w:r>
        <w:rPr>
          <w:spacing w:val="49"/>
          <w:sz w:val="24"/>
          <w:szCs w:val="24"/>
        </w:rPr>
        <w:t xml:space="preserve"> </w:t>
      </w:r>
      <w:r>
        <w:rPr>
          <w:sz w:val="24"/>
          <w:szCs w:val="24"/>
        </w:rPr>
        <w:t>early</w:t>
      </w:r>
      <w:r>
        <w:rPr>
          <w:spacing w:val="46"/>
          <w:sz w:val="24"/>
          <w:szCs w:val="24"/>
        </w:rPr>
        <w:t xml:space="preserve"> </w:t>
      </w:r>
      <w:r>
        <w:rPr>
          <w:sz w:val="24"/>
          <w:szCs w:val="24"/>
        </w:rPr>
        <w:t>stage</w:t>
      </w:r>
      <w:r>
        <w:rPr>
          <w:spacing w:val="51"/>
          <w:sz w:val="24"/>
          <w:szCs w:val="24"/>
        </w:rPr>
        <w:t xml:space="preserve"> </w:t>
      </w:r>
      <w:r>
        <w:rPr>
          <w:sz w:val="24"/>
          <w:szCs w:val="24"/>
        </w:rPr>
        <w:t>sensiti</w:t>
      </w:r>
      <w:r>
        <w:rPr>
          <w:spacing w:val="-5"/>
          <w:sz w:val="24"/>
          <w:szCs w:val="24"/>
        </w:rPr>
        <w:t>v</w:t>
      </w:r>
      <w:r>
        <w:rPr>
          <w:sz w:val="24"/>
          <w:szCs w:val="24"/>
        </w:rPr>
        <w:t>e</w:t>
      </w:r>
      <w:r>
        <w:rPr>
          <w:spacing w:val="52"/>
          <w:sz w:val="24"/>
          <w:szCs w:val="24"/>
        </w:rPr>
        <w:t xml:space="preserve"> </w:t>
      </w:r>
      <w:r>
        <w:rPr>
          <w:sz w:val="24"/>
          <w:szCs w:val="24"/>
        </w:rPr>
        <w:t>enough</w:t>
      </w:r>
      <w:r>
        <w:rPr>
          <w:spacing w:val="41"/>
          <w:sz w:val="24"/>
          <w:szCs w:val="24"/>
        </w:rPr>
        <w:t xml:space="preserve"> </w:t>
      </w:r>
      <w:r>
        <w:rPr>
          <w:w w:val="111"/>
          <w:sz w:val="24"/>
          <w:szCs w:val="24"/>
        </w:rPr>
        <w:t xml:space="preserve">to </w:t>
      </w:r>
      <w:r>
        <w:rPr>
          <w:sz w:val="24"/>
          <w:szCs w:val="24"/>
        </w:rPr>
        <w:t>ma</w:t>
      </w:r>
      <w:r>
        <w:rPr>
          <w:spacing w:val="-6"/>
          <w:sz w:val="24"/>
          <w:szCs w:val="24"/>
        </w:rPr>
        <w:t>k</w:t>
      </w:r>
      <w:r>
        <w:rPr>
          <w:sz w:val="24"/>
          <w:szCs w:val="24"/>
        </w:rPr>
        <w:t>e</w:t>
      </w:r>
      <w:r>
        <w:rPr>
          <w:spacing w:val="35"/>
          <w:sz w:val="24"/>
          <w:szCs w:val="24"/>
        </w:rPr>
        <w:t xml:space="preserve"> </w:t>
      </w:r>
      <w:r>
        <w:rPr>
          <w:sz w:val="24"/>
          <w:szCs w:val="24"/>
        </w:rPr>
        <w:t>this</w:t>
      </w:r>
      <w:r>
        <w:rPr>
          <w:spacing w:val="50"/>
          <w:sz w:val="24"/>
          <w:szCs w:val="24"/>
        </w:rPr>
        <w:t xml:space="preserve"> </w:t>
      </w:r>
      <w:r>
        <w:rPr>
          <w:sz w:val="24"/>
          <w:szCs w:val="24"/>
        </w:rPr>
        <w:t xml:space="preserve">detection? </w:t>
      </w:r>
      <w:r>
        <w:rPr>
          <w:spacing w:val="44"/>
          <w:sz w:val="24"/>
          <w:szCs w:val="24"/>
        </w:rPr>
        <w:t xml:space="preserve"> </w:t>
      </w:r>
      <w:r>
        <w:rPr>
          <w:spacing w:val="-19"/>
          <w:sz w:val="24"/>
          <w:szCs w:val="24"/>
        </w:rPr>
        <w:t>W</w:t>
      </w:r>
      <w:r>
        <w:rPr>
          <w:sz w:val="24"/>
          <w:szCs w:val="24"/>
        </w:rPr>
        <w:t>as</w:t>
      </w:r>
      <w:r>
        <w:rPr>
          <w:spacing w:val="40"/>
          <w:sz w:val="24"/>
          <w:szCs w:val="24"/>
        </w:rPr>
        <w:t xml:space="preserve"> </w:t>
      </w:r>
      <w:r>
        <w:rPr>
          <w:sz w:val="24"/>
          <w:szCs w:val="24"/>
        </w:rPr>
        <w:t>the</w:t>
      </w:r>
      <w:r>
        <w:rPr>
          <w:spacing w:val="48"/>
          <w:sz w:val="24"/>
          <w:szCs w:val="24"/>
        </w:rPr>
        <w:t xml:space="preserve"> </w:t>
      </w:r>
      <w:r>
        <w:rPr>
          <w:sz w:val="24"/>
          <w:szCs w:val="24"/>
        </w:rPr>
        <w:t xml:space="preserve">detection </w:t>
      </w:r>
      <w:r>
        <w:rPr>
          <w:spacing w:val="14"/>
          <w:sz w:val="24"/>
          <w:szCs w:val="24"/>
        </w:rPr>
        <w:t xml:space="preserve"> </w:t>
      </w:r>
      <w:r>
        <w:rPr>
          <w:sz w:val="24"/>
          <w:szCs w:val="24"/>
        </w:rPr>
        <w:t>of</w:t>
      </w:r>
      <w:r>
        <w:rPr>
          <w:spacing w:val="6"/>
          <w:sz w:val="24"/>
          <w:szCs w:val="24"/>
        </w:rPr>
        <w:t xml:space="preserve"> </w:t>
      </w:r>
      <w:r>
        <w:rPr>
          <w:sz w:val="24"/>
          <w:szCs w:val="24"/>
        </w:rPr>
        <w:t>GW150914</w:t>
      </w:r>
      <w:r>
        <w:rPr>
          <w:spacing w:val="19"/>
          <w:sz w:val="24"/>
          <w:szCs w:val="24"/>
        </w:rPr>
        <w:t xml:space="preserve"> </w:t>
      </w:r>
      <w:r>
        <w:rPr>
          <w:sz w:val="24"/>
          <w:szCs w:val="24"/>
        </w:rPr>
        <w:t>a</w:t>
      </w:r>
      <w:r>
        <w:rPr>
          <w:spacing w:val="28"/>
          <w:sz w:val="24"/>
          <w:szCs w:val="24"/>
        </w:rPr>
        <w:t xml:space="preserve"> </w:t>
      </w:r>
      <w:r>
        <w:rPr>
          <w:w w:val="101"/>
          <w:sz w:val="24"/>
          <w:szCs w:val="24"/>
        </w:rPr>
        <w:t>coincide</w:t>
      </w:r>
      <w:r>
        <w:rPr>
          <w:spacing w:val="1"/>
          <w:w w:val="101"/>
          <w:sz w:val="24"/>
          <w:szCs w:val="24"/>
        </w:rPr>
        <w:t>n</w:t>
      </w:r>
      <w:r>
        <w:rPr>
          <w:w w:val="99"/>
          <w:sz w:val="24"/>
          <w:szCs w:val="24"/>
        </w:rPr>
        <w:t>ce?</w:t>
      </w:r>
    </w:p>
    <w:p w14:paraId="27308E22" w14:textId="77777777" w:rsidR="004B03EF" w:rsidRDefault="004B03EF">
      <w:pPr>
        <w:spacing w:line="200" w:lineRule="exact"/>
      </w:pPr>
    </w:p>
    <w:p w14:paraId="27308E23" w14:textId="77777777" w:rsidR="004B03EF" w:rsidRDefault="004B03EF">
      <w:pPr>
        <w:spacing w:line="280" w:lineRule="exact"/>
        <w:rPr>
          <w:sz w:val="28"/>
          <w:szCs w:val="28"/>
        </w:rPr>
      </w:pPr>
    </w:p>
    <w:p w14:paraId="27308E24" w14:textId="77777777" w:rsidR="004B03EF" w:rsidRDefault="00F64046">
      <w:pPr>
        <w:ind w:left="120"/>
        <w:rPr>
          <w:sz w:val="22"/>
          <w:szCs w:val="22"/>
        </w:rPr>
      </w:pPr>
      <w:r>
        <w:rPr>
          <w:spacing w:val="9"/>
          <w:w w:val="124"/>
          <w:sz w:val="22"/>
          <w:szCs w:val="22"/>
        </w:rPr>
        <w:t>I</w:t>
      </w:r>
      <w:r>
        <w:rPr>
          <w:w w:val="124"/>
          <w:sz w:val="22"/>
          <w:szCs w:val="22"/>
        </w:rPr>
        <w:t xml:space="preserve">I.  </w:t>
      </w:r>
      <w:r>
        <w:rPr>
          <w:spacing w:val="54"/>
          <w:w w:val="124"/>
          <w:sz w:val="22"/>
          <w:szCs w:val="22"/>
        </w:rPr>
        <w:t xml:space="preserve"> </w:t>
      </w:r>
      <w:r>
        <w:rPr>
          <w:w w:val="124"/>
          <w:sz w:val="22"/>
          <w:szCs w:val="22"/>
        </w:rPr>
        <w:t>B</w:t>
      </w:r>
      <w:r>
        <w:rPr>
          <w:spacing w:val="-9"/>
          <w:w w:val="124"/>
          <w:sz w:val="22"/>
          <w:szCs w:val="22"/>
        </w:rPr>
        <w:t>A</w:t>
      </w:r>
      <w:r>
        <w:rPr>
          <w:w w:val="124"/>
          <w:sz w:val="22"/>
          <w:szCs w:val="22"/>
        </w:rPr>
        <w:t>C</w:t>
      </w:r>
      <w:r>
        <w:rPr>
          <w:spacing w:val="-9"/>
          <w:w w:val="124"/>
          <w:sz w:val="22"/>
          <w:szCs w:val="22"/>
        </w:rPr>
        <w:t>K</w:t>
      </w:r>
      <w:r>
        <w:rPr>
          <w:w w:val="124"/>
          <w:sz w:val="22"/>
          <w:szCs w:val="22"/>
        </w:rPr>
        <w:t>G</w:t>
      </w:r>
      <w:r>
        <w:rPr>
          <w:spacing w:val="-9"/>
          <w:w w:val="124"/>
          <w:sz w:val="22"/>
          <w:szCs w:val="22"/>
        </w:rPr>
        <w:t>R</w:t>
      </w:r>
      <w:r>
        <w:rPr>
          <w:w w:val="124"/>
          <w:sz w:val="22"/>
          <w:szCs w:val="22"/>
        </w:rPr>
        <w:t>OUND</w:t>
      </w:r>
      <w:r>
        <w:rPr>
          <w:spacing w:val="-7"/>
          <w:w w:val="124"/>
          <w:sz w:val="22"/>
          <w:szCs w:val="22"/>
        </w:rPr>
        <w:t xml:space="preserve"> </w:t>
      </w:r>
      <w:r>
        <w:rPr>
          <w:w w:val="126"/>
          <w:sz w:val="22"/>
          <w:szCs w:val="22"/>
        </w:rPr>
        <w:t>IN</w:t>
      </w:r>
      <w:r>
        <w:rPr>
          <w:spacing w:val="-7"/>
          <w:w w:val="126"/>
          <w:sz w:val="22"/>
          <w:szCs w:val="22"/>
        </w:rPr>
        <w:t>F</w:t>
      </w:r>
      <w:r>
        <w:rPr>
          <w:w w:val="122"/>
          <w:sz w:val="22"/>
          <w:szCs w:val="22"/>
        </w:rPr>
        <w:t>ORM</w:t>
      </w:r>
      <w:r>
        <w:rPr>
          <w:spacing w:val="-21"/>
          <w:w w:val="119"/>
          <w:sz w:val="22"/>
          <w:szCs w:val="22"/>
        </w:rPr>
        <w:t>A</w:t>
      </w:r>
      <w:r>
        <w:rPr>
          <w:w w:val="124"/>
          <w:sz w:val="22"/>
          <w:szCs w:val="22"/>
        </w:rPr>
        <w:t>TION</w:t>
      </w:r>
    </w:p>
    <w:p w14:paraId="27308E25" w14:textId="77777777" w:rsidR="004B03EF" w:rsidRDefault="004B03EF">
      <w:pPr>
        <w:spacing w:line="200" w:lineRule="exact"/>
      </w:pPr>
    </w:p>
    <w:p w14:paraId="27308E26" w14:textId="77777777" w:rsidR="004B03EF" w:rsidRDefault="004B03EF">
      <w:pPr>
        <w:spacing w:before="10" w:line="220" w:lineRule="exact"/>
        <w:rPr>
          <w:sz w:val="22"/>
          <w:szCs w:val="22"/>
        </w:rPr>
      </w:pPr>
    </w:p>
    <w:p w14:paraId="27308E27" w14:textId="479CFF3A" w:rsidR="004B03EF" w:rsidRDefault="00F64046">
      <w:pPr>
        <w:spacing w:line="363" w:lineRule="auto"/>
        <w:ind w:left="120" w:right="59" w:firstLine="299"/>
        <w:jc w:val="both"/>
        <w:rPr>
          <w:sz w:val="24"/>
          <w:szCs w:val="24"/>
        </w:rPr>
      </w:pPr>
      <w:r>
        <w:rPr>
          <w:sz w:val="24"/>
          <w:szCs w:val="24"/>
        </w:rPr>
        <w:t>More</w:t>
      </w:r>
      <w:r>
        <w:rPr>
          <w:spacing w:val="29"/>
          <w:sz w:val="24"/>
          <w:szCs w:val="24"/>
        </w:rPr>
        <w:t xml:space="preserve"> </w:t>
      </w:r>
      <w:r>
        <w:rPr>
          <w:sz w:val="24"/>
          <w:szCs w:val="24"/>
        </w:rPr>
        <w:t xml:space="preserve">than </w:t>
      </w:r>
      <w:r>
        <w:rPr>
          <w:spacing w:val="18"/>
          <w:sz w:val="24"/>
          <w:szCs w:val="24"/>
        </w:rPr>
        <w:t xml:space="preserve"> </w:t>
      </w:r>
      <w:r>
        <w:rPr>
          <w:sz w:val="24"/>
          <w:szCs w:val="24"/>
        </w:rPr>
        <w:t>a</w:t>
      </w:r>
      <w:r>
        <w:rPr>
          <w:spacing w:val="34"/>
          <w:sz w:val="24"/>
          <w:szCs w:val="24"/>
        </w:rPr>
        <w:t xml:space="preserve"> </w:t>
      </w:r>
      <w:r>
        <w:rPr>
          <w:sz w:val="24"/>
          <w:szCs w:val="24"/>
        </w:rPr>
        <w:t>ce</w:t>
      </w:r>
      <w:r>
        <w:rPr>
          <w:spacing w:val="-6"/>
          <w:sz w:val="24"/>
          <w:szCs w:val="24"/>
        </w:rPr>
        <w:t>n</w:t>
      </w:r>
      <w:r>
        <w:rPr>
          <w:sz w:val="24"/>
          <w:szCs w:val="24"/>
        </w:rPr>
        <w:t xml:space="preserve">tury </w:t>
      </w:r>
      <w:r>
        <w:rPr>
          <w:spacing w:val="15"/>
          <w:sz w:val="24"/>
          <w:szCs w:val="24"/>
        </w:rPr>
        <w:t xml:space="preserve"> </w:t>
      </w:r>
      <w:r>
        <w:rPr>
          <w:sz w:val="24"/>
          <w:szCs w:val="24"/>
        </w:rPr>
        <w:t>ago</w:t>
      </w:r>
      <w:r>
        <w:rPr>
          <w:spacing w:val="27"/>
          <w:sz w:val="24"/>
          <w:szCs w:val="24"/>
        </w:rPr>
        <w:t xml:space="preserve"> </w:t>
      </w:r>
      <w:r>
        <w:rPr>
          <w:sz w:val="24"/>
          <w:szCs w:val="24"/>
        </w:rPr>
        <w:t>Al</w:t>
      </w:r>
      <w:r>
        <w:rPr>
          <w:spacing w:val="7"/>
          <w:sz w:val="24"/>
          <w:szCs w:val="24"/>
        </w:rPr>
        <w:t>b</w:t>
      </w:r>
      <w:r>
        <w:rPr>
          <w:sz w:val="24"/>
          <w:szCs w:val="24"/>
        </w:rPr>
        <w:t xml:space="preserve">ert </w:t>
      </w:r>
      <w:r>
        <w:rPr>
          <w:spacing w:val="4"/>
          <w:sz w:val="24"/>
          <w:szCs w:val="24"/>
        </w:rPr>
        <w:t xml:space="preserve"> </w:t>
      </w:r>
      <w:r>
        <w:rPr>
          <w:sz w:val="24"/>
          <w:szCs w:val="24"/>
        </w:rPr>
        <w:t>Einstein’s</w:t>
      </w:r>
      <w:r>
        <w:rPr>
          <w:spacing w:val="54"/>
          <w:sz w:val="24"/>
          <w:szCs w:val="24"/>
        </w:rPr>
        <w:t xml:space="preserve"> </w:t>
      </w:r>
      <w:r>
        <w:rPr>
          <w:sz w:val="24"/>
          <w:szCs w:val="24"/>
        </w:rPr>
        <w:t>General</w:t>
      </w:r>
      <w:r>
        <w:rPr>
          <w:spacing w:val="55"/>
          <w:sz w:val="24"/>
          <w:szCs w:val="24"/>
        </w:rPr>
        <w:t xml:space="preserve"> </w:t>
      </w:r>
      <w:r>
        <w:rPr>
          <w:sz w:val="24"/>
          <w:szCs w:val="24"/>
        </w:rPr>
        <w:t xml:space="preserve">Theory </w:t>
      </w:r>
      <w:r>
        <w:rPr>
          <w:spacing w:val="2"/>
          <w:sz w:val="24"/>
          <w:szCs w:val="24"/>
        </w:rPr>
        <w:t xml:space="preserve"> </w:t>
      </w:r>
      <w:r>
        <w:rPr>
          <w:sz w:val="24"/>
          <w:szCs w:val="24"/>
        </w:rPr>
        <w:t>of</w:t>
      </w:r>
      <w:r>
        <w:rPr>
          <w:spacing w:val="12"/>
          <w:sz w:val="24"/>
          <w:szCs w:val="24"/>
        </w:rPr>
        <w:t xml:space="preserve"> </w:t>
      </w:r>
      <w:r>
        <w:rPr>
          <w:sz w:val="24"/>
          <w:szCs w:val="24"/>
        </w:rPr>
        <w:t>Relativi</w:t>
      </w:r>
      <w:r>
        <w:rPr>
          <w:spacing w:val="-5"/>
          <w:sz w:val="24"/>
          <w:szCs w:val="24"/>
        </w:rPr>
        <w:t>t</w:t>
      </w:r>
      <w:r>
        <w:rPr>
          <w:sz w:val="24"/>
          <w:szCs w:val="24"/>
        </w:rPr>
        <w:t xml:space="preserve">y </w:t>
      </w:r>
      <w:r>
        <w:rPr>
          <w:spacing w:val="32"/>
          <w:sz w:val="24"/>
          <w:szCs w:val="24"/>
        </w:rPr>
        <w:t xml:space="preserve"> </w:t>
      </w:r>
      <w:r>
        <w:rPr>
          <w:sz w:val="24"/>
          <w:szCs w:val="24"/>
        </w:rPr>
        <w:t xml:space="preserve">stated </w:t>
      </w:r>
      <w:r>
        <w:rPr>
          <w:spacing w:val="25"/>
          <w:sz w:val="24"/>
          <w:szCs w:val="24"/>
        </w:rPr>
        <w:t xml:space="preserve"> </w:t>
      </w:r>
      <w:r>
        <w:rPr>
          <w:sz w:val="24"/>
          <w:szCs w:val="24"/>
        </w:rPr>
        <w:t xml:space="preserve">that </w:t>
      </w:r>
      <w:r>
        <w:rPr>
          <w:spacing w:val="32"/>
          <w:sz w:val="24"/>
          <w:szCs w:val="24"/>
        </w:rPr>
        <w:t xml:space="preserve"> </w:t>
      </w:r>
      <w:r>
        <w:rPr>
          <w:spacing w:val="-6"/>
          <w:sz w:val="24"/>
          <w:szCs w:val="24"/>
        </w:rPr>
        <w:t>w</w:t>
      </w:r>
      <w:r>
        <w:rPr>
          <w:sz w:val="24"/>
          <w:szCs w:val="24"/>
        </w:rPr>
        <w:t>e li</w:t>
      </w:r>
      <w:r>
        <w:rPr>
          <w:spacing w:val="-6"/>
          <w:sz w:val="24"/>
          <w:szCs w:val="24"/>
        </w:rPr>
        <w:t>v</w:t>
      </w:r>
      <w:r>
        <w:rPr>
          <w:sz w:val="24"/>
          <w:szCs w:val="24"/>
        </w:rPr>
        <w:t>e</w:t>
      </w:r>
      <w:r>
        <w:rPr>
          <w:spacing w:val="6"/>
          <w:sz w:val="24"/>
          <w:szCs w:val="24"/>
        </w:rPr>
        <w:t xml:space="preserve"> </w:t>
      </w:r>
      <w:r>
        <w:rPr>
          <w:sz w:val="24"/>
          <w:szCs w:val="24"/>
        </w:rPr>
        <w:t>in</w:t>
      </w:r>
      <w:r>
        <w:rPr>
          <w:spacing w:val="17"/>
          <w:sz w:val="24"/>
          <w:szCs w:val="24"/>
        </w:rPr>
        <w:t xml:space="preserve"> </w:t>
      </w:r>
      <w:r>
        <w:rPr>
          <w:sz w:val="24"/>
          <w:szCs w:val="24"/>
        </w:rPr>
        <w:t>a</w:t>
      </w:r>
      <w:r>
        <w:rPr>
          <w:spacing w:val="19"/>
          <w:sz w:val="24"/>
          <w:szCs w:val="24"/>
        </w:rPr>
        <w:t xml:space="preserve"> </w:t>
      </w:r>
      <w:r>
        <w:rPr>
          <w:sz w:val="24"/>
          <w:szCs w:val="24"/>
        </w:rPr>
        <w:t>four</w:t>
      </w:r>
      <w:r>
        <w:rPr>
          <w:spacing w:val="18"/>
          <w:sz w:val="24"/>
          <w:szCs w:val="24"/>
        </w:rPr>
        <w:t xml:space="preserve"> </w:t>
      </w:r>
      <w:r>
        <w:rPr>
          <w:sz w:val="24"/>
          <w:szCs w:val="24"/>
        </w:rPr>
        <w:t>dimensional</w:t>
      </w:r>
      <w:r>
        <w:rPr>
          <w:spacing w:val="47"/>
          <w:sz w:val="24"/>
          <w:szCs w:val="24"/>
        </w:rPr>
        <w:t xml:space="preserve"> </w:t>
      </w:r>
      <w:r>
        <w:rPr>
          <w:spacing w:val="-6"/>
          <w:sz w:val="24"/>
          <w:szCs w:val="24"/>
        </w:rPr>
        <w:t>w</w:t>
      </w:r>
      <w:r>
        <w:rPr>
          <w:sz w:val="24"/>
          <w:szCs w:val="24"/>
        </w:rPr>
        <w:t>orld</w:t>
      </w:r>
      <w:r>
        <w:rPr>
          <w:spacing w:val="1"/>
          <w:sz w:val="24"/>
          <w:szCs w:val="24"/>
        </w:rPr>
        <w:t>—</w:t>
      </w:r>
      <w:r>
        <w:rPr>
          <w:sz w:val="24"/>
          <w:szCs w:val="24"/>
        </w:rPr>
        <w:t>space-time</w:t>
      </w:r>
      <w:r>
        <w:rPr>
          <w:spacing w:val="53"/>
          <w:sz w:val="24"/>
          <w:szCs w:val="24"/>
        </w:rPr>
        <w:t xml:space="preserve"> </w:t>
      </w:r>
      <w:r>
        <w:rPr>
          <w:sz w:val="24"/>
          <w:szCs w:val="24"/>
        </w:rPr>
        <w:t>(three  dimensions</w:t>
      </w:r>
      <w:r>
        <w:rPr>
          <w:spacing w:val="33"/>
          <w:sz w:val="24"/>
          <w:szCs w:val="24"/>
        </w:rPr>
        <w:t xml:space="preserve"> </w:t>
      </w:r>
      <w:r>
        <w:rPr>
          <w:sz w:val="24"/>
          <w:szCs w:val="24"/>
        </w:rPr>
        <w:t>for</w:t>
      </w:r>
      <w:r>
        <w:rPr>
          <w:spacing w:val="7"/>
          <w:sz w:val="24"/>
          <w:szCs w:val="24"/>
        </w:rPr>
        <w:t xml:space="preserve"> </w:t>
      </w:r>
      <w:r>
        <w:rPr>
          <w:sz w:val="24"/>
          <w:szCs w:val="24"/>
        </w:rPr>
        <w:t>space</w:t>
      </w:r>
      <w:r>
        <w:rPr>
          <w:spacing w:val="20"/>
          <w:sz w:val="24"/>
          <w:szCs w:val="24"/>
        </w:rPr>
        <w:t xml:space="preserve"> </w:t>
      </w:r>
      <w:r>
        <w:rPr>
          <w:sz w:val="24"/>
          <w:szCs w:val="24"/>
        </w:rPr>
        <w:t>and</w:t>
      </w:r>
      <w:r>
        <w:rPr>
          <w:spacing w:val="37"/>
          <w:sz w:val="24"/>
          <w:szCs w:val="24"/>
        </w:rPr>
        <w:t xml:space="preserve"> </w:t>
      </w:r>
      <w:r>
        <w:rPr>
          <w:sz w:val="24"/>
          <w:szCs w:val="24"/>
        </w:rPr>
        <w:t>one</w:t>
      </w:r>
      <w:r>
        <w:rPr>
          <w:spacing w:val="13"/>
          <w:sz w:val="24"/>
          <w:szCs w:val="24"/>
        </w:rPr>
        <w:t xml:space="preserve"> </w:t>
      </w:r>
      <w:r>
        <w:rPr>
          <w:sz w:val="24"/>
          <w:szCs w:val="24"/>
        </w:rPr>
        <w:t>for</w:t>
      </w:r>
      <w:r>
        <w:rPr>
          <w:spacing w:val="7"/>
          <w:sz w:val="24"/>
          <w:szCs w:val="24"/>
        </w:rPr>
        <w:t xml:space="preserve"> </w:t>
      </w:r>
      <w:r>
        <w:rPr>
          <w:w w:val="107"/>
          <w:sz w:val="24"/>
          <w:szCs w:val="24"/>
        </w:rPr>
        <w:t xml:space="preserve">time). </w:t>
      </w:r>
      <w:commentRangeStart w:id="11"/>
      <w:r>
        <w:rPr>
          <w:sz w:val="24"/>
          <w:szCs w:val="24"/>
        </w:rPr>
        <w:t>Masses</w:t>
      </w:r>
      <w:r>
        <w:rPr>
          <w:spacing w:val="12"/>
          <w:sz w:val="24"/>
          <w:szCs w:val="24"/>
        </w:rPr>
        <w:t xml:space="preserve"> </w:t>
      </w:r>
      <w:r>
        <w:rPr>
          <w:sz w:val="24"/>
          <w:szCs w:val="24"/>
        </w:rPr>
        <w:t>cause</w:t>
      </w:r>
      <w:r>
        <w:rPr>
          <w:spacing w:val="23"/>
          <w:sz w:val="24"/>
          <w:szCs w:val="24"/>
        </w:rPr>
        <w:t xml:space="preserve"> </w:t>
      </w:r>
      <w:commentRangeEnd w:id="11"/>
      <w:r w:rsidR="00627AE6">
        <w:rPr>
          <w:rStyle w:val="CommentReference"/>
        </w:rPr>
        <w:commentReference w:id="11"/>
      </w:r>
      <w:r>
        <w:rPr>
          <w:sz w:val="24"/>
          <w:szCs w:val="24"/>
        </w:rPr>
        <w:t xml:space="preserve">distortions </w:t>
      </w:r>
      <w:r>
        <w:rPr>
          <w:spacing w:val="15"/>
          <w:sz w:val="24"/>
          <w:szCs w:val="24"/>
        </w:rPr>
        <w:t xml:space="preserve"> </w:t>
      </w:r>
      <w:r>
        <w:rPr>
          <w:sz w:val="24"/>
          <w:szCs w:val="24"/>
        </w:rPr>
        <w:t>in</w:t>
      </w:r>
      <w:r>
        <w:rPr>
          <w:spacing w:val="19"/>
          <w:sz w:val="24"/>
          <w:szCs w:val="24"/>
        </w:rPr>
        <w:t xml:space="preserve"> </w:t>
      </w:r>
      <w:r>
        <w:rPr>
          <w:sz w:val="24"/>
          <w:szCs w:val="24"/>
        </w:rPr>
        <w:t>space-ti</w:t>
      </w:r>
      <w:r>
        <w:rPr>
          <w:spacing w:val="1"/>
          <w:sz w:val="24"/>
          <w:szCs w:val="24"/>
        </w:rPr>
        <w:t>m</w:t>
      </w:r>
      <w:r>
        <w:rPr>
          <w:sz w:val="24"/>
          <w:szCs w:val="24"/>
        </w:rPr>
        <w:t>e,</w:t>
      </w:r>
      <w:r>
        <w:rPr>
          <w:spacing w:val="52"/>
          <w:sz w:val="24"/>
          <w:szCs w:val="24"/>
        </w:rPr>
        <w:t xml:space="preserve"> </w:t>
      </w:r>
      <w:r>
        <w:rPr>
          <w:sz w:val="24"/>
          <w:szCs w:val="24"/>
        </w:rPr>
        <w:t>whi</w:t>
      </w:r>
      <w:r>
        <w:rPr>
          <w:spacing w:val="-6"/>
          <w:sz w:val="24"/>
          <w:szCs w:val="24"/>
        </w:rPr>
        <w:t>c</w:t>
      </w:r>
      <w:r>
        <w:rPr>
          <w:sz w:val="24"/>
          <w:szCs w:val="24"/>
        </w:rPr>
        <w:t>h</w:t>
      </w:r>
      <w:r>
        <w:rPr>
          <w:spacing w:val="22"/>
          <w:sz w:val="24"/>
          <w:szCs w:val="24"/>
        </w:rPr>
        <w:t xml:space="preserve"> </w:t>
      </w:r>
      <w:r>
        <w:rPr>
          <w:w w:val="103"/>
          <w:sz w:val="24"/>
          <w:szCs w:val="24"/>
        </w:rPr>
        <w:t>accou</w:t>
      </w:r>
      <w:r>
        <w:rPr>
          <w:spacing w:val="-6"/>
          <w:w w:val="103"/>
          <w:sz w:val="24"/>
          <w:szCs w:val="24"/>
        </w:rPr>
        <w:t>n</w:t>
      </w:r>
      <w:r>
        <w:rPr>
          <w:w w:val="136"/>
          <w:sz w:val="24"/>
          <w:szCs w:val="24"/>
        </w:rPr>
        <w:t>t</w:t>
      </w:r>
      <w:r>
        <w:rPr>
          <w:w w:val="98"/>
          <w:sz w:val="24"/>
          <w:szCs w:val="24"/>
        </w:rPr>
        <w:t>s</w:t>
      </w:r>
      <w:r>
        <w:rPr>
          <w:spacing w:val="12"/>
          <w:w w:val="98"/>
          <w:sz w:val="24"/>
          <w:szCs w:val="24"/>
        </w:rPr>
        <w:t xml:space="preserve"> </w:t>
      </w:r>
      <w:r>
        <w:rPr>
          <w:sz w:val="24"/>
          <w:szCs w:val="24"/>
        </w:rPr>
        <w:t>for</w:t>
      </w:r>
      <w:r>
        <w:rPr>
          <w:spacing w:val="9"/>
          <w:sz w:val="24"/>
          <w:szCs w:val="24"/>
        </w:rPr>
        <w:t xml:space="preserve"> </w:t>
      </w:r>
      <w:r>
        <w:rPr>
          <w:sz w:val="24"/>
          <w:szCs w:val="24"/>
        </w:rPr>
        <w:t>the</w:t>
      </w:r>
      <w:r>
        <w:rPr>
          <w:spacing w:val="41"/>
          <w:sz w:val="24"/>
          <w:szCs w:val="24"/>
        </w:rPr>
        <w:t xml:space="preserve"> </w:t>
      </w:r>
      <w:r>
        <w:rPr>
          <w:sz w:val="24"/>
          <w:szCs w:val="24"/>
        </w:rPr>
        <w:t>phenomenon</w:t>
      </w:r>
      <w:r>
        <w:rPr>
          <w:spacing w:val="50"/>
          <w:sz w:val="24"/>
          <w:szCs w:val="24"/>
        </w:rPr>
        <w:t xml:space="preserve"> </w:t>
      </w:r>
      <w:r>
        <w:rPr>
          <w:sz w:val="24"/>
          <w:szCs w:val="24"/>
        </w:rPr>
        <w:t>of gr</w:t>
      </w:r>
      <w:r>
        <w:rPr>
          <w:spacing w:val="-6"/>
          <w:sz w:val="24"/>
          <w:szCs w:val="24"/>
        </w:rPr>
        <w:t>a</w:t>
      </w:r>
      <w:r>
        <w:rPr>
          <w:sz w:val="24"/>
          <w:szCs w:val="24"/>
        </w:rPr>
        <w:t>vi</w:t>
      </w:r>
      <w:r>
        <w:rPr>
          <w:spacing w:val="-6"/>
          <w:sz w:val="24"/>
          <w:szCs w:val="24"/>
        </w:rPr>
        <w:t>t</w:t>
      </w:r>
      <w:r>
        <w:rPr>
          <w:spacing w:val="-19"/>
          <w:sz w:val="24"/>
          <w:szCs w:val="24"/>
        </w:rPr>
        <w:t>y</w:t>
      </w:r>
      <w:r>
        <w:rPr>
          <w:sz w:val="24"/>
          <w:szCs w:val="24"/>
        </w:rPr>
        <w:t xml:space="preserve">. </w:t>
      </w:r>
      <w:r>
        <w:rPr>
          <w:spacing w:val="30"/>
          <w:sz w:val="24"/>
          <w:szCs w:val="24"/>
        </w:rPr>
        <w:t xml:space="preserve"> </w:t>
      </w:r>
      <w:r>
        <w:rPr>
          <w:w w:val="108"/>
          <w:sz w:val="24"/>
          <w:szCs w:val="24"/>
        </w:rPr>
        <w:t xml:space="preserve">The </w:t>
      </w:r>
      <w:r>
        <w:rPr>
          <w:sz w:val="24"/>
          <w:szCs w:val="24"/>
        </w:rPr>
        <w:t>theory</w:t>
      </w:r>
      <w:r>
        <w:rPr>
          <w:spacing w:val="50"/>
          <w:sz w:val="24"/>
          <w:szCs w:val="24"/>
        </w:rPr>
        <w:t xml:space="preserve"> </w:t>
      </w:r>
      <w:r>
        <w:rPr>
          <w:sz w:val="24"/>
          <w:szCs w:val="24"/>
        </w:rPr>
        <w:t>predicts</w:t>
      </w:r>
      <w:r>
        <w:rPr>
          <w:spacing w:val="52"/>
          <w:sz w:val="24"/>
          <w:szCs w:val="24"/>
        </w:rPr>
        <w:t xml:space="preserve"> </w:t>
      </w:r>
      <w:r>
        <w:rPr>
          <w:sz w:val="24"/>
          <w:szCs w:val="24"/>
        </w:rPr>
        <w:t xml:space="preserve">that </w:t>
      </w:r>
      <w:r>
        <w:rPr>
          <w:spacing w:val="14"/>
          <w:sz w:val="24"/>
          <w:szCs w:val="24"/>
        </w:rPr>
        <w:t xml:space="preserve"> </w:t>
      </w:r>
      <w:r>
        <w:rPr>
          <w:spacing w:val="-6"/>
          <w:sz w:val="24"/>
          <w:szCs w:val="24"/>
        </w:rPr>
        <w:t>c</w:t>
      </w:r>
      <w:r>
        <w:rPr>
          <w:sz w:val="24"/>
          <w:szCs w:val="24"/>
        </w:rPr>
        <w:t>hanging</w:t>
      </w:r>
      <w:r>
        <w:rPr>
          <w:spacing w:val="33"/>
          <w:sz w:val="24"/>
          <w:szCs w:val="24"/>
        </w:rPr>
        <w:t xml:space="preserve"> </w:t>
      </w:r>
      <w:r>
        <w:rPr>
          <w:sz w:val="24"/>
          <w:szCs w:val="24"/>
        </w:rPr>
        <w:t>mass</w:t>
      </w:r>
      <w:r>
        <w:rPr>
          <w:spacing w:val="20"/>
          <w:sz w:val="24"/>
          <w:szCs w:val="24"/>
        </w:rPr>
        <w:t xml:space="preserve"> </w:t>
      </w:r>
      <w:r>
        <w:rPr>
          <w:w w:val="108"/>
          <w:sz w:val="24"/>
          <w:szCs w:val="24"/>
        </w:rPr>
        <w:t>distribution</w:t>
      </w:r>
      <w:r>
        <w:rPr>
          <w:spacing w:val="3"/>
          <w:w w:val="108"/>
          <w:sz w:val="24"/>
          <w:szCs w:val="24"/>
        </w:rPr>
        <w:t xml:space="preserve"> </w:t>
      </w:r>
      <w:r>
        <w:rPr>
          <w:sz w:val="24"/>
          <w:szCs w:val="24"/>
        </w:rPr>
        <w:t>will</w:t>
      </w:r>
      <w:r>
        <w:rPr>
          <w:spacing w:val="-5"/>
          <w:sz w:val="24"/>
          <w:szCs w:val="24"/>
        </w:rPr>
        <w:t xml:space="preserve"> </w:t>
      </w:r>
      <w:r>
        <w:rPr>
          <w:sz w:val="24"/>
          <w:szCs w:val="24"/>
        </w:rPr>
        <w:t>generally</w:t>
      </w:r>
      <w:r>
        <w:rPr>
          <w:spacing w:val="25"/>
          <w:sz w:val="24"/>
          <w:szCs w:val="24"/>
        </w:rPr>
        <w:t xml:space="preserve"> </w:t>
      </w:r>
      <w:r>
        <w:rPr>
          <w:sz w:val="24"/>
          <w:szCs w:val="24"/>
        </w:rPr>
        <w:t>pr</w:t>
      </w:r>
      <w:r>
        <w:rPr>
          <w:spacing w:val="7"/>
          <w:sz w:val="24"/>
          <w:szCs w:val="24"/>
        </w:rPr>
        <w:t>o</w:t>
      </w:r>
      <w:r>
        <w:rPr>
          <w:sz w:val="24"/>
          <w:szCs w:val="24"/>
        </w:rPr>
        <w:t>duce</w:t>
      </w:r>
      <w:r>
        <w:rPr>
          <w:spacing w:val="36"/>
          <w:sz w:val="24"/>
          <w:szCs w:val="24"/>
        </w:rPr>
        <w:t xml:space="preserve"> </w:t>
      </w:r>
      <w:r>
        <w:rPr>
          <w:sz w:val="24"/>
          <w:szCs w:val="24"/>
        </w:rPr>
        <w:t>ripples</w:t>
      </w:r>
      <w:r>
        <w:rPr>
          <w:spacing w:val="27"/>
          <w:sz w:val="24"/>
          <w:szCs w:val="24"/>
        </w:rPr>
        <w:t xml:space="preserve"> </w:t>
      </w:r>
      <w:r>
        <w:rPr>
          <w:sz w:val="24"/>
          <w:szCs w:val="24"/>
        </w:rPr>
        <w:t>in</w:t>
      </w:r>
      <w:r>
        <w:rPr>
          <w:spacing w:val="13"/>
          <w:sz w:val="24"/>
          <w:szCs w:val="24"/>
        </w:rPr>
        <w:t xml:space="preserve"> </w:t>
      </w:r>
      <w:r>
        <w:rPr>
          <w:w w:val="104"/>
          <w:sz w:val="24"/>
          <w:szCs w:val="24"/>
        </w:rPr>
        <w:t xml:space="preserve">space-time, </w:t>
      </w:r>
      <w:r>
        <w:rPr>
          <w:sz w:val="24"/>
          <w:szCs w:val="24"/>
        </w:rPr>
        <w:t>whi</w:t>
      </w:r>
      <w:r>
        <w:rPr>
          <w:spacing w:val="-6"/>
          <w:sz w:val="24"/>
          <w:szCs w:val="24"/>
        </w:rPr>
        <w:t>c</w:t>
      </w:r>
      <w:r>
        <w:rPr>
          <w:sz w:val="24"/>
          <w:szCs w:val="24"/>
        </w:rPr>
        <w:t>h</w:t>
      </w:r>
      <w:r>
        <w:rPr>
          <w:spacing w:val="22"/>
          <w:sz w:val="24"/>
          <w:szCs w:val="24"/>
        </w:rPr>
        <w:t xml:space="preserve"> </w:t>
      </w:r>
      <w:r>
        <w:rPr>
          <w:sz w:val="24"/>
          <w:szCs w:val="24"/>
        </w:rPr>
        <w:t>is</w:t>
      </w:r>
      <w:r>
        <w:rPr>
          <w:spacing w:val="9"/>
          <w:sz w:val="24"/>
          <w:szCs w:val="24"/>
        </w:rPr>
        <w:t xml:space="preserve"> </w:t>
      </w:r>
      <w:r>
        <w:rPr>
          <w:sz w:val="24"/>
          <w:szCs w:val="24"/>
        </w:rPr>
        <w:t>one</w:t>
      </w:r>
      <w:r>
        <w:rPr>
          <w:spacing w:val="15"/>
          <w:sz w:val="24"/>
          <w:szCs w:val="24"/>
        </w:rPr>
        <w:t xml:space="preserve"> </w:t>
      </w:r>
      <w:r>
        <w:rPr>
          <w:sz w:val="24"/>
          <w:szCs w:val="24"/>
        </w:rPr>
        <w:t xml:space="preserve">of </w:t>
      </w:r>
      <w:commentRangeStart w:id="12"/>
      <w:r>
        <w:rPr>
          <w:sz w:val="24"/>
          <w:szCs w:val="24"/>
        </w:rPr>
        <w:t>his</w:t>
      </w:r>
      <w:r>
        <w:rPr>
          <w:spacing w:val="18"/>
          <w:sz w:val="24"/>
          <w:szCs w:val="24"/>
        </w:rPr>
        <w:t xml:space="preserve"> </w:t>
      </w:r>
      <w:commentRangeEnd w:id="12"/>
      <w:r w:rsidR="00210583">
        <w:rPr>
          <w:rStyle w:val="CommentReference"/>
        </w:rPr>
        <w:commentReference w:id="12"/>
      </w:r>
      <w:r>
        <w:rPr>
          <w:w w:val="105"/>
          <w:sz w:val="24"/>
          <w:szCs w:val="24"/>
        </w:rPr>
        <w:t>predictions—gr</w:t>
      </w:r>
      <w:r>
        <w:rPr>
          <w:spacing w:val="-4"/>
          <w:w w:val="105"/>
          <w:sz w:val="24"/>
          <w:szCs w:val="24"/>
        </w:rPr>
        <w:t>a</w:t>
      </w:r>
      <w:r>
        <w:rPr>
          <w:w w:val="105"/>
          <w:sz w:val="24"/>
          <w:szCs w:val="24"/>
        </w:rPr>
        <w:t>vitational</w:t>
      </w:r>
      <w:r>
        <w:rPr>
          <w:spacing w:val="22"/>
          <w:w w:val="105"/>
          <w:sz w:val="24"/>
          <w:szCs w:val="24"/>
        </w:rPr>
        <w:t xml:space="preserve"> </w:t>
      </w:r>
      <w:r>
        <w:rPr>
          <w:spacing w:val="-6"/>
          <w:sz w:val="24"/>
          <w:szCs w:val="24"/>
        </w:rPr>
        <w:t>wav</w:t>
      </w:r>
      <w:r>
        <w:rPr>
          <w:sz w:val="24"/>
          <w:szCs w:val="24"/>
        </w:rPr>
        <w:t>es</w:t>
      </w:r>
      <w:del w:id="13" w:author="Olga" w:date="2016-07-27T22:44:00Z">
        <w:r w:rsidDel="002844C2">
          <w:rPr>
            <w:sz w:val="24"/>
            <w:szCs w:val="24"/>
          </w:rPr>
          <w:delText>.</w:delText>
        </w:r>
      </w:del>
      <w:r>
        <w:rPr>
          <w:spacing w:val="49"/>
          <w:sz w:val="24"/>
          <w:szCs w:val="24"/>
        </w:rPr>
        <w:t xml:space="preserve"> </w:t>
      </w:r>
      <w:r>
        <w:rPr>
          <w:sz w:val="24"/>
          <w:szCs w:val="24"/>
        </w:rPr>
        <w:t>[5,</w:t>
      </w:r>
      <w:r>
        <w:rPr>
          <w:spacing w:val="-3"/>
          <w:sz w:val="24"/>
          <w:szCs w:val="24"/>
        </w:rPr>
        <w:t xml:space="preserve"> </w:t>
      </w:r>
      <w:r>
        <w:rPr>
          <w:sz w:val="24"/>
          <w:szCs w:val="24"/>
        </w:rPr>
        <w:t>6]</w:t>
      </w:r>
      <w:commentRangeStart w:id="14"/>
      <w:ins w:id="15" w:author="Olga" w:date="2016-07-27T22:44:00Z">
        <w:r w:rsidR="002844C2">
          <w:rPr>
            <w:sz w:val="24"/>
            <w:szCs w:val="24"/>
          </w:rPr>
          <w:t>.</w:t>
        </w:r>
        <w:commentRangeEnd w:id="14"/>
        <w:r w:rsidR="002844C2">
          <w:rPr>
            <w:rStyle w:val="CommentReference"/>
          </w:rPr>
          <w:commentReference w:id="14"/>
        </w:r>
      </w:ins>
      <w:r>
        <w:rPr>
          <w:spacing w:val="-8"/>
          <w:sz w:val="24"/>
          <w:szCs w:val="24"/>
        </w:rPr>
        <w:t xml:space="preserve"> </w:t>
      </w:r>
      <w:r>
        <w:rPr>
          <w:spacing w:val="-20"/>
          <w:sz w:val="24"/>
          <w:szCs w:val="24"/>
        </w:rPr>
        <w:t>F</w:t>
      </w:r>
      <w:r>
        <w:rPr>
          <w:sz w:val="24"/>
          <w:szCs w:val="24"/>
        </w:rPr>
        <w:t>or</w:t>
      </w:r>
      <w:r>
        <w:rPr>
          <w:spacing w:val="38"/>
          <w:sz w:val="24"/>
          <w:szCs w:val="24"/>
        </w:rPr>
        <w:t xml:space="preserve"> </w:t>
      </w:r>
      <w:r>
        <w:rPr>
          <w:sz w:val="24"/>
          <w:szCs w:val="24"/>
        </w:rPr>
        <w:t>decades,</w:t>
      </w:r>
      <w:r>
        <w:rPr>
          <w:spacing w:val="39"/>
          <w:sz w:val="24"/>
          <w:szCs w:val="24"/>
        </w:rPr>
        <w:t xml:space="preserve"> </w:t>
      </w:r>
      <w:r>
        <w:rPr>
          <w:sz w:val="24"/>
          <w:szCs w:val="24"/>
        </w:rPr>
        <w:t>scie</w:t>
      </w:r>
      <w:r>
        <w:rPr>
          <w:spacing w:val="-6"/>
          <w:sz w:val="24"/>
          <w:szCs w:val="24"/>
        </w:rPr>
        <w:t>n</w:t>
      </w:r>
      <w:r>
        <w:rPr>
          <w:sz w:val="24"/>
          <w:szCs w:val="24"/>
        </w:rPr>
        <w:t>tists</w:t>
      </w:r>
      <w:r>
        <w:rPr>
          <w:spacing w:val="55"/>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32"/>
          <w:sz w:val="24"/>
          <w:szCs w:val="24"/>
        </w:rPr>
        <w:t xml:space="preserve"> </w:t>
      </w:r>
      <w:r>
        <w:rPr>
          <w:spacing w:val="7"/>
          <w:w w:val="108"/>
          <w:sz w:val="24"/>
          <w:szCs w:val="24"/>
        </w:rPr>
        <w:t>b</w:t>
      </w:r>
      <w:r>
        <w:rPr>
          <w:w w:val="101"/>
          <w:sz w:val="24"/>
          <w:szCs w:val="24"/>
        </w:rPr>
        <w:t xml:space="preserve">een </w:t>
      </w:r>
      <w:r>
        <w:rPr>
          <w:sz w:val="24"/>
          <w:szCs w:val="24"/>
        </w:rPr>
        <w:t xml:space="preserve">struggling </w:t>
      </w:r>
      <w:r>
        <w:rPr>
          <w:spacing w:val="8"/>
          <w:sz w:val="24"/>
          <w:szCs w:val="24"/>
        </w:rPr>
        <w:t xml:space="preserve"> </w:t>
      </w:r>
      <w:r>
        <w:rPr>
          <w:sz w:val="24"/>
          <w:szCs w:val="24"/>
        </w:rPr>
        <w:t>to</w:t>
      </w:r>
      <w:r>
        <w:rPr>
          <w:spacing w:val="49"/>
          <w:sz w:val="24"/>
          <w:szCs w:val="24"/>
        </w:rPr>
        <w:t xml:space="preserve"> </w:t>
      </w:r>
      <w:r>
        <w:rPr>
          <w:sz w:val="24"/>
          <w:szCs w:val="24"/>
        </w:rPr>
        <w:t xml:space="preserve">detect </w:t>
      </w:r>
      <w:r>
        <w:rPr>
          <w:spacing w:val="19"/>
          <w:sz w:val="24"/>
          <w:szCs w:val="24"/>
        </w:rPr>
        <w:t xml:space="preserve"> </w:t>
      </w:r>
      <w:r>
        <w:rPr>
          <w:w w:val="107"/>
          <w:sz w:val="24"/>
          <w:szCs w:val="24"/>
        </w:rPr>
        <w:t>gr</w:t>
      </w:r>
      <w:r>
        <w:rPr>
          <w:spacing w:val="-6"/>
          <w:w w:val="107"/>
          <w:sz w:val="24"/>
          <w:szCs w:val="24"/>
        </w:rPr>
        <w:t>a</w:t>
      </w:r>
      <w:r>
        <w:rPr>
          <w:w w:val="107"/>
          <w:sz w:val="24"/>
          <w:szCs w:val="24"/>
        </w:rPr>
        <w:t>vitational</w:t>
      </w:r>
      <w:r>
        <w:rPr>
          <w:spacing w:val="31"/>
          <w:w w:val="107"/>
          <w:sz w:val="24"/>
          <w:szCs w:val="24"/>
        </w:rPr>
        <w:t xml:space="preserve"> </w:t>
      </w:r>
      <w:r>
        <w:rPr>
          <w:spacing w:val="-6"/>
          <w:sz w:val="24"/>
          <w:szCs w:val="24"/>
        </w:rPr>
        <w:t>w</w:t>
      </w:r>
      <w:r>
        <w:rPr>
          <w:spacing w:val="-7"/>
          <w:sz w:val="24"/>
          <w:szCs w:val="24"/>
        </w:rPr>
        <w:t>a</w:t>
      </w:r>
      <w:r>
        <w:rPr>
          <w:spacing w:val="-6"/>
          <w:sz w:val="24"/>
          <w:szCs w:val="24"/>
        </w:rPr>
        <w:t>v</w:t>
      </w:r>
      <w:r>
        <w:rPr>
          <w:sz w:val="24"/>
          <w:szCs w:val="24"/>
        </w:rPr>
        <w:t>es</w:t>
      </w:r>
      <w:r>
        <w:rPr>
          <w:spacing w:val="31"/>
          <w:sz w:val="24"/>
          <w:szCs w:val="24"/>
        </w:rPr>
        <w:t xml:space="preserve"> </w:t>
      </w:r>
      <w:r>
        <w:rPr>
          <w:sz w:val="24"/>
          <w:szCs w:val="24"/>
        </w:rPr>
        <w:t>from</w:t>
      </w:r>
      <w:r>
        <w:rPr>
          <w:spacing w:val="33"/>
          <w:sz w:val="24"/>
          <w:szCs w:val="24"/>
        </w:rPr>
        <w:t xml:space="preserve"> </w:t>
      </w:r>
      <w:r>
        <w:rPr>
          <w:sz w:val="24"/>
          <w:szCs w:val="24"/>
        </w:rPr>
        <w:t xml:space="preserve">outer </w:t>
      </w:r>
      <w:r>
        <w:rPr>
          <w:spacing w:val="7"/>
          <w:sz w:val="24"/>
          <w:szCs w:val="24"/>
        </w:rPr>
        <w:t xml:space="preserve"> </w:t>
      </w:r>
      <w:r>
        <w:rPr>
          <w:sz w:val="24"/>
          <w:szCs w:val="24"/>
        </w:rPr>
        <w:t xml:space="preserve">space. </w:t>
      </w:r>
      <w:r>
        <w:rPr>
          <w:spacing w:val="44"/>
          <w:sz w:val="24"/>
          <w:szCs w:val="24"/>
        </w:rPr>
        <w:t xml:space="preserve"> </w:t>
      </w:r>
      <w:r>
        <w:rPr>
          <w:sz w:val="24"/>
          <w:szCs w:val="24"/>
        </w:rPr>
        <w:t xml:space="preserve">They  upgraded </w:t>
      </w:r>
      <w:r>
        <w:rPr>
          <w:spacing w:val="23"/>
          <w:sz w:val="24"/>
          <w:szCs w:val="24"/>
        </w:rPr>
        <w:t xml:space="preserve"> </w:t>
      </w:r>
      <w:r>
        <w:rPr>
          <w:sz w:val="24"/>
          <w:szCs w:val="24"/>
        </w:rPr>
        <w:t xml:space="preserve">their </w:t>
      </w:r>
      <w:r>
        <w:rPr>
          <w:spacing w:val="8"/>
          <w:sz w:val="24"/>
          <w:szCs w:val="24"/>
        </w:rPr>
        <w:t xml:space="preserve"> </w:t>
      </w:r>
      <w:r>
        <w:rPr>
          <w:w w:val="106"/>
          <w:sz w:val="24"/>
          <w:szCs w:val="24"/>
        </w:rPr>
        <w:t xml:space="preserve">detectors </w:t>
      </w:r>
      <w:r>
        <w:rPr>
          <w:spacing w:val="-6"/>
          <w:sz w:val="24"/>
          <w:szCs w:val="24"/>
        </w:rPr>
        <w:t>ov</w:t>
      </w:r>
      <w:r>
        <w:rPr>
          <w:sz w:val="24"/>
          <w:szCs w:val="24"/>
        </w:rPr>
        <w:t>er</w:t>
      </w:r>
      <w:r>
        <w:rPr>
          <w:spacing w:val="3"/>
          <w:sz w:val="24"/>
          <w:szCs w:val="24"/>
        </w:rPr>
        <w:t xml:space="preserve"> </w:t>
      </w:r>
      <w:r>
        <w:rPr>
          <w:sz w:val="24"/>
          <w:szCs w:val="24"/>
        </w:rPr>
        <w:t>and</w:t>
      </w:r>
      <w:r>
        <w:rPr>
          <w:spacing w:val="25"/>
          <w:sz w:val="24"/>
          <w:szCs w:val="24"/>
        </w:rPr>
        <w:t xml:space="preserve"> </w:t>
      </w:r>
      <w:r>
        <w:rPr>
          <w:spacing w:val="-6"/>
          <w:sz w:val="24"/>
          <w:szCs w:val="24"/>
        </w:rPr>
        <w:t>ov</w:t>
      </w:r>
      <w:r>
        <w:rPr>
          <w:sz w:val="24"/>
          <w:szCs w:val="24"/>
        </w:rPr>
        <w:t>er</w:t>
      </w:r>
      <w:r>
        <w:rPr>
          <w:spacing w:val="3"/>
          <w:sz w:val="24"/>
          <w:szCs w:val="24"/>
        </w:rPr>
        <w:t xml:space="preserve"> </w:t>
      </w:r>
      <w:r>
        <w:rPr>
          <w:sz w:val="24"/>
          <w:szCs w:val="24"/>
        </w:rPr>
        <w:t>again,</w:t>
      </w:r>
      <w:r>
        <w:rPr>
          <w:spacing w:val="31"/>
          <w:sz w:val="24"/>
          <w:szCs w:val="24"/>
        </w:rPr>
        <w:t xml:space="preserve"> </w:t>
      </w:r>
      <w:r>
        <w:rPr>
          <w:sz w:val="24"/>
          <w:szCs w:val="24"/>
        </w:rPr>
        <w:t>in</w:t>
      </w:r>
      <w:r>
        <w:rPr>
          <w:spacing w:val="4"/>
          <w:sz w:val="24"/>
          <w:szCs w:val="24"/>
        </w:rPr>
        <w:t xml:space="preserve"> </w:t>
      </w:r>
      <w:r>
        <w:rPr>
          <w:sz w:val="24"/>
          <w:szCs w:val="24"/>
        </w:rPr>
        <w:t>order</w:t>
      </w:r>
      <w:r>
        <w:rPr>
          <w:spacing w:val="23"/>
          <w:sz w:val="24"/>
          <w:szCs w:val="24"/>
        </w:rPr>
        <w:t xml:space="preserve"> </w:t>
      </w:r>
      <w:r>
        <w:rPr>
          <w:sz w:val="24"/>
          <w:szCs w:val="24"/>
        </w:rPr>
        <w:t>to</w:t>
      </w:r>
      <w:r>
        <w:rPr>
          <w:spacing w:val="18"/>
          <w:sz w:val="24"/>
          <w:szCs w:val="24"/>
        </w:rPr>
        <w:t xml:space="preserve"> </w:t>
      </w:r>
      <w:r>
        <w:rPr>
          <w:sz w:val="24"/>
          <w:szCs w:val="24"/>
        </w:rPr>
        <w:t>cat</w:t>
      </w:r>
      <w:r>
        <w:rPr>
          <w:spacing w:val="-6"/>
          <w:sz w:val="24"/>
          <w:szCs w:val="24"/>
        </w:rPr>
        <w:t>c</w:t>
      </w:r>
      <w:r>
        <w:rPr>
          <w:sz w:val="24"/>
          <w:szCs w:val="24"/>
        </w:rPr>
        <w:t>h</w:t>
      </w:r>
      <w:r>
        <w:rPr>
          <w:spacing w:val="34"/>
          <w:sz w:val="24"/>
          <w:szCs w:val="24"/>
        </w:rPr>
        <w:t xml:space="preserve"> </w:t>
      </w:r>
      <w:r>
        <w:rPr>
          <w:sz w:val="24"/>
          <w:szCs w:val="24"/>
        </w:rPr>
        <w:t>the</w:t>
      </w:r>
      <w:r>
        <w:rPr>
          <w:spacing w:val="26"/>
          <w:sz w:val="24"/>
          <w:szCs w:val="24"/>
        </w:rPr>
        <w:t xml:space="preserve"> </w:t>
      </w:r>
      <w:r>
        <w:rPr>
          <w:sz w:val="24"/>
          <w:szCs w:val="24"/>
        </w:rPr>
        <w:t>whis</w:t>
      </w:r>
      <w:r>
        <w:rPr>
          <w:spacing w:val="7"/>
          <w:sz w:val="24"/>
          <w:szCs w:val="24"/>
        </w:rPr>
        <w:t>p</w:t>
      </w:r>
      <w:r>
        <w:rPr>
          <w:sz w:val="24"/>
          <w:szCs w:val="24"/>
        </w:rPr>
        <w:t>ers</w:t>
      </w:r>
      <w:r>
        <w:rPr>
          <w:spacing w:val="14"/>
          <w:sz w:val="24"/>
          <w:szCs w:val="24"/>
        </w:rPr>
        <w:t xml:space="preserve"> </w:t>
      </w:r>
      <w:r>
        <w:rPr>
          <w:sz w:val="24"/>
          <w:szCs w:val="24"/>
        </w:rPr>
        <w:t>of</w:t>
      </w:r>
      <w:r>
        <w:rPr>
          <w:spacing w:val="-15"/>
          <w:sz w:val="24"/>
          <w:szCs w:val="24"/>
        </w:rPr>
        <w:t xml:space="preserve"> </w:t>
      </w:r>
      <w:r>
        <w:rPr>
          <w:w w:val="111"/>
          <w:sz w:val="24"/>
          <w:szCs w:val="24"/>
        </w:rPr>
        <w:t>dista</w:t>
      </w:r>
      <w:r>
        <w:rPr>
          <w:spacing w:val="-6"/>
          <w:w w:val="111"/>
          <w:sz w:val="24"/>
          <w:szCs w:val="24"/>
        </w:rPr>
        <w:t>n</w:t>
      </w:r>
      <w:r>
        <w:rPr>
          <w:w w:val="111"/>
          <w:sz w:val="24"/>
          <w:szCs w:val="24"/>
        </w:rPr>
        <w:t>t</w:t>
      </w:r>
      <w:r>
        <w:rPr>
          <w:spacing w:val="-4"/>
          <w:w w:val="111"/>
          <w:sz w:val="24"/>
          <w:szCs w:val="24"/>
        </w:rPr>
        <w:t xml:space="preserve"> </w:t>
      </w:r>
      <w:r>
        <w:rPr>
          <w:sz w:val="24"/>
          <w:szCs w:val="24"/>
        </w:rPr>
        <w:t>celestial</w:t>
      </w:r>
      <w:r>
        <w:rPr>
          <w:spacing w:val="14"/>
          <w:sz w:val="24"/>
          <w:szCs w:val="24"/>
        </w:rPr>
        <w:t xml:space="preserve"> </w:t>
      </w:r>
      <w:r>
        <w:rPr>
          <w:spacing w:val="7"/>
          <w:sz w:val="24"/>
          <w:szCs w:val="24"/>
        </w:rPr>
        <w:t>bo</w:t>
      </w:r>
      <w:r>
        <w:rPr>
          <w:sz w:val="24"/>
          <w:szCs w:val="24"/>
        </w:rPr>
        <w:t>dies.</w:t>
      </w:r>
      <w:r>
        <w:rPr>
          <w:spacing w:val="53"/>
          <w:sz w:val="24"/>
          <w:szCs w:val="24"/>
        </w:rPr>
        <w:t xml:space="preserve"> </w:t>
      </w:r>
      <w:r>
        <w:rPr>
          <w:spacing w:val="-20"/>
          <w:w w:val="105"/>
          <w:sz w:val="24"/>
          <w:szCs w:val="24"/>
        </w:rPr>
        <w:t>F</w:t>
      </w:r>
      <w:r>
        <w:rPr>
          <w:w w:val="105"/>
          <w:sz w:val="24"/>
          <w:szCs w:val="24"/>
        </w:rPr>
        <w:t>ortun</w:t>
      </w:r>
      <w:r>
        <w:rPr>
          <w:spacing w:val="1"/>
          <w:w w:val="105"/>
          <w:sz w:val="24"/>
          <w:szCs w:val="24"/>
        </w:rPr>
        <w:t>a</w:t>
      </w:r>
      <w:r>
        <w:rPr>
          <w:w w:val="105"/>
          <w:sz w:val="24"/>
          <w:szCs w:val="24"/>
        </w:rPr>
        <w:t>tel</w:t>
      </w:r>
      <w:r>
        <w:rPr>
          <w:spacing w:val="-20"/>
          <w:w w:val="105"/>
          <w:sz w:val="24"/>
          <w:szCs w:val="24"/>
        </w:rPr>
        <w:t>y</w:t>
      </w:r>
      <w:r>
        <w:rPr>
          <w:w w:val="105"/>
          <w:sz w:val="24"/>
          <w:szCs w:val="24"/>
        </w:rPr>
        <w:t>,</w:t>
      </w:r>
      <w:r>
        <w:rPr>
          <w:spacing w:val="47"/>
          <w:w w:val="105"/>
          <w:sz w:val="24"/>
          <w:szCs w:val="24"/>
        </w:rPr>
        <w:t xml:space="preserve"> </w:t>
      </w:r>
      <w:r>
        <w:rPr>
          <w:w w:val="105"/>
          <w:sz w:val="24"/>
          <w:szCs w:val="24"/>
        </w:rPr>
        <w:t xml:space="preserve">on </w:t>
      </w:r>
      <w:r>
        <w:rPr>
          <w:sz w:val="24"/>
          <w:szCs w:val="24"/>
        </w:rPr>
        <w:t>Septe</w:t>
      </w:r>
      <w:r>
        <w:rPr>
          <w:spacing w:val="-5"/>
          <w:sz w:val="24"/>
          <w:szCs w:val="24"/>
        </w:rPr>
        <w:t>m</w:t>
      </w:r>
      <w:r>
        <w:rPr>
          <w:spacing w:val="7"/>
          <w:sz w:val="24"/>
          <w:szCs w:val="24"/>
        </w:rPr>
        <w:t>b</w:t>
      </w:r>
      <w:r>
        <w:rPr>
          <w:sz w:val="24"/>
          <w:szCs w:val="24"/>
        </w:rPr>
        <w:t>er</w:t>
      </w:r>
      <w:r>
        <w:rPr>
          <w:spacing w:val="54"/>
          <w:sz w:val="24"/>
          <w:szCs w:val="24"/>
        </w:rPr>
        <w:t xml:space="preserve"> </w:t>
      </w:r>
      <w:r>
        <w:rPr>
          <w:sz w:val="24"/>
          <w:szCs w:val="24"/>
        </w:rPr>
        <w:t>14,</w:t>
      </w:r>
      <w:r>
        <w:rPr>
          <w:spacing w:val="7"/>
          <w:sz w:val="24"/>
          <w:szCs w:val="24"/>
        </w:rPr>
        <w:t xml:space="preserve"> </w:t>
      </w:r>
      <w:r>
        <w:rPr>
          <w:sz w:val="24"/>
          <w:szCs w:val="24"/>
        </w:rPr>
        <w:t>2015, the</w:t>
      </w:r>
      <w:r>
        <w:rPr>
          <w:spacing w:val="37"/>
          <w:sz w:val="24"/>
          <w:szCs w:val="24"/>
        </w:rPr>
        <w:t xml:space="preserve"> </w:t>
      </w:r>
      <w:r>
        <w:rPr>
          <w:sz w:val="24"/>
          <w:szCs w:val="24"/>
        </w:rPr>
        <w:t>LIGO</w:t>
      </w:r>
      <w:r>
        <w:rPr>
          <w:spacing w:val="31"/>
          <w:sz w:val="24"/>
          <w:szCs w:val="24"/>
        </w:rPr>
        <w:t xml:space="preserve"> </w:t>
      </w:r>
      <w:r>
        <w:rPr>
          <w:sz w:val="24"/>
          <w:szCs w:val="24"/>
        </w:rPr>
        <w:t xml:space="preserve">detectors </w:t>
      </w:r>
      <w:r>
        <w:rPr>
          <w:spacing w:val="1"/>
          <w:sz w:val="24"/>
          <w:szCs w:val="24"/>
        </w:rPr>
        <w:t xml:space="preserve"> </w:t>
      </w:r>
      <w:r>
        <w:rPr>
          <w:sz w:val="24"/>
          <w:szCs w:val="24"/>
        </w:rPr>
        <w:t>successfully</w:t>
      </w:r>
      <w:r>
        <w:rPr>
          <w:spacing w:val="9"/>
          <w:sz w:val="24"/>
          <w:szCs w:val="24"/>
        </w:rPr>
        <w:t xml:space="preserve"> </w:t>
      </w:r>
      <w:r>
        <w:rPr>
          <w:sz w:val="24"/>
          <w:szCs w:val="24"/>
        </w:rPr>
        <w:t>recorded</w:t>
      </w:r>
      <w:r>
        <w:rPr>
          <w:spacing w:val="34"/>
          <w:sz w:val="24"/>
          <w:szCs w:val="24"/>
        </w:rPr>
        <w:t xml:space="preserve"> </w:t>
      </w:r>
      <w:r>
        <w:rPr>
          <w:sz w:val="24"/>
          <w:szCs w:val="24"/>
        </w:rPr>
        <w:t>the</w:t>
      </w:r>
      <w:r>
        <w:rPr>
          <w:spacing w:val="37"/>
          <w:sz w:val="24"/>
          <w:szCs w:val="24"/>
        </w:rPr>
        <w:t xml:space="preserve"> </w:t>
      </w:r>
      <w:r>
        <w:rPr>
          <w:sz w:val="24"/>
          <w:szCs w:val="24"/>
        </w:rPr>
        <w:t>signals</w:t>
      </w:r>
      <w:r>
        <w:rPr>
          <w:spacing w:val="15"/>
          <w:sz w:val="24"/>
          <w:szCs w:val="24"/>
        </w:rPr>
        <w:t xml:space="preserve"> </w:t>
      </w:r>
      <w:r>
        <w:rPr>
          <w:sz w:val="24"/>
          <w:szCs w:val="24"/>
        </w:rPr>
        <w:t>from</w:t>
      </w:r>
      <w:r>
        <w:rPr>
          <w:spacing w:val="13"/>
          <w:sz w:val="24"/>
          <w:szCs w:val="24"/>
        </w:rPr>
        <w:t xml:space="preserve"> </w:t>
      </w:r>
      <w:r>
        <w:rPr>
          <w:spacing w:val="-6"/>
          <w:w w:val="136"/>
          <w:sz w:val="24"/>
          <w:szCs w:val="24"/>
        </w:rPr>
        <w:t>t</w:t>
      </w:r>
      <w:r>
        <w:rPr>
          <w:spacing w:val="-7"/>
          <w:w w:val="97"/>
          <w:sz w:val="24"/>
          <w:szCs w:val="24"/>
        </w:rPr>
        <w:t>w</w:t>
      </w:r>
      <w:r>
        <w:rPr>
          <w:w w:val="97"/>
          <w:sz w:val="24"/>
          <w:szCs w:val="24"/>
        </w:rPr>
        <w:t>o</w:t>
      </w:r>
      <w:r>
        <w:rPr>
          <w:spacing w:val="8"/>
          <w:w w:val="97"/>
          <w:sz w:val="24"/>
          <w:szCs w:val="24"/>
        </w:rPr>
        <w:t xml:space="preserve"> </w:t>
      </w:r>
      <w:r>
        <w:rPr>
          <w:sz w:val="24"/>
          <w:szCs w:val="24"/>
        </w:rPr>
        <w:t>colliding bla</w:t>
      </w:r>
      <w:r>
        <w:rPr>
          <w:spacing w:val="-6"/>
          <w:sz w:val="24"/>
          <w:szCs w:val="24"/>
        </w:rPr>
        <w:t>c</w:t>
      </w:r>
      <w:r>
        <w:rPr>
          <w:sz w:val="24"/>
          <w:szCs w:val="24"/>
        </w:rPr>
        <w:t>k</w:t>
      </w:r>
      <w:r>
        <w:rPr>
          <w:spacing w:val="50"/>
          <w:sz w:val="24"/>
          <w:szCs w:val="24"/>
        </w:rPr>
        <w:t xml:space="preserve"> </w:t>
      </w:r>
      <w:r>
        <w:rPr>
          <w:sz w:val="24"/>
          <w:szCs w:val="24"/>
        </w:rPr>
        <w:t>holes,</w:t>
      </w:r>
      <w:r>
        <w:rPr>
          <w:spacing w:val="42"/>
          <w:sz w:val="24"/>
          <w:szCs w:val="24"/>
        </w:rPr>
        <w:t xml:space="preserve"> </w:t>
      </w:r>
      <w:r>
        <w:rPr>
          <w:sz w:val="24"/>
          <w:szCs w:val="24"/>
        </w:rPr>
        <w:t>whi</w:t>
      </w:r>
      <w:r>
        <w:rPr>
          <w:spacing w:val="-6"/>
          <w:sz w:val="24"/>
          <w:szCs w:val="24"/>
        </w:rPr>
        <w:t>c</w:t>
      </w:r>
      <w:r>
        <w:rPr>
          <w:sz w:val="24"/>
          <w:szCs w:val="24"/>
        </w:rPr>
        <w:t>h</w:t>
      </w:r>
      <w:r>
        <w:rPr>
          <w:spacing w:val="42"/>
          <w:sz w:val="24"/>
          <w:szCs w:val="24"/>
        </w:rPr>
        <w:t xml:space="preserve"> </w:t>
      </w:r>
      <w:r>
        <w:rPr>
          <w:spacing w:val="-6"/>
          <w:sz w:val="24"/>
          <w:szCs w:val="24"/>
        </w:rPr>
        <w:t>w</w:t>
      </w:r>
      <w:r>
        <w:rPr>
          <w:sz w:val="24"/>
          <w:szCs w:val="24"/>
        </w:rPr>
        <w:t>as</w:t>
      </w:r>
      <w:r>
        <w:rPr>
          <w:spacing w:val="35"/>
          <w:sz w:val="24"/>
          <w:szCs w:val="24"/>
        </w:rPr>
        <w:t xml:space="preserve"> </w:t>
      </w:r>
      <w:r>
        <w:rPr>
          <w:sz w:val="24"/>
          <w:szCs w:val="24"/>
        </w:rPr>
        <w:t xml:space="preserve">the </w:t>
      </w:r>
      <w:r>
        <w:rPr>
          <w:spacing w:val="2"/>
          <w:sz w:val="24"/>
          <w:szCs w:val="24"/>
        </w:rPr>
        <w:t xml:space="preserve"> </w:t>
      </w:r>
      <w:r>
        <w:rPr>
          <w:sz w:val="24"/>
          <w:szCs w:val="24"/>
        </w:rPr>
        <w:t>first</w:t>
      </w:r>
      <w:r>
        <w:rPr>
          <w:spacing w:val="48"/>
          <w:sz w:val="24"/>
          <w:szCs w:val="24"/>
        </w:rPr>
        <w:t xml:space="preserve"> </w:t>
      </w:r>
      <w:r>
        <w:rPr>
          <w:sz w:val="24"/>
          <w:szCs w:val="24"/>
        </w:rPr>
        <w:t xml:space="preserve">direct </w:t>
      </w:r>
      <w:r>
        <w:rPr>
          <w:spacing w:val="10"/>
          <w:sz w:val="24"/>
          <w:szCs w:val="24"/>
        </w:rPr>
        <w:t xml:space="preserve"> </w:t>
      </w:r>
      <w:r>
        <w:rPr>
          <w:sz w:val="24"/>
          <w:szCs w:val="24"/>
        </w:rPr>
        <w:t xml:space="preserve">detection </w:t>
      </w:r>
      <w:r>
        <w:rPr>
          <w:spacing w:val="26"/>
          <w:sz w:val="24"/>
          <w:szCs w:val="24"/>
        </w:rPr>
        <w:t xml:space="preserve"> </w:t>
      </w:r>
      <w:r>
        <w:rPr>
          <w:sz w:val="24"/>
          <w:szCs w:val="24"/>
        </w:rPr>
        <w:t>of</w:t>
      </w:r>
      <w:r>
        <w:rPr>
          <w:spacing w:val="20"/>
          <w:sz w:val="24"/>
          <w:szCs w:val="24"/>
        </w:rPr>
        <w:t xml:space="preserve"> </w:t>
      </w:r>
      <w:r>
        <w:rPr>
          <w:w w:val="107"/>
          <w:sz w:val="24"/>
          <w:szCs w:val="24"/>
        </w:rPr>
        <w:t>gr</w:t>
      </w:r>
      <w:r>
        <w:rPr>
          <w:spacing w:val="-6"/>
          <w:w w:val="107"/>
          <w:sz w:val="24"/>
          <w:szCs w:val="24"/>
        </w:rPr>
        <w:t>a</w:t>
      </w:r>
      <w:r>
        <w:rPr>
          <w:w w:val="107"/>
          <w:sz w:val="24"/>
          <w:szCs w:val="24"/>
        </w:rPr>
        <w:t>vitational</w:t>
      </w:r>
      <w:r>
        <w:rPr>
          <w:spacing w:val="36"/>
          <w:w w:val="107"/>
          <w:sz w:val="24"/>
          <w:szCs w:val="24"/>
        </w:rPr>
        <w:t xml:space="preserve"> </w:t>
      </w:r>
      <w:r>
        <w:rPr>
          <w:spacing w:val="-7"/>
          <w:sz w:val="24"/>
          <w:szCs w:val="24"/>
        </w:rPr>
        <w:t>w</w:t>
      </w:r>
      <w:r>
        <w:rPr>
          <w:spacing w:val="-6"/>
          <w:sz w:val="24"/>
          <w:szCs w:val="24"/>
        </w:rPr>
        <w:t>av</w:t>
      </w:r>
      <w:r>
        <w:rPr>
          <w:sz w:val="24"/>
          <w:szCs w:val="24"/>
        </w:rPr>
        <w:t>es</w:t>
      </w:r>
      <w:r>
        <w:rPr>
          <w:spacing w:val="35"/>
          <w:sz w:val="24"/>
          <w:szCs w:val="24"/>
        </w:rPr>
        <w:t xml:space="preserve"> </w:t>
      </w:r>
      <w:r>
        <w:rPr>
          <w:sz w:val="24"/>
          <w:szCs w:val="24"/>
        </w:rPr>
        <w:t>e</w:t>
      </w:r>
      <w:r>
        <w:rPr>
          <w:spacing w:val="-6"/>
          <w:sz w:val="24"/>
          <w:szCs w:val="24"/>
        </w:rPr>
        <w:t>v</w:t>
      </w:r>
      <w:r>
        <w:rPr>
          <w:sz w:val="24"/>
          <w:szCs w:val="24"/>
        </w:rPr>
        <w:t>er,</w:t>
      </w:r>
      <w:r>
        <w:rPr>
          <w:spacing w:val="48"/>
          <w:sz w:val="24"/>
          <w:szCs w:val="24"/>
        </w:rPr>
        <w:t xml:space="preserve"> </w:t>
      </w:r>
      <w:r>
        <w:rPr>
          <w:sz w:val="24"/>
          <w:szCs w:val="24"/>
        </w:rPr>
        <w:t>a</w:t>
      </w:r>
      <w:r>
        <w:rPr>
          <w:spacing w:val="42"/>
          <w:sz w:val="24"/>
          <w:szCs w:val="24"/>
        </w:rPr>
        <w:t xml:space="preserve"> </w:t>
      </w:r>
      <w:r>
        <w:rPr>
          <w:w w:val="106"/>
          <w:sz w:val="24"/>
          <w:szCs w:val="24"/>
        </w:rPr>
        <w:t>remar</w:t>
      </w:r>
      <w:r>
        <w:rPr>
          <w:spacing w:val="-12"/>
          <w:w w:val="106"/>
          <w:sz w:val="24"/>
          <w:szCs w:val="24"/>
        </w:rPr>
        <w:t>k</w:t>
      </w:r>
      <w:r>
        <w:rPr>
          <w:w w:val="104"/>
          <w:sz w:val="24"/>
          <w:szCs w:val="24"/>
        </w:rPr>
        <w:t xml:space="preserve">able </w:t>
      </w:r>
      <w:r>
        <w:rPr>
          <w:sz w:val="24"/>
          <w:szCs w:val="24"/>
        </w:rPr>
        <w:t>one</w:t>
      </w:r>
      <w:del w:id="16" w:author="Olga" w:date="2016-07-27T22:45:00Z">
        <w:r w:rsidDel="00F24962">
          <w:rPr>
            <w:sz w:val="24"/>
            <w:szCs w:val="24"/>
          </w:rPr>
          <w:delText>.</w:delText>
        </w:r>
      </w:del>
      <w:r>
        <w:rPr>
          <w:spacing w:val="53"/>
          <w:sz w:val="24"/>
          <w:szCs w:val="24"/>
        </w:rPr>
        <w:t xml:space="preserve"> </w:t>
      </w:r>
      <w:r>
        <w:rPr>
          <w:sz w:val="24"/>
          <w:szCs w:val="24"/>
        </w:rPr>
        <w:t>[7]</w:t>
      </w:r>
      <w:ins w:id="17" w:author="Olga" w:date="2016-07-27T22:45:00Z">
        <w:r w:rsidR="00F24962">
          <w:rPr>
            <w:sz w:val="24"/>
            <w:szCs w:val="24"/>
          </w:rPr>
          <w:t>.</w:t>
        </w:r>
      </w:ins>
      <w:r>
        <w:rPr>
          <w:spacing w:val="-15"/>
          <w:sz w:val="24"/>
          <w:szCs w:val="24"/>
        </w:rPr>
        <w:t xml:space="preserve"> </w:t>
      </w:r>
      <w:r>
        <w:rPr>
          <w:sz w:val="24"/>
          <w:szCs w:val="24"/>
        </w:rPr>
        <w:t>It</w:t>
      </w:r>
      <w:r>
        <w:rPr>
          <w:spacing w:val="46"/>
          <w:sz w:val="24"/>
          <w:szCs w:val="24"/>
        </w:rPr>
        <w:t xml:space="preserve"> </w:t>
      </w:r>
      <w:commentRangeStart w:id="18"/>
      <w:r>
        <w:rPr>
          <w:sz w:val="24"/>
          <w:szCs w:val="24"/>
        </w:rPr>
        <w:t>is</w:t>
      </w:r>
      <w:commentRangeEnd w:id="18"/>
      <w:r w:rsidR="00CC0DA4">
        <w:rPr>
          <w:rStyle w:val="CommentReference"/>
        </w:rPr>
        <w:commentReference w:id="18"/>
      </w:r>
      <w:r>
        <w:rPr>
          <w:spacing w:val="15"/>
          <w:sz w:val="24"/>
          <w:szCs w:val="24"/>
        </w:rPr>
        <w:t xml:space="preserve"> </w:t>
      </w:r>
      <w:r>
        <w:rPr>
          <w:sz w:val="24"/>
          <w:szCs w:val="24"/>
        </w:rPr>
        <w:t>la</w:t>
      </w:r>
      <w:r>
        <w:rPr>
          <w:spacing w:val="7"/>
          <w:sz w:val="24"/>
          <w:szCs w:val="24"/>
        </w:rPr>
        <w:t>b</w:t>
      </w:r>
      <w:r>
        <w:rPr>
          <w:sz w:val="24"/>
          <w:szCs w:val="24"/>
        </w:rPr>
        <w:t>eled</w:t>
      </w:r>
      <w:r>
        <w:rPr>
          <w:spacing w:val="37"/>
          <w:sz w:val="24"/>
          <w:szCs w:val="24"/>
        </w:rPr>
        <w:t xml:space="preserve"> </w:t>
      </w:r>
      <w:r>
        <w:rPr>
          <w:sz w:val="24"/>
          <w:szCs w:val="24"/>
        </w:rPr>
        <w:t>GW150914.</w:t>
      </w:r>
    </w:p>
    <w:p w14:paraId="27308E28" w14:textId="77777777" w:rsidR="004B03EF" w:rsidRDefault="00F64046">
      <w:pPr>
        <w:spacing w:before="5" w:line="363" w:lineRule="auto"/>
        <w:ind w:left="120" w:right="61" w:firstLine="299"/>
        <w:jc w:val="both"/>
        <w:rPr>
          <w:sz w:val="24"/>
          <w:szCs w:val="24"/>
        </w:rPr>
      </w:pPr>
      <w:r>
        <w:rPr>
          <w:sz w:val="24"/>
          <w:szCs w:val="24"/>
        </w:rPr>
        <w:t xml:space="preserve">This </w:t>
      </w:r>
      <w:r>
        <w:rPr>
          <w:spacing w:val="12"/>
          <w:sz w:val="24"/>
          <w:szCs w:val="24"/>
        </w:rPr>
        <w:t xml:space="preserve"> </w:t>
      </w:r>
      <w:r>
        <w:rPr>
          <w:sz w:val="24"/>
          <w:szCs w:val="24"/>
        </w:rPr>
        <w:t xml:space="preserve">section </w:t>
      </w:r>
      <w:r>
        <w:rPr>
          <w:spacing w:val="7"/>
          <w:sz w:val="24"/>
          <w:szCs w:val="24"/>
        </w:rPr>
        <w:t xml:space="preserve"> </w:t>
      </w:r>
      <w:r>
        <w:rPr>
          <w:sz w:val="24"/>
          <w:szCs w:val="24"/>
        </w:rPr>
        <w:t xml:space="preserve">aims  to </w:t>
      </w:r>
      <w:r>
        <w:rPr>
          <w:spacing w:val="7"/>
          <w:sz w:val="24"/>
          <w:szCs w:val="24"/>
        </w:rPr>
        <w:t xml:space="preserve"> </w:t>
      </w:r>
      <w:r>
        <w:rPr>
          <w:sz w:val="24"/>
          <w:szCs w:val="24"/>
        </w:rPr>
        <w:t>pr</w:t>
      </w:r>
      <w:r>
        <w:rPr>
          <w:spacing w:val="-6"/>
          <w:sz w:val="24"/>
          <w:szCs w:val="24"/>
        </w:rPr>
        <w:t>o</w:t>
      </w:r>
      <w:r>
        <w:rPr>
          <w:sz w:val="24"/>
          <w:szCs w:val="24"/>
        </w:rPr>
        <w:t xml:space="preserve">vide </w:t>
      </w:r>
      <w:r>
        <w:rPr>
          <w:spacing w:val="11"/>
          <w:sz w:val="24"/>
          <w:szCs w:val="24"/>
        </w:rPr>
        <w:t xml:space="preserve"> </w:t>
      </w:r>
      <w:r>
        <w:rPr>
          <w:sz w:val="24"/>
          <w:szCs w:val="24"/>
        </w:rPr>
        <w:t>ba</w:t>
      </w:r>
      <w:r>
        <w:rPr>
          <w:spacing w:val="-6"/>
          <w:sz w:val="24"/>
          <w:szCs w:val="24"/>
        </w:rPr>
        <w:t>c</w:t>
      </w:r>
      <w:r>
        <w:rPr>
          <w:sz w:val="24"/>
          <w:szCs w:val="24"/>
        </w:rPr>
        <w:t xml:space="preserve">kground </w:t>
      </w:r>
      <w:r>
        <w:rPr>
          <w:spacing w:val="36"/>
          <w:sz w:val="24"/>
          <w:szCs w:val="24"/>
        </w:rPr>
        <w:t xml:space="preserve"> </w:t>
      </w:r>
      <w:r>
        <w:rPr>
          <w:sz w:val="24"/>
          <w:szCs w:val="24"/>
        </w:rPr>
        <w:t xml:space="preserve">information </w:t>
      </w:r>
      <w:r>
        <w:rPr>
          <w:spacing w:val="33"/>
          <w:sz w:val="24"/>
          <w:szCs w:val="24"/>
        </w:rPr>
        <w:t xml:space="preserve"> </w:t>
      </w:r>
      <w:r>
        <w:rPr>
          <w:sz w:val="24"/>
          <w:szCs w:val="24"/>
        </w:rPr>
        <w:t>a</w:t>
      </w:r>
      <w:r>
        <w:rPr>
          <w:spacing w:val="7"/>
          <w:sz w:val="24"/>
          <w:szCs w:val="24"/>
        </w:rPr>
        <w:t>b</w:t>
      </w:r>
      <w:r>
        <w:rPr>
          <w:sz w:val="24"/>
          <w:szCs w:val="24"/>
        </w:rPr>
        <w:t xml:space="preserve">out </w:t>
      </w:r>
      <w:r>
        <w:rPr>
          <w:spacing w:val="37"/>
          <w:sz w:val="24"/>
          <w:szCs w:val="24"/>
        </w:rPr>
        <w:t xml:space="preserve"> </w:t>
      </w:r>
      <w:r>
        <w:rPr>
          <w:sz w:val="24"/>
          <w:szCs w:val="24"/>
        </w:rPr>
        <w:t xml:space="preserve">LIGO </w:t>
      </w:r>
      <w:r>
        <w:rPr>
          <w:spacing w:val="9"/>
          <w:sz w:val="24"/>
          <w:szCs w:val="24"/>
        </w:rPr>
        <w:t xml:space="preserve"> </w:t>
      </w:r>
      <w:r>
        <w:rPr>
          <w:sz w:val="24"/>
          <w:szCs w:val="24"/>
        </w:rPr>
        <w:t xml:space="preserve">and </w:t>
      </w:r>
      <w:r>
        <w:rPr>
          <w:spacing w:val="14"/>
          <w:sz w:val="24"/>
          <w:szCs w:val="24"/>
        </w:rPr>
        <w:t xml:space="preserve"> </w:t>
      </w:r>
      <w:r>
        <w:rPr>
          <w:w w:val="106"/>
          <w:sz w:val="24"/>
          <w:szCs w:val="24"/>
        </w:rPr>
        <w:t>gr</w:t>
      </w:r>
      <w:r>
        <w:rPr>
          <w:spacing w:val="-6"/>
          <w:w w:val="106"/>
          <w:sz w:val="24"/>
          <w:szCs w:val="24"/>
        </w:rPr>
        <w:t>a</w:t>
      </w:r>
      <w:r>
        <w:rPr>
          <w:w w:val="108"/>
          <w:sz w:val="24"/>
          <w:szCs w:val="24"/>
        </w:rPr>
        <w:t xml:space="preserve">vitational </w:t>
      </w:r>
      <w:r>
        <w:rPr>
          <w:spacing w:val="-6"/>
          <w:w w:val="97"/>
          <w:sz w:val="24"/>
          <w:szCs w:val="24"/>
        </w:rPr>
        <w:t>w</w:t>
      </w:r>
      <w:r>
        <w:rPr>
          <w:spacing w:val="-6"/>
          <w:w w:val="109"/>
          <w:sz w:val="24"/>
          <w:szCs w:val="24"/>
        </w:rPr>
        <w:t>a</w:t>
      </w:r>
      <w:r>
        <w:rPr>
          <w:spacing w:val="-7"/>
          <w:w w:val="102"/>
          <w:sz w:val="24"/>
          <w:szCs w:val="24"/>
        </w:rPr>
        <w:t>v</w:t>
      </w:r>
      <w:r>
        <w:rPr>
          <w:sz w:val="24"/>
          <w:szCs w:val="24"/>
        </w:rPr>
        <w:t>es.</w:t>
      </w:r>
    </w:p>
    <w:p w14:paraId="27308E29" w14:textId="77777777" w:rsidR="004B03EF" w:rsidRDefault="004B03EF">
      <w:pPr>
        <w:spacing w:line="200" w:lineRule="exact"/>
      </w:pPr>
    </w:p>
    <w:p w14:paraId="27308E2A" w14:textId="77777777" w:rsidR="004B03EF" w:rsidRDefault="004B03EF">
      <w:pPr>
        <w:spacing w:line="280" w:lineRule="exact"/>
        <w:rPr>
          <w:sz w:val="28"/>
          <w:szCs w:val="28"/>
        </w:rPr>
      </w:pPr>
    </w:p>
    <w:p w14:paraId="27308E2B" w14:textId="77777777" w:rsidR="004B03EF" w:rsidRDefault="00F64046">
      <w:pPr>
        <w:ind w:left="419"/>
        <w:rPr>
          <w:sz w:val="22"/>
          <w:szCs w:val="22"/>
        </w:rPr>
      </w:pPr>
      <w:r>
        <w:rPr>
          <w:sz w:val="22"/>
          <w:szCs w:val="22"/>
        </w:rPr>
        <w:t xml:space="preserve">A.    </w:t>
      </w:r>
      <w:r>
        <w:rPr>
          <w:spacing w:val="21"/>
          <w:sz w:val="22"/>
          <w:szCs w:val="22"/>
        </w:rPr>
        <w:t xml:space="preserve"> </w:t>
      </w:r>
      <w:r>
        <w:rPr>
          <w:w w:val="127"/>
          <w:sz w:val="22"/>
          <w:szCs w:val="22"/>
        </w:rPr>
        <w:t>I</w:t>
      </w:r>
      <w:r>
        <w:rPr>
          <w:spacing w:val="-9"/>
          <w:w w:val="127"/>
          <w:sz w:val="22"/>
          <w:szCs w:val="22"/>
        </w:rPr>
        <w:t>n</w:t>
      </w:r>
      <w:r>
        <w:rPr>
          <w:w w:val="127"/>
          <w:sz w:val="22"/>
          <w:szCs w:val="22"/>
        </w:rPr>
        <w:t>tr</w:t>
      </w:r>
      <w:r>
        <w:rPr>
          <w:spacing w:val="9"/>
          <w:w w:val="127"/>
          <w:sz w:val="22"/>
          <w:szCs w:val="22"/>
        </w:rPr>
        <w:t>o</w:t>
      </w:r>
      <w:r>
        <w:rPr>
          <w:w w:val="127"/>
          <w:sz w:val="22"/>
          <w:szCs w:val="22"/>
        </w:rPr>
        <w:t>duction</w:t>
      </w:r>
      <w:r>
        <w:rPr>
          <w:spacing w:val="9"/>
          <w:w w:val="127"/>
          <w:sz w:val="22"/>
          <w:szCs w:val="22"/>
        </w:rPr>
        <w:t xml:space="preserve"> </w:t>
      </w:r>
      <w:r>
        <w:rPr>
          <w:w w:val="127"/>
          <w:sz w:val="22"/>
          <w:szCs w:val="22"/>
        </w:rPr>
        <w:t>to</w:t>
      </w:r>
      <w:r>
        <w:rPr>
          <w:spacing w:val="19"/>
          <w:w w:val="127"/>
          <w:sz w:val="22"/>
          <w:szCs w:val="22"/>
        </w:rPr>
        <w:t xml:space="preserve"> </w:t>
      </w:r>
      <w:r>
        <w:rPr>
          <w:w w:val="127"/>
          <w:sz w:val="22"/>
          <w:szCs w:val="22"/>
        </w:rPr>
        <w:t>Gr</w:t>
      </w:r>
      <w:r>
        <w:rPr>
          <w:spacing w:val="-9"/>
          <w:w w:val="127"/>
          <w:sz w:val="22"/>
          <w:szCs w:val="22"/>
        </w:rPr>
        <w:t>a</w:t>
      </w:r>
      <w:r>
        <w:rPr>
          <w:w w:val="127"/>
          <w:sz w:val="22"/>
          <w:szCs w:val="22"/>
        </w:rPr>
        <w:t>vitational</w:t>
      </w:r>
      <w:r>
        <w:rPr>
          <w:spacing w:val="3"/>
          <w:w w:val="127"/>
          <w:sz w:val="22"/>
          <w:szCs w:val="22"/>
        </w:rPr>
        <w:t xml:space="preserve"> </w:t>
      </w:r>
      <w:r>
        <w:rPr>
          <w:spacing w:val="-21"/>
          <w:w w:val="124"/>
          <w:sz w:val="22"/>
          <w:szCs w:val="22"/>
        </w:rPr>
        <w:t>W</w:t>
      </w:r>
      <w:r>
        <w:rPr>
          <w:spacing w:val="-7"/>
          <w:w w:val="125"/>
          <w:sz w:val="22"/>
          <w:szCs w:val="22"/>
        </w:rPr>
        <w:t>a</w:t>
      </w:r>
      <w:r>
        <w:rPr>
          <w:spacing w:val="-7"/>
          <w:w w:val="120"/>
          <w:sz w:val="22"/>
          <w:szCs w:val="22"/>
        </w:rPr>
        <w:t>v</w:t>
      </w:r>
      <w:r>
        <w:rPr>
          <w:w w:val="116"/>
          <w:sz w:val="22"/>
          <w:szCs w:val="22"/>
        </w:rPr>
        <w:t>es</w:t>
      </w:r>
    </w:p>
    <w:p w14:paraId="27308E2C" w14:textId="77777777" w:rsidR="004B03EF" w:rsidRDefault="004B03EF">
      <w:pPr>
        <w:spacing w:line="200" w:lineRule="exact"/>
      </w:pPr>
    </w:p>
    <w:p w14:paraId="27308E2D" w14:textId="77777777" w:rsidR="004B03EF" w:rsidRDefault="004B03EF">
      <w:pPr>
        <w:spacing w:before="10" w:line="220" w:lineRule="exact"/>
        <w:rPr>
          <w:sz w:val="22"/>
          <w:szCs w:val="22"/>
        </w:rPr>
      </w:pPr>
    </w:p>
    <w:p w14:paraId="27308E2E" w14:textId="259C4549" w:rsidR="004B03EF" w:rsidRDefault="00F64046">
      <w:pPr>
        <w:spacing w:line="363" w:lineRule="auto"/>
        <w:ind w:left="120" w:right="59" w:firstLine="299"/>
        <w:jc w:val="both"/>
        <w:rPr>
          <w:sz w:val="24"/>
          <w:szCs w:val="24"/>
        </w:rPr>
      </w:pPr>
      <w:r>
        <w:rPr>
          <w:sz w:val="24"/>
          <w:szCs w:val="24"/>
        </w:rPr>
        <w:t xml:space="preserve">Einstein </w:t>
      </w:r>
      <w:r>
        <w:rPr>
          <w:spacing w:val="22"/>
          <w:sz w:val="24"/>
          <w:szCs w:val="24"/>
        </w:rPr>
        <w:t xml:space="preserve"> </w:t>
      </w:r>
      <w:r>
        <w:rPr>
          <w:sz w:val="24"/>
          <w:szCs w:val="24"/>
        </w:rPr>
        <w:t>found</w:t>
      </w:r>
      <w:r>
        <w:rPr>
          <w:spacing w:val="50"/>
          <w:sz w:val="24"/>
          <w:szCs w:val="24"/>
        </w:rPr>
        <w:t xml:space="preserve"> </w:t>
      </w:r>
      <w:r>
        <w:rPr>
          <w:sz w:val="24"/>
          <w:szCs w:val="24"/>
        </w:rPr>
        <w:t xml:space="preserve">that </w:t>
      </w:r>
      <w:r>
        <w:rPr>
          <w:spacing w:val="42"/>
          <w:sz w:val="24"/>
          <w:szCs w:val="24"/>
        </w:rPr>
        <w:t xml:space="preserve"> </w:t>
      </w:r>
      <w:r>
        <w:rPr>
          <w:sz w:val="24"/>
          <w:szCs w:val="24"/>
        </w:rPr>
        <w:t>his</w:t>
      </w:r>
      <w:r>
        <w:rPr>
          <w:spacing w:val="39"/>
          <w:sz w:val="24"/>
          <w:szCs w:val="24"/>
        </w:rPr>
        <w:t xml:space="preserve"> </w:t>
      </w:r>
      <w:r>
        <w:rPr>
          <w:sz w:val="24"/>
          <w:szCs w:val="24"/>
        </w:rPr>
        <w:t xml:space="preserve">linearized </w:t>
      </w:r>
      <w:r>
        <w:rPr>
          <w:spacing w:val="3"/>
          <w:sz w:val="24"/>
          <w:szCs w:val="24"/>
        </w:rPr>
        <w:t xml:space="preserve"> </w:t>
      </w:r>
      <w:r>
        <w:rPr>
          <w:spacing w:val="-7"/>
          <w:sz w:val="24"/>
          <w:szCs w:val="24"/>
        </w:rPr>
        <w:t>w</w:t>
      </w:r>
      <w:r>
        <w:rPr>
          <w:sz w:val="24"/>
          <w:szCs w:val="24"/>
        </w:rPr>
        <w:t>eak-field</w:t>
      </w:r>
      <w:r>
        <w:rPr>
          <w:spacing w:val="21"/>
          <w:sz w:val="24"/>
          <w:szCs w:val="24"/>
        </w:rPr>
        <w:t xml:space="preserve"> </w:t>
      </w:r>
      <w:r>
        <w:rPr>
          <w:sz w:val="24"/>
          <w:szCs w:val="24"/>
        </w:rPr>
        <w:t xml:space="preserve">equations </w:t>
      </w:r>
      <w:r>
        <w:rPr>
          <w:spacing w:val="21"/>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53"/>
          <w:sz w:val="24"/>
          <w:szCs w:val="24"/>
        </w:rPr>
        <w:t xml:space="preserve"> </w:t>
      </w:r>
      <w:r>
        <w:rPr>
          <w:spacing w:val="-6"/>
          <w:sz w:val="24"/>
          <w:szCs w:val="24"/>
        </w:rPr>
        <w:t>wav</w:t>
      </w:r>
      <w:r>
        <w:rPr>
          <w:sz w:val="24"/>
          <w:szCs w:val="24"/>
        </w:rPr>
        <w:t>e</w:t>
      </w:r>
      <w:r>
        <w:rPr>
          <w:spacing w:val="37"/>
          <w:sz w:val="24"/>
          <w:szCs w:val="24"/>
        </w:rPr>
        <w:t xml:space="preserve"> </w:t>
      </w:r>
      <w:r>
        <w:rPr>
          <w:sz w:val="24"/>
          <w:szCs w:val="24"/>
        </w:rPr>
        <w:t>solutions</w:t>
      </w:r>
      <w:del w:id="19" w:author="Olga" w:date="2016-07-27T22:47:00Z">
        <w:r w:rsidDel="00051A9C">
          <w:rPr>
            <w:sz w:val="24"/>
            <w:szCs w:val="24"/>
          </w:rPr>
          <w:delText>.</w:delText>
        </w:r>
      </w:del>
      <w:r>
        <w:rPr>
          <w:sz w:val="24"/>
          <w:szCs w:val="24"/>
        </w:rPr>
        <w:t xml:space="preserve">  </w:t>
      </w:r>
      <w:r>
        <w:rPr>
          <w:spacing w:val="22"/>
          <w:sz w:val="24"/>
          <w:szCs w:val="24"/>
        </w:rPr>
        <w:t xml:space="preserve"> </w:t>
      </w:r>
      <w:r>
        <w:rPr>
          <w:sz w:val="24"/>
          <w:szCs w:val="24"/>
        </w:rPr>
        <w:t>[7]</w:t>
      </w:r>
      <w:ins w:id="20" w:author="Olga" w:date="2016-07-27T22:47:00Z">
        <w:r w:rsidR="00051A9C">
          <w:rPr>
            <w:sz w:val="24"/>
            <w:szCs w:val="24"/>
          </w:rPr>
          <w:t>.</w:t>
        </w:r>
      </w:ins>
      <w:r>
        <w:rPr>
          <w:sz w:val="24"/>
          <w:szCs w:val="24"/>
        </w:rPr>
        <w:t xml:space="preserve"> </w:t>
      </w:r>
      <w:r>
        <w:rPr>
          <w:w w:val="104"/>
          <w:sz w:val="24"/>
          <w:szCs w:val="24"/>
        </w:rPr>
        <w:t xml:space="preserve">These </w:t>
      </w:r>
      <w:r>
        <w:rPr>
          <w:sz w:val="24"/>
          <w:szCs w:val="24"/>
        </w:rPr>
        <w:t>trans</w:t>
      </w:r>
      <w:r>
        <w:rPr>
          <w:spacing w:val="-5"/>
          <w:sz w:val="24"/>
          <w:szCs w:val="24"/>
        </w:rPr>
        <w:t>v</w:t>
      </w:r>
      <w:r>
        <w:rPr>
          <w:sz w:val="24"/>
          <w:szCs w:val="24"/>
        </w:rPr>
        <w:t xml:space="preserve">erse </w:t>
      </w:r>
      <w:r>
        <w:rPr>
          <w:spacing w:val="20"/>
          <w:sz w:val="24"/>
          <w:szCs w:val="24"/>
        </w:rPr>
        <w:t xml:space="preserve"> </w:t>
      </w:r>
      <w:r>
        <w:rPr>
          <w:spacing w:val="-6"/>
          <w:sz w:val="24"/>
          <w:szCs w:val="24"/>
        </w:rPr>
        <w:t>wav</w:t>
      </w:r>
      <w:r>
        <w:rPr>
          <w:sz w:val="24"/>
          <w:szCs w:val="24"/>
        </w:rPr>
        <w:t>es</w:t>
      </w:r>
      <w:r>
        <w:rPr>
          <w:spacing w:val="26"/>
          <w:sz w:val="24"/>
          <w:szCs w:val="24"/>
        </w:rPr>
        <w:t xml:space="preserve"> </w:t>
      </w:r>
      <w:r>
        <w:rPr>
          <w:sz w:val="24"/>
          <w:szCs w:val="24"/>
        </w:rPr>
        <w:t>are</w:t>
      </w:r>
      <w:r>
        <w:rPr>
          <w:spacing w:val="42"/>
          <w:sz w:val="24"/>
          <w:szCs w:val="24"/>
        </w:rPr>
        <w:t xml:space="preserve"> </w:t>
      </w:r>
      <w:r>
        <w:rPr>
          <w:sz w:val="24"/>
          <w:szCs w:val="24"/>
        </w:rPr>
        <w:t xml:space="preserve">ripples </w:t>
      </w:r>
      <w:r>
        <w:rPr>
          <w:spacing w:val="3"/>
          <w:sz w:val="24"/>
          <w:szCs w:val="24"/>
        </w:rPr>
        <w:t xml:space="preserve"> </w:t>
      </w:r>
      <w:r>
        <w:rPr>
          <w:sz w:val="24"/>
          <w:szCs w:val="24"/>
        </w:rPr>
        <w:t>in</w:t>
      </w:r>
      <w:r>
        <w:rPr>
          <w:spacing w:val="31"/>
          <w:sz w:val="24"/>
          <w:szCs w:val="24"/>
        </w:rPr>
        <w:t xml:space="preserve"> </w:t>
      </w:r>
      <w:r>
        <w:rPr>
          <w:sz w:val="24"/>
          <w:szCs w:val="24"/>
        </w:rPr>
        <w:t>the</w:t>
      </w:r>
      <w:r>
        <w:rPr>
          <w:spacing w:val="53"/>
          <w:sz w:val="24"/>
          <w:szCs w:val="24"/>
        </w:rPr>
        <w:t xml:space="preserve"> </w:t>
      </w:r>
      <w:r>
        <w:rPr>
          <w:sz w:val="24"/>
          <w:szCs w:val="24"/>
        </w:rPr>
        <w:t>fabric</w:t>
      </w:r>
      <w:r>
        <w:rPr>
          <w:spacing w:val="54"/>
          <w:sz w:val="24"/>
          <w:szCs w:val="24"/>
        </w:rPr>
        <w:t xml:space="preserve"> </w:t>
      </w:r>
      <w:r>
        <w:rPr>
          <w:sz w:val="24"/>
          <w:szCs w:val="24"/>
        </w:rPr>
        <w:t>of</w:t>
      </w:r>
      <w:r>
        <w:rPr>
          <w:spacing w:val="12"/>
          <w:sz w:val="24"/>
          <w:szCs w:val="24"/>
        </w:rPr>
        <w:t xml:space="preserve"> </w:t>
      </w:r>
      <w:r>
        <w:rPr>
          <w:sz w:val="24"/>
          <w:szCs w:val="24"/>
        </w:rPr>
        <w:t xml:space="preserve">space-time, </w:t>
      </w:r>
      <w:r>
        <w:rPr>
          <w:spacing w:val="11"/>
          <w:sz w:val="24"/>
          <w:szCs w:val="24"/>
        </w:rPr>
        <w:t xml:space="preserve"> </w:t>
      </w:r>
      <w:r>
        <w:rPr>
          <w:sz w:val="24"/>
          <w:szCs w:val="24"/>
        </w:rPr>
        <w:t>caused</w:t>
      </w:r>
      <w:r>
        <w:rPr>
          <w:spacing w:val="44"/>
          <w:sz w:val="24"/>
          <w:szCs w:val="24"/>
        </w:rPr>
        <w:t xml:space="preserve"> </w:t>
      </w:r>
      <w:r>
        <w:rPr>
          <w:spacing w:val="-6"/>
          <w:sz w:val="24"/>
          <w:szCs w:val="24"/>
        </w:rPr>
        <w:t>b</w:t>
      </w:r>
      <w:r>
        <w:rPr>
          <w:sz w:val="24"/>
          <w:szCs w:val="24"/>
        </w:rPr>
        <w:t>y</w:t>
      </w:r>
      <w:r>
        <w:rPr>
          <w:spacing w:val="36"/>
          <w:sz w:val="24"/>
          <w:szCs w:val="24"/>
        </w:rPr>
        <w:t xml:space="preserve"> </w:t>
      </w:r>
      <w:r>
        <w:rPr>
          <w:sz w:val="24"/>
          <w:szCs w:val="24"/>
        </w:rPr>
        <w:t>some</w:t>
      </w:r>
      <w:r>
        <w:rPr>
          <w:spacing w:val="24"/>
          <w:sz w:val="24"/>
          <w:szCs w:val="24"/>
        </w:rPr>
        <w:t xml:space="preserve"> </w:t>
      </w:r>
      <w:commentRangeStart w:id="21"/>
      <w:r>
        <w:rPr>
          <w:sz w:val="24"/>
          <w:szCs w:val="24"/>
        </w:rPr>
        <w:t xml:space="preserve">strong  </w:t>
      </w:r>
      <w:commentRangeEnd w:id="21"/>
      <w:r w:rsidR="00051A9C">
        <w:rPr>
          <w:rStyle w:val="CommentReference"/>
        </w:rPr>
        <w:commentReference w:id="21"/>
      </w:r>
      <w:r>
        <w:rPr>
          <w:sz w:val="24"/>
          <w:szCs w:val="24"/>
        </w:rPr>
        <w:t>and</w:t>
      </w:r>
      <w:r>
        <w:rPr>
          <w:spacing w:val="52"/>
          <w:sz w:val="24"/>
          <w:szCs w:val="24"/>
        </w:rPr>
        <w:t xml:space="preserve"> </w:t>
      </w:r>
      <w:r>
        <w:rPr>
          <w:w w:val="107"/>
          <w:sz w:val="24"/>
          <w:szCs w:val="24"/>
        </w:rPr>
        <w:t xml:space="preserve">catas- </w:t>
      </w:r>
      <w:r>
        <w:rPr>
          <w:sz w:val="24"/>
          <w:szCs w:val="24"/>
        </w:rPr>
        <w:t xml:space="preserve">trophic </w:t>
      </w:r>
      <w:r>
        <w:rPr>
          <w:spacing w:val="7"/>
          <w:sz w:val="24"/>
          <w:szCs w:val="24"/>
        </w:rPr>
        <w:t xml:space="preserve"> </w:t>
      </w:r>
      <w:r>
        <w:rPr>
          <w:sz w:val="24"/>
          <w:szCs w:val="24"/>
        </w:rPr>
        <w:t>e</w:t>
      </w:r>
      <w:r>
        <w:rPr>
          <w:spacing w:val="-6"/>
          <w:sz w:val="24"/>
          <w:szCs w:val="24"/>
        </w:rPr>
        <w:t>v</w:t>
      </w:r>
      <w:r>
        <w:rPr>
          <w:sz w:val="24"/>
          <w:szCs w:val="24"/>
        </w:rPr>
        <w:t>e</w:t>
      </w:r>
      <w:r>
        <w:rPr>
          <w:spacing w:val="-6"/>
          <w:sz w:val="24"/>
          <w:szCs w:val="24"/>
        </w:rPr>
        <w:t>n</w:t>
      </w:r>
      <w:r>
        <w:rPr>
          <w:sz w:val="24"/>
          <w:szCs w:val="24"/>
        </w:rPr>
        <w:t>ts</w:t>
      </w:r>
      <w:r>
        <w:rPr>
          <w:spacing w:val="47"/>
          <w:sz w:val="24"/>
          <w:szCs w:val="24"/>
        </w:rPr>
        <w:t xml:space="preserve"> </w:t>
      </w:r>
      <w:r>
        <w:rPr>
          <w:sz w:val="24"/>
          <w:szCs w:val="24"/>
        </w:rPr>
        <w:t>in</w:t>
      </w:r>
      <w:r>
        <w:rPr>
          <w:spacing w:val="25"/>
          <w:sz w:val="24"/>
          <w:szCs w:val="24"/>
        </w:rPr>
        <w:t xml:space="preserve"> </w:t>
      </w:r>
      <w:r>
        <w:rPr>
          <w:sz w:val="24"/>
          <w:szCs w:val="24"/>
        </w:rPr>
        <w:t>the</w:t>
      </w:r>
      <w:r>
        <w:rPr>
          <w:spacing w:val="48"/>
          <w:sz w:val="24"/>
          <w:szCs w:val="24"/>
        </w:rPr>
        <w:t xml:space="preserve"> </w:t>
      </w:r>
      <w:r>
        <w:rPr>
          <w:w w:val="105"/>
          <w:sz w:val="24"/>
          <w:szCs w:val="24"/>
        </w:rPr>
        <w:t>uni</w:t>
      </w:r>
      <w:r>
        <w:rPr>
          <w:spacing w:val="-6"/>
          <w:w w:val="105"/>
          <w:sz w:val="24"/>
          <w:szCs w:val="24"/>
        </w:rPr>
        <w:t>v</w:t>
      </w:r>
      <w:r>
        <w:rPr>
          <w:w w:val="104"/>
          <w:sz w:val="24"/>
          <w:szCs w:val="24"/>
        </w:rPr>
        <w:t>er</w:t>
      </w:r>
      <w:r>
        <w:rPr>
          <w:w w:val="98"/>
          <w:sz w:val="24"/>
          <w:szCs w:val="24"/>
        </w:rPr>
        <w:t>s</w:t>
      </w:r>
      <w:r>
        <w:rPr>
          <w:w w:val="97"/>
          <w:sz w:val="24"/>
          <w:szCs w:val="24"/>
        </w:rPr>
        <w:t>e</w:t>
      </w:r>
      <w:r>
        <w:rPr>
          <w:w w:val="107"/>
          <w:sz w:val="24"/>
          <w:szCs w:val="24"/>
        </w:rPr>
        <w:t>.</w:t>
      </w:r>
    </w:p>
    <w:p w14:paraId="27308E2F" w14:textId="77777777" w:rsidR="004B03EF" w:rsidRDefault="00F64046">
      <w:pPr>
        <w:spacing w:before="5" w:line="363" w:lineRule="auto"/>
        <w:ind w:left="120" w:right="60" w:firstLine="299"/>
        <w:jc w:val="both"/>
        <w:rPr>
          <w:sz w:val="24"/>
          <w:szCs w:val="24"/>
        </w:rPr>
      </w:pPr>
      <w:r>
        <w:rPr>
          <w:sz w:val="24"/>
          <w:szCs w:val="24"/>
        </w:rPr>
        <w:t>According</w:t>
      </w:r>
      <w:r>
        <w:rPr>
          <w:spacing w:val="34"/>
          <w:sz w:val="24"/>
          <w:szCs w:val="24"/>
        </w:rPr>
        <w:t xml:space="preserve"> </w:t>
      </w:r>
      <w:r>
        <w:rPr>
          <w:sz w:val="24"/>
          <w:szCs w:val="24"/>
        </w:rPr>
        <w:t>to</w:t>
      </w:r>
      <w:r>
        <w:rPr>
          <w:spacing w:val="33"/>
          <w:sz w:val="24"/>
          <w:szCs w:val="24"/>
        </w:rPr>
        <w:t xml:space="preserve"> </w:t>
      </w:r>
      <w:r>
        <w:rPr>
          <w:sz w:val="24"/>
          <w:szCs w:val="24"/>
        </w:rPr>
        <w:t>Einstei</w:t>
      </w:r>
      <w:r>
        <w:rPr>
          <w:spacing w:val="1"/>
          <w:sz w:val="24"/>
          <w:szCs w:val="24"/>
        </w:rPr>
        <w:t>n</w:t>
      </w:r>
      <w:r>
        <w:rPr>
          <w:sz w:val="24"/>
          <w:szCs w:val="24"/>
        </w:rPr>
        <w:t>’s</w:t>
      </w:r>
      <w:r>
        <w:rPr>
          <w:spacing w:val="42"/>
          <w:sz w:val="24"/>
          <w:szCs w:val="24"/>
        </w:rPr>
        <w:t xml:space="preserve"> </w:t>
      </w:r>
      <w:r>
        <w:rPr>
          <w:sz w:val="24"/>
          <w:szCs w:val="24"/>
        </w:rPr>
        <w:t xml:space="preserve">calculations, </w:t>
      </w:r>
      <w:r>
        <w:rPr>
          <w:spacing w:val="3"/>
          <w:sz w:val="24"/>
          <w:szCs w:val="24"/>
        </w:rPr>
        <w:t xml:space="preserve"> </w:t>
      </w:r>
      <w:r>
        <w:rPr>
          <w:w w:val="107"/>
          <w:sz w:val="24"/>
          <w:szCs w:val="24"/>
        </w:rPr>
        <w:t>gr</w:t>
      </w:r>
      <w:r>
        <w:rPr>
          <w:spacing w:val="-6"/>
          <w:w w:val="107"/>
          <w:sz w:val="24"/>
          <w:szCs w:val="24"/>
        </w:rPr>
        <w:t>a</w:t>
      </w:r>
      <w:r>
        <w:rPr>
          <w:w w:val="107"/>
          <w:sz w:val="24"/>
          <w:szCs w:val="24"/>
        </w:rPr>
        <w:t>vitational</w:t>
      </w:r>
      <w:r>
        <w:rPr>
          <w:spacing w:val="17"/>
          <w:w w:val="107"/>
          <w:sz w:val="24"/>
          <w:szCs w:val="24"/>
        </w:rPr>
        <w:t xml:space="preserve"> </w:t>
      </w:r>
      <w:r>
        <w:rPr>
          <w:spacing w:val="-6"/>
          <w:sz w:val="24"/>
          <w:szCs w:val="24"/>
        </w:rPr>
        <w:t>wa</w:t>
      </w:r>
      <w:r>
        <w:rPr>
          <w:spacing w:val="-7"/>
          <w:sz w:val="24"/>
          <w:szCs w:val="24"/>
        </w:rPr>
        <w:t>v</w:t>
      </w:r>
      <w:r>
        <w:rPr>
          <w:sz w:val="24"/>
          <w:szCs w:val="24"/>
        </w:rPr>
        <w:t>es</w:t>
      </w:r>
      <w:r>
        <w:rPr>
          <w:spacing w:val="15"/>
          <w:sz w:val="24"/>
          <w:szCs w:val="24"/>
        </w:rPr>
        <w:t xml:space="preserve"> </w:t>
      </w:r>
      <w:r>
        <w:rPr>
          <w:sz w:val="24"/>
          <w:szCs w:val="24"/>
        </w:rPr>
        <w:t>are</w:t>
      </w:r>
      <w:r>
        <w:rPr>
          <w:spacing w:val="30"/>
          <w:sz w:val="24"/>
          <w:szCs w:val="24"/>
        </w:rPr>
        <w:t xml:space="preserve"> </w:t>
      </w:r>
      <w:r>
        <w:rPr>
          <w:sz w:val="24"/>
          <w:szCs w:val="24"/>
        </w:rPr>
        <w:t xml:space="preserve">generated  </w:t>
      </w:r>
      <w:r>
        <w:rPr>
          <w:spacing w:val="-6"/>
          <w:sz w:val="24"/>
          <w:szCs w:val="24"/>
        </w:rPr>
        <w:t>b</w:t>
      </w:r>
      <w:r>
        <w:rPr>
          <w:sz w:val="24"/>
          <w:szCs w:val="24"/>
        </w:rPr>
        <w:t>y</w:t>
      </w:r>
      <w:r>
        <w:rPr>
          <w:spacing w:val="24"/>
          <w:sz w:val="24"/>
          <w:szCs w:val="24"/>
        </w:rPr>
        <w:t xml:space="preserve"> </w:t>
      </w:r>
      <w:r>
        <w:rPr>
          <w:sz w:val="24"/>
          <w:szCs w:val="24"/>
        </w:rPr>
        <w:t>o</w:t>
      </w:r>
      <w:r>
        <w:rPr>
          <w:spacing w:val="14"/>
          <w:sz w:val="24"/>
          <w:szCs w:val="24"/>
        </w:rPr>
        <w:t>b</w:t>
      </w:r>
      <w:r>
        <w:rPr>
          <w:sz w:val="24"/>
          <w:szCs w:val="24"/>
        </w:rPr>
        <w:t>jects</w:t>
      </w:r>
      <w:r>
        <w:rPr>
          <w:spacing w:val="39"/>
          <w:sz w:val="24"/>
          <w:szCs w:val="24"/>
        </w:rPr>
        <w:t xml:space="preserve"> </w:t>
      </w:r>
      <w:r>
        <w:rPr>
          <w:sz w:val="24"/>
          <w:szCs w:val="24"/>
        </w:rPr>
        <w:t xml:space="preserve">accel- erating </w:t>
      </w:r>
      <w:r>
        <w:rPr>
          <w:spacing w:val="9"/>
          <w:sz w:val="24"/>
          <w:szCs w:val="24"/>
        </w:rPr>
        <w:t xml:space="preserve"> </w:t>
      </w:r>
      <w:r>
        <w:rPr>
          <w:sz w:val="24"/>
          <w:szCs w:val="24"/>
        </w:rPr>
        <w:t>with</w:t>
      </w:r>
      <w:r>
        <w:rPr>
          <w:spacing w:val="48"/>
          <w:sz w:val="24"/>
          <w:szCs w:val="24"/>
        </w:rPr>
        <w:t xml:space="preserve"> </w:t>
      </w:r>
      <w:r>
        <w:rPr>
          <w:sz w:val="24"/>
          <w:szCs w:val="24"/>
        </w:rPr>
        <w:t xml:space="preserve">asymmetric </w:t>
      </w:r>
      <w:r>
        <w:rPr>
          <w:spacing w:val="19"/>
          <w:sz w:val="24"/>
          <w:szCs w:val="24"/>
        </w:rPr>
        <w:t xml:space="preserve"> </w:t>
      </w:r>
      <w:r>
        <w:rPr>
          <w:sz w:val="24"/>
          <w:szCs w:val="24"/>
        </w:rPr>
        <w:t xml:space="preserve">motion. </w:t>
      </w:r>
      <w:r>
        <w:rPr>
          <w:spacing w:val="32"/>
          <w:sz w:val="24"/>
          <w:szCs w:val="24"/>
        </w:rPr>
        <w:t xml:space="preserve"> </w:t>
      </w:r>
      <w:r>
        <w:rPr>
          <w:spacing w:val="-19"/>
          <w:sz w:val="24"/>
          <w:szCs w:val="24"/>
        </w:rPr>
        <w:t>T</w:t>
      </w:r>
      <w:r>
        <w:rPr>
          <w:sz w:val="24"/>
          <w:szCs w:val="24"/>
        </w:rPr>
        <w:t>o</w:t>
      </w:r>
      <w:r>
        <w:rPr>
          <w:spacing w:val="39"/>
          <w:sz w:val="24"/>
          <w:szCs w:val="24"/>
        </w:rPr>
        <w:t xml:space="preserve"> </w:t>
      </w:r>
      <w:r>
        <w:rPr>
          <w:spacing w:val="7"/>
          <w:sz w:val="24"/>
          <w:szCs w:val="24"/>
        </w:rPr>
        <w:t>b</w:t>
      </w:r>
      <w:r>
        <w:rPr>
          <w:sz w:val="24"/>
          <w:szCs w:val="24"/>
        </w:rPr>
        <w:t>e</w:t>
      </w:r>
      <w:r>
        <w:rPr>
          <w:spacing w:val="27"/>
          <w:sz w:val="24"/>
          <w:szCs w:val="24"/>
        </w:rPr>
        <w:t xml:space="preserve"> </w:t>
      </w:r>
      <w:r>
        <w:rPr>
          <w:sz w:val="24"/>
          <w:szCs w:val="24"/>
        </w:rPr>
        <w:t>more</w:t>
      </w:r>
      <w:r>
        <w:rPr>
          <w:spacing w:val="32"/>
          <w:sz w:val="24"/>
          <w:szCs w:val="24"/>
        </w:rPr>
        <w:t xml:space="preserve"> </w:t>
      </w:r>
      <w:r>
        <w:rPr>
          <w:sz w:val="24"/>
          <w:szCs w:val="24"/>
        </w:rPr>
        <w:t>precise,</w:t>
      </w:r>
      <w:r>
        <w:rPr>
          <w:spacing w:val="38"/>
          <w:sz w:val="24"/>
          <w:szCs w:val="24"/>
        </w:rPr>
        <w:t xml:space="preserve"> </w:t>
      </w:r>
      <w:r>
        <w:rPr>
          <w:w w:val="107"/>
          <w:sz w:val="24"/>
          <w:szCs w:val="24"/>
        </w:rPr>
        <w:t>gr</w:t>
      </w:r>
      <w:r>
        <w:rPr>
          <w:spacing w:val="-6"/>
          <w:w w:val="107"/>
          <w:sz w:val="24"/>
          <w:szCs w:val="24"/>
        </w:rPr>
        <w:t>a</w:t>
      </w:r>
      <w:r>
        <w:rPr>
          <w:w w:val="107"/>
          <w:sz w:val="24"/>
          <w:szCs w:val="24"/>
        </w:rPr>
        <w:t>vitati</w:t>
      </w:r>
      <w:r>
        <w:rPr>
          <w:spacing w:val="1"/>
          <w:w w:val="107"/>
          <w:sz w:val="24"/>
          <w:szCs w:val="24"/>
        </w:rPr>
        <w:t>o</w:t>
      </w:r>
      <w:r>
        <w:rPr>
          <w:w w:val="107"/>
          <w:sz w:val="24"/>
          <w:szCs w:val="24"/>
        </w:rPr>
        <w:t>nal</w:t>
      </w:r>
      <w:r>
        <w:rPr>
          <w:spacing w:val="24"/>
          <w:w w:val="107"/>
          <w:sz w:val="24"/>
          <w:szCs w:val="24"/>
        </w:rPr>
        <w:t xml:space="preserve"> </w:t>
      </w:r>
      <w:r>
        <w:rPr>
          <w:spacing w:val="-7"/>
          <w:sz w:val="24"/>
          <w:szCs w:val="24"/>
        </w:rPr>
        <w:t>w</w:t>
      </w:r>
      <w:r>
        <w:rPr>
          <w:spacing w:val="-6"/>
          <w:sz w:val="24"/>
          <w:szCs w:val="24"/>
        </w:rPr>
        <w:t>av</w:t>
      </w:r>
      <w:r>
        <w:rPr>
          <w:sz w:val="24"/>
          <w:szCs w:val="24"/>
        </w:rPr>
        <w:t>es</w:t>
      </w:r>
      <w:r>
        <w:rPr>
          <w:spacing w:val="24"/>
          <w:sz w:val="24"/>
          <w:szCs w:val="24"/>
        </w:rPr>
        <w:t xml:space="preserve"> </w:t>
      </w:r>
      <w:r>
        <w:rPr>
          <w:sz w:val="24"/>
          <w:szCs w:val="24"/>
        </w:rPr>
        <w:t>require</w:t>
      </w:r>
      <w:r>
        <w:rPr>
          <w:spacing w:val="49"/>
          <w:sz w:val="24"/>
          <w:szCs w:val="24"/>
        </w:rPr>
        <w:t xml:space="preserve"> </w:t>
      </w:r>
      <w:r>
        <w:rPr>
          <w:spacing w:val="-6"/>
          <w:w w:val="97"/>
          <w:sz w:val="24"/>
          <w:szCs w:val="24"/>
        </w:rPr>
        <w:t>c</w:t>
      </w:r>
      <w:r>
        <w:rPr>
          <w:w w:val="104"/>
          <w:sz w:val="24"/>
          <w:szCs w:val="24"/>
        </w:rPr>
        <w:t>hanging</w:t>
      </w:r>
    </w:p>
    <w:p w14:paraId="27308E30" w14:textId="77777777" w:rsidR="004B03EF" w:rsidRDefault="004B03EF">
      <w:pPr>
        <w:spacing w:before="5" w:line="180" w:lineRule="exact"/>
        <w:rPr>
          <w:sz w:val="18"/>
          <w:szCs w:val="18"/>
        </w:rPr>
      </w:pPr>
    </w:p>
    <w:p w14:paraId="27308E31" w14:textId="77777777" w:rsidR="004B03EF" w:rsidRDefault="00F64046">
      <w:pPr>
        <w:ind w:left="120"/>
        <w:rPr>
          <w:sz w:val="24"/>
          <w:szCs w:val="24"/>
        </w:rPr>
        <w:sectPr w:rsidR="004B03EF">
          <w:headerReference w:type="default" r:id="rId9"/>
          <w:pgSz w:w="11920" w:h="16840"/>
          <w:pgMar w:top="940" w:right="1040" w:bottom="280" w:left="1320" w:header="719" w:footer="0" w:gutter="0"/>
          <w:pgNumType w:start="2"/>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5"/>
          <w:sz w:val="24"/>
          <w:szCs w:val="24"/>
        </w:rPr>
        <w:t xml:space="preserve"> </w:t>
      </w:r>
      <w:r>
        <w:rPr>
          <w:sz w:val="24"/>
          <w:szCs w:val="24"/>
        </w:rPr>
        <w:t>2</w:t>
      </w:r>
    </w:p>
    <w:p w14:paraId="27308E32" w14:textId="77777777" w:rsidR="004B03EF" w:rsidRDefault="004B03EF">
      <w:pPr>
        <w:spacing w:before="2" w:line="120" w:lineRule="exact"/>
        <w:rPr>
          <w:sz w:val="12"/>
          <w:szCs w:val="12"/>
        </w:rPr>
      </w:pPr>
    </w:p>
    <w:p w14:paraId="27308E33" w14:textId="77777777" w:rsidR="004B03EF" w:rsidRDefault="004B03EF">
      <w:pPr>
        <w:spacing w:line="200" w:lineRule="exact"/>
      </w:pPr>
    </w:p>
    <w:p w14:paraId="27308E34" w14:textId="77777777" w:rsidR="004B03EF" w:rsidRDefault="004B03EF">
      <w:pPr>
        <w:spacing w:line="200" w:lineRule="exact"/>
      </w:pPr>
    </w:p>
    <w:p w14:paraId="27308E35" w14:textId="77777777" w:rsidR="004B03EF" w:rsidRDefault="00B601E9">
      <w:pPr>
        <w:ind w:left="205"/>
      </w:pPr>
      <w:r>
        <w:pict w14:anchorId="27309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pt;height:159.35pt">
            <v:imagedata r:id="rId10" o:title=""/>
          </v:shape>
        </w:pict>
      </w:r>
    </w:p>
    <w:p w14:paraId="27308E36" w14:textId="77777777" w:rsidR="004B03EF" w:rsidRDefault="004B03EF">
      <w:pPr>
        <w:spacing w:before="13" w:line="240" w:lineRule="exact"/>
        <w:rPr>
          <w:sz w:val="24"/>
          <w:szCs w:val="24"/>
        </w:rPr>
      </w:pPr>
    </w:p>
    <w:p w14:paraId="27308E37" w14:textId="77777777" w:rsidR="004B03EF" w:rsidRDefault="00F64046">
      <w:pPr>
        <w:spacing w:before="15" w:line="363" w:lineRule="auto"/>
        <w:ind w:left="102" w:right="83"/>
        <w:jc w:val="center"/>
        <w:rPr>
          <w:sz w:val="24"/>
          <w:szCs w:val="24"/>
        </w:rPr>
      </w:pPr>
      <w:r>
        <w:rPr>
          <w:sz w:val="24"/>
          <w:szCs w:val="24"/>
        </w:rPr>
        <w:t>FIG.</w:t>
      </w:r>
      <w:r>
        <w:rPr>
          <w:spacing w:val="54"/>
          <w:sz w:val="24"/>
          <w:szCs w:val="24"/>
        </w:rPr>
        <w:t xml:space="preserve"> </w:t>
      </w:r>
      <w:r>
        <w:rPr>
          <w:sz w:val="24"/>
          <w:szCs w:val="24"/>
        </w:rPr>
        <w:t>1:</w:t>
      </w:r>
      <w:r>
        <w:rPr>
          <w:spacing w:val="39"/>
          <w:sz w:val="24"/>
          <w:szCs w:val="24"/>
        </w:rPr>
        <w:t xml:space="preserve"> </w:t>
      </w:r>
      <w:r>
        <w:rPr>
          <w:sz w:val="24"/>
          <w:szCs w:val="24"/>
        </w:rPr>
        <w:t>The</w:t>
      </w:r>
      <w:r>
        <w:rPr>
          <w:spacing w:val="47"/>
          <w:sz w:val="24"/>
          <w:szCs w:val="24"/>
        </w:rPr>
        <w:t xml:space="preserve"> </w:t>
      </w:r>
      <w:r>
        <w:rPr>
          <w:w w:val="113"/>
          <w:sz w:val="24"/>
          <w:szCs w:val="24"/>
        </w:rPr>
        <w:t>pattern</w:t>
      </w:r>
      <w:r>
        <w:rPr>
          <w:spacing w:val="11"/>
          <w:w w:val="113"/>
          <w:sz w:val="24"/>
          <w:szCs w:val="24"/>
        </w:rPr>
        <w:t xml:space="preserve"> </w:t>
      </w:r>
      <w:r>
        <w:rPr>
          <w:sz w:val="24"/>
          <w:szCs w:val="24"/>
        </w:rPr>
        <w:t>on</w:t>
      </w:r>
      <w:r>
        <w:rPr>
          <w:spacing w:val="23"/>
          <w:sz w:val="24"/>
          <w:szCs w:val="24"/>
        </w:rPr>
        <w:t xml:space="preserve"> </w:t>
      </w:r>
      <w:r>
        <w:rPr>
          <w:sz w:val="24"/>
          <w:szCs w:val="24"/>
        </w:rPr>
        <w:t>the</w:t>
      </w:r>
      <w:r>
        <w:rPr>
          <w:spacing w:val="48"/>
          <w:sz w:val="24"/>
          <w:szCs w:val="24"/>
        </w:rPr>
        <w:t xml:space="preserve"> </w:t>
      </w:r>
      <w:r>
        <w:rPr>
          <w:sz w:val="24"/>
          <w:szCs w:val="24"/>
        </w:rPr>
        <w:t>left</w:t>
      </w:r>
      <w:r>
        <w:rPr>
          <w:spacing w:val="28"/>
          <w:sz w:val="24"/>
          <w:szCs w:val="24"/>
        </w:rPr>
        <w:t xml:space="preserve"> </w:t>
      </w:r>
      <w:r>
        <w:rPr>
          <w:sz w:val="24"/>
          <w:szCs w:val="24"/>
        </w:rPr>
        <w:t>is</w:t>
      </w:r>
      <w:r>
        <w:rPr>
          <w:spacing w:val="15"/>
          <w:sz w:val="24"/>
          <w:szCs w:val="24"/>
        </w:rPr>
        <w:t xml:space="preserve"> </w:t>
      </w:r>
      <w:r>
        <w:rPr>
          <w:sz w:val="24"/>
          <w:szCs w:val="24"/>
        </w:rPr>
        <w:t>for</w:t>
      </w:r>
      <w:r>
        <w:rPr>
          <w:spacing w:val="16"/>
          <w:sz w:val="24"/>
          <w:szCs w:val="24"/>
        </w:rPr>
        <w:t xml:space="preserve"> </w:t>
      </w:r>
      <w:r>
        <w:rPr>
          <w:sz w:val="24"/>
          <w:szCs w:val="24"/>
        </w:rPr>
        <w:t>plus</w:t>
      </w:r>
      <w:r>
        <w:rPr>
          <w:spacing w:val="35"/>
          <w:sz w:val="24"/>
          <w:szCs w:val="24"/>
        </w:rPr>
        <w:t xml:space="preserve"> </w:t>
      </w:r>
      <w:r>
        <w:rPr>
          <w:spacing w:val="7"/>
          <w:sz w:val="24"/>
          <w:szCs w:val="24"/>
        </w:rPr>
        <w:t>p</w:t>
      </w:r>
      <w:r>
        <w:rPr>
          <w:sz w:val="24"/>
          <w:szCs w:val="24"/>
        </w:rPr>
        <w:t xml:space="preserve">olarization, </w:t>
      </w:r>
      <w:r>
        <w:rPr>
          <w:spacing w:val="24"/>
          <w:sz w:val="24"/>
          <w:szCs w:val="24"/>
        </w:rPr>
        <w:t xml:space="preserve"> </w:t>
      </w:r>
      <w:r>
        <w:rPr>
          <w:sz w:val="24"/>
          <w:szCs w:val="24"/>
        </w:rPr>
        <w:t>the</w:t>
      </w:r>
      <w:r>
        <w:rPr>
          <w:spacing w:val="48"/>
          <w:sz w:val="24"/>
          <w:szCs w:val="24"/>
        </w:rPr>
        <w:t xml:space="preserve"> </w:t>
      </w:r>
      <w:r>
        <w:rPr>
          <w:sz w:val="24"/>
          <w:szCs w:val="24"/>
        </w:rPr>
        <w:t>middle</w:t>
      </w:r>
      <w:r>
        <w:rPr>
          <w:spacing w:val="39"/>
          <w:sz w:val="24"/>
          <w:szCs w:val="24"/>
        </w:rPr>
        <w:t xml:space="preserve"> </w:t>
      </w:r>
      <w:r>
        <w:rPr>
          <w:w w:val="113"/>
          <w:sz w:val="24"/>
          <w:szCs w:val="24"/>
        </w:rPr>
        <w:t>pattern</w:t>
      </w:r>
      <w:r>
        <w:rPr>
          <w:spacing w:val="11"/>
          <w:w w:val="113"/>
          <w:sz w:val="24"/>
          <w:szCs w:val="24"/>
        </w:rPr>
        <w:t xml:space="preserve"> </w:t>
      </w:r>
      <w:r>
        <w:rPr>
          <w:sz w:val="24"/>
          <w:szCs w:val="24"/>
        </w:rPr>
        <w:t>is</w:t>
      </w:r>
      <w:r>
        <w:rPr>
          <w:spacing w:val="15"/>
          <w:sz w:val="24"/>
          <w:szCs w:val="24"/>
        </w:rPr>
        <w:t xml:space="preserve"> </w:t>
      </w:r>
      <w:r>
        <w:rPr>
          <w:sz w:val="24"/>
          <w:szCs w:val="24"/>
        </w:rPr>
        <w:t>for</w:t>
      </w:r>
      <w:r>
        <w:rPr>
          <w:spacing w:val="15"/>
          <w:sz w:val="24"/>
          <w:szCs w:val="24"/>
        </w:rPr>
        <w:t xml:space="preserve"> </w:t>
      </w:r>
      <w:r>
        <w:rPr>
          <w:sz w:val="24"/>
          <w:szCs w:val="24"/>
        </w:rPr>
        <w:t xml:space="preserve">cross </w:t>
      </w:r>
      <w:r>
        <w:rPr>
          <w:spacing w:val="7"/>
          <w:sz w:val="24"/>
          <w:szCs w:val="24"/>
        </w:rPr>
        <w:t>p</w:t>
      </w:r>
      <w:r>
        <w:rPr>
          <w:sz w:val="24"/>
          <w:szCs w:val="24"/>
        </w:rPr>
        <w:t xml:space="preserve">olarization, </w:t>
      </w:r>
      <w:r>
        <w:rPr>
          <w:spacing w:val="24"/>
          <w:sz w:val="24"/>
          <w:szCs w:val="24"/>
        </w:rPr>
        <w:t xml:space="preserve"> </w:t>
      </w:r>
      <w:r>
        <w:rPr>
          <w:sz w:val="24"/>
          <w:szCs w:val="24"/>
        </w:rPr>
        <w:t>and</w:t>
      </w:r>
      <w:r>
        <w:rPr>
          <w:spacing w:val="47"/>
          <w:sz w:val="24"/>
          <w:szCs w:val="24"/>
        </w:rPr>
        <w:t xml:space="preserve"> </w:t>
      </w:r>
      <w:r>
        <w:rPr>
          <w:sz w:val="24"/>
          <w:szCs w:val="24"/>
        </w:rPr>
        <w:t>the</w:t>
      </w:r>
      <w:r>
        <w:rPr>
          <w:spacing w:val="47"/>
          <w:sz w:val="24"/>
          <w:szCs w:val="24"/>
        </w:rPr>
        <w:t xml:space="preserve"> </w:t>
      </w:r>
      <w:r>
        <w:rPr>
          <w:sz w:val="24"/>
          <w:szCs w:val="24"/>
        </w:rPr>
        <w:t>rig</w:t>
      </w:r>
      <w:r>
        <w:rPr>
          <w:spacing w:val="-6"/>
          <w:sz w:val="24"/>
          <w:szCs w:val="24"/>
        </w:rPr>
        <w:t>h</w:t>
      </w:r>
      <w:r>
        <w:rPr>
          <w:sz w:val="24"/>
          <w:szCs w:val="24"/>
        </w:rPr>
        <w:t xml:space="preserve">t-most </w:t>
      </w:r>
      <w:r>
        <w:rPr>
          <w:spacing w:val="23"/>
          <w:sz w:val="24"/>
          <w:szCs w:val="24"/>
        </w:rPr>
        <w:t xml:space="preserve"> </w:t>
      </w:r>
      <w:r>
        <w:rPr>
          <w:sz w:val="24"/>
          <w:szCs w:val="24"/>
        </w:rPr>
        <w:t>one</w:t>
      </w:r>
      <w:r>
        <w:rPr>
          <w:spacing w:val="21"/>
          <w:sz w:val="24"/>
          <w:szCs w:val="24"/>
        </w:rPr>
        <w:t xml:space="preserve"> </w:t>
      </w:r>
      <w:r>
        <w:rPr>
          <w:sz w:val="24"/>
          <w:szCs w:val="24"/>
        </w:rPr>
        <w:t>is</w:t>
      </w:r>
      <w:r>
        <w:rPr>
          <w:spacing w:val="15"/>
          <w:sz w:val="24"/>
          <w:szCs w:val="24"/>
        </w:rPr>
        <w:t xml:space="preserve"> </w:t>
      </w:r>
      <w:r>
        <w:rPr>
          <w:sz w:val="24"/>
          <w:szCs w:val="24"/>
        </w:rPr>
        <w:t>for</w:t>
      </w:r>
      <w:r>
        <w:rPr>
          <w:spacing w:val="15"/>
          <w:sz w:val="24"/>
          <w:szCs w:val="24"/>
        </w:rPr>
        <w:t xml:space="preserve"> </w:t>
      </w:r>
      <w:r>
        <w:rPr>
          <w:sz w:val="24"/>
          <w:szCs w:val="24"/>
        </w:rPr>
        <w:t>un</w:t>
      </w:r>
      <w:r>
        <w:rPr>
          <w:spacing w:val="7"/>
          <w:sz w:val="24"/>
          <w:szCs w:val="24"/>
        </w:rPr>
        <w:t>p</w:t>
      </w:r>
      <w:r>
        <w:rPr>
          <w:sz w:val="24"/>
          <w:szCs w:val="24"/>
        </w:rPr>
        <w:t xml:space="preserve">olarized </w:t>
      </w:r>
      <w:r>
        <w:rPr>
          <w:spacing w:val="3"/>
          <w:sz w:val="24"/>
          <w:szCs w:val="24"/>
        </w:rPr>
        <w:t xml:space="preserve"> </w:t>
      </w:r>
      <w:r>
        <w:rPr>
          <w:spacing w:val="-6"/>
          <w:sz w:val="24"/>
          <w:szCs w:val="24"/>
        </w:rPr>
        <w:t>wav</w:t>
      </w:r>
      <w:r>
        <w:rPr>
          <w:sz w:val="24"/>
          <w:szCs w:val="24"/>
        </w:rPr>
        <w:t>es.</w:t>
      </w:r>
      <w:r>
        <w:rPr>
          <w:spacing w:val="51"/>
          <w:sz w:val="24"/>
          <w:szCs w:val="24"/>
        </w:rPr>
        <w:t xml:space="preserve"> </w:t>
      </w:r>
      <w:r>
        <w:rPr>
          <w:sz w:val="24"/>
          <w:szCs w:val="24"/>
        </w:rPr>
        <w:t>The</w:t>
      </w:r>
      <w:r>
        <w:rPr>
          <w:spacing w:val="48"/>
          <w:sz w:val="24"/>
          <w:szCs w:val="24"/>
        </w:rPr>
        <w:t xml:space="preserve"> </w:t>
      </w:r>
      <w:r>
        <w:rPr>
          <w:sz w:val="24"/>
          <w:szCs w:val="24"/>
        </w:rPr>
        <w:t>bla</w:t>
      </w:r>
      <w:r>
        <w:rPr>
          <w:spacing w:val="-6"/>
          <w:sz w:val="24"/>
          <w:szCs w:val="24"/>
        </w:rPr>
        <w:t>c</w:t>
      </w:r>
      <w:r>
        <w:rPr>
          <w:sz w:val="24"/>
          <w:szCs w:val="24"/>
        </w:rPr>
        <w:t>k</w:t>
      </w:r>
      <w:r>
        <w:rPr>
          <w:spacing w:val="36"/>
          <w:sz w:val="24"/>
          <w:szCs w:val="24"/>
        </w:rPr>
        <w:t xml:space="preserve"> </w:t>
      </w:r>
      <w:r>
        <w:rPr>
          <w:sz w:val="24"/>
          <w:szCs w:val="24"/>
        </w:rPr>
        <w:t>lines</w:t>
      </w:r>
      <w:r>
        <w:rPr>
          <w:spacing w:val="19"/>
          <w:sz w:val="24"/>
          <w:szCs w:val="24"/>
        </w:rPr>
        <w:t xml:space="preserve"> </w:t>
      </w:r>
      <w:r>
        <w:rPr>
          <w:sz w:val="24"/>
          <w:szCs w:val="24"/>
        </w:rPr>
        <w:t>are</w:t>
      </w:r>
      <w:r>
        <w:rPr>
          <w:spacing w:val="36"/>
          <w:sz w:val="24"/>
          <w:szCs w:val="24"/>
        </w:rPr>
        <w:t xml:space="preserve"> </w:t>
      </w:r>
      <w:r>
        <w:rPr>
          <w:sz w:val="24"/>
          <w:szCs w:val="24"/>
        </w:rPr>
        <w:t>the</w:t>
      </w:r>
      <w:r>
        <w:rPr>
          <w:spacing w:val="47"/>
          <w:sz w:val="24"/>
          <w:szCs w:val="24"/>
        </w:rPr>
        <w:t xml:space="preserve"> </w:t>
      </w:r>
      <w:r>
        <w:rPr>
          <w:w w:val="106"/>
          <w:sz w:val="24"/>
          <w:szCs w:val="24"/>
        </w:rPr>
        <w:t xml:space="preserve">arms </w:t>
      </w:r>
      <w:r>
        <w:rPr>
          <w:sz w:val="24"/>
          <w:szCs w:val="24"/>
        </w:rPr>
        <w:t>of</w:t>
      </w:r>
      <w:r>
        <w:rPr>
          <w:spacing w:val="6"/>
          <w:sz w:val="24"/>
          <w:szCs w:val="24"/>
        </w:rPr>
        <w:t xml:space="preserve"> </w:t>
      </w:r>
      <w:r>
        <w:rPr>
          <w:sz w:val="24"/>
          <w:szCs w:val="24"/>
        </w:rPr>
        <w:t>LIGO</w:t>
      </w:r>
      <w:r>
        <w:rPr>
          <w:spacing w:val="42"/>
          <w:sz w:val="24"/>
          <w:szCs w:val="24"/>
        </w:rPr>
        <w:t xml:space="preserve"> </w:t>
      </w:r>
      <w:r>
        <w:rPr>
          <w:sz w:val="24"/>
          <w:szCs w:val="24"/>
        </w:rPr>
        <w:t xml:space="preserve">detectors, </w:t>
      </w:r>
      <w:r>
        <w:rPr>
          <w:spacing w:val="14"/>
          <w:sz w:val="24"/>
          <w:szCs w:val="24"/>
        </w:rPr>
        <w:t xml:space="preserve"> </w:t>
      </w:r>
      <w:r>
        <w:rPr>
          <w:sz w:val="24"/>
          <w:szCs w:val="24"/>
        </w:rPr>
        <w:t>whi</w:t>
      </w:r>
      <w:r>
        <w:rPr>
          <w:spacing w:val="-6"/>
          <w:sz w:val="24"/>
          <w:szCs w:val="24"/>
        </w:rPr>
        <w:t>c</w:t>
      </w:r>
      <w:r>
        <w:rPr>
          <w:sz w:val="24"/>
          <w:szCs w:val="24"/>
        </w:rPr>
        <w:t>h</w:t>
      </w:r>
      <w:r>
        <w:rPr>
          <w:spacing w:val="28"/>
          <w:sz w:val="24"/>
          <w:szCs w:val="24"/>
        </w:rPr>
        <w:t xml:space="preserve"> </w:t>
      </w:r>
      <w:r>
        <w:rPr>
          <w:sz w:val="24"/>
          <w:szCs w:val="24"/>
        </w:rPr>
        <w:t>will</w:t>
      </w:r>
      <w:r>
        <w:rPr>
          <w:spacing w:val="8"/>
          <w:sz w:val="24"/>
          <w:szCs w:val="24"/>
        </w:rPr>
        <w:t xml:space="preserve"> </w:t>
      </w:r>
      <w:r>
        <w:rPr>
          <w:spacing w:val="7"/>
          <w:sz w:val="24"/>
          <w:szCs w:val="24"/>
        </w:rPr>
        <w:t>b</w:t>
      </w:r>
      <w:r>
        <w:rPr>
          <w:sz w:val="24"/>
          <w:szCs w:val="24"/>
        </w:rPr>
        <w:t>e</w:t>
      </w:r>
      <w:r>
        <w:rPr>
          <w:spacing w:val="24"/>
          <w:sz w:val="24"/>
          <w:szCs w:val="24"/>
        </w:rPr>
        <w:t xml:space="preserve"> </w:t>
      </w:r>
      <w:r>
        <w:rPr>
          <w:sz w:val="24"/>
          <w:szCs w:val="24"/>
        </w:rPr>
        <w:t>addressed</w:t>
      </w:r>
      <w:r>
        <w:rPr>
          <w:spacing w:val="57"/>
          <w:sz w:val="24"/>
          <w:szCs w:val="24"/>
        </w:rPr>
        <w:t xml:space="preserve"> </w:t>
      </w:r>
      <w:r>
        <w:rPr>
          <w:sz w:val="24"/>
          <w:szCs w:val="24"/>
        </w:rPr>
        <w:t>in</w:t>
      </w:r>
      <w:r>
        <w:rPr>
          <w:spacing w:val="25"/>
          <w:sz w:val="24"/>
          <w:szCs w:val="24"/>
        </w:rPr>
        <w:t xml:space="preserve"> </w:t>
      </w:r>
      <w:r>
        <w:rPr>
          <w:spacing w:val="7"/>
          <w:sz w:val="24"/>
          <w:szCs w:val="24"/>
        </w:rPr>
        <w:t>I</w:t>
      </w:r>
      <w:r>
        <w:rPr>
          <w:sz w:val="24"/>
          <w:szCs w:val="24"/>
        </w:rPr>
        <w:t>I</w:t>
      </w:r>
      <w:r>
        <w:rPr>
          <w:spacing w:val="-13"/>
          <w:sz w:val="24"/>
          <w:szCs w:val="24"/>
        </w:rPr>
        <w:t xml:space="preserve"> </w:t>
      </w:r>
      <w:r>
        <w:rPr>
          <w:sz w:val="24"/>
          <w:szCs w:val="24"/>
        </w:rPr>
        <w:t>B.</w:t>
      </w:r>
      <w:r>
        <w:rPr>
          <w:spacing w:val="53"/>
          <w:sz w:val="24"/>
          <w:szCs w:val="24"/>
        </w:rPr>
        <w:t xml:space="preserve"> </w:t>
      </w:r>
      <w:commentRangeStart w:id="22"/>
      <w:r>
        <w:rPr>
          <w:sz w:val="24"/>
          <w:szCs w:val="24"/>
        </w:rPr>
        <w:t>Source:</w:t>
      </w:r>
      <w:r>
        <w:rPr>
          <w:spacing w:val="52"/>
          <w:sz w:val="24"/>
          <w:szCs w:val="24"/>
        </w:rPr>
        <w:t xml:space="preserve"> </w:t>
      </w:r>
      <w:r>
        <w:rPr>
          <w:w w:val="88"/>
          <w:sz w:val="24"/>
          <w:szCs w:val="24"/>
        </w:rPr>
        <w:t>[9]</w:t>
      </w:r>
      <w:commentRangeEnd w:id="22"/>
      <w:r w:rsidR="00986B06">
        <w:rPr>
          <w:rStyle w:val="CommentReference"/>
        </w:rPr>
        <w:commentReference w:id="22"/>
      </w:r>
    </w:p>
    <w:p w14:paraId="27308E38" w14:textId="77777777" w:rsidR="004B03EF" w:rsidRDefault="004B03EF">
      <w:pPr>
        <w:spacing w:line="140" w:lineRule="exact"/>
        <w:rPr>
          <w:sz w:val="15"/>
          <w:szCs w:val="15"/>
        </w:rPr>
      </w:pPr>
    </w:p>
    <w:p w14:paraId="27308E39" w14:textId="77777777" w:rsidR="004B03EF" w:rsidRDefault="004B03EF">
      <w:pPr>
        <w:spacing w:line="200" w:lineRule="exact"/>
      </w:pPr>
    </w:p>
    <w:p w14:paraId="27308E3A" w14:textId="29FAB2F2" w:rsidR="004B03EF" w:rsidRDefault="00F64046">
      <w:pPr>
        <w:spacing w:line="363" w:lineRule="auto"/>
        <w:ind w:left="120" w:right="59"/>
        <w:jc w:val="both"/>
        <w:rPr>
          <w:sz w:val="24"/>
          <w:szCs w:val="24"/>
        </w:rPr>
      </w:pPr>
      <w:r>
        <w:rPr>
          <w:sz w:val="24"/>
          <w:szCs w:val="24"/>
        </w:rPr>
        <w:t>quadru</w:t>
      </w:r>
      <w:r>
        <w:rPr>
          <w:spacing w:val="8"/>
          <w:sz w:val="24"/>
          <w:szCs w:val="24"/>
        </w:rPr>
        <w:t>p</w:t>
      </w:r>
      <w:r>
        <w:rPr>
          <w:sz w:val="24"/>
          <w:szCs w:val="24"/>
        </w:rPr>
        <w:t xml:space="preserve">ole </w:t>
      </w:r>
      <w:r>
        <w:rPr>
          <w:spacing w:val="2"/>
          <w:sz w:val="24"/>
          <w:szCs w:val="24"/>
        </w:rPr>
        <w:t xml:space="preserve"> </w:t>
      </w:r>
      <w:r>
        <w:rPr>
          <w:sz w:val="24"/>
          <w:szCs w:val="24"/>
        </w:rPr>
        <w:t>mass</w:t>
      </w:r>
      <w:r>
        <w:rPr>
          <w:spacing w:val="22"/>
          <w:sz w:val="24"/>
          <w:szCs w:val="24"/>
        </w:rPr>
        <w:t xml:space="preserve"> </w:t>
      </w:r>
      <w:r>
        <w:rPr>
          <w:w w:val="108"/>
          <w:sz w:val="24"/>
          <w:szCs w:val="24"/>
        </w:rPr>
        <w:t>distribution.</w:t>
      </w:r>
      <w:r>
        <w:rPr>
          <w:spacing w:val="38"/>
          <w:w w:val="108"/>
          <w:sz w:val="24"/>
          <w:szCs w:val="24"/>
        </w:rPr>
        <w:t xml:space="preserve"> </w:t>
      </w:r>
      <w:r>
        <w:rPr>
          <w:sz w:val="24"/>
          <w:szCs w:val="24"/>
        </w:rPr>
        <w:t>Generall</w:t>
      </w:r>
      <w:r>
        <w:rPr>
          <w:spacing w:val="-19"/>
          <w:sz w:val="24"/>
          <w:szCs w:val="24"/>
        </w:rPr>
        <w:t>y</w:t>
      </w:r>
      <w:r>
        <w:rPr>
          <w:sz w:val="24"/>
          <w:szCs w:val="24"/>
        </w:rPr>
        <w:t>,</w:t>
      </w:r>
      <w:r>
        <w:rPr>
          <w:spacing w:val="45"/>
          <w:sz w:val="24"/>
          <w:szCs w:val="24"/>
        </w:rPr>
        <w:t xml:space="preserve"> </w:t>
      </w:r>
      <w:r>
        <w:rPr>
          <w:sz w:val="24"/>
          <w:szCs w:val="24"/>
        </w:rPr>
        <w:t>the</w:t>
      </w:r>
      <w:r>
        <w:rPr>
          <w:spacing w:val="37"/>
          <w:sz w:val="24"/>
          <w:szCs w:val="24"/>
        </w:rPr>
        <w:t xml:space="preserve"> </w:t>
      </w:r>
      <w:r>
        <w:rPr>
          <w:w w:val="105"/>
          <w:sz w:val="24"/>
          <w:szCs w:val="24"/>
        </w:rPr>
        <w:t>amou</w:t>
      </w:r>
      <w:r>
        <w:rPr>
          <w:spacing w:val="-5"/>
          <w:w w:val="105"/>
          <w:sz w:val="24"/>
          <w:szCs w:val="24"/>
        </w:rPr>
        <w:t>n</w:t>
      </w:r>
      <w:r>
        <w:rPr>
          <w:w w:val="136"/>
          <w:sz w:val="24"/>
          <w:szCs w:val="24"/>
        </w:rPr>
        <w:t>t</w:t>
      </w:r>
      <w:r>
        <w:rPr>
          <w:spacing w:val="8"/>
          <w:sz w:val="24"/>
          <w:szCs w:val="24"/>
        </w:rPr>
        <w:t xml:space="preserve"> </w:t>
      </w:r>
      <w:r>
        <w:rPr>
          <w:sz w:val="24"/>
          <w:szCs w:val="24"/>
        </w:rPr>
        <w:t>of</w:t>
      </w:r>
      <w:r>
        <w:rPr>
          <w:spacing w:val="-4"/>
          <w:sz w:val="24"/>
          <w:szCs w:val="24"/>
        </w:rPr>
        <w:t xml:space="preserve"> </w:t>
      </w:r>
      <w:r>
        <w:rPr>
          <w:w w:val="107"/>
          <w:sz w:val="24"/>
          <w:szCs w:val="24"/>
        </w:rPr>
        <w:t>gr</w:t>
      </w:r>
      <w:r>
        <w:rPr>
          <w:spacing w:val="-6"/>
          <w:w w:val="107"/>
          <w:sz w:val="24"/>
          <w:szCs w:val="24"/>
        </w:rPr>
        <w:t>a</w:t>
      </w:r>
      <w:r>
        <w:rPr>
          <w:w w:val="107"/>
          <w:sz w:val="24"/>
          <w:szCs w:val="24"/>
        </w:rPr>
        <w:t>vitatio</w:t>
      </w:r>
      <w:r>
        <w:rPr>
          <w:spacing w:val="1"/>
          <w:w w:val="107"/>
          <w:sz w:val="24"/>
          <w:szCs w:val="24"/>
        </w:rPr>
        <w:t>n</w:t>
      </w:r>
      <w:r>
        <w:rPr>
          <w:w w:val="107"/>
          <w:sz w:val="24"/>
          <w:szCs w:val="24"/>
        </w:rPr>
        <w:t>al</w:t>
      </w:r>
      <w:r>
        <w:rPr>
          <w:spacing w:val="12"/>
          <w:w w:val="107"/>
          <w:sz w:val="24"/>
          <w:szCs w:val="24"/>
        </w:rPr>
        <w:t xml:space="preserve"> </w:t>
      </w:r>
      <w:r>
        <w:rPr>
          <w:spacing w:val="-6"/>
          <w:sz w:val="24"/>
          <w:szCs w:val="24"/>
        </w:rPr>
        <w:t>w</w:t>
      </w:r>
      <w:r>
        <w:rPr>
          <w:spacing w:val="-7"/>
          <w:sz w:val="24"/>
          <w:szCs w:val="24"/>
        </w:rPr>
        <w:t>a</w:t>
      </w:r>
      <w:r>
        <w:rPr>
          <w:spacing w:val="-6"/>
          <w:sz w:val="24"/>
          <w:szCs w:val="24"/>
        </w:rPr>
        <w:t>v</w:t>
      </w:r>
      <w:r>
        <w:rPr>
          <w:sz w:val="24"/>
          <w:szCs w:val="24"/>
        </w:rPr>
        <w:t>es</w:t>
      </w:r>
      <w:r>
        <w:rPr>
          <w:spacing w:val="11"/>
          <w:sz w:val="24"/>
          <w:szCs w:val="24"/>
        </w:rPr>
        <w:t xml:space="preserve"> </w:t>
      </w:r>
      <w:r>
        <w:rPr>
          <w:sz w:val="24"/>
          <w:szCs w:val="24"/>
        </w:rPr>
        <w:t>gi</w:t>
      </w:r>
      <w:r>
        <w:rPr>
          <w:spacing w:val="-6"/>
          <w:sz w:val="24"/>
          <w:szCs w:val="24"/>
        </w:rPr>
        <w:t>v</w:t>
      </w:r>
      <w:r>
        <w:rPr>
          <w:sz w:val="24"/>
          <w:szCs w:val="24"/>
        </w:rPr>
        <w:t>en</w:t>
      </w:r>
      <w:r>
        <w:rPr>
          <w:spacing w:val="12"/>
          <w:sz w:val="24"/>
          <w:szCs w:val="24"/>
        </w:rPr>
        <w:t xml:space="preserve"> </w:t>
      </w:r>
      <w:r>
        <w:rPr>
          <w:sz w:val="24"/>
          <w:szCs w:val="24"/>
        </w:rPr>
        <w:t>off</w:t>
      </w:r>
      <w:r>
        <w:rPr>
          <w:spacing w:val="-20"/>
          <w:sz w:val="24"/>
          <w:szCs w:val="24"/>
        </w:rPr>
        <w:t xml:space="preserve"> </w:t>
      </w:r>
      <w:r>
        <w:rPr>
          <w:sz w:val="24"/>
          <w:szCs w:val="24"/>
        </w:rPr>
        <w:t>is</w:t>
      </w:r>
      <w:r>
        <w:rPr>
          <w:spacing w:val="5"/>
          <w:sz w:val="24"/>
          <w:szCs w:val="24"/>
        </w:rPr>
        <w:t xml:space="preserve"> </w:t>
      </w:r>
      <w:r>
        <w:rPr>
          <w:spacing w:val="7"/>
          <w:w w:val="108"/>
          <w:sz w:val="24"/>
          <w:szCs w:val="24"/>
        </w:rPr>
        <w:t>p</w:t>
      </w:r>
      <w:r>
        <w:rPr>
          <w:w w:val="97"/>
          <w:sz w:val="24"/>
          <w:szCs w:val="24"/>
        </w:rPr>
        <w:t xml:space="preserve">os- </w:t>
      </w:r>
      <w:r>
        <w:rPr>
          <w:sz w:val="24"/>
          <w:szCs w:val="24"/>
        </w:rPr>
        <w:t>iti</w:t>
      </w:r>
      <w:r>
        <w:rPr>
          <w:spacing w:val="-6"/>
          <w:sz w:val="24"/>
          <w:szCs w:val="24"/>
        </w:rPr>
        <w:t>v</w:t>
      </w:r>
      <w:r>
        <w:rPr>
          <w:sz w:val="24"/>
          <w:szCs w:val="24"/>
        </w:rPr>
        <w:t>ely</w:t>
      </w:r>
      <w:r>
        <w:rPr>
          <w:spacing w:val="50"/>
          <w:sz w:val="24"/>
          <w:szCs w:val="24"/>
        </w:rPr>
        <w:t xml:space="preserve"> </w:t>
      </w:r>
      <w:r>
        <w:rPr>
          <w:sz w:val="24"/>
          <w:szCs w:val="24"/>
        </w:rPr>
        <w:t xml:space="preserve">correlated </w:t>
      </w:r>
      <w:r>
        <w:rPr>
          <w:spacing w:val="21"/>
          <w:sz w:val="24"/>
          <w:szCs w:val="24"/>
        </w:rPr>
        <w:t xml:space="preserve"> </w:t>
      </w:r>
      <w:r>
        <w:rPr>
          <w:sz w:val="24"/>
          <w:szCs w:val="24"/>
        </w:rPr>
        <w:t>with</w:t>
      </w:r>
      <w:r>
        <w:rPr>
          <w:spacing w:val="58"/>
          <w:sz w:val="24"/>
          <w:szCs w:val="24"/>
        </w:rPr>
        <w:t xml:space="preserve"> </w:t>
      </w:r>
      <w:r>
        <w:rPr>
          <w:sz w:val="24"/>
          <w:szCs w:val="24"/>
        </w:rPr>
        <w:t xml:space="preserve">the </w:t>
      </w:r>
      <w:r>
        <w:rPr>
          <w:spacing w:val="1"/>
          <w:sz w:val="24"/>
          <w:szCs w:val="24"/>
        </w:rPr>
        <w:t xml:space="preserve"> </w:t>
      </w:r>
      <w:r>
        <w:rPr>
          <w:sz w:val="24"/>
          <w:szCs w:val="24"/>
        </w:rPr>
        <w:t>system’s</w:t>
      </w:r>
      <w:r>
        <w:rPr>
          <w:spacing w:val="40"/>
          <w:sz w:val="24"/>
          <w:szCs w:val="24"/>
        </w:rPr>
        <w:t xml:space="preserve"> </w:t>
      </w:r>
      <w:r>
        <w:rPr>
          <w:sz w:val="24"/>
          <w:szCs w:val="24"/>
        </w:rPr>
        <w:t>mass</w:t>
      </w:r>
      <w:r>
        <w:rPr>
          <w:spacing w:val="46"/>
          <w:sz w:val="24"/>
          <w:szCs w:val="24"/>
        </w:rPr>
        <w:t xml:space="preserve"> </w:t>
      </w:r>
      <w:r>
        <w:rPr>
          <w:sz w:val="24"/>
          <w:szCs w:val="24"/>
        </w:rPr>
        <w:t>and</w:t>
      </w:r>
      <w:r>
        <w:rPr>
          <w:spacing w:val="59"/>
          <w:sz w:val="24"/>
          <w:szCs w:val="24"/>
        </w:rPr>
        <w:t xml:space="preserve"> </w:t>
      </w:r>
      <w:r>
        <w:rPr>
          <w:sz w:val="24"/>
          <w:szCs w:val="24"/>
        </w:rPr>
        <w:t>its</w:t>
      </w:r>
      <w:r>
        <w:rPr>
          <w:spacing w:val="52"/>
          <w:sz w:val="24"/>
          <w:szCs w:val="24"/>
        </w:rPr>
        <w:t xml:space="preserve"> </w:t>
      </w:r>
      <w:r>
        <w:rPr>
          <w:sz w:val="24"/>
          <w:szCs w:val="24"/>
        </w:rPr>
        <w:t>s</w:t>
      </w:r>
      <w:r>
        <w:rPr>
          <w:spacing w:val="7"/>
          <w:sz w:val="24"/>
          <w:szCs w:val="24"/>
        </w:rPr>
        <w:t>p</w:t>
      </w:r>
      <w:r>
        <w:rPr>
          <w:sz w:val="24"/>
          <w:szCs w:val="24"/>
        </w:rPr>
        <w:t>eed</w:t>
      </w:r>
      <w:r>
        <w:rPr>
          <w:spacing w:val="43"/>
          <w:sz w:val="24"/>
          <w:szCs w:val="24"/>
        </w:rPr>
        <w:t xml:space="preserve"> </w:t>
      </w:r>
      <w:r>
        <w:rPr>
          <w:sz w:val="24"/>
          <w:szCs w:val="24"/>
        </w:rPr>
        <w:t>of</w:t>
      </w:r>
      <w:r>
        <w:rPr>
          <w:spacing w:val="19"/>
          <w:sz w:val="24"/>
          <w:szCs w:val="24"/>
        </w:rPr>
        <w:t xml:space="preserve"> </w:t>
      </w:r>
      <w:r>
        <w:rPr>
          <w:sz w:val="24"/>
          <w:szCs w:val="24"/>
        </w:rPr>
        <w:t xml:space="preserve">motion.  </w:t>
      </w:r>
      <w:r>
        <w:rPr>
          <w:spacing w:val="3"/>
          <w:sz w:val="24"/>
          <w:szCs w:val="24"/>
        </w:rPr>
        <w:t xml:space="preserve"> </w:t>
      </w:r>
      <w:r>
        <w:rPr>
          <w:sz w:val="24"/>
          <w:szCs w:val="24"/>
        </w:rPr>
        <w:t>Changes  in</w:t>
      </w:r>
      <w:r>
        <w:rPr>
          <w:spacing w:val="38"/>
          <w:sz w:val="24"/>
          <w:szCs w:val="24"/>
        </w:rPr>
        <w:t xml:space="preserve"> </w:t>
      </w:r>
      <w:r>
        <w:rPr>
          <w:w w:val="104"/>
          <w:sz w:val="24"/>
          <w:szCs w:val="24"/>
        </w:rPr>
        <w:t xml:space="preserve">space-time </w:t>
      </w:r>
      <w:r>
        <w:rPr>
          <w:sz w:val="24"/>
          <w:szCs w:val="24"/>
        </w:rPr>
        <w:t>pr</w:t>
      </w:r>
      <w:r>
        <w:rPr>
          <w:spacing w:val="7"/>
          <w:sz w:val="24"/>
          <w:szCs w:val="24"/>
        </w:rPr>
        <w:t>o</w:t>
      </w:r>
      <w:r>
        <w:rPr>
          <w:sz w:val="24"/>
          <w:szCs w:val="24"/>
        </w:rPr>
        <w:t>duced</w:t>
      </w:r>
      <w:r>
        <w:rPr>
          <w:spacing w:val="60"/>
          <w:sz w:val="24"/>
          <w:szCs w:val="24"/>
        </w:rPr>
        <w:t xml:space="preserve"> </w:t>
      </w:r>
      <w:r>
        <w:rPr>
          <w:spacing w:val="-6"/>
          <w:sz w:val="24"/>
          <w:szCs w:val="24"/>
        </w:rPr>
        <w:t>b</w:t>
      </w:r>
      <w:r>
        <w:rPr>
          <w:sz w:val="24"/>
          <w:szCs w:val="24"/>
        </w:rPr>
        <w:t>y</w:t>
      </w:r>
      <w:r>
        <w:rPr>
          <w:spacing w:val="33"/>
          <w:sz w:val="24"/>
          <w:szCs w:val="24"/>
        </w:rPr>
        <w:t xml:space="preserve"> </w:t>
      </w:r>
      <w:r>
        <w:rPr>
          <w:sz w:val="24"/>
          <w:szCs w:val="24"/>
        </w:rPr>
        <w:t>a</w:t>
      </w:r>
      <w:r>
        <w:rPr>
          <w:spacing w:val="31"/>
          <w:sz w:val="24"/>
          <w:szCs w:val="24"/>
        </w:rPr>
        <w:t xml:space="preserve"> </w:t>
      </w:r>
      <w:r>
        <w:rPr>
          <w:sz w:val="24"/>
          <w:szCs w:val="24"/>
        </w:rPr>
        <w:t>m</w:t>
      </w:r>
      <w:r>
        <w:rPr>
          <w:spacing w:val="-6"/>
          <w:sz w:val="24"/>
          <w:szCs w:val="24"/>
        </w:rPr>
        <w:t>o</w:t>
      </w:r>
      <w:r>
        <w:rPr>
          <w:sz w:val="24"/>
          <w:szCs w:val="24"/>
        </w:rPr>
        <w:t>ving</w:t>
      </w:r>
      <w:r>
        <w:rPr>
          <w:spacing w:val="28"/>
          <w:sz w:val="24"/>
          <w:szCs w:val="24"/>
        </w:rPr>
        <w:t xml:space="preserve"> </w:t>
      </w:r>
      <w:r>
        <w:rPr>
          <w:sz w:val="24"/>
          <w:szCs w:val="24"/>
        </w:rPr>
        <w:t>mass</w:t>
      </w:r>
      <w:r>
        <w:rPr>
          <w:spacing w:val="35"/>
          <w:sz w:val="24"/>
          <w:szCs w:val="24"/>
        </w:rPr>
        <w:t xml:space="preserve"> </w:t>
      </w:r>
      <w:r>
        <w:rPr>
          <w:sz w:val="24"/>
          <w:szCs w:val="24"/>
        </w:rPr>
        <w:t>are</w:t>
      </w:r>
      <w:r>
        <w:rPr>
          <w:spacing w:val="39"/>
          <w:sz w:val="24"/>
          <w:szCs w:val="24"/>
        </w:rPr>
        <w:t xml:space="preserve"> </w:t>
      </w:r>
      <w:r>
        <w:rPr>
          <w:sz w:val="24"/>
          <w:szCs w:val="24"/>
        </w:rPr>
        <w:t>not</w:t>
      </w:r>
      <w:r>
        <w:rPr>
          <w:spacing w:val="52"/>
          <w:sz w:val="24"/>
          <w:szCs w:val="24"/>
        </w:rPr>
        <w:t xml:space="preserve"> </w:t>
      </w:r>
      <w:r>
        <w:rPr>
          <w:sz w:val="24"/>
          <w:szCs w:val="24"/>
        </w:rPr>
        <w:t>felt</w:t>
      </w:r>
      <w:r>
        <w:rPr>
          <w:spacing w:val="31"/>
          <w:sz w:val="24"/>
          <w:szCs w:val="24"/>
        </w:rPr>
        <w:t xml:space="preserve"> </w:t>
      </w:r>
      <w:commentRangeStart w:id="23"/>
      <w:r>
        <w:rPr>
          <w:sz w:val="24"/>
          <w:szCs w:val="24"/>
        </w:rPr>
        <w:t>in</w:t>
      </w:r>
      <w:r>
        <w:rPr>
          <w:spacing w:val="28"/>
          <w:sz w:val="24"/>
          <w:szCs w:val="24"/>
        </w:rPr>
        <w:t xml:space="preserve"> </w:t>
      </w:r>
      <w:r>
        <w:rPr>
          <w:sz w:val="24"/>
          <w:szCs w:val="24"/>
        </w:rPr>
        <w:t>the</w:t>
      </w:r>
      <w:r>
        <w:rPr>
          <w:spacing w:val="50"/>
          <w:sz w:val="24"/>
          <w:szCs w:val="24"/>
        </w:rPr>
        <w:t xml:space="preserve"> </w:t>
      </w:r>
      <w:r>
        <w:rPr>
          <w:sz w:val="24"/>
          <w:szCs w:val="24"/>
        </w:rPr>
        <w:t xml:space="preserve">distance </w:t>
      </w:r>
      <w:r>
        <w:rPr>
          <w:spacing w:val="9"/>
          <w:sz w:val="24"/>
          <w:szCs w:val="24"/>
        </w:rPr>
        <w:t xml:space="preserve"> </w:t>
      </w:r>
      <w:r>
        <w:rPr>
          <w:sz w:val="24"/>
          <w:szCs w:val="24"/>
        </w:rPr>
        <w:t>at</w:t>
      </w:r>
      <w:r>
        <w:rPr>
          <w:spacing w:val="56"/>
          <w:sz w:val="24"/>
          <w:szCs w:val="24"/>
        </w:rPr>
        <w:t xml:space="preserve"> </w:t>
      </w:r>
      <w:r>
        <w:rPr>
          <w:sz w:val="24"/>
          <w:szCs w:val="24"/>
        </w:rPr>
        <w:t>once</w:t>
      </w:r>
      <w:commentRangeEnd w:id="23"/>
      <w:r w:rsidR="00027D0A">
        <w:rPr>
          <w:rStyle w:val="CommentReference"/>
        </w:rPr>
        <w:commentReference w:id="23"/>
      </w:r>
      <w:r>
        <w:rPr>
          <w:sz w:val="24"/>
          <w:szCs w:val="24"/>
        </w:rPr>
        <w:t>,</w:t>
      </w:r>
      <w:r>
        <w:rPr>
          <w:spacing w:val="27"/>
          <w:sz w:val="24"/>
          <w:szCs w:val="24"/>
        </w:rPr>
        <w:t xml:space="preserve"> </w:t>
      </w:r>
      <w:r>
        <w:rPr>
          <w:sz w:val="24"/>
          <w:szCs w:val="24"/>
        </w:rPr>
        <w:t xml:space="preserve">but </w:t>
      </w:r>
      <w:r>
        <w:rPr>
          <w:spacing w:val="4"/>
          <w:sz w:val="24"/>
          <w:szCs w:val="24"/>
        </w:rPr>
        <w:t xml:space="preserve"> </w:t>
      </w:r>
      <w:r>
        <w:rPr>
          <w:sz w:val="24"/>
          <w:szCs w:val="24"/>
        </w:rPr>
        <w:t>they</w:t>
      </w:r>
      <w:r>
        <w:rPr>
          <w:spacing w:val="54"/>
          <w:sz w:val="24"/>
          <w:szCs w:val="24"/>
        </w:rPr>
        <w:t xml:space="preserve"> </w:t>
      </w:r>
      <w:r>
        <w:rPr>
          <w:sz w:val="24"/>
          <w:szCs w:val="24"/>
        </w:rPr>
        <w:t>prop</w:t>
      </w:r>
      <w:r>
        <w:rPr>
          <w:spacing w:val="1"/>
          <w:sz w:val="24"/>
          <w:szCs w:val="24"/>
        </w:rPr>
        <w:t>a</w:t>
      </w:r>
      <w:r>
        <w:rPr>
          <w:sz w:val="24"/>
          <w:szCs w:val="24"/>
        </w:rPr>
        <w:t xml:space="preserve">gate </w:t>
      </w:r>
      <w:r>
        <w:rPr>
          <w:spacing w:val="22"/>
          <w:sz w:val="24"/>
          <w:szCs w:val="24"/>
        </w:rPr>
        <w:t xml:space="preserve"> </w:t>
      </w:r>
      <w:r>
        <w:rPr>
          <w:sz w:val="24"/>
          <w:szCs w:val="24"/>
        </w:rPr>
        <w:t>at</w:t>
      </w:r>
      <w:r>
        <w:rPr>
          <w:spacing w:val="56"/>
          <w:sz w:val="24"/>
          <w:szCs w:val="24"/>
        </w:rPr>
        <w:t xml:space="preserve"> </w:t>
      </w:r>
      <w:r>
        <w:rPr>
          <w:w w:val="110"/>
          <w:sz w:val="24"/>
          <w:szCs w:val="24"/>
        </w:rPr>
        <w:t xml:space="preserve">the </w:t>
      </w:r>
      <w:r>
        <w:rPr>
          <w:sz w:val="24"/>
          <w:szCs w:val="24"/>
        </w:rPr>
        <w:t>s</w:t>
      </w:r>
      <w:r>
        <w:rPr>
          <w:spacing w:val="7"/>
          <w:sz w:val="24"/>
          <w:szCs w:val="24"/>
        </w:rPr>
        <w:t>p</w:t>
      </w:r>
      <w:r>
        <w:rPr>
          <w:sz w:val="24"/>
          <w:szCs w:val="24"/>
        </w:rPr>
        <w:t>eed</w:t>
      </w:r>
      <w:r>
        <w:rPr>
          <w:spacing w:val="31"/>
          <w:sz w:val="24"/>
          <w:szCs w:val="24"/>
        </w:rPr>
        <w:t xml:space="preserve"> </w:t>
      </w:r>
      <w:r>
        <w:rPr>
          <w:sz w:val="24"/>
          <w:szCs w:val="24"/>
        </w:rPr>
        <w:t>of</w:t>
      </w:r>
      <w:r>
        <w:rPr>
          <w:spacing w:val="6"/>
          <w:sz w:val="24"/>
          <w:szCs w:val="24"/>
        </w:rPr>
        <w:t xml:space="preserve"> </w:t>
      </w:r>
      <w:r>
        <w:rPr>
          <w:sz w:val="24"/>
          <w:szCs w:val="24"/>
        </w:rPr>
        <w:t>lig</w:t>
      </w:r>
      <w:r>
        <w:rPr>
          <w:spacing w:val="-6"/>
          <w:sz w:val="24"/>
          <w:szCs w:val="24"/>
        </w:rPr>
        <w:t>h</w:t>
      </w:r>
      <w:r>
        <w:rPr>
          <w:sz w:val="24"/>
          <w:szCs w:val="24"/>
        </w:rPr>
        <w:t>t</w:t>
      </w:r>
      <w:del w:id="24" w:author="Olga" w:date="2016-07-27T22:50:00Z">
        <w:r w:rsidDel="001A22C0">
          <w:rPr>
            <w:sz w:val="24"/>
            <w:szCs w:val="24"/>
          </w:rPr>
          <w:delText>.</w:delText>
        </w:r>
      </w:del>
      <w:r>
        <w:rPr>
          <w:sz w:val="24"/>
          <w:szCs w:val="24"/>
        </w:rPr>
        <w:t xml:space="preserve"> </w:t>
      </w:r>
      <w:r>
        <w:rPr>
          <w:spacing w:val="13"/>
          <w:sz w:val="24"/>
          <w:szCs w:val="24"/>
        </w:rPr>
        <w:t xml:space="preserve"> </w:t>
      </w:r>
      <w:r>
        <w:rPr>
          <w:sz w:val="24"/>
          <w:szCs w:val="24"/>
        </w:rPr>
        <w:t>[8]</w:t>
      </w:r>
      <w:ins w:id="25" w:author="Olga" w:date="2016-07-27T22:50:00Z">
        <w:r w:rsidR="001A22C0">
          <w:rPr>
            <w:sz w:val="24"/>
            <w:szCs w:val="24"/>
          </w:rPr>
          <w:t>.</w:t>
        </w:r>
      </w:ins>
    </w:p>
    <w:p w14:paraId="27308E3B" w14:textId="34F56D30" w:rsidR="004B03EF" w:rsidRDefault="00F64046">
      <w:pPr>
        <w:spacing w:before="5" w:line="363" w:lineRule="auto"/>
        <w:ind w:left="120" w:right="59" w:firstLine="299"/>
        <w:jc w:val="both"/>
        <w:rPr>
          <w:sz w:val="24"/>
          <w:szCs w:val="24"/>
        </w:rPr>
      </w:pPr>
      <w:r>
        <w:rPr>
          <w:w w:val="108"/>
          <w:sz w:val="24"/>
          <w:szCs w:val="24"/>
        </w:rPr>
        <w:t>Gr</w:t>
      </w:r>
      <w:r>
        <w:rPr>
          <w:spacing w:val="-6"/>
          <w:w w:val="108"/>
          <w:sz w:val="24"/>
          <w:szCs w:val="24"/>
        </w:rPr>
        <w:t>a</w:t>
      </w:r>
      <w:r>
        <w:rPr>
          <w:w w:val="108"/>
          <w:sz w:val="24"/>
          <w:szCs w:val="24"/>
        </w:rPr>
        <w:t>vitational</w:t>
      </w:r>
      <w:r>
        <w:rPr>
          <w:spacing w:val="27"/>
          <w:w w:val="108"/>
          <w:sz w:val="24"/>
          <w:szCs w:val="24"/>
        </w:rPr>
        <w:t xml:space="preserve"> </w:t>
      </w:r>
      <w:r>
        <w:rPr>
          <w:spacing w:val="-7"/>
          <w:sz w:val="24"/>
          <w:szCs w:val="24"/>
        </w:rPr>
        <w:t>w</w:t>
      </w:r>
      <w:r>
        <w:rPr>
          <w:spacing w:val="-6"/>
          <w:sz w:val="24"/>
          <w:szCs w:val="24"/>
        </w:rPr>
        <w:t>av</w:t>
      </w:r>
      <w:r>
        <w:rPr>
          <w:sz w:val="24"/>
          <w:szCs w:val="24"/>
        </w:rPr>
        <w:t>es</w:t>
      </w:r>
      <w:r>
        <w:rPr>
          <w:spacing w:val="32"/>
          <w:sz w:val="24"/>
          <w:szCs w:val="24"/>
        </w:rPr>
        <w:t xml:space="preserve"> </w:t>
      </w:r>
      <w:r>
        <w:rPr>
          <w:sz w:val="24"/>
          <w:szCs w:val="24"/>
        </w:rPr>
        <w:t>are</w:t>
      </w:r>
      <w:r>
        <w:rPr>
          <w:spacing w:val="47"/>
          <w:sz w:val="24"/>
          <w:szCs w:val="24"/>
        </w:rPr>
        <w:t xml:space="preserve"> </w:t>
      </w:r>
      <w:r>
        <w:rPr>
          <w:sz w:val="24"/>
          <w:szCs w:val="24"/>
        </w:rPr>
        <w:t>trans</w:t>
      </w:r>
      <w:r>
        <w:rPr>
          <w:spacing w:val="-6"/>
          <w:sz w:val="24"/>
          <w:szCs w:val="24"/>
        </w:rPr>
        <w:t>v</w:t>
      </w:r>
      <w:r>
        <w:rPr>
          <w:sz w:val="24"/>
          <w:szCs w:val="24"/>
        </w:rPr>
        <w:t xml:space="preserve">erse </w:t>
      </w:r>
      <w:r>
        <w:rPr>
          <w:spacing w:val="26"/>
          <w:sz w:val="24"/>
          <w:szCs w:val="24"/>
        </w:rPr>
        <w:t xml:space="preserve"> </w:t>
      </w:r>
      <w:r>
        <w:rPr>
          <w:spacing w:val="-6"/>
          <w:sz w:val="24"/>
          <w:szCs w:val="24"/>
        </w:rPr>
        <w:t>wav</w:t>
      </w:r>
      <w:r>
        <w:rPr>
          <w:sz w:val="24"/>
          <w:szCs w:val="24"/>
        </w:rPr>
        <w:t>es,</w:t>
      </w:r>
      <w:r>
        <w:rPr>
          <w:spacing w:val="39"/>
          <w:sz w:val="24"/>
          <w:szCs w:val="24"/>
        </w:rPr>
        <w:t xml:space="preserve"> </w:t>
      </w:r>
      <w:r>
        <w:rPr>
          <w:sz w:val="24"/>
          <w:szCs w:val="24"/>
        </w:rPr>
        <w:t>the</w:t>
      </w:r>
      <w:r>
        <w:rPr>
          <w:spacing w:val="58"/>
          <w:sz w:val="24"/>
          <w:szCs w:val="24"/>
        </w:rPr>
        <w:t xml:space="preserve"> </w:t>
      </w:r>
      <w:r>
        <w:rPr>
          <w:sz w:val="24"/>
          <w:szCs w:val="24"/>
        </w:rPr>
        <w:t>same</w:t>
      </w:r>
      <w:r>
        <w:rPr>
          <w:spacing w:val="44"/>
          <w:sz w:val="24"/>
          <w:szCs w:val="24"/>
        </w:rPr>
        <w:t xml:space="preserve"> </w:t>
      </w:r>
      <w:r>
        <w:rPr>
          <w:sz w:val="24"/>
          <w:szCs w:val="24"/>
        </w:rPr>
        <w:t>as</w:t>
      </w:r>
      <w:r>
        <w:rPr>
          <w:spacing w:val="37"/>
          <w:sz w:val="24"/>
          <w:szCs w:val="24"/>
        </w:rPr>
        <w:t xml:space="preserve"> </w:t>
      </w:r>
      <w:r>
        <w:rPr>
          <w:sz w:val="24"/>
          <w:szCs w:val="24"/>
        </w:rPr>
        <w:t xml:space="preserve">electromagnetic </w:t>
      </w:r>
      <w:r>
        <w:rPr>
          <w:spacing w:val="32"/>
          <w:sz w:val="24"/>
          <w:szCs w:val="24"/>
        </w:rPr>
        <w:t xml:space="preserve"> </w:t>
      </w:r>
      <w:r>
        <w:rPr>
          <w:spacing w:val="-7"/>
          <w:sz w:val="24"/>
          <w:szCs w:val="24"/>
        </w:rPr>
        <w:t>w</w:t>
      </w:r>
      <w:r>
        <w:rPr>
          <w:spacing w:val="-6"/>
          <w:sz w:val="24"/>
          <w:szCs w:val="24"/>
        </w:rPr>
        <w:t>av</w:t>
      </w:r>
      <w:r>
        <w:rPr>
          <w:sz w:val="24"/>
          <w:szCs w:val="24"/>
        </w:rPr>
        <w:t>es,</w:t>
      </w:r>
      <w:r>
        <w:rPr>
          <w:spacing w:val="39"/>
          <w:sz w:val="24"/>
          <w:szCs w:val="24"/>
        </w:rPr>
        <w:t xml:space="preserve"> </w:t>
      </w:r>
      <w:r>
        <w:rPr>
          <w:sz w:val="24"/>
          <w:szCs w:val="24"/>
        </w:rPr>
        <w:t xml:space="preserve">but </w:t>
      </w:r>
      <w:r>
        <w:rPr>
          <w:spacing w:val="13"/>
          <w:sz w:val="24"/>
          <w:szCs w:val="24"/>
        </w:rPr>
        <w:t xml:space="preserve"> </w:t>
      </w:r>
      <w:r>
        <w:rPr>
          <w:w w:val="108"/>
          <w:sz w:val="24"/>
          <w:szCs w:val="24"/>
        </w:rPr>
        <w:t xml:space="preserve">they </w:t>
      </w:r>
      <w:r>
        <w:rPr>
          <w:sz w:val="24"/>
          <w:szCs w:val="24"/>
        </w:rPr>
        <w:t>are</w:t>
      </w:r>
      <w:r>
        <w:rPr>
          <w:spacing w:val="43"/>
          <w:sz w:val="24"/>
          <w:szCs w:val="24"/>
        </w:rPr>
        <w:t xml:space="preserve"> </w:t>
      </w:r>
      <w:r>
        <w:rPr>
          <w:spacing w:val="-6"/>
          <w:sz w:val="24"/>
          <w:szCs w:val="24"/>
        </w:rPr>
        <w:t>wav</w:t>
      </w:r>
      <w:r>
        <w:rPr>
          <w:sz w:val="24"/>
          <w:szCs w:val="24"/>
        </w:rPr>
        <w:t>es</w:t>
      </w:r>
      <w:r>
        <w:rPr>
          <w:spacing w:val="28"/>
          <w:sz w:val="24"/>
          <w:szCs w:val="24"/>
        </w:rPr>
        <w:t xml:space="preserve"> </w:t>
      </w:r>
      <w:r>
        <w:rPr>
          <w:sz w:val="24"/>
          <w:szCs w:val="24"/>
        </w:rPr>
        <w:t>of</w:t>
      </w:r>
      <w:r>
        <w:rPr>
          <w:spacing w:val="13"/>
          <w:sz w:val="24"/>
          <w:szCs w:val="24"/>
        </w:rPr>
        <w:t xml:space="preserve"> </w:t>
      </w:r>
      <w:r>
        <w:rPr>
          <w:spacing w:val="-7"/>
          <w:sz w:val="24"/>
          <w:szCs w:val="24"/>
        </w:rPr>
        <w:t>c</w:t>
      </w:r>
      <w:r>
        <w:rPr>
          <w:sz w:val="24"/>
          <w:szCs w:val="24"/>
        </w:rPr>
        <w:t>hanges</w:t>
      </w:r>
      <w:r>
        <w:rPr>
          <w:spacing w:val="43"/>
          <w:sz w:val="24"/>
          <w:szCs w:val="24"/>
        </w:rPr>
        <w:t xml:space="preserve"> </w:t>
      </w:r>
      <w:r>
        <w:rPr>
          <w:sz w:val="24"/>
          <w:szCs w:val="24"/>
        </w:rPr>
        <w:t>in</w:t>
      </w:r>
      <w:r>
        <w:rPr>
          <w:spacing w:val="32"/>
          <w:sz w:val="24"/>
          <w:szCs w:val="24"/>
        </w:rPr>
        <w:t xml:space="preserve"> </w:t>
      </w:r>
      <w:r>
        <w:rPr>
          <w:sz w:val="24"/>
          <w:szCs w:val="24"/>
        </w:rPr>
        <w:t>tensors  (quadru</w:t>
      </w:r>
      <w:r>
        <w:rPr>
          <w:spacing w:val="8"/>
          <w:sz w:val="24"/>
          <w:szCs w:val="24"/>
        </w:rPr>
        <w:t>p</w:t>
      </w:r>
      <w:r>
        <w:rPr>
          <w:sz w:val="24"/>
          <w:szCs w:val="24"/>
        </w:rPr>
        <w:t xml:space="preserve">ole </w:t>
      </w:r>
      <w:r>
        <w:rPr>
          <w:spacing w:val="26"/>
          <w:sz w:val="24"/>
          <w:szCs w:val="24"/>
        </w:rPr>
        <w:t xml:space="preserve"> </w:t>
      </w:r>
      <w:r>
        <w:rPr>
          <w:sz w:val="24"/>
          <w:szCs w:val="24"/>
        </w:rPr>
        <w:t xml:space="preserve">distortions </w:t>
      </w:r>
      <w:r>
        <w:rPr>
          <w:spacing w:val="27"/>
          <w:sz w:val="24"/>
          <w:szCs w:val="24"/>
        </w:rPr>
        <w:t xml:space="preserve"> </w:t>
      </w:r>
      <w:r>
        <w:rPr>
          <w:sz w:val="24"/>
          <w:szCs w:val="24"/>
        </w:rPr>
        <w:t>of</w:t>
      </w:r>
      <w:r>
        <w:rPr>
          <w:spacing w:val="13"/>
          <w:sz w:val="24"/>
          <w:szCs w:val="24"/>
        </w:rPr>
        <w:t xml:space="preserve"> </w:t>
      </w:r>
      <w:r>
        <w:rPr>
          <w:sz w:val="24"/>
          <w:szCs w:val="24"/>
        </w:rPr>
        <w:t xml:space="preserve">space-time) </w:t>
      </w:r>
      <w:r>
        <w:rPr>
          <w:spacing w:val="11"/>
          <w:sz w:val="24"/>
          <w:szCs w:val="24"/>
        </w:rPr>
        <w:t xml:space="preserve"> </w:t>
      </w:r>
      <w:r>
        <w:rPr>
          <w:sz w:val="24"/>
          <w:szCs w:val="24"/>
        </w:rPr>
        <w:t>whi</w:t>
      </w:r>
      <w:r>
        <w:rPr>
          <w:spacing w:val="-6"/>
          <w:sz w:val="24"/>
          <w:szCs w:val="24"/>
        </w:rPr>
        <w:t>c</w:t>
      </w:r>
      <w:r>
        <w:rPr>
          <w:sz w:val="24"/>
          <w:szCs w:val="24"/>
        </w:rPr>
        <w:t>h</w:t>
      </w:r>
      <w:r>
        <w:rPr>
          <w:spacing w:val="35"/>
          <w:sz w:val="24"/>
          <w:szCs w:val="24"/>
        </w:rPr>
        <w:t xml:space="preserve"> </w:t>
      </w:r>
      <w:r>
        <w:rPr>
          <w:sz w:val="24"/>
          <w:szCs w:val="24"/>
        </w:rPr>
        <w:t xml:space="preserve">result </w:t>
      </w:r>
      <w:r>
        <w:rPr>
          <w:spacing w:val="3"/>
          <w:sz w:val="24"/>
          <w:szCs w:val="24"/>
        </w:rPr>
        <w:t xml:space="preserve"> </w:t>
      </w:r>
      <w:r>
        <w:rPr>
          <w:sz w:val="24"/>
          <w:szCs w:val="24"/>
        </w:rPr>
        <w:t>in</w:t>
      </w:r>
      <w:r>
        <w:rPr>
          <w:spacing w:val="32"/>
          <w:sz w:val="24"/>
          <w:szCs w:val="24"/>
        </w:rPr>
        <w:t xml:space="preserve"> </w:t>
      </w:r>
      <w:r>
        <w:rPr>
          <w:sz w:val="24"/>
          <w:szCs w:val="24"/>
        </w:rPr>
        <w:t>ex- pansions</w:t>
      </w:r>
      <w:r>
        <w:rPr>
          <w:spacing w:val="19"/>
          <w:sz w:val="24"/>
          <w:szCs w:val="24"/>
        </w:rPr>
        <w:t xml:space="preserve"> </w:t>
      </w:r>
      <w:r>
        <w:rPr>
          <w:sz w:val="24"/>
          <w:szCs w:val="24"/>
        </w:rPr>
        <w:t>and</w:t>
      </w:r>
      <w:r>
        <w:rPr>
          <w:spacing w:val="21"/>
          <w:sz w:val="24"/>
          <w:szCs w:val="24"/>
        </w:rPr>
        <w:t xml:space="preserve"> </w:t>
      </w:r>
      <w:r>
        <w:rPr>
          <w:sz w:val="24"/>
          <w:szCs w:val="24"/>
        </w:rPr>
        <w:t>co</w:t>
      </w:r>
      <w:r>
        <w:rPr>
          <w:spacing w:val="-6"/>
          <w:sz w:val="24"/>
          <w:szCs w:val="24"/>
        </w:rPr>
        <w:t>n</w:t>
      </w:r>
      <w:r>
        <w:rPr>
          <w:sz w:val="24"/>
          <w:szCs w:val="24"/>
        </w:rPr>
        <w:t xml:space="preserve">tractions </w:t>
      </w:r>
      <w:r>
        <w:rPr>
          <w:spacing w:val="3"/>
          <w:sz w:val="24"/>
          <w:szCs w:val="24"/>
        </w:rPr>
        <w:t xml:space="preserve"> </w:t>
      </w:r>
      <w:commentRangeStart w:id="26"/>
      <w:r>
        <w:rPr>
          <w:sz w:val="24"/>
          <w:szCs w:val="24"/>
        </w:rPr>
        <w:t>in</w:t>
      </w:r>
      <w:r>
        <w:rPr>
          <w:spacing w:val="1"/>
          <w:sz w:val="24"/>
          <w:szCs w:val="24"/>
        </w:rPr>
        <w:t xml:space="preserve"> </w:t>
      </w:r>
      <w:commentRangeEnd w:id="26"/>
      <w:r w:rsidR="00BF0671">
        <w:rPr>
          <w:rStyle w:val="CommentReference"/>
        </w:rPr>
        <w:commentReference w:id="26"/>
      </w:r>
      <w:r>
        <w:rPr>
          <w:sz w:val="24"/>
          <w:szCs w:val="24"/>
        </w:rPr>
        <w:t>lengths</w:t>
      </w:r>
      <w:r>
        <w:rPr>
          <w:spacing w:val="28"/>
          <w:sz w:val="24"/>
          <w:szCs w:val="24"/>
        </w:rPr>
        <w:t xml:space="preserve"> </w:t>
      </w:r>
      <w:r>
        <w:rPr>
          <w:sz w:val="24"/>
          <w:szCs w:val="24"/>
        </w:rPr>
        <w:t>in</w:t>
      </w:r>
      <w:r>
        <w:rPr>
          <w:spacing w:val="1"/>
          <w:sz w:val="24"/>
          <w:szCs w:val="24"/>
        </w:rPr>
        <w:t xml:space="preserve"> </w:t>
      </w:r>
      <w:r>
        <w:rPr>
          <w:sz w:val="24"/>
          <w:szCs w:val="24"/>
        </w:rPr>
        <w:t>certain</w:t>
      </w:r>
      <w:r>
        <w:rPr>
          <w:spacing w:val="40"/>
          <w:sz w:val="24"/>
          <w:szCs w:val="24"/>
        </w:rPr>
        <w:t xml:space="preserve"> </w:t>
      </w:r>
      <w:r>
        <w:rPr>
          <w:sz w:val="24"/>
          <w:szCs w:val="24"/>
        </w:rPr>
        <w:t xml:space="preserve">directions. </w:t>
      </w:r>
      <w:r>
        <w:rPr>
          <w:spacing w:val="9"/>
          <w:sz w:val="24"/>
          <w:szCs w:val="24"/>
        </w:rPr>
        <w:t xml:space="preserve"> </w:t>
      </w:r>
      <w:r>
        <w:rPr>
          <w:sz w:val="24"/>
          <w:szCs w:val="24"/>
        </w:rPr>
        <w:t>Unli</w:t>
      </w:r>
      <w:r>
        <w:rPr>
          <w:spacing w:val="-6"/>
          <w:sz w:val="24"/>
          <w:szCs w:val="24"/>
        </w:rPr>
        <w:t>k</w:t>
      </w:r>
      <w:r>
        <w:rPr>
          <w:sz w:val="24"/>
          <w:szCs w:val="24"/>
        </w:rPr>
        <w:t>e the</w:t>
      </w:r>
      <w:r>
        <w:rPr>
          <w:spacing w:val="23"/>
          <w:sz w:val="24"/>
          <w:szCs w:val="24"/>
        </w:rPr>
        <w:t xml:space="preserve"> </w:t>
      </w:r>
      <w:r>
        <w:rPr>
          <w:sz w:val="24"/>
          <w:szCs w:val="24"/>
        </w:rPr>
        <w:t>horizo</w:t>
      </w:r>
      <w:r>
        <w:rPr>
          <w:spacing w:val="-5"/>
          <w:sz w:val="24"/>
          <w:szCs w:val="24"/>
        </w:rPr>
        <w:t>n</w:t>
      </w:r>
      <w:r>
        <w:rPr>
          <w:sz w:val="24"/>
          <w:szCs w:val="24"/>
        </w:rPr>
        <w:t>tal</w:t>
      </w:r>
      <w:r>
        <w:rPr>
          <w:spacing w:val="39"/>
          <w:sz w:val="24"/>
          <w:szCs w:val="24"/>
        </w:rPr>
        <w:t xml:space="preserve"> </w:t>
      </w:r>
      <w:r>
        <w:rPr>
          <w:sz w:val="24"/>
          <w:szCs w:val="24"/>
        </w:rPr>
        <w:t>and</w:t>
      </w:r>
      <w:r>
        <w:rPr>
          <w:spacing w:val="21"/>
          <w:sz w:val="24"/>
          <w:szCs w:val="24"/>
        </w:rPr>
        <w:t xml:space="preserve"> </w:t>
      </w:r>
      <w:r>
        <w:rPr>
          <w:spacing w:val="-6"/>
          <w:w w:val="102"/>
          <w:sz w:val="24"/>
          <w:szCs w:val="24"/>
        </w:rPr>
        <w:t>v</w:t>
      </w:r>
      <w:r>
        <w:rPr>
          <w:w w:val="106"/>
          <w:sz w:val="24"/>
          <w:szCs w:val="24"/>
        </w:rPr>
        <w:t xml:space="preserve">ertical </w:t>
      </w:r>
      <w:r>
        <w:rPr>
          <w:spacing w:val="7"/>
          <w:sz w:val="24"/>
          <w:szCs w:val="24"/>
        </w:rPr>
        <w:t>p</w:t>
      </w:r>
      <w:r>
        <w:rPr>
          <w:sz w:val="24"/>
          <w:szCs w:val="24"/>
        </w:rPr>
        <w:t xml:space="preserve">olarizations </w:t>
      </w:r>
      <w:r>
        <w:rPr>
          <w:spacing w:val="7"/>
          <w:sz w:val="24"/>
          <w:szCs w:val="24"/>
        </w:rPr>
        <w:t xml:space="preserve"> </w:t>
      </w:r>
      <w:r>
        <w:rPr>
          <w:sz w:val="24"/>
          <w:szCs w:val="24"/>
        </w:rPr>
        <w:t xml:space="preserve">of electromagnetic </w:t>
      </w:r>
      <w:r>
        <w:rPr>
          <w:spacing w:val="15"/>
          <w:sz w:val="24"/>
          <w:szCs w:val="24"/>
        </w:rPr>
        <w:t xml:space="preserve"> </w:t>
      </w:r>
      <w:r>
        <w:rPr>
          <w:spacing w:val="-7"/>
          <w:sz w:val="24"/>
          <w:szCs w:val="24"/>
        </w:rPr>
        <w:t>w</w:t>
      </w:r>
      <w:r>
        <w:rPr>
          <w:spacing w:val="-6"/>
          <w:sz w:val="24"/>
          <w:szCs w:val="24"/>
        </w:rPr>
        <w:t>av</w:t>
      </w:r>
      <w:r>
        <w:rPr>
          <w:sz w:val="24"/>
          <w:szCs w:val="24"/>
        </w:rPr>
        <w:t>es,</w:t>
      </w:r>
      <w:r>
        <w:rPr>
          <w:spacing w:val="19"/>
          <w:sz w:val="24"/>
          <w:szCs w:val="24"/>
        </w:rPr>
        <w:t xml:space="preserve"> </w:t>
      </w:r>
      <w:r>
        <w:rPr>
          <w:sz w:val="24"/>
          <w:szCs w:val="24"/>
        </w:rPr>
        <w:t>those</w:t>
      </w:r>
      <w:r>
        <w:rPr>
          <w:spacing w:val="37"/>
          <w:sz w:val="24"/>
          <w:szCs w:val="24"/>
        </w:rPr>
        <w:t xml:space="preserve"> </w:t>
      </w:r>
      <w:r>
        <w:rPr>
          <w:sz w:val="24"/>
          <w:szCs w:val="24"/>
        </w:rPr>
        <w:t xml:space="preserve">of </w:t>
      </w:r>
      <w:r>
        <w:rPr>
          <w:w w:val="107"/>
          <w:sz w:val="24"/>
          <w:szCs w:val="24"/>
        </w:rPr>
        <w:t>gr</w:t>
      </w:r>
      <w:r>
        <w:rPr>
          <w:spacing w:val="-6"/>
          <w:w w:val="107"/>
          <w:sz w:val="24"/>
          <w:szCs w:val="24"/>
        </w:rPr>
        <w:t>a</w:t>
      </w:r>
      <w:r>
        <w:rPr>
          <w:w w:val="107"/>
          <w:sz w:val="24"/>
          <w:szCs w:val="24"/>
        </w:rPr>
        <w:t>vitational</w:t>
      </w:r>
      <w:r>
        <w:rPr>
          <w:spacing w:val="15"/>
          <w:w w:val="107"/>
          <w:sz w:val="24"/>
          <w:szCs w:val="24"/>
        </w:rPr>
        <w:t xml:space="preserve"> </w:t>
      </w:r>
      <w:r>
        <w:rPr>
          <w:spacing w:val="-6"/>
          <w:sz w:val="24"/>
          <w:szCs w:val="24"/>
        </w:rPr>
        <w:t>w</w:t>
      </w:r>
      <w:r>
        <w:rPr>
          <w:spacing w:val="-7"/>
          <w:sz w:val="24"/>
          <w:szCs w:val="24"/>
        </w:rPr>
        <w:t>a</w:t>
      </w:r>
      <w:r>
        <w:rPr>
          <w:spacing w:val="-6"/>
          <w:sz w:val="24"/>
          <w:szCs w:val="24"/>
        </w:rPr>
        <w:t>v</w:t>
      </w:r>
      <w:r>
        <w:rPr>
          <w:sz w:val="24"/>
          <w:szCs w:val="24"/>
        </w:rPr>
        <w:t>es</w:t>
      </w:r>
      <w:r>
        <w:rPr>
          <w:spacing w:val="14"/>
          <w:sz w:val="24"/>
          <w:szCs w:val="24"/>
        </w:rPr>
        <w:t xml:space="preserve"> </w:t>
      </w:r>
      <w:r>
        <w:rPr>
          <w:sz w:val="24"/>
          <w:szCs w:val="24"/>
        </w:rPr>
        <w:t>are</w:t>
      </w:r>
      <w:r>
        <w:rPr>
          <w:spacing w:val="30"/>
          <w:sz w:val="24"/>
          <w:szCs w:val="24"/>
        </w:rPr>
        <w:t xml:space="preserve"> </w:t>
      </w:r>
      <w:r>
        <w:rPr>
          <w:sz w:val="24"/>
          <w:szCs w:val="24"/>
        </w:rPr>
        <w:t>“plus”</w:t>
      </w:r>
      <w:r>
        <w:rPr>
          <w:spacing w:val="49"/>
          <w:sz w:val="24"/>
          <w:szCs w:val="24"/>
        </w:rPr>
        <w:t xml:space="preserve"> </w:t>
      </w:r>
      <w:r>
        <w:rPr>
          <w:sz w:val="24"/>
          <w:szCs w:val="24"/>
        </w:rPr>
        <w:t>and</w:t>
      </w:r>
      <w:r>
        <w:rPr>
          <w:spacing w:val="40"/>
          <w:sz w:val="24"/>
          <w:szCs w:val="24"/>
        </w:rPr>
        <w:t xml:space="preserve"> </w:t>
      </w:r>
      <w:r>
        <w:rPr>
          <w:w w:val="103"/>
          <w:sz w:val="24"/>
          <w:szCs w:val="24"/>
        </w:rPr>
        <w:t xml:space="preserve">“cross”. </w:t>
      </w:r>
      <w:r>
        <w:rPr>
          <w:sz w:val="24"/>
          <w:szCs w:val="24"/>
        </w:rPr>
        <w:t>H</w:t>
      </w:r>
      <w:r>
        <w:rPr>
          <w:spacing w:val="-6"/>
          <w:sz w:val="24"/>
          <w:szCs w:val="24"/>
        </w:rPr>
        <w:t>ow</w:t>
      </w:r>
      <w:r>
        <w:rPr>
          <w:sz w:val="24"/>
          <w:szCs w:val="24"/>
        </w:rPr>
        <w:t>e</w:t>
      </w:r>
      <w:r>
        <w:rPr>
          <w:spacing w:val="-6"/>
          <w:sz w:val="24"/>
          <w:szCs w:val="24"/>
        </w:rPr>
        <w:t>v</w:t>
      </w:r>
      <w:r>
        <w:rPr>
          <w:sz w:val="24"/>
          <w:szCs w:val="24"/>
        </w:rPr>
        <w:t>er,</w:t>
      </w:r>
      <w:r>
        <w:rPr>
          <w:spacing w:val="17"/>
          <w:sz w:val="24"/>
          <w:szCs w:val="24"/>
        </w:rPr>
        <w:t xml:space="preserve"> </w:t>
      </w:r>
      <w:r>
        <w:rPr>
          <w:w w:val="107"/>
          <w:sz w:val="24"/>
          <w:szCs w:val="24"/>
        </w:rPr>
        <w:t>gr</w:t>
      </w:r>
      <w:r>
        <w:rPr>
          <w:spacing w:val="-6"/>
          <w:w w:val="107"/>
          <w:sz w:val="24"/>
          <w:szCs w:val="24"/>
        </w:rPr>
        <w:t>a</w:t>
      </w:r>
      <w:r>
        <w:rPr>
          <w:w w:val="107"/>
          <w:sz w:val="24"/>
          <w:szCs w:val="24"/>
        </w:rPr>
        <w:t>vit</w:t>
      </w:r>
      <w:r>
        <w:rPr>
          <w:spacing w:val="1"/>
          <w:w w:val="107"/>
          <w:sz w:val="24"/>
          <w:szCs w:val="24"/>
        </w:rPr>
        <w:t>a</w:t>
      </w:r>
      <w:r>
        <w:rPr>
          <w:w w:val="107"/>
          <w:sz w:val="24"/>
          <w:szCs w:val="24"/>
        </w:rPr>
        <w:t>tional</w:t>
      </w:r>
      <w:r>
        <w:rPr>
          <w:spacing w:val="17"/>
          <w:w w:val="107"/>
          <w:sz w:val="24"/>
          <w:szCs w:val="24"/>
        </w:rPr>
        <w:t xml:space="preserve"> </w:t>
      </w:r>
      <w:r>
        <w:rPr>
          <w:spacing w:val="-6"/>
          <w:sz w:val="24"/>
          <w:szCs w:val="24"/>
        </w:rPr>
        <w:t>wav</w:t>
      </w:r>
      <w:r>
        <w:rPr>
          <w:sz w:val="24"/>
          <w:szCs w:val="24"/>
        </w:rPr>
        <w:t>es</w:t>
      </w:r>
      <w:r>
        <w:rPr>
          <w:spacing w:val="15"/>
          <w:sz w:val="24"/>
          <w:szCs w:val="24"/>
        </w:rPr>
        <w:t xml:space="preserve"> </w:t>
      </w:r>
      <w:r>
        <w:rPr>
          <w:sz w:val="24"/>
          <w:szCs w:val="24"/>
        </w:rPr>
        <w:t>do</w:t>
      </w:r>
      <w:r>
        <w:rPr>
          <w:spacing w:val="17"/>
          <w:sz w:val="24"/>
          <w:szCs w:val="24"/>
        </w:rPr>
        <w:t xml:space="preserve"> </w:t>
      </w:r>
      <w:r>
        <w:rPr>
          <w:sz w:val="24"/>
          <w:szCs w:val="24"/>
        </w:rPr>
        <w:t>share</w:t>
      </w:r>
      <w:r>
        <w:rPr>
          <w:spacing w:val="37"/>
          <w:sz w:val="24"/>
          <w:szCs w:val="24"/>
        </w:rPr>
        <w:t xml:space="preserve"> </w:t>
      </w:r>
      <w:r>
        <w:rPr>
          <w:sz w:val="24"/>
          <w:szCs w:val="24"/>
        </w:rPr>
        <w:t>lots</w:t>
      </w:r>
      <w:r>
        <w:rPr>
          <w:spacing w:val="29"/>
          <w:sz w:val="24"/>
          <w:szCs w:val="24"/>
        </w:rPr>
        <w:t xml:space="preserve"> </w:t>
      </w:r>
      <w:r>
        <w:rPr>
          <w:sz w:val="24"/>
          <w:szCs w:val="24"/>
        </w:rPr>
        <w:t>of similarities</w:t>
      </w:r>
      <w:r>
        <w:rPr>
          <w:spacing w:val="46"/>
          <w:sz w:val="24"/>
          <w:szCs w:val="24"/>
        </w:rPr>
        <w:t xml:space="preserve"> </w:t>
      </w:r>
      <w:r>
        <w:rPr>
          <w:sz w:val="24"/>
          <w:szCs w:val="24"/>
        </w:rPr>
        <w:t>with</w:t>
      </w:r>
      <w:r>
        <w:rPr>
          <w:spacing w:val="38"/>
          <w:sz w:val="24"/>
          <w:szCs w:val="24"/>
        </w:rPr>
        <w:t xml:space="preserve"> </w:t>
      </w:r>
      <w:r>
        <w:rPr>
          <w:sz w:val="24"/>
          <w:szCs w:val="24"/>
        </w:rPr>
        <w:t xml:space="preserve">electromagnetic </w:t>
      </w:r>
      <w:r>
        <w:rPr>
          <w:spacing w:val="15"/>
          <w:sz w:val="24"/>
          <w:szCs w:val="24"/>
        </w:rPr>
        <w:t xml:space="preserve"> </w:t>
      </w:r>
      <w:r>
        <w:rPr>
          <w:spacing w:val="-6"/>
          <w:sz w:val="24"/>
          <w:szCs w:val="24"/>
        </w:rPr>
        <w:t>w</w:t>
      </w:r>
      <w:r>
        <w:rPr>
          <w:spacing w:val="-7"/>
          <w:sz w:val="24"/>
          <w:szCs w:val="24"/>
        </w:rPr>
        <w:t>a</w:t>
      </w:r>
      <w:r>
        <w:rPr>
          <w:spacing w:val="-6"/>
          <w:sz w:val="24"/>
          <w:szCs w:val="24"/>
        </w:rPr>
        <w:t>v</w:t>
      </w:r>
      <w:r>
        <w:rPr>
          <w:sz w:val="24"/>
          <w:szCs w:val="24"/>
        </w:rPr>
        <w:t>es.</w:t>
      </w:r>
      <w:r>
        <w:rPr>
          <w:spacing w:val="49"/>
          <w:sz w:val="24"/>
          <w:szCs w:val="24"/>
        </w:rPr>
        <w:t xml:space="preserve"> </w:t>
      </w:r>
      <w:r>
        <w:rPr>
          <w:w w:val="106"/>
          <w:sz w:val="24"/>
          <w:szCs w:val="24"/>
        </w:rPr>
        <w:t xml:space="preserve">They </w:t>
      </w:r>
      <w:r>
        <w:rPr>
          <w:sz w:val="24"/>
          <w:szCs w:val="24"/>
        </w:rPr>
        <w:t>h</w:t>
      </w:r>
      <w:r>
        <w:rPr>
          <w:spacing w:val="-6"/>
          <w:sz w:val="24"/>
          <w:szCs w:val="24"/>
        </w:rPr>
        <w:t>av</w:t>
      </w:r>
      <w:r>
        <w:rPr>
          <w:sz w:val="24"/>
          <w:szCs w:val="24"/>
        </w:rPr>
        <w:t>e</w:t>
      </w:r>
      <w:r>
        <w:rPr>
          <w:spacing w:val="36"/>
          <w:sz w:val="24"/>
          <w:szCs w:val="24"/>
        </w:rPr>
        <w:t xml:space="preserve"> </w:t>
      </w:r>
      <w:r>
        <w:rPr>
          <w:sz w:val="24"/>
          <w:szCs w:val="24"/>
        </w:rPr>
        <w:t>frequencies</w:t>
      </w:r>
      <w:r>
        <w:rPr>
          <w:spacing w:val="29"/>
          <w:sz w:val="24"/>
          <w:szCs w:val="24"/>
        </w:rPr>
        <w:t xml:space="preserve"> </w:t>
      </w:r>
      <w:r>
        <w:rPr>
          <w:sz w:val="24"/>
          <w:szCs w:val="24"/>
        </w:rPr>
        <w:t>and</w:t>
      </w:r>
      <w:r>
        <w:rPr>
          <w:spacing w:val="44"/>
          <w:sz w:val="24"/>
          <w:szCs w:val="24"/>
        </w:rPr>
        <w:t xml:space="preserve"> </w:t>
      </w:r>
      <w:r>
        <w:rPr>
          <w:spacing w:val="-6"/>
          <w:sz w:val="24"/>
          <w:szCs w:val="24"/>
        </w:rPr>
        <w:t>wa</w:t>
      </w:r>
      <w:r>
        <w:rPr>
          <w:spacing w:val="-7"/>
          <w:sz w:val="24"/>
          <w:szCs w:val="24"/>
        </w:rPr>
        <w:t>v</w:t>
      </w:r>
      <w:r>
        <w:rPr>
          <w:sz w:val="24"/>
          <w:szCs w:val="24"/>
        </w:rPr>
        <w:t xml:space="preserve">elengths, </w:t>
      </w:r>
      <w:r>
        <w:rPr>
          <w:spacing w:val="3"/>
          <w:sz w:val="24"/>
          <w:szCs w:val="24"/>
        </w:rPr>
        <w:t xml:space="preserve"> </w:t>
      </w:r>
      <w:r>
        <w:rPr>
          <w:sz w:val="24"/>
          <w:szCs w:val="24"/>
        </w:rPr>
        <w:t>whose</w:t>
      </w:r>
      <w:r>
        <w:rPr>
          <w:spacing w:val="10"/>
          <w:sz w:val="24"/>
          <w:szCs w:val="24"/>
        </w:rPr>
        <w:t xml:space="preserve"> </w:t>
      </w:r>
      <w:r>
        <w:rPr>
          <w:sz w:val="24"/>
          <w:szCs w:val="24"/>
        </w:rPr>
        <w:t xml:space="preserve">relationship </w:t>
      </w:r>
      <w:r>
        <w:rPr>
          <w:spacing w:val="15"/>
          <w:sz w:val="24"/>
          <w:szCs w:val="24"/>
        </w:rPr>
        <w:t xml:space="preserve"> </w:t>
      </w:r>
      <w:r>
        <w:rPr>
          <w:sz w:val="24"/>
          <w:szCs w:val="24"/>
        </w:rPr>
        <w:t>is</w:t>
      </w:r>
      <w:r>
        <w:rPr>
          <w:spacing w:val="13"/>
          <w:sz w:val="24"/>
          <w:szCs w:val="24"/>
        </w:rPr>
        <w:t xml:space="preserve"> </w:t>
      </w:r>
      <w:r>
        <w:rPr>
          <w:sz w:val="24"/>
          <w:szCs w:val="24"/>
        </w:rPr>
        <w:t>gi</w:t>
      </w:r>
      <w:r>
        <w:rPr>
          <w:spacing w:val="-6"/>
          <w:sz w:val="24"/>
          <w:szCs w:val="24"/>
        </w:rPr>
        <w:t>v</w:t>
      </w:r>
      <w:r>
        <w:rPr>
          <w:sz w:val="24"/>
          <w:szCs w:val="24"/>
        </w:rPr>
        <w:t>en</w:t>
      </w:r>
      <w:r>
        <w:rPr>
          <w:spacing w:val="20"/>
          <w:sz w:val="24"/>
          <w:szCs w:val="24"/>
        </w:rPr>
        <w:t xml:space="preserve"> </w:t>
      </w:r>
      <w:r>
        <w:rPr>
          <w:spacing w:val="-6"/>
          <w:sz w:val="24"/>
          <w:szCs w:val="24"/>
        </w:rPr>
        <w:t>b</w:t>
      </w:r>
      <w:r>
        <w:rPr>
          <w:sz w:val="24"/>
          <w:szCs w:val="24"/>
        </w:rPr>
        <w:t xml:space="preserve">y: </w:t>
      </w:r>
      <w:r>
        <w:rPr>
          <w:spacing w:val="6"/>
          <w:sz w:val="24"/>
          <w:szCs w:val="24"/>
        </w:rPr>
        <w:t xml:space="preserve"> </w:t>
      </w:r>
      <w:r>
        <w:rPr>
          <w:w w:val="131"/>
          <w:sz w:val="24"/>
          <w:szCs w:val="24"/>
        </w:rPr>
        <w:t>λf</w:t>
      </w:r>
      <w:r>
        <w:rPr>
          <w:spacing w:val="16"/>
          <w:w w:val="131"/>
          <w:sz w:val="24"/>
          <w:szCs w:val="24"/>
        </w:rPr>
        <w:t xml:space="preserve"> </w:t>
      </w:r>
      <w:r>
        <w:rPr>
          <w:w w:val="131"/>
          <w:sz w:val="24"/>
          <w:szCs w:val="24"/>
        </w:rPr>
        <w:t xml:space="preserve">= </w:t>
      </w:r>
      <w:r>
        <w:rPr>
          <w:sz w:val="24"/>
          <w:szCs w:val="24"/>
        </w:rPr>
        <w:t>c,</w:t>
      </w:r>
      <w:r>
        <w:rPr>
          <w:spacing w:val="18"/>
          <w:sz w:val="24"/>
          <w:szCs w:val="24"/>
        </w:rPr>
        <w:t xml:space="preserve"> </w:t>
      </w:r>
      <w:r>
        <w:rPr>
          <w:sz w:val="24"/>
          <w:szCs w:val="24"/>
        </w:rPr>
        <w:t>where</w:t>
      </w:r>
      <w:r>
        <w:rPr>
          <w:spacing w:val="28"/>
          <w:sz w:val="24"/>
          <w:szCs w:val="24"/>
        </w:rPr>
        <w:t xml:space="preserve"> </w:t>
      </w:r>
      <w:r>
        <w:rPr>
          <w:sz w:val="24"/>
          <w:szCs w:val="24"/>
        </w:rPr>
        <w:t>λ</w:t>
      </w:r>
      <w:r>
        <w:rPr>
          <w:spacing w:val="36"/>
          <w:sz w:val="24"/>
          <w:szCs w:val="24"/>
        </w:rPr>
        <w:t xml:space="preserve"> </w:t>
      </w:r>
      <w:r>
        <w:rPr>
          <w:sz w:val="24"/>
          <w:szCs w:val="24"/>
        </w:rPr>
        <w:t>is</w:t>
      </w:r>
      <w:r>
        <w:rPr>
          <w:spacing w:val="13"/>
          <w:sz w:val="24"/>
          <w:szCs w:val="24"/>
        </w:rPr>
        <w:t xml:space="preserve"> </w:t>
      </w:r>
      <w:r>
        <w:rPr>
          <w:w w:val="110"/>
          <w:sz w:val="24"/>
          <w:szCs w:val="24"/>
        </w:rPr>
        <w:t xml:space="preserve">the </w:t>
      </w:r>
      <w:r>
        <w:rPr>
          <w:spacing w:val="-6"/>
          <w:sz w:val="24"/>
          <w:szCs w:val="24"/>
        </w:rPr>
        <w:t>wa</w:t>
      </w:r>
      <w:r>
        <w:rPr>
          <w:spacing w:val="-7"/>
          <w:sz w:val="24"/>
          <w:szCs w:val="24"/>
        </w:rPr>
        <w:t>v</w:t>
      </w:r>
      <w:r>
        <w:rPr>
          <w:sz w:val="24"/>
          <w:szCs w:val="24"/>
        </w:rPr>
        <w:t xml:space="preserve">elength, </w:t>
      </w:r>
      <w:r>
        <w:rPr>
          <w:spacing w:val="1"/>
          <w:sz w:val="24"/>
          <w:szCs w:val="24"/>
        </w:rPr>
        <w:t xml:space="preserve"> </w:t>
      </w:r>
      <w:r>
        <w:rPr>
          <w:w w:val="144"/>
          <w:sz w:val="24"/>
          <w:szCs w:val="24"/>
        </w:rPr>
        <w:t>f</w:t>
      </w:r>
      <w:r>
        <w:rPr>
          <w:spacing w:val="12"/>
          <w:w w:val="144"/>
          <w:sz w:val="24"/>
          <w:szCs w:val="24"/>
        </w:rPr>
        <w:t xml:space="preserve"> </w:t>
      </w:r>
      <w:r>
        <w:rPr>
          <w:sz w:val="24"/>
          <w:szCs w:val="24"/>
        </w:rPr>
        <w:t>is</w:t>
      </w:r>
      <w:r>
        <w:rPr>
          <w:spacing w:val="9"/>
          <w:sz w:val="24"/>
          <w:szCs w:val="24"/>
        </w:rPr>
        <w:t xml:space="preserve"> </w:t>
      </w:r>
      <w:r>
        <w:rPr>
          <w:sz w:val="24"/>
          <w:szCs w:val="24"/>
        </w:rPr>
        <w:t>the</w:t>
      </w:r>
      <w:r>
        <w:rPr>
          <w:spacing w:val="42"/>
          <w:sz w:val="24"/>
          <w:szCs w:val="24"/>
        </w:rPr>
        <w:t xml:space="preserve"> </w:t>
      </w:r>
      <w:r>
        <w:rPr>
          <w:sz w:val="24"/>
          <w:szCs w:val="24"/>
        </w:rPr>
        <w:t>frequenc</w:t>
      </w:r>
      <w:r>
        <w:rPr>
          <w:spacing w:val="-18"/>
          <w:sz w:val="24"/>
          <w:szCs w:val="24"/>
        </w:rPr>
        <w:t>y</w:t>
      </w:r>
      <w:r>
        <w:rPr>
          <w:sz w:val="24"/>
          <w:szCs w:val="24"/>
        </w:rPr>
        <w:t>,</w:t>
      </w:r>
      <w:r>
        <w:rPr>
          <w:spacing w:val="37"/>
          <w:sz w:val="24"/>
          <w:szCs w:val="24"/>
        </w:rPr>
        <w:t xml:space="preserve"> </w:t>
      </w:r>
      <w:r>
        <w:rPr>
          <w:sz w:val="24"/>
          <w:szCs w:val="24"/>
        </w:rPr>
        <w:t>and</w:t>
      </w:r>
      <w:r>
        <w:rPr>
          <w:spacing w:val="41"/>
          <w:sz w:val="24"/>
          <w:szCs w:val="24"/>
        </w:rPr>
        <w:t xml:space="preserve"> </w:t>
      </w:r>
      <w:r>
        <w:rPr>
          <w:sz w:val="24"/>
          <w:szCs w:val="24"/>
        </w:rPr>
        <w:t>c</w:t>
      </w:r>
      <w:r>
        <w:rPr>
          <w:spacing w:val="6"/>
          <w:sz w:val="24"/>
          <w:szCs w:val="24"/>
        </w:rPr>
        <w:t xml:space="preserve"> </w:t>
      </w:r>
      <w:r>
        <w:rPr>
          <w:sz w:val="24"/>
          <w:szCs w:val="24"/>
        </w:rPr>
        <w:t>is</w:t>
      </w:r>
      <w:r>
        <w:rPr>
          <w:spacing w:val="9"/>
          <w:sz w:val="24"/>
          <w:szCs w:val="24"/>
        </w:rPr>
        <w:t xml:space="preserve"> </w:t>
      </w:r>
      <w:r>
        <w:rPr>
          <w:sz w:val="24"/>
          <w:szCs w:val="24"/>
        </w:rPr>
        <w:t>the</w:t>
      </w:r>
      <w:r>
        <w:rPr>
          <w:spacing w:val="42"/>
          <w:sz w:val="24"/>
          <w:szCs w:val="24"/>
        </w:rPr>
        <w:t xml:space="preserve"> </w:t>
      </w:r>
      <w:r>
        <w:rPr>
          <w:sz w:val="24"/>
          <w:szCs w:val="24"/>
        </w:rPr>
        <w:t>s</w:t>
      </w:r>
      <w:r>
        <w:rPr>
          <w:spacing w:val="7"/>
          <w:sz w:val="24"/>
          <w:szCs w:val="24"/>
        </w:rPr>
        <w:t>p</w:t>
      </w:r>
      <w:r>
        <w:rPr>
          <w:sz w:val="24"/>
          <w:szCs w:val="24"/>
        </w:rPr>
        <w:t>eed</w:t>
      </w:r>
      <w:r>
        <w:rPr>
          <w:spacing w:val="24"/>
          <w:sz w:val="24"/>
          <w:szCs w:val="24"/>
        </w:rPr>
        <w:t xml:space="preserve"> </w:t>
      </w:r>
      <w:r>
        <w:rPr>
          <w:sz w:val="24"/>
          <w:szCs w:val="24"/>
        </w:rPr>
        <w:t>of lig</w:t>
      </w:r>
      <w:r>
        <w:rPr>
          <w:spacing w:val="-6"/>
          <w:sz w:val="24"/>
          <w:szCs w:val="24"/>
        </w:rPr>
        <w:t>h</w:t>
      </w:r>
      <w:r>
        <w:rPr>
          <w:sz w:val="24"/>
          <w:szCs w:val="24"/>
        </w:rPr>
        <w:t xml:space="preserve">t. </w:t>
      </w:r>
      <w:r>
        <w:rPr>
          <w:spacing w:val="25"/>
          <w:sz w:val="24"/>
          <w:szCs w:val="24"/>
        </w:rPr>
        <w:t xml:space="preserve"> </w:t>
      </w:r>
      <w:r>
        <w:rPr>
          <w:sz w:val="24"/>
          <w:szCs w:val="24"/>
        </w:rPr>
        <w:t>They</w:t>
      </w:r>
      <w:r>
        <w:rPr>
          <w:spacing w:val="43"/>
          <w:sz w:val="24"/>
          <w:szCs w:val="24"/>
        </w:rPr>
        <w:t xml:space="preserve"> </w:t>
      </w:r>
      <w:r>
        <w:rPr>
          <w:sz w:val="24"/>
          <w:szCs w:val="24"/>
        </w:rPr>
        <w:t>are</w:t>
      </w:r>
      <w:r>
        <w:rPr>
          <w:spacing w:val="31"/>
          <w:sz w:val="24"/>
          <w:szCs w:val="24"/>
        </w:rPr>
        <w:t xml:space="preserve"> </w:t>
      </w:r>
      <w:r>
        <w:rPr>
          <w:sz w:val="24"/>
          <w:szCs w:val="24"/>
        </w:rPr>
        <w:t>able</w:t>
      </w:r>
      <w:r>
        <w:rPr>
          <w:spacing w:val="29"/>
          <w:sz w:val="24"/>
          <w:szCs w:val="24"/>
        </w:rPr>
        <w:t xml:space="preserve"> </w:t>
      </w:r>
      <w:r>
        <w:rPr>
          <w:sz w:val="24"/>
          <w:szCs w:val="24"/>
        </w:rPr>
        <w:t>to</w:t>
      </w:r>
      <w:r>
        <w:rPr>
          <w:spacing w:val="33"/>
          <w:sz w:val="24"/>
          <w:szCs w:val="24"/>
        </w:rPr>
        <w:t xml:space="preserve"> </w:t>
      </w:r>
      <w:r>
        <w:rPr>
          <w:sz w:val="24"/>
          <w:szCs w:val="24"/>
        </w:rPr>
        <w:t>carry</w:t>
      </w:r>
      <w:r>
        <w:rPr>
          <w:spacing w:val="43"/>
          <w:sz w:val="24"/>
          <w:szCs w:val="24"/>
        </w:rPr>
        <w:t xml:space="preserve"> </w:t>
      </w:r>
      <w:r>
        <w:rPr>
          <w:w w:val="102"/>
          <w:sz w:val="24"/>
          <w:szCs w:val="24"/>
        </w:rPr>
        <w:t>energ</w:t>
      </w:r>
      <w:r>
        <w:rPr>
          <w:spacing w:val="-19"/>
          <w:w w:val="102"/>
          <w:sz w:val="24"/>
          <w:szCs w:val="24"/>
        </w:rPr>
        <w:t>y</w:t>
      </w:r>
      <w:r>
        <w:rPr>
          <w:w w:val="107"/>
          <w:sz w:val="24"/>
          <w:szCs w:val="24"/>
        </w:rPr>
        <w:t xml:space="preserve">, </w:t>
      </w:r>
      <w:r>
        <w:rPr>
          <w:sz w:val="24"/>
          <w:szCs w:val="24"/>
        </w:rPr>
        <w:t>mome</w:t>
      </w:r>
      <w:r>
        <w:rPr>
          <w:spacing w:val="-6"/>
          <w:sz w:val="24"/>
          <w:szCs w:val="24"/>
        </w:rPr>
        <w:t>n</w:t>
      </w:r>
      <w:r>
        <w:rPr>
          <w:sz w:val="24"/>
          <w:szCs w:val="24"/>
        </w:rPr>
        <w:t xml:space="preserve">tum, </w:t>
      </w:r>
      <w:r>
        <w:rPr>
          <w:spacing w:val="11"/>
          <w:sz w:val="24"/>
          <w:szCs w:val="24"/>
        </w:rPr>
        <w:t xml:space="preserve"> </w:t>
      </w:r>
      <w:r>
        <w:rPr>
          <w:sz w:val="24"/>
          <w:szCs w:val="24"/>
        </w:rPr>
        <w:t>and</w:t>
      </w:r>
      <w:r>
        <w:rPr>
          <w:spacing w:val="39"/>
          <w:sz w:val="24"/>
          <w:szCs w:val="24"/>
        </w:rPr>
        <w:t xml:space="preserve"> </w:t>
      </w:r>
      <w:r>
        <w:rPr>
          <w:sz w:val="24"/>
          <w:szCs w:val="24"/>
        </w:rPr>
        <w:t>angular</w:t>
      </w:r>
      <w:r>
        <w:rPr>
          <w:spacing w:val="54"/>
          <w:sz w:val="24"/>
          <w:szCs w:val="24"/>
        </w:rPr>
        <w:t xml:space="preserve"> </w:t>
      </w:r>
      <w:r>
        <w:rPr>
          <w:sz w:val="24"/>
          <w:szCs w:val="24"/>
        </w:rPr>
        <w:t>mome</w:t>
      </w:r>
      <w:r>
        <w:rPr>
          <w:spacing w:val="-6"/>
          <w:sz w:val="24"/>
          <w:szCs w:val="24"/>
        </w:rPr>
        <w:t>n</w:t>
      </w:r>
      <w:r>
        <w:rPr>
          <w:sz w:val="24"/>
          <w:szCs w:val="24"/>
        </w:rPr>
        <w:t xml:space="preserve">tum </w:t>
      </w:r>
      <w:r>
        <w:rPr>
          <w:spacing w:val="6"/>
          <w:sz w:val="24"/>
          <w:szCs w:val="24"/>
        </w:rPr>
        <w:t xml:space="preserve"> </w:t>
      </w:r>
      <w:r>
        <w:rPr>
          <w:spacing w:val="-6"/>
          <w:sz w:val="24"/>
          <w:szCs w:val="24"/>
        </w:rPr>
        <w:t>a</w:t>
      </w:r>
      <w:r>
        <w:rPr>
          <w:spacing w:val="-7"/>
          <w:sz w:val="24"/>
          <w:szCs w:val="24"/>
        </w:rPr>
        <w:t>w</w:t>
      </w:r>
      <w:r>
        <w:rPr>
          <w:spacing w:val="-6"/>
          <w:sz w:val="24"/>
          <w:szCs w:val="24"/>
        </w:rPr>
        <w:t>a</w:t>
      </w:r>
      <w:r>
        <w:rPr>
          <w:sz w:val="24"/>
          <w:szCs w:val="24"/>
        </w:rPr>
        <w:t>y</w:t>
      </w:r>
      <w:r>
        <w:rPr>
          <w:spacing w:val="26"/>
          <w:sz w:val="24"/>
          <w:szCs w:val="24"/>
        </w:rPr>
        <w:t xml:space="preserve"> </w:t>
      </w:r>
      <w:r>
        <w:rPr>
          <w:sz w:val="24"/>
          <w:szCs w:val="24"/>
        </w:rPr>
        <w:t>from</w:t>
      </w:r>
      <w:r>
        <w:rPr>
          <w:spacing w:val="16"/>
          <w:sz w:val="24"/>
          <w:szCs w:val="24"/>
        </w:rPr>
        <w:t xml:space="preserve"> </w:t>
      </w:r>
      <w:r>
        <w:rPr>
          <w:sz w:val="24"/>
          <w:szCs w:val="24"/>
        </w:rPr>
        <w:t>the</w:t>
      </w:r>
      <w:r>
        <w:rPr>
          <w:spacing w:val="40"/>
          <w:sz w:val="24"/>
          <w:szCs w:val="24"/>
        </w:rPr>
        <w:t xml:space="preserve"> </w:t>
      </w:r>
      <w:r>
        <w:rPr>
          <w:sz w:val="24"/>
          <w:szCs w:val="24"/>
        </w:rPr>
        <w:t>source</w:t>
      </w:r>
      <w:del w:id="27" w:author="Olga" w:date="2016-07-27T22:53:00Z">
        <w:r w:rsidDel="00FA160E">
          <w:rPr>
            <w:sz w:val="24"/>
            <w:szCs w:val="24"/>
          </w:rPr>
          <w:delText>.</w:delText>
        </w:r>
      </w:del>
      <w:r>
        <w:rPr>
          <w:spacing w:val="59"/>
          <w:sz w:val="24"/>
          <w:szCs w:val="24"/>
        </w:rPr>
        <w:t xml:space="preserve"> </w:t>
      </w:r>
      <w:r>
        <w:rPr>
          <w:sz w:val="24"/>
          <w:szCs w:val="24"/>
        </w:rPr>
        <w:t>[8]</w:t>
      </w:r>
      <w:ins w:id="28" w:author="Olga" w:date="2016-07-27T22:53:00Z">
        <w:r w:rsidR="00FA160E">
          <w:rPr>
            <w:sz w:val="24"/>
            <w:szCs w:val="24"/>
          </w:rPr>
          <w:t>.</w:t>
        </w:r>
      </w:ins>
      <w:r>
        <w:rPr>
          <w:spacing w:val="-23"/>
          <w:sz w:val="24"/>
          <w:szCs w:val="24"/>
        </w:rPr>
        <w:t xml:space="preserve"> </w:t>
      </w:r>
      <w:r>
        <w:rPr>
          <w:sz w:val="24"/>
          <w:szCs w:val="24"/>
        </w:rPr>
        <w:t>The</w:t>
      </w:r>
      <w:r>
        <w:rPr>
          <w:spacing w:val="40"/>
          <w:sz w:val="24"/>
          <w:szCs w:val="24"/>
        </w:rPr>
        <w:t xml:space="preserve"> </w:t>
      </w:r>
      <w:r>
        <w:rPr>
          <w:sz w:val="24"/>
          <w:szCs w:val="24"/>
        </w:rPr>
        <w:t>strain</w:t>
      </w:r>
      <w:r>
        <w:rPr>
          <w:spacing w:val="59"/>
          <w:sz w:val="24"/>
          <w:szCs w:val="24"/>
        </w:rPr>
        <w:t xml:space="preserve"> </w:t>
      </w:r>
      <w:r>
        <w:rPr>
          <w:sz w:val="24"/>
          <w:szCs w:val="24"/>
        </w:rPr>
        <w:t xml:space="preserve">amplitude </w:t>
      </w:r>
      <w:r>
        <w:rPr>
          <w:spacing w:val="19"/>
          <w:sz w:val="24"/>
          <w:szCs w:val="24"/>
        </w:rPr>
        <w:t xml:space="preserve"> </w:t>
      </w:r>
      <w:r>
        <w:rPr>
          <w:sz w:val="24"/>
          <w:szCs w:val="24"/>
        </w:rPr>
        <w:t>can</w:t>
      </w:r>
      <w:r>
        <w:rPr>
          <w:spacing w:val="28"/>
          <w:sz w:val="24"/>
          <w:szCs w:val="24"/>
        </w:rPr>
        <w:t xml:space="preserve"> </w:t>
      </w:r>
      <w:r>
        <w:rPr>
          <w:spacing w:val="7"/>
          <w:w w:val="108"/>
          <w:sz w:val="24"/>
          <w:szCs w:val="24"/>
        </w:rPr>
        <w:t>b</w:t>
      </w:r>
      <w:r>
        <w:rPr>
          <w:w w:val="97"/>
          <w:sz w:val="24"/>
          <w:szCs w:val="24"/>
        </w:rPr>
        <w:t xml:space="preserve">e </w:t>
      </w:r>
      <w:r>
        <w:rPr>
          <w:sz w:val="24"/>
          <w:szCs w:val="24"/>
        </w:rPr>
        <w:t>deri</w:t>
      </w:r>
      <w:r>
        <w:rPr>
          <w:spacing w:val="-6"/>
          <w:sz w:val="24"/>
          <w:szCs w:val="24"/>
        </w:rPr>
        <w:t>v</w:t>
      </w:r>
      <w:r>
        <w:rPr>
          <w:sz w:val="24"/>
          <w:szCs w:val="24"/>
        </w:rPr>
        <w:t>ed</w:t>
      </w:r>
      <w:r>
        <w:rPr>
          <w:spacing w:val="42"/>
          <w:sz w:val="24"/>
          <w:szCs w:val="24"/>
        </w:rPr>
        <w:t xml:space="preserve"> </w:t>
      </w:r>
      <w:r>
        <w:rPr>
          <w:sz w:val="24"/>
          <w:szCs w:val="24"/>
        </w:rPr>
        <w:t>from</w:t>
      </w:r>
      <w:r>
        <w:rPr>
          <w:spacing w:val="22"/>
          <w:sz w:val="24"/>
          <w:szCs w:val="24"/>
        </w:rPr>
        <w:t xml:space="preserve"> </w:t>
      </w:r>
      <w:r>
        <w:rPr>
          <w:sz w:val="24"/>
          <w:szCs w:val="24"/>
        </w:rPr>
        <w:t>Einstein’s</w:t>
      </w:r>
      <w:r>
        <w:rPr>
          <w:spacing w:val="47"/>
          <w:sz w:val="24"/>
          <w:szCs w:val="24"/>
        </w:rPr>
        <w:t xml:space="preserve"> </w:t>
      </w:r>
      <w:r>
        <w:rPr>
          <w:sz w:val="24"/>
          <w:szCs w:val="24"/>
        </w:rPr>
        <w:t>quadru</w:t>
      </w:r>
      <w:r>
        <w:rPr>
          <w:spacing w:val="8"/>
          <w:sz w:val="24"/>
          <w:szCs w:val="24"/>
        </w:rPr>
        <w:t>p</w:t>
      </w:r>
      <w:r>
        <w:rPr>
          <w:sz w:val="24"/>
          <w:szCs w:val="24"/>
        </w:rPr>
        <w:t xml:space="preserve">ole </w:t>
      </w:r>
      <w:r>
        <w:rPr>
          <w:spacing w:val="10"/>
          <w:sz w:val="24"/>
          <w:szCs w:val="24"/>
        </w:rPr>
        <w:t xml:space="preserve"> </w:t>
      </w:r>
      <w:r>
        <w:rPr>
          <w:sz w:val="24"/>
          <w:szCs w:val="24"/>
        </w:rPr>
        <w:t>for</w:t>
      </w:r>
      <w:r>
        <w:rPr>
          <w:spacing w:val="-6"/>
          <w:sz w:val="24"/>
          <w:szCs w:val="24"/>
        </w:rPr>
        <w:t>m</w:t>
      </w:r>
      <w:r>
        <w:rPr>
          <w:sz w:val="24"/>
          <w:szCs w:val="24"/>
        </w:rPr>
        <w:t>ula,</w:t>
      </w:r>
      <w:r>
        <w:rPr>
          <w:spacing w:val="43"/>
          <w:sz w:val="24"/>
          <w:szCs w:val="24"/>
        </w:rPr>
        <w:t xml:space="preserve"> </w:t>
      </w:r>
      <w:r>
        <w:rPr>
          <w:sz w:val="24"/>
          <w:szCs w:val="24"/>
        </w:rPr>
        <w:t>and</w:t>
      </w:r>
      <w:r>
        <w:rPr>
          <w:spacing w:val="45"/>
          <w:sz w:val="24"/>
          <w:szCs w:val="24"/>
        </w:rPr>
        <w:t xml:space="preserve"> </w:t>
      </w:r>
      <w:r>
        <w:rPr>
          <w:sz w:val="24"/>
          <w:szCs w:val="24"/>
        </w:rPr>
        <w:t>it</w:t>
      </w:r>
      <w:r>
        <w:rPr>
          <w:spacing w:val="39"/>
          <w:sz w:val="24"/>
          <w:szCs w:val="24"/>
        </w:rPr>
        <w:t xml:space="preserve"> </w:t>
      </w:r>
      <w:r>
        <w:rPr>
          <w:sz w:val="24"/>
          <w:szCs w:val="24"/>
        </w:rPr>
        <w:t>is</w:t>
      </w:r>
      <w:r>
        <w:rPr>
          <w:spacing w:val="13"/>
          <w:sz w:val="24"/>
          <w:szCs w:val="24"/>
        </w:rPr>
        <w:t xml:space="preserve"> </w:t>
      </w:r>
      <w:r>
        <w:rPr>
          <w:sz w:val="24"/>
          <w:szCs w:val="24"/>
        </w:rPr>
        <w:t>i</w:t>
      </w:r>
      <w:r>
        <w:rPr>
          <w:spacing w:val="-6"/>
          <w:sz w:val="24"/>
          <w:szCs w:val="24"/>
        </w:rPr>
        <w:t>nv</w:t>
      </w:r>
      <w:r>
        <w:rPr>
          <w:sz w:val="24"/>
          <w:szCs w:val="24"/>
        </w:rPr>
        <w:t>ersely</w:t>
      </w:r>
      <w:r>
        <w:rPr>
          <w:spacing w:val="33"/>
          <w:sz w:val="24"/>
          <w:szCs w:val="24"/>
        </w:rPr>
        <w:t xml:space="preserve"> </w:t>
      </w:r>
      <w:r>
        <w:rPr>
          <w:sz w:val="24"/>
          <w:szCs w:val="24"/>
        </w:rPr>
        <w:t>pro</w:t>
      </w:r>
      <w:r>
        <w:rPr>
          <w:spacing w:val="7"/>
          <w:sz w:val="24"/>
          <w:szCs w:val="24"/>
        </w:rPr>
        <w:t>p</w:t>
      </w:r>
      <w:r>
        <w:rPr>
          <w:sz w:val="24"/>
          <w:szCs w:val="24"/>
        </w:rPr>
        <w:t xml:space="preserve">ortional </w:t>
      </w:r>
      <w:r>
        <w:rPr>
          <w:spacing w:val="29"/>
          <w:sz w:val="24"/>
          <w:szCs w:val="24"/>
        </w:rPr>
        <w:t xml:space="preserve"> </w:t>
      </w:r>
      <w:r>
        <w:rPr>
          <w:sz w:val="24"/>
          <w:szCs w:val="24"/>
        </w:rPr>
        <w:t>to</w:t>
      </w:r>
      <w:r>
        <w:rPr>
          <w:spacing w:val="37"/>
          <w:sz w:val="24"/>
          <w:szCs w:val="24"/>
        </w:rPr>
        <w:t xml:space="preserve"> </w:t>
      </w:r>
      <w:r>
        <w:rPr>
          <w:sz w:val="24"/>
          <w:szCs w:val="24"/>
        </w:rPr>
        <w:t>the</w:t>
      </w:r>
      <w:r>
        <w:rPr>
          <w:spacing w:val="46"/>
          <w:sz w:val="24"/>
          <w:szCs w:val="24"/>
        </w:rPr>
        <w:t xml:space="preserve"> </w:t>
      </w:r>
      <w:r>
        <w:rPr>
          <w:w w:val="106"/>
          <w:sz w:val="24"/>
          <w:szCs w:val="24"/>
        </w:rPr>
        <w:t xml:space="preserve">distance </w:t>
      </w:r>
      <w:r>
        <w:rPr>
          <w:sz w:val="24"/>
          <w:szCs w:val="24"/>
        </w:rPr>
        <w:t>from</w:t>
      </w:r>
      <w:r>
        <w:rPr>
          <w:spacing w:val="20"/>
          <w:sz w:val="24"/>
          <w:szCs w:val="24"/>
        </w:rPr>
        <w:t xml:space="preserve"> </w:t>
      </w:r>
      <w:r>
        <w:rPr>
          <w:sz w:val="24"/>
          <w:szCs w:val="24"/>
        </w:rPr>
        <w:t>the</w:t>
      </w:r>
      <w:r>
        <w:rPr>
          <w:spacing w:val="44"/>
          <w:sz w:val="24"/>
          <w:szCs w:val="24"/>
        </w:rPr>
        <w:t xml:space="preserve"> </w:t>
      </w:r>
      <w:r>
        <w:rPr>
          <w:sz w:val="24"/>
          <w:szCs w:val="24"/>
        </w:rPr>
        <w:t>mass</w:t>
      </w:r>
      <w:r>
        <w:rPr>
          <w:spacing w:val="29"/>
          <w:sz w:val="24"/>
          <w:szCs w:val="24"/>
        </w:rPr>
        <w:t xml:space="preserve"> </w:t>
      </w:r>
      <w:r>
        <w:rPr>
          <w:sz w:val="24"/>
          <w:szCs w:val="24"/>
        </w:rPr>
        <w:t>ce</w:t>
      </w:r>
      <w:r>
        <w:rPr>
          <w:spacing w:val="-6"/>
          <w:sz w:val="24"/>
          <w:szCs w:val="24"/>
        </w:rPr>
        <w:t>n</w:t>
      </w:r>
      <w:r>
        <w:rPr>
          <w:sz w:val="24"/>
          <w:szCs w:val="24"/>
        </w:rPr>
        <w:t>ter</w:t>
      </w:r>
      <w:del w:id="29" w:author="Olga" w:date="2016-07-27T22:54:00Z">
        <w:r w:rsidDel="00FA160E">
          <w:rPr>
            <w:sz w:val="24"/>
            <w:szCs w:val="24"/>
          </w:rPr>
          <w:delText>.</w:delText>
        </w:r>
      </w:del>
      <w:r>
        <w:rPr>
          <w:sz w:val="24"/>
          <w:szCs w:val="24"/>
        </w:rPr>
        <w:t xml:space="preserve"> </w:t>
      </w:r>
      <w:r>
        <w:rPr>
          <w:spacing w:val="22"/>
          <w:sz w:val="24"/>
          <w:szCs w:val="24"/>
        </w:rPr>
        <w:t xml:space="preserve"> </w:t>
      </w:r>
      <w:r>
        <w:rPr>
          <w:sz w:val="24"/>
          <w:szCs w:val="24"/>
        </w:rPr>
        <w:t xml:space="preserve">[5, </w:t>
      </w:r>
      <w:r>
        <w:rPr>
          <w:w w:val="90"/>
          <w:sz w:val="24"/>
          <w:szCs w:val="24"/>
        </w:rPr>
        <w:t>6]</w:t>
      </w:r>
      <w:ins w:id="30" w:author="Olga" w:date="2016-07-27T22:54:00Z">
        <w:r w:rsidR="00FA160E">
          <w:rPr>
            <w:w w:val="90"/>
            <w:sz w:val="24"/>
            <w:szCs w:val="24"/>
          </w:rPr>
          <w:t>.</w:t>
        </w:r>
      </w:ins>
      <w:r>
        <w:rPr>
          <w:spacing w:val="22"/>
          <w:w w:val="90"/>
          <w:sz w:val="24"/>
          <w:szCs w:val="24"/>
        </w:rPr>
        <w:t xml:space="preserve"> </w:t>
      </w:r>
      <w:r>
        <w:rPr>
          <w:sz w:val="24"/>
          <w:szCs w:val="24"/>
        </w:rPr>
        <w:t>It</w:t>
      </w:r>
      <w:r>
        <w:rPr>
          <w:spacing w:val="42"/>
          <w:sz w:val="24"/>
          <w:szCs w:val="24"/>
        </w:rPr>
        <w:t xml:space="preserve"> </w:t>
      </w:r>
      <w:r>
        <w:rPr>
          <w:sz w:val="24"/>
          <w:szCs w:val="24"/>
        </w:rPr>
        <w:t>can</w:t>
      </w:r>
      <w:r>
        <w:rPr>
          <w:spacing w:val="31"/>
          <w:sz w:val="24"/>
          <w:szCs w:val="24"/>
        </w:rPr>
        <w:t xml:space="preserve"> </w:t>
      </w:r>
      <w:r>
        <w:rPr>
          <w:sz w:val="24"/>
          <w:szCs w:val="24"/>
        </w:rPr>
        <w:t>also</w:t>
      </w:r>
      <w:r>
        <w:rPr>
          <w:spacing w:val="19"/>
          <w:sz w:val="24"/>
          <w:szCs w:val="24"/>
        </w:rPr>
        <w:t xml:space="preserve"> </w:t>
      </w:r>
      <w:r>
        <w:rPr>
          <w:spacing w:val="7"/>
          <w:sz w:val="24"/>
          <w:szCs w:val="24"/>
        </w:rPr>
        <w:t>b</w:t>
      </w:r>
      <w:r>
        <w:rPr>
          <w:sz w:val="24"/>
          <w:szCs w:val="24"/>
        </w:rPr>
        <w:t>e</w:t>
      </w:r>
      <w:r>
        <w:rPr>
          <w:spacing w:val="21"/>
          <w:sz w:val="24"/>
          <w:szCs w:val="24"/>
        </w:rPr>
        <w:t xml:space="preserve"> </w:t>
      </w:r>
      <w:r>
        <w:rPr>
          <w:sz w:val="24"/>
          <w:szCs w:val="24"/>
        </w:rPr>
        <w:t>measured</w:t>
      </w:r>
      <w:r>
        <w:rPr>
          <w:spacing w:val="52"/>
          <w:sz w:val="24"/>
          <w:szCs w:val="24"/>
        </w:rPr>
        <w:t xml:space="preserve"> </w:t>
      </w:r>
      <w:r>
        <w:rPr>
          <w:spacing w:val="-6"/>
          <w:sz w:val="24"/>
          <w:szCs w:val="24"/>
        </w:rPr>
        <w:t>b</w:t>
      </w:r>
      <w:r>
        <w:rPr>
          <w:sz w:val="24"/>
          <w:szCs w:val="24"/>
        </w:rPr>
        <w:t>y</w:t>
      </w:r>
      <w:r>
        <w:rPr>
          <w:spacing w:val="27"/>
          <w:sz w:val="24"/>
          <w:szCs w:val="24"/>
        </w:rPr>
        <w:t xml:space="preserve"> </w:t>
      </w:r>
      <w:r>
        <w:rPr>
          <w:sz w:val="24"/>
          <w:szCs w:val="24"/>
        </w:rPr>
        <w:t>ratio</w:t>
      </w:r>
      <w:r>
        <w:rPr>
          <w:spacing w:val="55"/>
          <w:sz w:val="24"/>
          <w:szCs w:val="24"/>
        </w:rPr>
        <w:t xml:space="preserve"> </w:t>
      </w:r>
      <w:r>
        <w:rPr>
          <w:sz w:val="24"/>
          <w:szCs w:val="24"/>
        </w:rPr>
        <w:t>of</w:t>
      </w:r>
      <w:r>
        <w:rPr>
          <w:spacing w:val="3"/>
          <w:sz w:val="24"/>
          <w:szCs w:val="24"/>
        </w:rPr>
        <w:t xml:space="preserve"> </w:t>
      </w:r>
      <w:r>
        <w:rPr>
          <w:sz w:val="24"/>
          <w:szCs w:val="24"/>
        </w:rPr>
        <w:t>the</w:t>
      </w:r>
      <w:r>
        <w:rPr>
          <w:spacing w:val="44"/>
          <w:sz w:val="24"/>
          <w:szCs w:val="24"/>
        </w:rPr>
        <w:t xml:space="preserve"> </w:t>
      </w:r>
      <w:r>
        <w:rPr>
          <w:spacing w:val="-6"/>
          <w:sz w:val="24"/>
          <w:szCs w:val="24"/>
        </w:rPr>
        <w:t>c</w:t>
      </w:r>
      <w:r>
        <w:rPr>
          <w:sz w:val="24"/>
          <w:szCs w:val="24"/>
        </w:rPr>
        <w:t>hange</w:t>
      </w:r>
      <w:r>
        <w:rPr>
          <w:spacing w:val="32"/>
          <w:sz w:val="24"/>
          <w:szCs w:val="24"/>
        </w:rPr>
        <w:t xml:space="preserve"> </w:t>
      </w:r>
      <w:r>
        <w:rPr>
          <w:sz w:val="24"/>
          <w:szCs w:val="24"/>
        </w:rPr>
        <w:t>in</w:t>
      </w:r>
      <w:r>
        <w:rPr>
          <w:spacing w:val="22"/>
          <w:sz w:val="24"/>
          <w:szCs w:val="24"/>
        </w:rPr>
        <w:t xml:space="preserve"> </w:t>
      </w:r>
      <w:r>
        <w:rPr>
          <w:sz w:val="24"/>
          <w:szCs w:val="24"/>
        </w:rPr>
        <w:t>leng</w:t>
      </w:r>
      <w:r>
        <w:rPr>
          <w:spacing w:val="1"/>
          <w:sz w:val="24"/>
          <w:szCs w:val="24"/>
        </w:rPr>
        <w:t>t</w:t>
      </w:r>
      <w:r>
        <w:rPr>
          <w:sz w:val="24"/>
          <w:szCs w:val="24"/>
        </w:rPr>
        <w:t>h</w:t>
      </w:r>
      <w:r>
        <w:rPr>
          <w:spacing w:val="48"/>
          <w:sz w:val="24"/>
          <w:szCs w:val="24"/>
        </w:rPr>
        <w:t xml:space="preserve"> </w:t>
      </w:r>
      <w:r>
        <w:rPr>
          <w:sz w:val="24"/>
          <w:szCs w:val="24"/>
        </w:rPr>
        <w:t>to</w:t>
      </w:r>
      <w:r>
        <w:rPr>
          <w:spacing w:val="35"/>
          <w:sz w:val="24"/>
          <w:szCs w:val="24"/>
        </w:rPr>
        <w:t xml:space="preserve"> </w:t>
      </w:r>
      <w:r>
        <w:rPr>
          <w:w w:val="110"/>
          <w:sz w:val="24"/>
          <w:szCs w:val="24"/>
        </w:rPr>
        <w:t xml:space="preserve">the </w:t>
      </w:r>
      <w:r>
        <w:rPr>
          <w:sz w:val="24"/>
          <w:szCs w:val="24"/>
        </w:rPr>
        <w:t>original</w:t>
      </w:r>
      <w:r>
        <w:rPr>
          <w:spacing w:val="35"/>
          <w:sz w:val="24"/>
          <w:szCs w:val="24"/>
        </w:rPr>
        <w:t xml:space="preserve"> </w:t>
      </w:r>
      <w:r>
        <w:rPr>
          <w:sz w:val="24"/>
          <w:szCs w:val="24"/>
        </w:rPr>
        <w:t>length</w:t>
      </w:r>
      <w:r>
        <w:rPr>
          <w:spacing w:val="55"/>
          <w:sz w:val="24"/>
          <w:szCs w:val="24"/>
        </w:rPr>
        <w:t xml:space="preserve"> </w:t>
      </w:r>
      <w:r>
        <w:rPr>
          <w:sz w:val="24"/>
          <w:szCs w:val="24"/>
        </w:rPr>
        <w:t>h</w:t>
      </w:r>
      <w:r>
        <w:rPr>
          <w:spacing w:val="21"/>
          <w:sz w:val="24"/>
          <w:szCs w:val="24"/>
        </w:rPr>
        <w:t xml:space="preserve"> </w:t>
      </w:r>
      <w:r>
        <w:rPr>
          <w:w w:val="134"/>
          <w:sz w:val="24"/>
          <w:szCs w:val="24"/>
        </w:rPr>
        <w:t>=</w:t>
      </w:r>
      <w:r>
        <w:rPr>
          <w:spacing w:val="-13"/>
          <w:w w:val="134"/>
          <w:sz w:val="24"/>
          <w:szCs w:val="24"/>
        </w:rPr>
        <w:t xml:space="preserve"> </w:t>
      </w:r>
      <w:r>
        <w:rPr>
          <w:w w:val="132"/>
          <w:sz w:val="24"/>
          <w:szCs w:val="24"/>
        </w:rPr>
        <w:t>∆</w:t>
      </w:r>
      <w:r>
        <w:rPr>
          <w:w w:val="121"/>
          <w:sz w:val="24"/>
          <w:szCs w:val="24"/>
        </w:rPr>
        <w:t>L/L</w:t>
      </w:r>
      <w:r>
        <w:rPr>
          <w:w w:val="107"/>
          <w:sz w:val="24"/>
          <w:szCs w:val="24"/>
        </w:rPr>
        <w:t>.</w:t>
      </w:r>
    </w:p>
    <w:p w14:paraId="27308E3C" w14:textId="77777777" w:rsidR="004B03EF" w:rsidRDefault="00F64046">
      <w:pPr>
        <w:spacing w:before="5" w:line="363" w:lineRule="auto"/>
        <w:ind w:left="120" w:right="59" w:firstLine="299"/>
        <w:jc w:val="both"/>
        <w:rPr>
          <w:sz w:val="24"/>
          <w:szCs w:val="24"/>
        </w:rPr>
      </w:pPr>
      <w:r>
        <w:rPr>
          <w:w w:val="108"/>
          <w:sz w:val="24"/>
          <w:szCs w:val="24"/>
        </w:rPr>
        <w:t>Gr</w:t>
      </w:r>
      <w:r>
        <w:rPr>
          <w:spacing w:val="-6"/>
          <w:w w:val="108"/>
          <w:sz w:val="24"/>
          <w:szCs w:val="24"/>
        </w:rPr>
        <w:t>a</w:t>
      </w:r>
      <w:r>
        <w:rPr>
          <w:w w:val="108"/>
          <w:sz w:val="24"/>
          <w:szCs w:val="24"/>
        </w:rPr>
        <w:t xml:space="preserve">vitational </w:t>
      </w:r>
      <w:r>
        <w:rPr>
          <w:spacing w:val="-6"/>
          <w:sz w:val="24"/>
          <w:szCs w:val="24"/>
        </w:rPr>
        <w:t>wav</w:t>
      </w:r>
      <w:r>
        <w:rPr>
          <w:sz w:val="24"/>
          <w:szCs w:val="24"/>
        </w:rPr>
        <w:t>es</w:t>
      </w:r>
      <w:r>
        <w:rPr>
          <w:spacing w:val="5"/>
          <w:sz w:val="24"/>
          <w:szCs w:val="24"/>
        </w:rPr>
        <w:t xml:space="preserve"> </w:t>
      </w:r>
      <w:r>
        <w:rPr>
          <w:sz w:val="24"/>
          <w:szCs w:val="24"/>
        </w:rPr>
        <w:t>h</w:t>
      </w:r>
      <w:r>
        <w:rPr>
          <w:spacing w:val="-6"/>
          <w:sz w:val="24"/>
          <w:szCs w:val="24"/>
        </w:rPr>
        <w:t>av</w:t>
      </w:r>
      <w:r>
        <w:rPr>
          <w:sz w:val="24"/>
          <w:szCs w:val="24"/>
        </w:rPr>
        <w:t>e</w:t>
      </w:r>
      <w:r>
        <w:rPr>
          <w:spacing w:val="22"/>
          <w:sz w:val="24"/>
          <w:szCs w:val="24"/>
        </w:rPr>
        <w:t xml:space="preserve"> </w:t>
      </w:r>
      <w:r>
        <w:rPr>
          <w:spacing w:val="-13"/>
          <w:sz w:val="24"/>
          <w:szCs w:val="24"/>
        </w:rPr>
        <w:t>v</w:t>
      </w:r>
      <w:r>
        <w:rPr>
          <w:sz w:val="24"/>
          <w:szCs w:val="24"/>
        </w:rPr>
        <w:t>arious</w:t>
      </w:r>
      <w:r>
        <w:rPr>
          <w:spacing w:val="29"/>
          <w:sz w:val="24"/>
          <w:szCs w:val="24"/>
        </w:rPr>
        <w:t xml:space="preserve"> </w:t>
      </w:r>
      <w:r>
        <w:rPr>
          <w:sz w:val="24"/>
          <w:szCs w:val="24"/>
        </w:rPr>
        <w:t>sources,</w:t>
      </w:r>
      <w:r>
        <w:rPr>
          <w:spacing w:val="22"/>
          <w:sz w:val="24"/>
          <w:szCs w:val="24"/>
        </w:rPr>
        <w:t xml:space="preserve"> </w:t>
      </w:r>
      <w:r>
        <w:rPr>
          <w:sz w:val="24"/>
          <w:szCs w:val="24"/>
        </w:rPr>
        <w:t>but</w:t>
      </w:r>
      <w:r>
        <w:rPr>
          <w:spacing w:val="46"/>
          <w:sz w:val="24"/>
          <w:szCs w:val="24"/>
        </w:rPr>
        <w:t xml:space="preserve"> </w:t>
      </w:r>
      <w:r>
        <w:rPr>
          <w:sz w:val="24"/>
          <w:szCs w:val="24"/>
        </w:rPr>
        <w:t>there</w:t>
      </w:r>
      <w:r>
        <w:rPr>
          <w:spacing w:val="42"/>
          <w:sz w:val="24"/>
          <w:szCs w:val="24"/>
        </w:rPr>
        <w:t xml:space="preserve"> </w:t>
      </w:r>
      <w:r>
        <w:rPr>
          <w:sz w:val="24"/>
          <w:szCs w:val="24"/>
        </w:rPr>
        <w:t>are</w:t>
      </w:r>
      <w:r>
        <w:rPr>
          <w:spacing w:val="21"/>
          <w:sz w:val="24"/>
          <w:szCs w:val="24"/>
        </w:rPr>
        <w:t xml:space="preserve"> </w:t>
      </w:r>
      <w:r>
        <w:rPr>
          <w:sz w:val="24"/>
          <w:szCs w:val="24"/>
        </w:rPr>
        <w:t>mainly</w:t>
      </w:r>
      <w:r>
        <w:rPr>
          <w:spacing w:val="30"/>
          <w:sz w:val="24"/>
          <w:szCs w:val="24"/>
        </w:rPr>
        <w:t xml:space="preserve"> </w:t>
      </w:r>
      <w:r>
        <w:rPr>
          <w:sz w:val="24"/>
          <w:szCs w:val="24"/>
        </w:rPr>
        <w:t>four</w:t>
      </w:r>
      <w:r>
        <w:rPr>
          <w:spacing w:val="11"/>
          <w:sz w:val="24"/>
          <w:szCs w:val="24"/>
        </w:rPr>
        <w:t xml:space="preserve"> </w:t>
      </w:r>
      <w:r>
        <w:rPr>
          <w:sz w:val="24"/>
          <w:szCs w:val="24"/>
        </w:rPr>
        <w:t>categories:</w:t>
      </w:r>
      <w:r>
        <w:rPr>
          <w:spacing w:val="58"/>
          <w:sz w:val="24"/>
          <w:szCs w:val="24"/>
        </w:rPr>
        <w:t xml:space="preserve"> </w:t>
      </w:r>
      <w:r>
        <w:rPr>
          <w:w w:val="107"/>
          <w:sz w:val="24"/>
          <w:szCs w:val="24"/>
        </w:rPr>
        <w:t>st</w:t>
      </w:r>
      <w:r>
        <w:rPr>
          <w:spacing w:val="7"/>
          <w:w w:val="107"/>
          <w:sz w:val="24"/>
          <w:szCs w:val="24"/>
        </w:rPr>
        <w:t>o</w:t>
      </w:r>
      <w:r>
        <w:rPr>
          <w:spacing w:val="-6"/>
          <w:w w:val="97"/>
          <w:sz w:val="24"/>
          <w:szCs w:val="24"/>
        </w:rPr>
        <w:t>c</w:t>
      </w:r>
      <w:r>
        <w:rPr>
          <w:w w:val="107"/>
          <w:sz w:val="24"/>
          <w:szCs w:val="24"/>
        </w:rPr>
        <w:t xml:space="preserve">hastic </w:t>
      </w:r>
      <w:r>
        <w:rPr>
          <w:sz w:val="24"/>
          <w:szCs w:val="24"/>
        </w:rPr>
        <w:t>ba</w:t>
      </w:r>
      <w:r>
        <w:rPr>
          <w:spacing w:val="-6"/>
          <w:sz w:val="24"/>
          <w:szCs w:val="24"/>
        </w:rPr>
        <w:t>c</w:t>
      </w:r>
      <w:r>
        <w:rPr>
          <w:sz w:val="24"/>
          <w:szCs w:val="24"/>
        </w:rPr>
        <w:t>kground,</w:t>
      </w:r>
      <w:r>
        <w:rPr>
          <w:spacing w:val="52"/>
          <w:sz w:val="24"/>
          <w:szCs w:val="24"/>
        </w:rPr>
        <w:t xml:space="preserve"> </w:t>
      </w:r>
      <w:r>
        <w:rPr>
          <w:sz w:val="24"/>
          <w:szCs w:val="24"/>
        </w:rPr>
        <w:t>bursts</w:t>
      </w:r>
      <w:r>
        <w:rPr>
          <w:spacing w:val="48"/>
          <w:sz w:val="24"/>
          <w:szCs w:val="24"/>
        </w:rPr>
        <w:t xml:space="preserve"> </w:t>
      </w:r>
      <w:r>
        <w:rPr>
          <w:sz w:val="24"/>
          <w:szCs w:val="24"/>
        </w:rPr>
        <w:t>from</w:t>
      </w:r>
      <w:r>
        <w:rPr>
          <w:spacing w:val="1"/>
          <w:sz w:val="24"/>
          <w:szCs w:val="24"/>
        </w:rPr>
        <w:t xml:space="preserve"> </w:t>
      </w:r>
      <w:r>
        <w:rPr>
          <w:w w:val="107"/>
          <w:sz w:val="24"/>
          <w:szCs w:val="24"/>
        </w:rPr>
        <w:t>gr</w:t>
      </w:r>
      <w:r>
        <w:rPr>
          <w:spacing w:val="-6"/>
          <w:w w:val="107"/>
          <w:sz w:val="24"/>
          <w:szCs w:val="24"/>
        </w:rPr>
        <w:t>a</w:t>
      </w:r>
      <w:r>
        <w:rPr>
          <w:w w:val="107"/>
          <w:sz w:val="24"/>
          <w:szCs w:val="24"/>
        </w:rPr>
        <w:t xml:space="preserve">vitational </w:t>
      </w:r>
      <w:r>
        <w:rPr>
          <w:sz w:val="24"/>
          <w:szCs w:val="24"/>
        </w:rPr>
        <w:t>colla</w:t>
      </w:r>
      <w:r>
        <w:rPr>
          <w:spacing w:val="1"/>
          <w:sz w:val="24"/>
          <w:szCs w:val="24"/>
        </w:rPr>
        <w:t>p</w:t>
      </w:r>
      <w:r>
        <w:rPr>
          <w:sz w:val="24"/>
          <w:szCs w:val="24"/>
        </w:rPr>
        <w:t>se,</w:t>
      </w:r>
      <w:r>
        <w:rPr>
          <w:spacing w:val="5"/>
          <w:sz w:val="24"/>
          <w:szCs w:val="24"/>
        </w:rPr>
        <w:t xml:space="preserve"> </w:t>
      </w:r>
      <w:r>
        <w:rPr>
          <w:sz w:val="24"/>
          <w:szCs w:val="24"/>
        </w:rPr>
        <w:t>pulsars,</w:t>
      </w:r>
      <w:r>
        <w:rPr>
          <w:spacing w:val="38"/>
          <w:sz w:val="24"/>
          <w:szCs w:val="24"/>
        </w:rPr>
        <w:t xml:space="preserve"> </w:t>
      </w:r>
      <w:r>
        <w:rPr>
          <w:sz w:val="24"/>
          <w:szCs w:val="24"/>
        </w:rPr>
        <w:t>and</w:t>
      </w:r>
      <w:r>
        <w:rPr>
          <w:spacing w:val="26"/>
          <w:sz w:val="24"/>
          <w:szCs w:val="24"/>
        </w:rPr>
        <w:t xml:space="preserve"> </w:t>
      </w:r>
      <w:r>
        <w:rPr>
          <w:sz w:val="24"/>
          <w:szCs w:val="24"/>
        </w:rPr>
        <w:t>binary</w:t>
      </w:r>
      <w:r>
        <w:rPr>
          <w:spacing w:val="40"/>
          <w:sz w:val="24"/>
          <w:szCs w:val="24"/>
        </w:rPr>
        <w:t xml:space="preserve"> </w:t>
      </w:r>
      <w:r>
        <w:rPr>
          <w:sz w:val="24"/>
          <w:szCs w:val="24"/>
        </w:rPr>
        <w:t xml:space="preserve">systems. </w:t>
      </w:r>
      <w:r>
        <w:rPr>
          <w:spacing w:val="7"/>
          <w:sz w:val="24"/>
          <w:szCs w:val="24"/>
        </w:rPr>
        <w:t xml:space="preserve"> </w:t>
      </w:r>
      <w:r>
        <w:rPr>
          <w:sz w:val="24"/>
          <w:szCs w:val="24"/>
        </w:rPr>
        <w:t>Binary</w:t>
      </w:r>
      <w:r>
        <w:rPr>
          <w:spacing w:val="29"/>
          <w:sz w:val="24"/>
          <w:szCs w:val="24"/>
        </w:rPr>
        <w:t xml:space="preserve"> </w:t>
      </w:r>
      <w:r>
        <w:rPr>
          <w:w w:val="104"/>
          <w:sz w:val="24"/>
          <w:szCs w:val="24"/>
        </w:rPr>
        <w:t xml:space="preserve">systems </w:t>
      </w:r>
      <w:r>
        <w:rPr>
          <w:sz w:val="24"/>
          <w:szCs w:val="24"/>
        </w:rPr>
        <w:t>refer</w:t>
      </w:r>
      <w:r>
        <w:rPr>
          <w:spacing w:val="11"/>
          <w:sz w:val="24"/>
          <w:szCs w:val="24"/>
        </w:rPr>
        <w:t xml:space="preserve"> </w:t>
      </w:r>
      <w:r>
        <w:rPr>
          <w:sz w:val="24"/>
          <w:szCs w:val="24"/>
        </w:rPr>
        <w:t>to</w:t>
      </w:r>
      <w:r>
        <w:rPr>
          <w:spacing w:val="27"/>
          <w:sz w:val="24"/>
          <w:szCs w:val="24"/>
        </w:rPr>
        <w:t xml:space="preserve"> </w:t>
      </w:r>
      <w:r>
        <w:rPr>
          <w:sz w:val="24"/>
          <w:szCs w:val="24"/>
        </w:rPr>
        <w:t>those</w:t>
      </w:r>
      <w:r>
        <w:rPr>
          <w:spacing w:val="31"/>
          <w:sz w:val="24"/>
          <w:szCs w:val="24"/>
        </w:rPr>
        <w:t xml:space="preserve"> </w:t>
      </w:r>
      <w:r>
        <w:rPr>
          <w:sz w:val="24"/>
          <w:szCs w:val="24"/>
        </w:rPr>
        <w:t xml:space="preserve">that </w:t>
      </w:r>
      <w:r>
        <w:rPr>
          <w:spacing w:val="15"/>
          <w:sz w:val="24"/>
          <w:szCs w:val="24"/>
        </w:rPr>
        <w:t xml:space="preserve"> </w:t>
      </w:r>
      <w:r>
        <w:rPr>
          <w:sz w:val="24"/>
          <w:szCs w:val="24"/>
        </w:rPr>
        <w:t>consist</w:t>
      </w:r>
      <w:r>
        <w:rPr>
          <w:spacing w:val="27"/>
          <w:sz w:val="24"/>
          <w:szCs w:val="24"/>
        </w:rPr>
        <w:t xml:space="preserve"> </w:t>
      </w:r>
      <w:r>
        <w:rPr>
          <w:sz w:val="24"/>
          <w:szCs w:val="24"/>
        </w:rPr>
        <w:t>of</w:t>
      </w:r>
      <w:r>
        <w:rPr>
          <w:spacing w:val="-6"/>
          <w:sz w:val="24"/>
          <w:szCs w:val="24"/>
        </w:rPr>
        <w:t xml:space="preserve"> </w:t>
      </w:r>
      <w:r>
        <w:rPr>
          <w:spacing w:val="-6"/>
          <w:w w:val="136"/>
          <w:sz w:val="24"/>
          <w:szCs w:val="24"/>
        </w:rPr>
        <w:t>t</w:t>
      </w:r>
      <w:r>
        <w:rPr>
          <w:spacing w:val="-6"/>
          <w:w w:val="97"/>
          <w:sz w:val="24"/>
          <w:szCs w:val="24"/>
        </w:rPr>
        <w:t>w</w:t>
      </w:r>
      <w:r>
        <w:rPr>
          <w:w w:val="97"/>
          <w:sz w:val="24"/>
          <w:szCs w:val="24"/>
        </w:rPr>
        <w:t>o</w:t>
      </w:r>
      <w:r>
        <w:rPr>
          <w:spacing w:val="6"/>
          <w:sz w:val="24"/>
          <w:szCs w:val="24"/>
        </w:rPr>
        <w:t xml:space="preserve"> </w:t>
      </w:r>
      <w:r>
        <w:rPr>
          <w:spacing w:val="7"/>
          <w:sz w:val="24"/>
          <w:szCs w:val="24"/>
        </w:rPr>
        <w:t>bo</w:t>
      </w:r>
      <w:r>
        <w:rPr>
          <w:sz w:val="24"/>
          <w:szCs w:val="24"/>
        </w:rPr>
        <w:t>dies</w:t>
      </w:r>
      <w:r>
        <w:rPr>
          <w:spacing w:val="16"/>
          <w:sz w:val="24"/>
          <w:szCs w:val="24"/>
        </w:rPr>
        <w:t xml:space="preserve"> </w:t>
      </w:r>
      <w:r>
        <w:rPr>
          <w:sz w:val="24"/>
          <w:szCs w:val="24"/>
        </w:rPr>
        <w:t xml:space="preserve">rotating </w:t>
      </w:r>
      <w:r>
        <w:rPr>
          <w:spacing w:val="14"/>
          <w:sz w:val="24"/>
          <w:szCs w:val="24"/>
        </w:rPr>
        <w:t xml:space="preserve"> </w:t>
      </w:r>
      <w:r>
        <w:rPr>
          <w:sz w:val="24"/>
          <w:szCs w:val="24"/>
        </w:rPr>
        <w:t>around</w:t>
      </w:r>
      <w:r>
        <w:rPr>
          <w:spacing w:val="54"/>
          <w:sz w:val="24"/>
          <w:szCs w:val="24"/>
        </w:rPr>
        <w:t xml:space="preserve"> </w:t>
      </w:r>
      <w:r>
        <w:rPr>
          <w:sz w:val="24"/>
          <w:szCs w:val="24"/>
        </w:rPr>
        <w:t>ea</w:t>
      </w:r>
      <w:r>
        <w:rPr>
          <w:spacing w:val="-6"/>
          <w:sz w:val="24"/>
          <w:szCs w:val="24"/>
        </w:rPr>
        <w:t>c</w:t>
      </w:r>
      <w:r>
        <w:rPr>
          <w:sz w:val="24"/>
          <w:szCs w:val="24"/>
        </w:rPr>
        <w:t>h</w:t>
      </w:r>
      <w:r>
        <w:rPr>
          <w:spacing w:val="19"/>
          <w:sz w:val="24"/>
          <w:szCs w:val="24"/>
        </w:rPr>
        <w:t xml:space="preserve"> </w:t>
      </w:r>
      <w:r>
        <w:rPr>
          <w:sz w:val="24"/>
          <w:szCs w:val="24"/>
        </w:rPr>
        <w:t xml:space="preserve">other. </w:t>
      </w:r>
      <w:r>
        <w:rPr>
          <w:spacing w:val="25"/>
          <w:sz w:val="24"/>
          <w:szCs w:val="24"/>
        </w:rPr>
        <w:t xml:space="preserve"> </w:t>
      </w:r>
      <w:r>
        <w:rPr>
          <w:sz w:val="24"/>
          <w:szCs w:val="24"/>
        </w:rPr>
        <w:t xml:space="preserve">Whether </w:t>
      </w:r>
      <w:r>
        <w:rPr>
          <w:spacing w:val="5"/>
          <w:sz w:val="24"/>
          <w:szCs w:val="24"/>
        </w:rPr>
        <w:t xml:space="preserve"> </w:t>
      </w:r>
      <w:r>
        <w:rPr>
          <w:sz w:val="24"/>
          <w:szCs w:val="24"/>
        </w:rPr>
        <w:t>or</w:t>
      </w:r>
      <w:r>
        <w:rPr>
          <w:spacing w:val="12"/>
          <w:sz w:val="24"/>
          <w:szCs w:val="24"/>
        </w:rPr>
        <w:t xml:space="preserve"> </w:t>
      </w:r>
      <w:r>
        <w:rPr>
          <w:sz w:val="24"/>
          <w:szCs w:val="24"/>
        </w:rPr>
        <w:t>not</w:t>
      </w:r>
      <w:r>
        <w:rPr>
          <w:spacing w:val="37"/>
          <w:sz w:val="24"/>
          <w:szCs w:val="24"/>
        </w:rPr>
        <w:t xml:space="preserve"> </w:t>
      </w:r>
      <w:r>
        <w:rPr>
          <w:sz w:val="24"/>
          <w:szCs w:val="24"/>
        </w:rPr>
        <w:t>the</w:t>
      </w:r>
      <w:r>
        <w:rPr>
          <w:spacing w:val="35"/>
          <w:sz w:val="24"/>
          <w:szCs w:val="24"/>
        </w:rPr>
        <w:t xml:space="preserve"> </w:t>
      </w:r>
      <w:r>
        <w:rPr>
          <w:spacing w:val="-6"/>
          <w:w w:val="136"/>
          <w:sz w:val="24"/>
          <w:szCs w:val="24"/>
        </w:rPr>
        <w:t>t</w:t>
      </w:r>
      <w:r>
        <w:rPr>
          <w:spacing w:val="-6"/>
          <w:w w:val="97"/>
          <w:sz w:val="24"/>
          <w:szCs w:val="24"/>
        </w:rPr>
        <w:t>w</w:t>
      </w:r>
      <w:r>
        <w:rPr>
          <w:w w:val="97"/>
          <w:sz w:val="24"/>
          <w:szCs w:val="24"/>
        </w:rPr>
        <w:t xml:space="preserve">o </w:t>
      </w:r>
      <w:r>
        <w:rPr>
          <w:sz w:val="24"/>
          <w:szCs w:val="24"/>
        </w:rPr>
        <w:t xml:space="preserve">stars </w:t>
      </w:r>
      <w:r>
        <w:rPr>
          <w:spacing w:val="6"/>
          <w:sz w:val="24"/>
          <w:szCs w:val="24"/>
        </w:rPr>
        <w:t xml:space="preserve"> </w:t>
      </w:r>
      <w:r>
        <w:rPr>
          <w:sz w:val="24"/>
          <w:szCs w:val="24"/>
        </w:rPr>
        <w:t>collide,</w:t>
      </w:r>
      <w:r>
        <w:rPr>
          <w:spacing w:val="29"/>
          <w:sz w:val="24"/>
          <w:szCs w:val="24"/>
        </w:rPr>
        <w:t xml:space="preserve"> </w:t>
      </w:r>
      <w:r>
        <w:rPr>
          <w:w w:val="107"/>
          <w:sz w:val="24"/>
          <w:szCs w:val="24"/>
        </w:rPr>
        <w:t>gr</w:t>
      </w:r>
      <w:r>
        <w:rPr>
          <w:spacing w:val="-6"/>
          <w:w w:val="107"/>
          <w:sz w:val="24"/>
          <w:szCs w:val="24"/>
        </w:rPr>
        <w:t>a</w:t>
      </w:r>
      <w:r>
        <w:rPr>
          <w:w w:val="107"/>
          <w:sz w:val="24"/>
          <w:szCs w:val="24"/>
        </w:rPr>
        <w:t>vitational</w:t>
      </w:r>
      <w:r>
        <w:rPr>
          <w:spacing w:val="30"/>
          <w:w w:val="107"/>
          <w:sz w:val="24"/>
          <w:szCs w:val="24"/>
        </w:rPr>
        <w:t xml:space="preserve"> </w:t>
      </w:r>
      <w:r>
        <w:rPr>
          <w:spacing w:val="-7"/>
          <w:sz w:val="24"/>
          <w:szCs w:val="24"/>
        </w:rPr>
        <w:t>w</w:t>
      </w:r>
      <w:r>
        <w:rPr>
          <w:spacing w:val="-6"/>
          <w:sz w:val="24"/>
          <w:szCs w:val="24"/>
        </w:rPr>
        <w:t>av</w:t>
      </w:r>
      <w:r>
        <w:rPr>
          <w:sz w:val="24"/>
          <w:szCs w:val="24"/>
        </w:rPr>
        <w:t>es</w:t>
      </w:r>
      <w:r>
        <w:rPr>
          <w:spacing w:val="28"/>
          <w:sz w:val="24"/>
          <w:szCs w:val="24"/>
        </w:rPr>
        <w:t xml:space="preserve"> </w:t>
      </w:r>
      <w:r>
        <w:rPr>
          <w:sz w:val="24"/>
          <w:szCs w:val="24"/>
        </w:rPr>
        <w:t>will</w:t>
      </w:r>
      <w:r>
        <w:rPr>
          <w:spacing w:val="15"/>
          <w:sz w:val="24"/>
          <w:szCs w:val="24"/>
        </w:rPr>
        <w:t xml:space="preserve"> </w:t>
      </w:r>
      <w:r>
        <w:rPr>
          <w:spacing w:val="7"/>
          <w:sz w:val="24"/>
          <w:szCs w:val="24"/>
        </w:rPr>
        <w:t>b</w:t>
      </w:r>
      <w:r>
        <w:rPr>
          <w:sz w:val="24"/>
          <w:szCs w:val="24"/>
        </w:rPr>
        <w:t>e</w:t>
      </w:r>
      <w:r>
        <w:rPr>
          <w:spacing w:val="31"/>
          <w:sz w:val="24"/>
          <w:szCs w:val="24"/>
        </w:rPr>
        <w:t xml:space="preserve"> </w:t>
      </w:r>
      <w:r>
        <w:rPr>
          <w:sz w:val="24"/>
          <w:szCs w:val="24"/>
        </w:rPr>
        <w:t xml:space="preserve">generated.  </w:t>
      </w:r>
      <w:r>
        <w:rPr>
          <w:spacing w:val="7"/>
          <w:sz w:val="24"/>
          <w:szCs w:val="24"/>
        </w:rPr>
        <w:t xml:space="preserve"> </w:t>
      </w:r>
      <w:r>
        <w:rPr>
          <w:sz w:val="24"/>
          <w:szCs w:val="24"/>
        </w:rPr>
        <w:t>The</w:t>
      </w:r>
      <w:r>
        <w:rPr>
          <w:spacing w:val="56"/>
          <w:sz w:val="24"/>
          <w:szCs w:val="24"/>
        </w:rPr>
        <w:t xml:space="preserve"> </w:t>
      </w:r>
      <w:r>
        <w:rPr>
          <w:sz w:val="24"/>
          <w:szCs w:val="24"/>
        </w:rPr>
        <w:t xml:space="preserve">detection </w:t>
      </w:r>
      <w:r>
        <w:rPr>
          <w:spacing w:val="20"/>
          <w:sz w:val="24"/>
          <w:szCs w:val="24"/>
        </w:rPr>
        <w:t xml:space="preserve"> </w:t>
      </w:r>
      <w:r>
        <w:rPr>
          <w:sz w:val="24"/>
          <w:szCs w:val="24"/>
        </w:rPr>
        <w:t>made</w:t>
      </w:r>
      <w:r>
        <w:rPr>
          <w:spacing w:val="52"/>
          <w:sz w:val="24"/>
          <w:szCs w:val="24"/>
        </w:rPr>
        <w:t xml:space="preserve"> </w:t>
      </w:r>
      <w:r>
        <w:rPr>
          <w:sz w:val="24"/>
          <w:szCs w:val="24"/>
        </w:rPr>
        <w:t>on</w:t>
      </w:r>
      <w:r>
        <w:rPr>
          <w:spacing w:val="31"/>
          <w:sz w:val="24"/>
          <w:szCs w:val="24"/>
        </w:rPr>
        <w:t xml:space="preserve"> </w:t>
      </w:r>
      <w:r>
        <w:rPr>
          <w:sz w:val="24"/>
          <w:szCs w:val="24"/>
        </w:rPr>
        <w:t>Septe</w:t>
      </w:r>
      <w:r>
        <w:rPr>
          <w:spacing w:val="-5"/>
          <w:sz w:val="24"/>
          <w:szCs w:val="24"/>
        </w:rPr>
        <w:t>m</w:t>
      </w:r>
      <w:r>
        <w:rPr>
          <w:spacing w:val="7"/>
          <w:sz w:val="24"/>
          <w:szCs w:val="24"/>
        </w:rPr>
        <w:t>b</w:t>
      </w:r>
      <w:r>
        <w:rPr>
          <w:sz w:val="24"/>
          <w:szCs w:val="24"/>
        </w:rPr>
        <w:t xml:space="preserve">er </w:t>
      </w:r>
      <w:r>
        <w:rPr>
          <w:spacing w:val="12"/>
          <w:sz w:val="24"/>
          <w:szCs w:val="24"/>
        </w:rPr>
        <w:t xml:space="preserve"> </w:t>
      </w:r>
      <w:r>
        <w:rPr>
          <w:sz w:val="24"/>
          <w:szCs w:val="24"/>
        </w:rPr>
        <w:t>14,</w:t>
      </w:r>
    </w:p>
    <w:p w14:paraId="27308E3D" w14:textId="77777777" w:rsidR="004B03EF" w:rsidRDefault="00F64046">
      <w:pPr>
        <w:spacing w:before="5" w:line="542" w:lineRule="auto"/>
        <w:ind w:left="120" w:right="60"/>
        <w:jc w:val="both"/>
        <w:rPr>
          <w:sz w:val="24"/>
          <w:szCs w:val="24"/>
        </w:rPr>
        <w:sectPr w:rsidR="004B03EF">
          <w:pgSz w:w="11920" w:h="16840"/>
          <w:pgMar w:top="940" w:right="1040" w:bottom="280" w:left="1320" w:header="719" w:footer="0" w:gutter="0"/>
          <w:cols w:space="720"/>
        </w:sectPr>
      </w:pPr>
      <w:r>
        <w:rPr>
          <w:sz w:val="24"/>
          <w:szCs w:val="24"/>
        </w:rPr>
        <w:t>2015</w:t>
      </w:r>
      <w:r>
        <w:rPr>
          <w:spacing w:val="-8"/>
          <w:sz w:val="24"/>
          <w:szCs w:val="24"/>
        </w:rPr>
        <w:t xml:space="preserve"> </w:t>
      </w:r>
      <w:r>
        <w:rPr>
          <w:sz w:val="24"/>
          <w:szCs w:val="24"/>
        </w:rPr>
        <w:t>is</w:t>
      </w:r>
      <w:r>
        <w:rPr>
          <w:spacing w:val="3"/>
          <w:sz w:val="24"/>
          <w:szCs w:val="24"/>
        </w:rPr>
        <w:t xml:space="preserve"> </w:t>
      </w:r>
      <w:r>
        <w:rPr>
          <w:sz w:val="24"/>
          <w:szCs w:val="24"/>
        </w:rPr>
        <w:t>the</w:t>
      </w:r>
      <w:r>
        <w:rPr>
          <w:spacing w:val="35"/>
          <w:sz w:val="24"/>
          <w:szCs w:val="24"/>
        </w:rPr>
        <w:t xml:space="preserve"> </w:t>
      </w:r>
      <w:r>
        <w:rPr>
          <w:sz w:val="24"/>
          <w:szCs w:val="24"/>
        </w:rPr>
        <w:t>collision</w:t>
      </w:r>
      <w:r>
        <w:rPr>
          <w:spacing w:val="-1"/>
          <w:sz w:val="24"/>
          <w:szCs w:val="24"/>
        </w:rPr>
        <w:t xml:space="preserve"> </w:t>
      </w:r>
      <w:r>
        <w:rPr>
          <w:sz w:val="24"/>
          <w:szCs w:val="24"/>
        </w:rPr>
        <w:t>of</w:t>
      </w:r>
      <w:r>
        <w:rPr>
          <w:spacing w:val="-7"/>
          <w:sz w:val="24"/>
          <w:szCs w:val="24"/>
        </w:rPr>
        <w:t xml:space="preserve"> </w:t>
      </w:r>
      <w:r>
        <w:rPr>
          <w:spacing w:val="-6"/>
          <w:w w:val="136"/>
          <w:sz w:val="24"/>
          <w:szCs w:val="24"/>
        </w:rPr>
        <w:t>t</w:t>
      </w:r>
      <w:r>
        <w:rPr>
          <w:spacing w:val="-7"/>
          <w:w w:val="97"/>
          <w:sz w:val="24"/>
          <w:szCs w:val="24"/>
        </w:rPr>
        <w:t>w</w:t>
      </w:r>
      <w:r>
        <w:rPr>
          <w:w w:val="97"/>
          <w:sz w:val="24"/>
          <w:szCs w:val="24"/>
        </w:rPr>
        <w:t>o</w:t>
      </w:r>
      <w:r>
        <w:rPr>
          <w:spacing w:val="5"/>
          <w:sz w:val="24"/>
          <w:szCs w:val="24"/>
        </w:rPr>
        <w:t xml:space="preserve"> </w:t>
      </w:r>
      <w:r>
        <w:rPr>
          <w:sz w:val="24"/>
          <w:szCs w:val="24"/>
        </w:rPr>
        <w:t>bla</w:t>
      </w:r>
      <w:r>
        <w:rPr>
          <w:spacing w:val="-6"/>
          <w:sz w:val="24"/>
          <w:szCs w:val="24"/>
        </w:rPr>
        <w:t>c</w:t>
      </w:r>
      <w:r>
        <w:rPr>
          <w:sz w:val="24"/>
          <w:szCs w:val="24"/>
        </w:rPr>
        <w:t>k</w:t>
      </w:r>
      <w:r>
        <w:rPr>
          <w:spacing w:val="23"/>
          <w:sz w:val="24"/>
          <w:szCs w:val="24"/>
        </w:rPr>
        <w:t xml:space="preserve"> </w:t>
      </w:r>
      <w:r>
        <w:rPr>
          <w:sz w:val="24"/>
          <w:szCs w:val="24"/>
        </w:rPr>
        <w:t>holes,</w:t>
      </w:r>
      <w:r>
        <w:rPr>
          <w:spacing w:val="15"/>
          <w:sz w:val="24"/>
          <w:szCs w:val="24"/>
        </w:rPr>
        <w:t xml:space="preserve"> </w:t>
      </w:r>
      <w:r>
        <w:rPr>
          <w:sz w:val="24"/>
          <w:szCs w:val="24"/>
        </w:rPr>
        <w:t>whi</w:t>
      </w:r>
      <w:r>
        <w:rPr>
          <w:spacing w:val="-6"/>
          <w:sz w:val="24"/>
          <w:szCs w:val="24"/>
        </w:rPr>
        <w:t>c</w:t>
      </w:r>
      <w:r>
        <w:rPr>
          <w:sz w:val="24"/>
          <w:szCs w:val="24"/>
        </w:rPr>
        <w:t>h</w:t>
      </w:r>
      <w:r>
        <w:rPr>
          <w:spacing w:val="16"/>
          <w:sz w:val="24"/>
          <w:szCs w:val="24"/>
        </w:rPr>
        <w:t xml:space="preserve"> </w:t>
      </w:r>
      <w:r>
        <w:rPr>
          <w:sz w:val="24"/>
          <w:szCs w:val="24"/>
        </w:rPr>
        <w:t>is</w:t>
      </w:r>
      <w:r>
        <w:rPr>
          <w:spacing w:val="3"/>
          <w:sz w:val="24"/>
          <w:szCs w:val="24"/>
        </w:rPr>
        <w:t xml:space="preserve"> </w:t>
      </w:r>
      <w:r>
        <w:rPr>
          <w:sz w:val="24"/>
          <w:szCs w:val="24"/>
        </w:rPr>
        <w:t>called</w:t>
      </w:r>
      <w:r>
        <w:rPr>
          <w:spacing w:val="17"/>
          <w:sz w:val="24"/>
          <w:szCs w:val="24"/>
        </w:rPr>
        <w:t xml:space="preserve"> </w:t>
      </w:r>
      <w:r>
        <w:rPr>
          <w:sz w:val="24"/>
          <w:szCs w:val="24"/>
        </w:rPr>
        <w:t>compact</w:t>
      </w:r>
      <w:r>
        <w:rPr>
          <w:spacing w:val="47"/>
          <w:sz w:val="24"/>
          <w:szCs w:val="24"/>
        </w:rPr>
        <w:t xml:space="preserve"> </w:t>
      </w:r>
      <w:r>
        <w:rPr>
          <w:sz w:val="24"/>
          <w:szCs w:val="24"/>
        </w:rPr>
        <w:t>binary</w:t>
      </w:r>
      <w:r>
        <w:rPr>
          <w:spacing w:val="50"/>
          <w:sz w:val="24"/>
          <w:szCs w:val="24"/>
        </w:rPr>
        <w:t xml:space="preserve"> </w:t>
      </w:r>
      <w:r>
        <w:rPr>
          <w:sz w:val="24"/>
          <w:szCs w:val="24"/>
        </w:rPr>
        <w:t>coalescence—“</w:t>
      </w:r>
      <w:r>
        <w:rPr>
          <w:spacing w:val="-5"/>
          <w:sz w:val="24"/>
          <w:szCs w:val="24"/>
        </w:rPr>
        <w:t>c</w:t>
      </w:r>
      <w:r>
        <w:rPr>
          <w:w w:val="108"/>
          <w:sz w:val="24"/>
          <w:szCs w:val="24"/>
        </w:rPr>
        <w:t>hirp”</w:t>
      </w:r>
      <w:del w:id="31" w:author="Olga" w:date="2016-07-27T22:55:00Z">
        <w:r w:rsidDel="004C4C67">
          <w:rPr>
            <w:w w:val="108"/>
            <w:sz w:val="24"/>
            <w:szCs w:val="24"/>
          </w:rPr>
          <w:delText>.</w:delText>
        </w:r>
      </w:del>
      <w:r>
        <w:rPr>
          <w:w w:val="108"/>
          <w:sz w:val="24"/>
          <w:szCs w:val="24"/>
        </w:rPr>
        <w:t xml:space="preserve"> </w:t>
      </w: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5"/>
          <w:sz w:val="24"/>
          <w:szCs w:val="24"/>
        </w:rPr>
        <w:t xml:space="preserve"> </w:t>
      </w:r>
      <w:r>
        <w:rPr>
          <w:sz w:val="24"/>
          <w:szCs w:val="24"/>
        </w:rPr>
        <w:t>3</w:t>
      </w:r>
    </w:p>
    <w:p w14:paraId="27308E3E" w14:textId="77777777" w:rsidR="004B03EF" w:rsidRDefault="004B03EF">
      <w:pPr>
        <w:spacing w:line="200" w:lineRule="exact"/>
      </w:pPr>
    </w:p>
    <w:p w14:paraId="27308E3F" w14:textId="77777777" w:rsidR="004B03EF" w:rsidRDefault="004B03EF">
      <w:pPr>
        <w:spacing w:before="2" w:line="280" w:lineRule="exact"/>
        <w:rPr>
          <w:sz w:val="28"/>
          <w:szCs w:val="28"/>
        </w:rPr>
      </w:pPr>
    </w:p>
    <w:p w14:paraId="27308E40" w14:textId="29EFEA3D" w:rsidR="004B03EF" w:rsidRDefault="00F64046">
      <w:pPr>
        <w:spacing w:before="15" w:line="363" w:lineRule="auto"/>
        <w:ind w:left="100" w:right="60"/>
        <w:rPr>
          <w:sz w:val="24"/>
          <w:szCs w:val="24"/>
        </w:rPr>
      </w:pPr>
      <w:r>
        <w:rPr>
          <w:sz w:val="24"/>
          <w:szCs w:val="24"/>
        </w:rPr>
        <w:t>[7]</w:t>
      </w:r>
      <w:ins w:id="32" w:author="Olga" w:date="2016-07-27T22:55:00Z">
        <w:r w:rsidR="004C4C67">
          <w:rPr>
            <w:sz w:val="24"/>
            <w:szCs w:val="24"/>
          </w:rPr>
          <w:t>.</w:t>
        </w:r>
      </w:ins>
      <w:r>
        <w:rPr>
          <w:spacing w:val="-8"/>
          <w:sz w:val="24"/>
          <w:szCs w:val="24"/>
        </w:rPr>
        <w:t xml:space="preserve"> </w:t>
      </w:r>
      <w:r>
        <w:rPr>
          <w:sz w:val="24"/>
          <w:szCs w:val="24"/>
        </w:rPr>
        <w:t>More</w:t>
      </w:r>
      <w:r>
        <w:rPr>
          <w:spacing w:val="31"/>
          <w:sz w:val="24"/>
          <w:szCs w:val="24"/>
        </w:rPr>
        <w:t xml:space="preserve"> </w:t>
      </w:r>
      <w:r>
        <w:rPr>
          <w:sz w:val="24"/>
          <w:szCs w:val="24"/>
        </w:rPr>
        <w:t xml:space="preserve">details </w:t>
      </w:r>
      <w:r>
        <w:rPr>
          <w:spacing w:val="5"/>
          <w:sz w:val="24"/>
          <w:szCs w:val="24"/>
        </w:rPr>
        <w:t xml:space="preserve"> </w:t>
      </w:r>
      <w:r>
        <w:rPr>
          <w:sz w:val="24"/>
          <w:szCs w:val="24"/>
        </w:rPr>
        <w:t>are</w:t>
      </w:r>
      <w:r>
        <w:rPr>
          <w:spacing w:val="44"/>
          <w:sz w:val="24"/>
          <w:szCs w:val="24"/>
        </w:rPr>
        <w:t xml:space="preserve"> </w:t>
      </w:r>
      <w:r>
        <w:rPr>
          <w:sz w:val="24"/>
          <w:szCs w:val="24"/>
        </w:rPr>
        <w:t>gi</w:t>
      </w:r>
      <w:r>
        <w:rPr>
          <w:spacing w:val="-6"/>
          <w:sz w:val="24"/>
          <w:szCs w:val="24"/>
        </w:rPr>
        <w:t>v</w:t>
      </w:r>
      <w:r>
        <w:rPr>
          <w:sz w:val="24"/>
          <w:szCs w:val="24"/>
        </w:rPr>
        <w:t>en</w:t>
      </w:r>
      <w:r>
        <w:rPr>
          <w:spacing w:val="30"/>
          <w:sz w:val="24"/>
          <w:szCs w:val="24"/>
        </w:rPr>
        <w:t xml:space="preserve"> </w:t>
      </w:r>
      <w:r>
        <w:rPr>
          <w:spacing w:val="-6"/>
          <w:sz w:val="24"/>
          <w:szCs w:val="24"/>
        </w:rPr>
        <w:t>b</w:t>
      </w:r>
      <w:r>
        <w:rPr>
          <w:sz w:val="24"/>
          <w:szCs w:val="24"/>
        </w:rPr>
        <w:t>y</w:t>
      </w:r>
      <w:r>
        <w:rPr>
          <w:spacing w:val="38"/>
          <w:sz w:val="24"/>
          <w:szCs w:val="24"/>
        </w:rPr>
        <w:t xml:space="preserve"> </w:t>
      </w:r>
      <w:r>
        <w:rPr>
          <w:sz w:val="24"/>
          <w:szCs w:val="24"/>
        </w:rPr>
        <w:t>a</w:t>
      </w:r>
      <w:r>
        <w:rPr>
          <w:spacing w:val="36"/>
          <w:sz w:val="24"/>
          <w:szCs w:val="24"/>
        </w:rPr>
        <w:t xml:space="preserve"> </w:t>
      </w:r>
      <w:r>
        <w:rPr>
          <w:sz w:val="24"/>
          <w:szCs w:val="24"/>
        </w:rPr>
        <w:t>pa</w:t>
      </w:r>
      <w:r>
        <w:rPr>
          <w:spacing w:val="7"/>
          <w:sz w:val="24"/>
          <w:szCs w:val="24"/>
        </w:rPr>
        <w:t>p</w:t>
      </w:r>
      <w:r>
        <w:rPr>
          <w:sz w:val="24"/>
          <w:szCs w:val="24"/>
        </w:rPr>
        <w:t xml:space="preserve">er </w:t>
      </w:r>
      <w:r>
        <w:rPr>
          <w:spacing w:val="1"/>
          <w:sz w:val="24"/>
          <w:szCs w:val="24"/>
        </w:rPr>
        <w:t xml:space="preserve"> </w:t>
      </w:r>
      <w:r>
        <w:rPr>
          <w:sz w:val="24"/>
          <w:szCs w:val="24"/>
        </w:rPr>
        <w:t>on</w:t>
      </w:r>
      <w:r>
        <w:rPr>
          <w:spacing w:val="31"/>
          <w:sz w:val="24"/>
          <w:szCs w:val="24"/>
        </w:rPr>
        <w:t xml:space="preserve"> </w:t>
      </w:r>
      <w:r>
        <w:rPr>
          <w:w w:val="107"/>
          <w:sz w:val="24"/>
          <w:szCs w:val="24"/>
        </w:rPr>
        <w:t>gr</w:t>
      </w:r>
      <w:r>
        <w:rPr>
          <w:spacing w:val="-6"/>
          <w:w w:val="107"/>
          <w:sz w:val="24"/>
          <w:szCs w:val="24"/>
        </w:rPr>
        <w:t>a</w:t>
      </w:r>
      <w:r>
        <w:rPr>
          <w:w w:val="107"/>
          <w:sz w:val="24"/>
          <w:szCs w:val="24"/>
        </w:rPr>
        <w:t>vitational</w:t>
      </w:r>
      <w:r>
        <w:rPr>
          <w:spacing w:val="29"/>
          <w:w w:val="107"/>
          <w:sz w:val="24"/>
          <w:szCs w:val="24"/>
        </w:rPr>
        <w:t xml:space="preserve"> </w:t>
      </w:r>
      <w:r>
        <w:rPr>
          <w:spacing w:val="-6"/>
          <w:sz w:val="24"/>
          <w:szCs w:val="24"/>
        </w:rPr>
        <w:t>w</w:t>
      </w:r>
      <w:r>
        <w:rPr>
          <w:spacing w:val="-7"/>
          <w:sz w:val="24"/>
          <w:szCs w:val="24"/>
        </w:rPr>
        <w:t>a</w:t>
      </w:r>
      <w:r>
        <w:rPr>
          <w:spacing w:val="-6"/>
          <w:sz w:val="24"/>
          <w:szCs w:val="24"/>
        </w:rPr>
        <w:t>v</w:t>
      </w:r>
      <w:r>
        <w:rPr>
          <w:sz w:val="24"/>
          <w:szCs w:val="24"/>
        </w:rPr>
        <w:t>es</w:t>
      </w:r>
      <w:r>
        <w:rPr>
          <w:spacing w:val="28"/>
          <w:sz w:val="24"/>
          <w:szCs w:val="24"/>
        </w:rPr>
        <w:t xml:space="preserve"> </w:t>
      </w:r>
      <w:r>
        <w:rPr>
          <w:sz w:val="24"/>
          <w:szCs w:val="24"/>
        </w:rPr>
        <w:t>in</w:t>
      </w:r>
      <w:r>
        <w:rPr>
          <w:spacing w:val="33"/>
          <w:sz w:val="24"/>
          <w:szCs w:val="24"/>
        </w:rPr>
        <w:t xml:space="preserve"> </w:t>
      </w:r>
      <w:r>
        <w:rPr>
          <w:sz w:val="24"/>
          <w:szCs w:val="24"/>
        </w:rPr>
        <w:t>section</w:t>
      </w:r>
      <w:r>
        <w:rPr>
          <w:spacing w:val="46"/>
          <w:sz w:val="24"/>
          <w:szCs w:val="24"/>
        </w:rPr>
        <w:t xml:space="preserve"> </w:t>
      </w:r>
      <w:r>
        <w:rPr>
          <w:sz w:val="24"/>
          <w:szCs w:val="24"/>
        </w:rPr>
        <w:t xml:space="preserve">three, </w:t>
      </w:r>
      <w:r>
        <w:rPr>
          <w:spacing w:val="11"/>
          <w:sz w:val="24"/>
          <w:szCs w:val="24"/>
        </w:rPr>
        <w:t xml:space="preserve"> </w:t>
      </w:r>
      <w:r>
        <w:rPr>
          <w:sz w:val="24"/>
          <w:szCs w:val="24"/>
        </w:rPr>
        <w:t>in</w:t>
      </w:r>
      <w:r>
        <w:rPr>
          <w:spacing w:val="33"/>
          <w:sz w:val="24"/>
          <w:szCs w:val="24"/>
        </w:rPr>
        <w:t xml:space="preserve"> </w:t>
      </w:r>
      <w:r>
        <w:rPr>
          <w:sz w:val="24"/>
          <w:szCs w:val="24"/>
        </w:rPr>
        <w:t>whi</w:t>
      </w:r>
      <w:r>
        <w:rPr>
          <w:spacing w:val="-6"/>
          <w:sz w:val="24"/>
          <w:szCs w:val="24"/>
        </w:rPr>
        <w:t>c</w:t>
      </w:r>
      <w:r>
        <w:rPr>
          <w:sz w:val="24"/>
          <w:szCs w:val="24"/>
        </w:rPr>
        <w:t>h</w:t>
      </w:r>
      <w:r>
        <w:rPr>
          <w:spacing w:val="36"/>
          <w:sz w:val="24"/>
          <w:szCs w:val="24"/>
        </w:rPr>
        <w:t xml:space="preserve"> </w:t>
      </w:r>
      <w:r>
        <w:rPr>
          <w:w w:val="110"/>
          <w:sz w:val="24"/>
          <w:szCs w:val="24"/>
        </w:rPr>
        <w:t xml:space="preserve">the </w:t>
      </w:r>
      <w:r>
        <w:rPr>
          <w:sz w:val="24"/>
          <w:szCs w:val="24"/>
        </w:rPr>
        <w:t xml:space="preserve">author </w:t>
      </w:r>
      <w:r>
        <w:rPr>
          <w:spacing w:val="20"/>
          <w:sz w:val="24"/>
          <w:szCs w:val="24"/>
        </w:rPr>
        <w:t xml:space="preserve"> </w:t>
      </w:r>
      <w:commentRangeStart w:id="33"/>
      <w:r>
        <w:rPr>
          <w:sz w:val="24"/>
          <w:szCs w:val="24"/>
        </w:rPr>
        <w:t>adresses</w:t>
      </w:r>
      <w:r>
        <w:rPr>
          <w:spacing w:val="35"/>
          <w:sz w:val="24"/>
          <w:szCs w:val="24"/>
        </w:rPr>
        <w:t xml:space="preserve"> </w:t>
      </w:r>
      <w:commentRangeEnd w:id="33"/>
      <w:r w:rsidR="00F26CDB">
        <w:rPr>
          <w:rStyle w:val="CommentReference"/>
        </w:rPr>
        <w:commentReference w:id="33"/>
      </w:r>
      <w:r>
        <w:rPr>
          <w:sz w:val="24"/>
          <w:szCs w:val="24"/>
        </w:rPr>
        <w:t>their</w:t>
      </w:r>
      <w:r>
        <w:rPr>
          <w:spacing w:val="58"/>
          <w:sz w:val="24"/>
          <w:szCs w:val="24"/>
        </w:rPr>
        <w:t xml:space="preserve"> </w:t>
      </w:r>
      <w:r>
        <w:rPr>
          <w:sz w:val="24"/>
          <w:szCs w:val="24"/>
        </w:rPr>
        <w:t>sources</w:t>
      </w:r>
      <w:del w:id="34" w:author="Olga" w:date="2016-07-27T22:56:00Z">
        <w:r w:rsidDel="002150E4">
          <w:rPr>
            <w:sz w:val="24"/>
            <w:szCs w:val="24"/>
          </w:rPr>
          <w:delText>.</w:delText>
        </w:r>
      </w:del>
      <w:r>
        <w:rPr>
          <w:sz w:val="24"/>
          <w:szCs w:val="24"/>
        </w:rPr>
        <w:t xml:space="preserve"> </w:t>
      </w:r>
      <w:r>
        <w:rPr>
          <w:spacing w:val="1"/>
          <w:sz w:val="24"/>
          <w:szCs w:val="24"/>
        </w:rPr>
        <w:t xml:space="preserve"> </w:t>
      </w:r>
      <w:r>
        <w:rPr>
          <w:sz w:val="24"/>
          <w:szCs w:val="24"/>
        </w:rPr>
        <w:t>[8].</w:t>
      </w:r>
    </w:p>
    <w:p w14:paraId="27308E41" w14:textId="77777777" w:rsidR="004B03EF" w:rsidRDefault="004B03EF">
      <w:pPr>
        <w:spacing w:line="200" w:lineRule="exact"/>
      </w:pPr>
    </w:p>
    <w:p w14:paraId="27308E42" w14:textId="77777777" w:rsidR="004B03EF" w:rsidRDefault="004B03EF">
      <w:pPr>
        <w:spacing w:before="12" w:line="280" w:lineRule="exact"/>
        <w:rPr>
          <w:sz w:val="28"/>
          <w:szCs w:val="28"/>
        </w:rPr>
      </w:pPr>
    </w:p>
    <w:p w14:paraId="27308E43" w14:textId="77777777" w:rsidR="004B03EF" w:rsidRDefault="00F64046">
      <w:pPr>
        <w:ind w:left="399"/>
        <w:rPr>
          <w:sz w:val="22"/>
          <w:szCs w:val="22"/>
        </w:rPr>
      </w:pPr>
      <w:r>
        <w:rPr>
          <w:sz w:val="22"/>
          <w:szCs w:val="22"/>
        </w:rPr>
        <w:t xml:space="preserve">B.    </w:t>
      </w:r>
      <w:r>
        <w:rPr>
          <w:spacing w:val="22"/>
          <w:sz w:val="22"/>
          <w:szCs w:val="22"/>
        </w:rPr>
        <w:t xml:space="preserve"> </w:t>
      </w:r>
      <w:r>
        <w:rPr>
          <w:w w:val="125"/>
          <w:sz w:val="22"/>
          <w:szCs w:val="22"/>
        </w:rPr>
        <w:t>I</w:t>
      </w:r>
      <w:r>
        <w:rPr>
          <w:spacing w:val="-9"/>
          <w:w w:val="125"/>
          <w:sz w:val="22"/>
          <w:szCs w:val="22"/>
        </w:rPr>
        <w:t>n</w:t>
      </w:r>
      <w:r>
        <w:rPr>
          <w:w w:val="125"/>
          <w:sz w:val="22"/>
          <w:szCs w:val="22"/>
        </w:rPr>
        <w:t>tr</w:t>
      </w:r>
      <w:r>
        <w:rPr>
          <w:spacing w:val="9"/>
          <w:w w:val="125"/>
          <w:sz w:val="22"/>
          <w:szCs w:val="22"/>
        </w:rPr>
        <w:t>o</w:t>
      </w:r>
      <w:r>
        <w:rPr>
          <w:w w:val="125"/>
          <w:sz w:val="22"/>
          <w:szCs w:val="22"/>
        </w:rPr>
        <w:t>duction</w:t>
      </w:r>
      <w:r>
        <w:rPr>
          <w:spacing w:val="32"/>
          <w:w w:val="125"/>
          <w:sz w:val="22"/>
          <w:szCs w:val="22"/>
        </w:rPr>
        <w:t xml:space="preserve"> </w:t>
      </w:r>
      <w:r>
        <w:rPr>
          <w:w w:val="125"/>
          <w:sz w:val="22"/>
          <w:szCs w:val="22"/>
        </w:rPr>
        <w:t>to</w:t>
      </w:r>
      <w:r>
        <w:rPr>
          <w:spacing w:val="24"/>
          <w:w w:val="125"/>
          <w:sz w:val="22"/>
          <w:szCs w:val="22"/>
        </w:rPr>
        <w:t xml:space="preserve"> </w:t>
      </w:r>
      <w:r>
        <w:rPr>
          <w:w w:val="125"/>
          <w:sz w:val="22"/>
          <w:szCs w:val="22"/>
        </w:rPr>
        <w:t>LIGO</w:t>
      </w:r>
    </w:p>
    <w:p w14:paraId="27308E44" w14:textId="77777777" w:rsidR="004B03EF" w:rsidRDefault="004B03EF">
      <w:pPr>
        <w:spacing w:line="200" w:lineRule="exact"/>
      </w:pPr>
    </w:p>
    <w:p w14:paraId="27308E45" w14:textId="77777777" w:rsidR="004B03EF" w:rsidRDefault="004B03EF">
      <w:pPr>
        <w:spacing w:before="10" w:line="220" w:lineRule="exact"/>
        <w:rPr>
          <w:sz w:val="22"/>
          <w:szCs w:val="22"/>
        </w:rPr>
      </w:pPr>
    </w:p>
    <w:p w14:paraId="27308E46" w14:textId="74CA8FC8" w:rsidR="004B03EF" w:rsidRDefault="00F64046">
      <w:pPr>
        <w:spacing w:line="363" w:lineRule="auto"/>
        <w:ind w:left="100" w:right="59" w:firstLine="299"/>
        <w:jc w:val="both"/>
        <w:rPr>
          <w:sz w:val="24"/>
          <w:szCs w:val="24"/>
        </w:rPr>
      </w:pPr>
      <w:r>
        <w:rPr>
          <w:sz w:val="24"/>
          <w:szCs w:val="24"/>
        </w:rPr>
        <w:t>Distortions</w:t>
      </w:r>
      <w:r>
        <w:rPr>
          <w:spacing w:val="59"/>
          <w:sz w:val="24"/>
          <w:szCs w:val="24"/>
        </w:rPr>
        <w:t xml:space="preserve"> </w:t>
      </w:r>
      <w:r>
        <w:rPr>
          <w:sz w:val="24"/>
          <w:szCs w:val="24"/>
        </w:rPr>
        <w:t>in</w:t>
      </w:r>
      <w:r>
        <w:rPr>
          <w:spacing w:val="11"/>
          <w:sz w:val="24"/>
          <w:szCs w:val="24"/>
        </w:rPr>
        <w:t xml:space="preserve"> </w:t>
      </w:r>
      <w:r>
        <w:rPr>
          <w:sz w:val="24"/>
          <w:szCs w:val="24"/>
        </w:rPr>
        <w:t>space-time</w:t>
      </w:r>
      <w:r>
        <w:rPr>
          <w:spacing w:val="47"/>
          <w:sz w:val="24"/>
          <w:szCs w:val="24"/>
        </w:rPr>
        <w:t xml:space="preserve"> </w:t>
      </w:r>
      <w:r>
        <w:rPr>
          <w:sz w:val="24"/>
          <w:szCs w:val="24"/>
        </w:rPr>
        <w:t>are</w:t>
      </w:r>
      <w:r>
        <w:rPr>
          <w:spacing w:val="22"/>
          <w:sz w:val="24"/>
          <w:szCs w:val="24"/>
        </w:rPr>
        <w:t xml:space="preserve"> </w:t>
      </w:r>
      <w:r>
        <w:rPr>
          <w:sz w:val="24"/>
          <w:szCs w:val="24"/>
        </w:rPr>
        <w:t>almost</w:t>
      </w:r>
      <w:r>
        <w:rPr>
          <w:spacing w:val="37"/>
          <w:sz w:val="24"/>
          <w:szCs w:val="24"/>
        </w:rPr>
        <w:t xml:space="preserve"> </w:t>
      </w:r>
      <w:r>
        <w:rPr>
          <w:sz w:val="24"/>
          <w:szCs w:val="24"/>
        </w:rPr>
        <w:t>im</w:t>
      </w:r>
      <w:r>
        <w:rPr>
          <w:spacing w:val="7"/>
          <w:sz w:val="24"/>
          <w:szCs w:val="24"/>
        </w:rPr>
        <w:t>p</w:t>
      </w:r>
      <w:r>
        <w:rPr>
          <w:sz w:val="24"/>
          <w:szCs w:val="24"/>
        </w:rPr>
        <w:t>ossible</w:t>
      </w:r>
      <w:r>
        <w:rPr>
          <w:spacing w:val="13"/>
          <w:sz w:val="24"/>
          <w:szCs w:val="24"/>
        </w:rPr>
        <w:t xml:space="preserve"> </w:t>
      </w:r>
      <w:r>
        <w:rPr>
          <w:sz w:val="24"/>
          <w:szCs w:val="24"/>
        </w:rPr>
        <w:t>to</w:t>
      </w:r>
      <w:r>
        <w:rPr>
          <w:spacing w:val="24"/>
          <w:sz w:val="24"/>
          <w:szCs w:val="24"/>
        </w:rPr>
        <w:t xml:space="preserve"> </w:t>
      </w:r>
      <w:r>
        <w:rPr>
          <w:sz w:val="24"/>
          <w:szCs w:val="24"/>
        </w:rPr>
        <w:t>measure</w:t>
      </w:r>
      <w:r>
        <w:rPr>
          <w:spacing w:val="37"/>
          <w:sz w:val="24"/>
          <w:szCs w:val="24"/>
        </w:rPr>
        <w:t xml:space="preserve"> </w:t>
      </w:r>
      <w:r>
        <w:rPr>
          <w:sz w:val="24"/>
          <w:szCs w:val="24"/>
        </w:rPr>
        <w:t>directl</w:t>
      </w:r>
      <w:r>
        <w:rPr>
          <w:spacing w:val="-18"/>
          <w:sz w:val="24"/>
          <w:szCs w:val="24"/>
        </w:rPr>
        <w:t>y</w:t>
      </w:r>
      <w:r>
        <w:rPr>
          <w:sz w:val="24"/>
          <w:szCs w:val="24"/>
        </w:rPr>
        <w:t>,</w:t>
      </w:r>
      <w:r>
        <w:rPr>
          <w:spacing w:val="48"/>
          <w:sz w:val="24"/>
          <w:szCs w:val="24"/>
        </w:rPr>
        <w:t xml:space="preserve"> </w:t>
      </w:r>
      <w:r>
        <w:rPr>
          <w:sz w:val="24"/>
          <w:szCs w:val="24"/>
        </w:rPr>
        <w:t>for</w:t>
      </w:r>
      <w:r>
        <w:rPr>
          <w:spacing w:val="1"/>
          <w:sz w:val="24"/>
          <w:szCs w:val="24"/>
        </w:rPr>
        <w:t xml:space="preserve"> </w:t>
      </w:r>
      <w:r>
        <w:rPr>
          <w:sz w:val="24"/>
          <w:szCs w:val="24"/>
        </w:rPr>
        <w:t>if</w:t>
      </w:r>
      <w:r>
        <w:rPr>
          <w:spacing w:val="-6"/>
          <w:sz w:val="24"/>
          <w:szCs w:val="24"/>
        </w:rPr>
        <w:t xml:space="preserve"> y</w:t>
      </w:r>
      <w:r>
        <w:rPr>
          <w:sz w:val="24"/>
          <w:szCs w:val="24"/>
        </w:rPr>
        <w:t>ou</w:t>
      </w:r>
      <w:r>
        <w:rPr>
          <w:spacing w:val="12"/>
          <w:sz w:val="24"/>
          <w:szCs w:val="24"/>
        </w:rPr>
        <w:t xml:space="preserve"> </w:t>
      </w:r>
      <w:r>
        <w:rPr>
          <w:sz w:val="24"/>
          <w:szCs w:val="24"/>
        </w:rPr>
        <w:t>use</w:t>
      </w:r>
      <w:r>
        <w:rPr>
          <w:spacing w:val="10"/>
          <w:sz w:val="24"/>
          <w:szCs w:val="24"/>
        </w:rPr>
        <w:t xml:space="preserve"> </w:t>
      </w:r>
      <w:r>
        <w:rPr>
          <w:sz w:val="24"/>
          <w:szCs w:val="24"/>
        </w:rPr>
        <w:t>a</w:t>
      </w:r>
      <w:r>
        <w:rPr>
          <w:spacing w:val="14"/>
          <w:sz w:val="24"/>
          <w:szCs w:val="24"/>
        </w:rPr>
        <w:t xml:space="preserve"> </w:t>
      </w:r>
      <w:r>
        <w:rPr>
          <w:w w:val="107"/>
          <w:sz w:val="24"/>
          <w:szCs w:val="24"/>
        </w:rPr>
        <w:t xml:space="preserve">meter </w:t>
      </w:r>
      <w:r>
        <w:rPr>
          <w:sz w:val="24"/>
          <w:szCs w:val="24"/>
        </w:rPr>
        <w:t>sti</w:t>
      </w:r>
      <w:r>
        <w:rPr>
          <w:spacing w:val="-6"/>
          <w:sz w:val="24"/>
          <w:szCs w:val="24"/>
        </w:rPr>
        <w:t>c</w:t>
      </w:r>
      <w:r>
        <w:rPr>
          <w:sz w:val="24"/>
          <w:szCs w:val="24"/>
        </w:rPr>
        <w:t>k,</w:t>
      </w:r>
      <w:r>
        <w:rPr>
          <w:spacing w:val="25"/>
          <w:sz w:val="24"/>
          <w:szCs w:val="24"/>
        </w:rPr>
        <w:t xml:space="preserve"> </w:t>
      </w:r>
      <w:r>
        <w:rPr>
          <w:sz w:val="24"/>
          <w:szCs w:val="24"/>
        </w:rPr>
        <w:t>the</w:t>
      </w:r>
      <w:r>
        <w:rPr>
          <w:spacing w:val="26"/>
          <w:sz w:val="24"/>
          <w:szCs w:val="24"/>
        </w:rPr>
        <w:t xml:space="preserve"> </w:t>
      </w:r>
      <w:r>
        <w:rPr>
          <w:sz w:val="24"/>
          <w:szCs w:val="24"/>
        </w:rPr>
        <w:t>meter</w:t>
      </w:r>
      <w:r>
        <w:rPr>
          <w:spacing w:val="35"/>
          <w:sz w:val="24"/>
          <w:szCs w:val="24"/>
        </w:rPr>
        <w:t xml:space="preserve"> </w:t>
      </w:r>
      <w:r>
        <w:rPr>
          <w:w w:val="98"/>
          <w:sz w:val="24"/>
          <w:szCs w:val="24"/>
        </w:rPr>
        <w:t>s</w:t>
      </w:r>
      <w:r>
        <w:rPr>
          <w:w w:val="136"/>
          <w:sz w:val="24"/>
          <w:szCs w:val="24"/>
        </w:rPr>
        <w:t>t</w:t>
      </w:r>
      <w:r>
        <w:rPr>
          <w:w w:val="97"/>
          <w:sz w:val="24"/>
          <w:szCs w:val="24"/>
        </w:rPr>
        <w:t>i</w:t>
      </w:r>
      <w:r>
        <w:rPr>
          <w:spacing w:val="-6"/>
          <w:w w:val="97"/>
          <w:sz w:val="24"/>
          <w:szCs w:val="24"/>
        </w:rPr>
        <w:t>c</w:t>
      </w:r>
      <w:r>
        <w:rPr>
          <w:w w:val="104"/>
          <w:sz w:val="24"/>
          <w:szCs w:val="24"/>
        </w:rPr>
        <w:t>k,</w:t>
      </w:r>
      <w:r>
        <w:rPr>
          <w:spacing w:val="1"/>
          <w:sz w:val="24"/>
          <w:szCs w:val="24"/>
        </w:rPr>
        <w:t xml:space="preserve"> </w:t>
      </w:r>
      <w:r>
        <w:rPr>
          <w:sz w:val="24"/>
          <w:szCs w:val="24"/>
        </w:rPr>
        <w:t>itself,</w:t>
      </w:r>
      <w:r>
        <w:rPr>
          <w:spacing w:val="13"/>
          <w:sz w:val="24"/>
          <w:szCs w:val="24"/>
        </w:rPr>
        <w:t xml:space="preserve"> </w:t>
      </w:r>
      <w:r>
        <w:rPr>
          <w:sz w:val="24"/>
          <w:szCs w:val="24"/>
        </w:rPr>
        <w:t>will</w:t>
      </w:r>
      <w:r>
        <w:rPr>
          <w:spacing w:val="-14"/>
          <w:sz w:val="24"/>
          <w:szCs w:val="24"/>
        </w:rPr>
        <w:t xml:space="preserve"> </w:t>
      </w:r>
      <w:r>
        <w:rPr>
          <w:sz w:val="24"/>
          <w:szCs w:val="24"/>
        </w:rPr>
        <w:t>expand</w:t>
      </w:r>
      <w:r>
        <w:rPr>
          <w:spacing w:val="33"/>
          <w:sz w:val="24"/>
          <w:szCs w:val="24"/>
        </w:rPr>
        <w:t xml:space="preserve"> </w:t>
      </w:r>
      <w:r>
        <w:rPr>
          <w:sz w:val="24"/>
          <w:szCs w:val="24"/>
        </w:rPr>
        <w:t>and</w:t>
      </w:r>
      <w:r>
        <w:rPr>
          <w:spacing w:val="25"/>
          <w:sz w:val="24"/>
          <w:szCs w:val="24"/>
        </w:rPr>
        <w:t xml:space="preserve"> </w:t>
      </w:r>
      <w:r>
        <w:rPr>
          <w:sz w:val="24"/>
          <w:szCs w:val="24"/>
        </w:rPr>
        <w:t>co</w:t>
      </w:r>
      <w:r>
        <w:rPr>
          <w:spacing w:val="-6"/>
          <w:sz w:val="24"/>
          <w:szCs w:val="24"/>
        </w:rPr>
        <w:t>n</w:t>
      </w:r>
      <w:r>
        <w:rPr>
          <w:sz w:val="24"/>
          <w:szCs w:val="24"/>
        </w:rPr>
        <w:t xml:space="preserve">tract </w:t>
      </w:r>
      <w:r>
        <w:rPr>
          <w:spacing w:val="4"/>
          <w:sz w:val="24"/>
          <w:szCs w:val="24"/>
        </w:rPr>
        <w:t xml:space="preserve"> </w:t>
      </w:r>
      <w:r>
        <w:rPr>
          <w:sz w:val="24"/>
          <w:szCs w:val="24"/>
        </w:rPr>
        <w:t>with</w:t>
      </w:r>
      <w:r>
        <w:rPr>
          <w:spacing w:val="23"/>
          <w:sz w:val="24"/>
          <w:szCs w:val="24"/>
        </w:rPr>
        <w:t xml:space="preserve"> </w:t>
      </w:r>
      <w:r>
        <w:rPr>
          <w:spacing w:val="-6"/>
          <w:sz w:val="24"/>
          <w:szCs w:val="24"/>
        </w:rPr>
        <w:t>c</w:t>
      </w:r>
      <w:r>
        <w:rPr>
          <w:sz w:val="24"/>
          <w:szCs w:val="24"/>
        </w:rPr>
        <w:t>hanging</w:t>
      </w:r>
      <w:r>
        <w:rPr>
          <w:spacing w:val="26"/>
          <w:sz w:val="24"/>
          <w:szCs w:val="24"/>
        </w:rPr>
        <w:t xml:space="preserve"> </w:t>
      </w:r>
      <w:r>
        <w:rPr>
          <w:sz w:val="24"/>
          <w:szCs w:val="24"/>
        </w:rPr>
        <w:t xml:space="preserve">space-time. </w:t>
      </w:r>
      <w:r>
        <w:rPr>
          <w:spacing w:val="22"/>
          <w:sz w:val="24"/>
          <w:szCs w:val="24"/>
        </w:rPr>
        <w:t xml:space="preserve"> </w:t>
      </w:r>
      <w:commentRangeStart w:id="35"/>
      <w:r>
        <w:rPr>
          <w:spacing w:val="-19"/>
          <w:w w:val="114"/>
          <w:sz w:val="24"/>
          <w:szCs w:val="24"/>
        </w:rPr>
        <w:t>F</w:t>
      </w:r>
      <w:r>
        <w:rPr>
          <w:w w:val="108"/>
          <w:sz w:val="24"/>
          <w:szCs w:val="24"/>
        </w:rPr>
        <w:t>ortunatel</w:t>
      </w:r>
      <w:r>
        <w:rPr>
          <w:spacing w:val="-18"/>
          <w:w w:val="108"/>
          <w:sz w:val="24"/>
          <w:szCs w:val="24"/>
        </w:rPr>
        <w:t>y</w:t>
      </w:r>
      <w:r>
        <w:rPr>
          <w:w w:val="107"/>
          <w:sz w:val="24"/>
          <w:szCs w:val="24"/>
        </w:rPr>
        <w:t xml:space="preserve">, </w:t>
      </w:r>
      <w:r>
        <w:rPr>
          <w:sz w:val="24"/>
          <w:szCs w:val="24"/>
        </w:rPr>
        <w:t>lig</w:t>
      </w:r>
      <w:r>
        <w:rPr>
          <w:spacing w:val="-6"/>
          <w:sz w:val="24"/>
          <w:szCs w:val="24"/>
        </w:rPr>
        <w:t>h</w:t>
      </w:r>
      <w:r>
        <w:rPr>
          <w:w w:val="136"/>
          <w:sz w:val="24"/>
          <w:szCs w:val="24"/>
        </w:rPr>
        <w:t>t</w:t>
      </w:r>
      <w:r>
        <w:rPr>
          <w:spacing w:val="8"/>
          <w:sz w:val="24"/>
          <w:szCs w:val="24"/>
        </w:rPr>
        <w:t xml:space="preserve"> </w:t>
      </w:r>
      <w:r>
        <w:rPr>
          <w:sz w:val="24"/>
          <w:szCs w:val="24"/>
        </w:rPr>
        <w:t>remains</w:t>
      </w:r>
      <w:r>
        <w:rPr>
          <w:spacing w:val="39"/>
          <w:sz w:val="24"/>
          <w:szCs w:val="24"/>
        </w:rPr>
        <w:t xml:space="preserve"> </w:t>
      </w:r>
      <w:r>
        <w:rPr>
          <w:sz w:val="24"/>
          <w:szCs w:val="24"/>
        </w:rPr>
        <w:t>the</w:t>
      </w:r>
      <w:r>
        <w:rPr>
          <w:spacing w:val="37"/>
          <w:sz w:val="24"/>
          <w:szCs w:val="24"/>
        </w:rPr>
        <w:t xml:space="preserve"> </w:t>
      </w:r>
      <w:r>
        <w:rPr>
          <w:sz w:val="24"/>
          <w:szCs w:val="24"/>
        </w:rPr>
        <w:t>same</w:t>
      </w:r>
      <w:r>
        <w:rPr>
          <w:spacing w:val="23"/>
          <w:sz w:val="24"/>
          <w:szCs w:val="24"/>
        </w:rPr>
        <w:t xml:space="preserve"> </w:t>
      </w:r>
      <w:r>
        <w:rPr>
          <w:sz w:val="24"/>
          <w:szCs w:val="24"/>
        </w:rPr>
        <w:t>s</w:t>
      </w:r>
      <w:r>
        <w:rPr>
          <w:spacing w:val="7"/>
          <w:sz w:val="24"/>
          <w:szCs w:val="24"/>
        </w:rPr>
        <w:t>p</w:t>
      </w:r>
      <w:r>
        <w:rPr>
          <w:sz w:val="24"/>
          <w:szCs w:val="24"/>
        </w:rPr>
        <w:t>eed</w:t>
      </w:r>
      <w:commentRangeEnd w:id="35"/>
      <w:r w:rsidR="002150E4">
        <w:rPr>
          <w:rStyle w:val="CommentReference"/>
        </w:rPr>
        <w:commentReference w:id="35"/>
      </w:r>
      <w:r>
        <w:rPr>
          <w:spacing w:val="20"/>
          <w:sz w:val="24"/>
          <w:szCs w:val="24"/>
        </w:rPr>
        <w:t xml:space="preserve"> </w:t>
      </w:r>
      <w:r>
        <w:rPr>
          <w:sz w:val="24"/>
          <w:szCs w:val="24"/>
        </w:rPr>
        <w:t>despite</w:t>
      </w:r>
      <w:r>
        <w:rPr>
          <w:spacing w:val="43"/>
          <w:sz w:val="24"/>
          <w:szCs w:val="24"/>
        </w:rPr>
        <w:t xml:space="preserve"> </w:t>
      </w:r>
      <w:r>
        <w:rPr>
          <w:sz w:val="24"/>
          <w:szCs w:val="24"/>
        </w:rPr>
        <w:t>a</w:t>
      </w:r>
      <w:r>
        <w:rPr>
          <w:spacing w:val="-6"/>
          <w:sz w:val="24"/>
          <w:szCs w:val="24"/>
        </w:rPr>
        <w:t>n</w:t>
      </w:r>
      <w:r>
        <w:rPr>
          <w:sz w:val="24"/>
          <w:szCs w:val="24"/>
        </w:rPr>
        <w:t>y</w:t>
      </w:r>
      <w:r>
        <w:rPr>
          <w:spacing w:val="31"/>
          <w:sz w:val="24"/>
          <w:szCs w:val="24"/>
        </w:rPr>
        <w:t xml:space="preserve"> </w:t>
      </w:r>
      <w:r>
        <w:rPr>
          <w:sz w:val="24"/>
          <w:szCs w:val="24"/>
        </w:rPr>
        <w:t>defor</w:t>
      </w:r>
      <w:r>
        <w:rPr>
          <w:spacing w:val="1"/>
          <w:sz w:val="24"/>
          <w:szCs w:val="24"/>
        </w:rPr>
        <w:t>m</w:t>
      </w:r>
      <w:r>
        <w:rPr>
          <w:sz w:val="24"/>
          <w:szCs w:val="24"/>
        </w:rPr>
        <w:t xml:space="preserve">ation </w:t>
      </w:r>
      <w:r>
        <w:rPr>
          <w:spacing w:val="1"/>
          <w:sz w:val="24"/>
          <w:szCs w:val="24"/>
        </w:rPr>
        <w:t xml:space="preserve"> </w:t>
      </w:r>
      <w:r>
        <w:rPr>
          <w:sz w:val="24"/>
          <w:szCs w:val="24"/>
        </w:rPr>
        <w:t>of</w:t>
      </w:r>
      <w:r>
        <w:rPr>
          <w:spacing w:val="-4"/>
          <w:sz w:val="24"/>
          <w:szCs w:val="24"/>
        </w:rPr>
        <w:t xml:space="preserve"> </w:t>
      </w:r>
      <w:r>
        <w:rPr>
          <w:sz w:val="24"/>
          <w:szCs w:val="24"/>
        </w:rPr>
        <w:t>space-time,</w:t>
      </w:r>
      <w:r>
        <w:rPr>
          <w:spacing w:val="55"/>
          <w:sz w:val="24"/>
          <w:szCs w:val="24"/>
        </w:rPr>
        <w:t xml:space="preserve"> </w:t>
      </w:r>
      <w:r>
        <w:rPr>
          <w:sz w:val="24"/>
          <w:szCs w:val="24"/>
        </w:rPr>
        <w:t>whi</w:t>
      </w:r>
      <w:r>
        <w:rPr>
          <w:spacing w:val="-6"/>
          <w:sz w:val="24"/>
          <w:szCs w:val="24"/>
        </w:rPr>
        <w:t>c</w:t>
      </w:r>
      <w:r>
        <w:rPr>
          <w:sz w:val="24"/>
          <w:szCs w:val="24"/>
        </w:rPr>
        <w:t>h</w:t>
      </w:r>
      <w:r>
        <w:rPr>
          <w:spacing w:val="18"/>
          <w:sz w:val="24"/>
          <w:szCs w:val="24"/>
        </w:rPr>
        <w:t xml:space="preserve"> </w:t>
      </w:r>
      <w:r>
        <w:rPr>
          <w:sz w:val="24"/>
          <w:szCs w:val="24"/>
        </w:rPr>
        <w:t>sets</w:t>
      </w:r>
      <w:r>
        <w:rPr>
          <w:spacing w:val="26"/>
          <w:sz w:val="24"/>
          <w:szCs w:val="24"/>
        </w:rPr>
        <w:t xml:space="preserve"> </w:t>
      </w:r>
      <w:r>
        <w:rPr>
          <w:sz w:val="24"/>
          <w:szCs w:val="24"/>
        </w:rPr>
        <w:t>the</w:t>
      </w:r>
      <w:r>
        <w:rPr>
          <w:spacing w:val="37"/>
          <w:sz w:val="24"/>
          <w:szCs w:val="24"/>
        </w:rPr>
        <w:t xml:space="preserve"> </w:t>
      </w:r>
      <w:r>
        <w:rPr>
          <w:sz w:val="24"/>
          <w:szCs w:val="24"/>
        </w:rPr>
        <w:t>basis</w:t>
      </w:r>
      <w:r>
        <w:rPr>
          <w:spacing w:val="22"/>
          <w:sz w:val="24"/>
          <w:szCs w:val="24"/>
        </w:rPr>
        <w:t xml:space="preserve"> </w:t>
      </w:r>
      <w:r>
        <w:rPr>
          <w:sz w:val="24"/>
          <w:szCs w:val="24"/>
        </w:rPr>
        <w:t>for the</w:t>
      </w:r>
      <w:r>
        <w:rPr>
          <w:spacing w:val="47"/>
          <w:sz w:val="24"/>
          <w:szCs w:val="24"/>
        </w:rPr>
        <w:t xml:space="preserve"> </w:t>
      </w:r>
      <w:r>
        <w:rPr>
          <w:sz w:val="24"/>
          <w:szCs w:val="24"/>
        </w:rPr>
        <w:t>LIGO</w:t>
      </w:r>
      <w:r>
        <w:rPr>
          <w:spacing w:val="42"/>
          <w:sz w:val="24"/>
          <w:szCs w:val="24"/>
        </w:rPr>
        <w:t xml:space="preserve"> </w:t>
      </w:r>
      <w:r>
        <w:rPr>
          <w:sz w:val="24"/>
          <w:szCs w:val="24"/>
        </w:rPr>
        <w:t>detectors</w:t>
      </w:r>
      <w:del w:id="36" w:author="Olga" w:date="2016-07-27T22:57:00Z">
        <w:r w:rsidDel="00ED3EA5">
          <w:rPr>
            <w:sz w:val="24"/>
            <w:szCs w:val="24"/>
          </w:rPr>
          <w:delText>.</w:delText>
        </w:r>
      </w:del>
      <w:r>
        <w:rPr>
          <w:sz w:val="24"/>
          <w:szCs w:val="24"/>
        </w:rPr>
        <w:t xml:space="preserve"> </w:t>
      </w:r>
      <w:r>
        <w:rPr>
          <w:spacing w:val="41"/>
          <w:sz w:val="24"/>
          <w:szCs w:val="24"/>
        </w:rPr>
        <w:t xml:space="preserve"> </w:t>
      </w:r>
      <w:r>
        <w:rPr>
          <w:sz w:val="24"/>
          <w:szCs w:val="24"/>
        </w:rPr>
        <w:t>[10]</w:t>
      </w:r>
      <w:ins w:id="37" w:author="Olga" w:date="2016-07-27T22:58:00Z">
        <w:r w:rsidR="00ED3EA5">
          <w:rPr>
            <w:sz w:val="24"/>
            <w:szCs w:val="24"/>
          </w:rPr>
          <w:t>.</w:t>
        </w:r>
      </w:ins>
    </w:p>
    <w:p w14:paraId="27308E47" w14:textId="294D29CC" w:rsidR="004B03EF" w:rsidRDefault="00F64046">
      <w:pPr>
        <w:spacing w:before="5" w:line="363" w:lineRule="auto"/>
        <w:ind w:left="100" w:right="59" w:firstLine="299"/>
        <w:jc w:val="both"/>
        <w:rPr>
          <w:sz w:val="24"/>
          <w:szCs w:val="24"/>
        </w:rPr>
      </w:pPr>
      <w:r>
        <w:rPr>
          <w:sz w:val="24"/>
          <w:szCs w:val="24"/>
        </w:rPr>
        <w:t xml:space="preserve">The </w:t>
      </w:r>
      <w:r>
        <w:rPr>
          <w:spacing w:val="21"/>
          <w:sz w:val="24"/>
          <w:szCs w:val="24"/>
        </w:rPr>
        <w:t xml:space="preserve"> </w:t>
      </w:r>
      <w:r>
        <w:rPr>
          <w:sz w:val="24"/>
          <w:szCs w:val="24"/>
        </w:rPr>
        <w:t xml:space="preserve">detector </w:t>
      </w:r>
      <w:r>
        <w:rPr>
          <w:spacing w:val="48"/>
          <w:sz w:val="24"/>
          <w:szCs w:val="24"/>
        </w:rPr>
        <w:t xml:space="preserve"> </w:t>
      </w:r>
      <w:r>
        <w:rPr>
          <w:sz w:val="24"/>
          <w:szCs w:val="24"/>
        </w:rPr>
        <w:t>of</w:t>
      </w:r>
      <w:r>
        <w:rPr>
          <w:spacing w:val="38"/>
          <w:sz w:val="24"/>
          <w:szCs w:val="24"/>
        </w:rPr>
        <w:t xml:space="preserve"> </w:t>
      </w:r>
      <w:r>
        <w:rPr>
          <w:sz w:val="24"/>
          <w:szCs w:val="24"/>
        </w:rPr>
        <w:t>LIGO—Mi</w:t>
      </w:r>
      <w:r>
        <w:rPr>
          <w:spacing w:val="-6"/>
          <w:sz w:val="24"/>
          <w:szCs w:val="24"/>
        </w:rPr>
        <w:t>c</w:t>
      </w:r>
      <w:r>
        <w:rPr>
          <w:sz w:val="24"/>
          <w:szCs w:val="24"/>
        </w:rPr>
        <w:t xml:space="preserve">helson </w:t>
      </w:r>
      <w:r>
        <w:rPr>
          <w:spacing w:val="9"/>
          <w:sz w:val="24"/>
          <w:szCs w:val="24"/>
        </w:rPr>
        <w:t xml:space="preserve"> </w:t>
      </w:r>
      <w:r>
        <w:rPr>
          <w:sz w:val="24"/>
          <w:szCs w:val="24"/>
        </w:rPr>
        <w:t>I</w:t>
      </w:r>
      <w:r>
        <w:rPr>
          <w:spacing w:val="-6"/>
          <w:sz w:val="24"/>
          <w:szCs w:val="24"/>
        </w:rPr>
        <w:t>n</w:t>
      </w:r>
      <w:r>
        <w:rPr>
          <w:sz w:val="24"/>
          <w:szCs w:val="24"/>
        </w:rPr>
        <w:t>terferometer—</w:t>
      </w:r>
      <w:r>
        <w:rPr>
          <w:spacing w:val="-5"/>
          <w:sz w:val="24"/>
          <w:szCs w:val="24"/>
        </w:rPr>
        <w:t>w</w:t>
      </w:r>
      <w:r>
        <w:rPr>
          <w:sz w:val="24"/>
          <w:szCs w:val="24"/>
        </w:rPr>
        <w:t>as   i</w:t>
      </w:r>
      <w:r>
        <w:rPr>
          <w:spacing w:val="-6"/>
          <w:sz w:val="24"/>
          <w:szCs w:val="24"/>
        </w:rPr>
        <w:t>nv</w:t>
      </w:r>
      <w:r>
        <w:rPr>
          <w:sz w:val="24"/>
          <w:szCs w:val="24"/>
        </w:rPr>
        <w:t>e</w:t>
      </w:r>
      <w:r>
        <w:rPr>
          <w:spacing w:val="-6"/>
          <w:sz w:val="24"/>
          <w:szCs w:val="24"/>
        </w:rPr>
        <w:t>n</w:t>
      </w:r>
      <w:r>
        <w:rPr>
          <w:sz w:val="24"/>
          <w:szCs w:val="24"/>
        </w:rPr>
        <w:t xml:space="preserve">ted </w:t>
      </w:r>
      <w:r>
        <w:rPr>
          <w:spacing w:val="37"/>
          <w:sz w:val="24"/>
          <w:szCs w:val="24"/>
        </w:rPr>
        <w:t xml:space="preserve"> </w:t>
      </w:r>
      <w:r>
        <w:rPr>
          <w:spacing w:val="-6"/>
          <w:sz w:val="24"/>
          <w:szCs w:val="24"/>
        </w:rPr>
        <w:t>b</w:t>
      </w:r>
      <w:r>
        <w:rPr>
          <w:sz w:val="24"/>
          <w:szCs w:val="24"/>
        </w:rPr>
        <w:t xml:space="preserve">y </w:t>
      </w:r>
      <w:r>
        <w:rPr>
          <w:spacing w:val="2"/>
          <w:sz w:val="24"/>
          <w:szCs w:val="24"/>
        </w:rPr>
        <w:t xml:space="preserve"> </w:t>
      </w:r>
      <w:r>
        <w:rPr>
          <w:sz w:val="24"/>
          <w:szCs w:val="24"/>
        </w:rPr>
        <w:t>Al</w:t>
      </w:r>
      <w:r>
        <w:rPr>
          <w:spacing w:val="7"/>
          <w:sz w:val="24"/>
          <w:szCs w:val="24"/>
        </w:rPr>
        <w:t>b</w:t>
      </w:r>
      <w:r>
        <w:rPr>
          <w:sz w:val="24"/>
          <w:szCs w:val="24"/>
        </w:rPr>
        <w:t xml:space="preserve">ert </w:t>
      </w:r>
      <w:r>
        <w:rPr>
          <w:spacing w:val="30"/>
          <w:sz w:val="24"/>
          <w:szCs w:val="24"/>
        </w:rPr>
        <w:t xml:space="preserve"> </w:t>
      </w:r>
      <w:r>
        <w:rPr>
          <w:w w:val="106"/>
          <w:sz w:val="24"/>
          <w:szCs w:val="24"/>
        </w:rPr>
        <w:t xml:space="preserve">Abraham </w:t>
      </w:r>
      <w:r>
        <w:rPr>
          <w:sz w:val="24"/>
          <w:szCs w:val="24"/>
        </w:rPr>
        <w:t>Mi</w:t>
      </w:r>
      <w:r>
        <w:rPr>
          <w:spacing w:val="-6"/>
          <w:sz w:val="24"/>
          <w:szCs w:val="24"/>
        </w:rPr>
        <w:t>c</w:t>
      </w:r>
      <w:r>
        <w:rPr>
          <w:sz w:val="24"/>
          <w:szCs w:val="24"/>
        </w:rPr>
        <w:t>helson.</w:t>
      </w:r>
      <w:r>
        <w:rPr>
          <w:spacing w:val="51"/>
          <w:sz w:val="24"/>
          <w:szCs w:val="24"/>
        </w:rPr>
        <w:t xml:space="preserve"> </w:t>
      </w:r>
      <w:r>
        <w:rPr>
          <w:sz w:val="24"/>
          <w:szCs w:val="24"/>
        </w:rPr>
        <w:t>The</w:t>
      </w:r>
      <w:r>
        <w:rPr>
          <w:spacing w:val="38"/>
          <w:sz w:val="24"/>
          <w:szCs w:val="24"/>
        </w:rPr>
        <w:t xml:space="preserve"> </w:t>
      </w:r>
      <w:r>
        <w:rPr>
          <w:sz w:val="24"/>
          <w:szCs w:val="24"/>
        </w:rPr>
        <w:t xml:space="preserve">Micelson </w:t>
      </w:r>
      <w:r>
        <w:rPr>
          <w:w w:val="105"/>
          <w:sz w:val="24"/>
          <w:szCs w:val="24"/>
        </w:rPr>
        <w:t>I</w:t>
      </w:r>
      <w:r>
        <w:rPr>
          <w:spacing w:val="-6"/>
          <w:w w:val="105"/>
          <w:sz w:val="24"/>
          <w:szCs w:val="24"/>
        </w:rPr>
        <w:t>n</w:t>
      </w:r>
      <w:r>
        <w:rPr>
          <w:w w:val="105"/>
          <w:sz w:val="24"/>
          <w:szCs w:val="24"/>
        </w:rPr>
        <w:t>terferometers</w:t>
      </w:r>
      <w:r>
        <w:rPr>
          <w:spacing w:val="11"/>
          <w:w w:val="105"/>
          <w:sz w:val="24"/>
          <w:szCs w:val="24"/>
        </w:rPr>
        <w:t xml:space="preserve"> </w:t>
      </w:r>
      <w:r>
        <w:rPr>
          <w:spacing w:val="-6"/>
          <w:sz w:val="24"/>
          <w:szCs w:val="24"/>
        </w:rPr>
        <w:t>w</w:t>
      </w:r>
      <w:r>
        <w:rPr>
          <w:sz w:val="24"/>
          <w:szCs w:val="24"/>
        </w:rPr>
        <w:t>ere</w:t>
      </w:r>
      <w:r>
        <w:rPr>
          <w:spacing w:val="9"/>
          <w:sz w:val="24"/>
          <w:szCs w:val="24"/>
        </w:rPr>
        <w:t xml:space="preserve"> </w:t>
      </w:r>
      <w:r>
        <w:rPr>
          <w:sz w:val="24"/>
          <w:szCs w:val="24"/>
        </w:rPr>
        <w:t>first</w:t>
      </w:r>
      <w:r>
        <w:rPr>
          <w:spacing w:val="24"/>
          <w:sz w:val="24"/>
          <w:szCs w:val="24"/>
        </w:rPr>
        <w:t xml:space="preserve"> </w:t>
      </w:r>
      <w:r>
        <w:rPr>
          <w:sz w:val="24"/>
          <w:szCs w:val="24"/>
        </w:rPr>
        <w:t>applied</w:t>
      </w:r>
      <w:r>
        <w:rPr>
          <w:spacing w:val="38"/>
          <w:sz w:val="24"/>
          <w:szCs w:val="24"/>
        </w:rPr>
        <w:t xml:space="preserve"> </w:t>
      </w:r>
      <w:r>
        <w:rPr>
          <w:sz w:val="24"/>
          <w:szCs w:val="24"/>
        </w:rPr>
        <w:t>in</w:t>
      </w:r>
      <w:r>
        <w:rPr>
          <w:spacing w:val="17"/>
          <w:sz w:val="24"/>
          <w:szCs w:val="24"/>
        </w:rPr>
        <w:t xml:space="preserve"> </w:t>
      </w:r>
      <w:r>
        <w:rPr>
          <w:sz w:val="24"/>
          <w:szCs w:val="24"/>
        </w:rPr>
        <w:t>the</w:t>
      </w:r>
      <w:r>
        <w:rPr>
          <w:spacing w:val="38"/>
          <w:sz w:val="24"/>
          <w:szCs w:val="24"/>
        </w:rPr>
        <w:t xml:space="preserve"> </w:t>
      </w:r>
      <w:r>
        <w:rPr>
          <w:sz w:val="24"/>
          <w:szCs w:val="24"/>
        </w:rPr>
        <w:t>famo</w:t>
      </w:r>
      <w:r>
        <w:rPr>
          <w:spacing w:val="1"/>
          <w:sz w:val="24"/>
          <w:szCs w:val="24"/>
        </w:rPr>
        <w:t>u</w:t>
      </w:r>
      <w:r>
        <w:rPr>
          <w:sz w:val="24"/>
          <w:szCs w:val="24"/>
        </w:rPr>
        <w:t>s</w:t>
      </w:r>
      <w:r>
        <w:rPr>
          <w:spacing w:val="18"/>
          <w:sz w:val="24"/>
          <w:szCs w:val="24"/>
        </w:rPr>
        <w:t xml:space="preserve"> </w:t>
      </w:r>
      <w:r>
        <w:rPr>
          <w:w w:val="99"/>
          <w:sz w:val="24"/>
          <w:szCs w:val="24"/>
        </w:rPr>
        <w:t>Mi</w:t>
      </w:r>
      <w:r>
        <w:rPr>
          <w:spacing w:val="-6"/>
          <w:w w:val="99"/>
          <w:sz w:val="24"/>
          <w:szCs w:val="24"/>
        </w:rPr>
        <w:t>c</w:t>
      </w:r>
      <w:r>
        <w:rPr>
          <w:w w:val="101"/>
          <w:sz w:val="24"/>
          <w:szCs w:val="24"/>
        </w:rPr>
        <w:t xml:space="preserve">helson-Morley </w:t>
      </w:r>
      <w:r>
        <w:rPr>
          <w:w w:val="103"/>
          <w:sz w:val="24"/>
          <w:szCs w:val="24"/>
        </w:rPr>
        <w:t>ex</w:t>
      </w:r>
      <w:r>
        <w:rPr>
          <w:spacing w:val="7"/>
          <w:w w:val="103"/>
          <w:sz w:val="24"/>
          <w:szCs w:val="24"/>
        </w:rPr>
        <w:t>p</w:t>
      </w:r>
      <w:r>
        <w:rPr>
          <w:w w:val="103"/>
          <w:sz w:val="24"/>
          <w:szCs w:val="24"/>
        </w:rPr>
        <w:t>erime</w:t>
      </w:r>
      <w:r>
        <w:rPr>
          <w:spacing w:val="-5"/>
          <w:w w:val="103"/>
          <w:sz w:val="24"/>
          <w:szCs w:val="24"/>
        </w:rPr>
        <w:t>n</w:t>
      </w:r>
      <w:r>
        <w:rPr>
          <w:w w:val="136"/>
          <w:sz w:val="24"/>
          <w:szCs w:val="24"/>
        </w:rPr>
        <w:t>t</w:t>
      </w:r>
      <w:r>
        <w:rPr>
          <w:spacing w:val="34"/>
          <w:w w:val="136"/>
          <w:sz w:val="24"/>
          <w:szCs w:val="24"/>
        </w:rPr>
        <w:t xml:space="preserve"> </w:t>
      </w:r>
      <w:r>
        <w:rPr>
          <w:sz w:val="24"/>
          <w:szCs w:val="24"/>
        </w:rPr>
        <w:t xml:space="preserve">[11]. </w:t>
      </w:r>
      <w:r>
        <w:rPr>
          <w:spacing w:val="13"/>
          <w:sz w:val="24"/>
          <w:szCs w:val="24"/>
        </w:rPr>
        <w:t xml:space="preserve"> </w:t>
      </w:r>
      <w:r>
        <w:rPr>
          <w:sz w:val="24"/>
          <w:szCs w:val="24"/>
        </w:rPr>
        <w:t xml:space="preserve">Its </w:t>
      </w:r>
      <w:r>
        <w:rPr>
          <w:spacing w:val="1"/>
          <w:sz w:val="24"/>
          <w:szCs w:val="24"/>
        </w:rPr>
        <w:t xml:space="preserve"> </w:t>
      </w:r>
      <w:r>
        <w:rPr>
          <w:sz w:val="24"/>
          <w:szCs w:val="24"/>
        </w:rPr>
        <w:t xml:space="preserve">function </w:t>
      </w:r>
      <w:r>
        <w:rPr>
          <w:spacing w:val="8"/>
          <w:sz w:val="24"/>
          <w:szCs w:val="24"/>
        </w:rPr>
        <w:t xml:space="preserve"> </w:t>
      </w:r>
      <w:r>
        <w:rPr>
          <w:sz w:val="24"/>
          <w:szCs w:val="24"/>
        </w:rPr>
        <w:t>is</w:t>
      </w:r>
      <w:r>
        <w:rPr>
          <w:spacing w:val="31"/>
          <w:sz w:val="24"/>
          <w:szCs w:val="24"/>
        </w:rPr>
        <w:t xml:space="preserve"> </w:t>
      </w:r>
      <w:r>
        <w:rPr>
          <w:sz w:val="24"/>
          <w:szCs w:val="24"/>
        </w:rPr>
        <w:t>for</w:t>
      </w:r>
      <w:r>
        <w:rPr>
          <w:spacing w:val="32"/>
          <w:sz w:val="24"/>
          <w:szCs w:val="24"/>
        </w:rPr>
        <w:t xml:space="preserve"> </w:t>
      </w:r>
      <w:r>
        <w:rPr>
          <w:sz w:val="24"/>
          <w:szCs w:val="24"/>
        </w:rPr>
        <w:t xml:space="preserve">optical </w:t>
      </w:r>
      <w:r>
        <w:rPr>
          <w:spacing w:val="8"/>
          <w:sz w:val="24"/>
          <w:szCs w:val="24"/>
        </w:rPr>
        <w:t xml:space="preserve"> </w:t>
      </w:r>
      <w:r>
        <w:rPr>
          <w:w w:val="105"/>
          <w:sz w:val="24"/>
          <w:szCs w:val="24"/>
        </w:rPr>
        <w:t>i</w:t>
      </w:r>
      <w:r>
        <w:rPr>
          <w:spacing w:val="-6"/>
          <w:w w:val="105"/>
          <w:sz w:val="24"/>
          <w:szCs w:val="24"/>
        </w:rPr>
        <w:t>n</w:t>
      </w:r>
      <w:r>
        <w:rPr>
          <w:w w:val="105"/>
          <w:sz w:val="24"/>
          <w:szCs w:val="24"/>
        </w:rPr>
        <w:t>terferometr</w:t>
      </w:r>
      <w:r>
        <w:rPr>
          <w:spacing w:val="-19"/>
          <w:w w:val="105"/>
          <w:sz w:val="24"/>
          <w:szCs w:val="24"/>
        </w:rPr>
        <w:t>y</w:t>
      </w:r>
      <w:r>
        <w:rPr>
          <w:w w:val="105"/>
          <w:sz w:val="24"/>
          <w:szCs w:val="24"/>
        </w:rPr>
        <w:t xml:space="preserve">. </w:t>
      </w:r>
      <w:r>
        <w:rPr>
          <w:spacing w:val="51"/>
          <w:w w:val="105"/>
          <w:sz w:val="24"/>
          <w:szCs w:val="24"/>
        </w:rPr>
        <w:t xml:space="preserve"> </w:t>
      </w:r>
      <w:r>
        <w:rPr>
          <w:sz w:val="24"/>
          <w:szCs w:val="24"/>
        </w:rPr>
        <w:t xml:space="preserve">With </w:t>
      </w:r>
      <w:r>
        <w:rPr>
          <w:spacing w:val="19"/>
          <w:sz w:val="24"/>
          <w:szCs w:val="24"/>
        </w:rPr>
        <w:t xml:space="preserve"> </w:t>
      </w:r>
      <w:r>
        <w:rPr>
          <w:sz w:val="24"/>
          <w:szCs w:val="24"/>
        </w:rPr>
        <w:t>a</w:t>
      </w:r>
      <w:r>
        <w:rPr>
          <w:spacing w:val="44"/>
          <w:sz w:val="24"/>
          <w:szCs w:val="24"/>
        </w:rPr>
        <w:t xml:space="preserve"> </w:t>
      </w:r>
      <w:r>
        <w:rPr>
          <w:spacing w:val="7"/>
          <w:sz w:val="24"/>
          <w:szCs w:val="24"/>
        </w:rPr>
        <w:t>b</w:t>
      </w:r>
      <w:r>
        <w:rPr>
          <w:sz w:val="24"/>
          <w:szCs w:val="24"/>
        </w:rPr>
        <w:t xml:space="preserve">eam  splitter, </w:t>
      </w:r>
      <w:r>
        <w:rPr>
          <w:spacing w:val="47"/>
          <w:sz w:val="24"/>
          <w:szCs w:val="24"/>
        </w:rPr>
        <w:t xml:space="preserve"> </w:t>
      </w:r>
      <w:r>
        <w:rPr>
          <w:sz w:val="24"/>
          <w:szCs w:val="24"/>
        </w:rPr>
        <w:t>a</w:t>
      </w:r>
      <w:r>
        <w:rPr>
          <w:spacing w:val="44"/>
          <w:sz w:val="24"/>
          <w:szCs w:val="24"/>
        </w:rPr>
        <w:t xml:space="preserve"> </w:t>
      </w:r>
      <w:r>
        <w:rPr>
          <w:sz w:val="24"/>
          <w:szCs w:val="24"/>
        </w:rPr>
        <w:t>lig</w:t>
      </w:r>
      <w:r>
        <w:rPr>
          <w:spacing w:val="-6"/>
          <w:sz w:val="24"/>
          <w:szCs w:val="24"/>
        </w:rPr>
        <w:t>h</w:t>
      </w:r>
      <w:r>
        <w:rPr>
          <w:w w:val="136"/>
          <w:sz w:val="24"/>
          <w:szCs w:val="24"/>
        </w:rPr>
        <w:t xml:space="preserve">t </w:t>
      </w:r>
      <w:r>
        <w:rPr>
          <w:sz w:val="24"/>
          <w:szCs w:val="24"/>
        </w:rPr>
        <w:t>source</w:t>
      </w:r>
      <w:r>
        <w:rPr>
          <w:spacing w:val="42"/>
          <w:sz w:val="24"/>
          <w:szCs w:val="24"/>
        </w:rPr>
        <w:t xml:space="preserve"> </w:t>
      </w:r>
      <w:r>
        <w:rPr>
          <w:sz w:val="24"/>
          <w:szCs w:val="24"/>
        </w:rPr>
        <w:t>is</w:t>
      </w:r>
      <w:r>
        <w:rPr>
          <w:spacing w:val="32"/>
          <w:sz w:val="24"/>
          <w:szCs w:val="24"/>
        </w:rPr>
        <w:t xml:space="preserve"> </w:t>
      </w:r>
      <w:r>
        <w:rPr>
          <w:sz w:val="24"/>
          <w:szCs w:val="24"/>
        </w:rPr>
        <w:t xml:space="preserve">split </w:t>
      </w:r>
      <w:r>
        <w:rPr>
          <w:spacing w:val="5"/>
          <w:sz w:val="24"/>
          <w:szCs w:val="24"/>
        </w:rPr>
        <w:t xml:space="preserve"> </w:t>
      </w:r>
      <w:r>
        <w:rPr>
          <w:sz w:val="24"/>
          <w:szCs w:val="24"/>
        </w:rPr>
        <w:t>i</w:t>
      </w:r>
      <w:r>
        <w:rPr>
          <w:spacing w:val="-6"/>
          <w:sz w:val="24"/>
          <w:szCs w:val="24"/>
        </w:rPr>
        <w:t>n</w:t>
      </w:r>
      <w:r>
        <w:rPr>
          <w:sz w:val="24"/>
          <w:szCs w:val="24"/>
        </w:rPr>
        <w:t xml:space="preserve">to </w:t>
      </w:r>
      <w:r>
        <w:rPr>
          <w:spacing w:val="4"/>
          <w:sz w:val="24"/>
          <w:szCs w:val="24"/>
        </w:rPr>
        <w:t xml:space="preserve"> </w:t>
      </w:r>
      <w:r>
        <w:rPr>
          <w:spacing w:val="-6"/>
          <w:w w:val="136"/>
          <w:sz w:val="24"/>
          <w:szCs w:val="24"/>
        </w:rPr>
        <w:t>t</w:t>
      </w:r>
      <w:r>
        <w:rPr>
          <w:spacing w:val="-6"/>
          <w:w w:val="97"/>
          <w:sz w:val="24"/>
          <w:szCs w:val="24"/>
        </w:rPr>
        <w:t>w</w:t>
      </w:r>
      <w:r>
        <w:rPr>
          <w:w w:val="97"/>
          <w:sz w:val="24"/>
          <w:szCs w:val="24"/>
        </w:rPr>
        <w:t>o</w:t>
      </w:r>
      <w:r>
        <w:rPr>
          <w:spacing w:val="35"/>
          <w:w w:val="97"/>
          <w:sz w:val="24"/>
          <w:szCs w:val="24"/>
        </w:rPr>
        <w:t xml:space="preserve"> </w:t>
      </w:r>
      <w:r>
        <w:rPr>
          <w:sz w:val="24"/>
          <w:szCs w:val="24"/>
        </w:rPr>
        <w:t xml:space="preserve">arms, </w:t>
      </w:r>
      <w:r>
        <w:rPr>
          <w:spacing w:val="12"/>
          <w:sz w:val="24"/>
          <w:szCs w:val="24"/>
        </w:rPr>
        <w:t xml:space="preserve"> </w:t>
      </w:r>
      <w:r>
        <w:rPr>
          <w:sz w:val="24"/>
          <w:szCs w:val="24"/>
        </w:rPr>
        <w:t xml:space="preserve">and </w:t>
      </w:r>
      <w:r>
        <w:rPr>
          <w:spacing w:val="3"/>
          <w:sz w:val="24"/>
          <w:szCs w:val="24"/>
        </w:rPr>
        <w:t xml:space="preserve"> </w:t>
      </w:r>
      <w:r>
        <w:rPr>
          <w:sz w:val="24"/>
          <w:szCs w:val="24"/>
        </w:rPr>
        <w:t>ea</w:t>
      </w:r>
      <w:r>
        <w:rPr>
          <w:spacing w:val="-6"/>
          <w:sz w:val="24"/>
          <w:szCs w:val="24"/>
        </w:rPr>
        <w:t>c</w:t>
      </w:r>
      <w:r>
        <w:rPr>
          <w:sz w:val="24"/>
          <w:szCs w:val="24"/>
        </w:rPr>
        <w:t>h</w:t>
      </w:r>
      <w:r>
        <w:rPr>
          <w:spacing w:val="48"/>
          <w:sz w:val="24"/>
          <w:szCs w:val="24"/>
        </w:rPr>
        <w:t xml:space="preserve"> </w:t>
      </w:r>
      <w:r>
        <w:rPr>
          <w:sz w:val="24"/>
          <w:szCs w:val="24"/>
        </w:rPr>
        <w:t>of</w:t>
      </w:r>
      <w:r>
        <w:rPr>
          <w:spacing w:val="23"/>
          <w:sz w:val="24"/>
          <w:szCs w:val="24"/>
        </w:rPr>
        <w:t xml:space="preserve"> </w:t>
      </w:r>
      <w:r>
        <w:rPr>
          <w:sz w:val="24"/>
          <w:szCs w:val="24"/>
        </w:rPr>
        <w:t xml:space="preserve">the </w:t>
      </w:r>
      <w:r>
        <w:rPr>
          <w:spacing w:val="5"/>
          <w:sz w:val="24"/>
          <w:szCs w:val="24"/>
        </w:rPr>
        <w:t xml:space="preserve"> </w:t>
      </w:r>
      <w:r>
        <w:rPr>
          <w:sz w:val="24"/>
          <w:szCs w:val="24"/>
        </w:rPr>
        <w:t>new</w:t>
      </w:r>
      <w:r>
        <w:rPr>
          <w:spacing w:val="36"/>
          <w:sz w:val="24"/>
          <w:szCs w:val="24"/>
        </w:rPr>
        <w:t xml:space="preserve"> </w:t>
      </w:r>
      <w:r>
        <w:rPr>
          <w:spacing w:val="7"/>
          <w:sz w:val="24"/>
          <w:szCs w:val="24"/>
        </w:rPr>
        <w:t>b</w:t>
      </w:r>
      <w:r>
        <w:rPr>
          <w:sz w:val="24"/>
          <w:szCs w:val="24"/>
        </w:rPr>
        <w:t>eams  is</w:t>
      </w:r>
      <w:r>
        <w:rPr>
          <w:spacing w:val="32"/>
          <w:sz w:val="24"/>
          <w:szCs w:val="24"/>
        </w:rPr>
        <w:t xml:space="preserve"> </w:t>
      </w:r>
      <w:r>
        <w:rPr>
          <w:sz w:val="24"/>
          <w:szCs w:val="24"/>
        </w:rPr>
        <w:t>reflected</w:t>
      </w:r>
      <w:r>
        <w:rPr>
          <w:spacing w:val="52"/>
          <w:sz w:val="24"/>
          <w:szCs w:val="24"/>
        </w:rPr>
        <w:t xml:space="preserve"> </w:t>
      </w:r>
      <w:r>
        <w:rPr>
          <w:sz w:val="24"/>
          <w:szCs w:val="24"/>
        </w:rPr>
        <w:t>ba</w:t>
      </w:r>
      <w:r>
        <w:rPr>
          <w:spacing w:val="-6"/>
          <w:sz w:val="24"/>
          <w:szCs w:val="24"/>
        </w:rPr>
        <w:t>c</w:t>
      </w:r>
      <w:r>
        <w:rPr>
          <w:sz w:val="24"/>
          <w:szCs w:val="24"/>
        </w:rPr>
        <w:t>k</w:t>
      </w:r>
      <w:r>
        <w:rPr>
          <w:spacing w:val="55"/>
          <w:sz w:val="24"/>
          <w:szCs w:val="24"/>
        </w:rPr>
        <w:t xml:space="preserve"> </w:t>
      </w:r>
      <w:r>
        <w:rPr>
          <w:sz w:val="24"/>
          <w:szCs w:val="24"/>
        </w:rPr>
        <w:t xml:space="preserve">and </w:t>
      </w:r>
      <w:r>
        <w:rPr>
          <w:spacing w:val="3"/>
          <w:sz w:val="24"/>
          <w:szCs w:val="24"/>
        </w:rPr>
        <w:t xml:space="preserve"> </w:t>
      </w:r>
      <w:r>
        <w:rPr>
          <w:sz w:val="24"/>
          <w:szCs w:val="24"/>
        </w:rPr>
        <w:t>co</w:t>
      </w:r>
      <w:r>
        <w:rPr>
          <w:spacing w:val="-6"/>
          <w:sz w:val="24"/>
          <w:szCs w:val="24"/>
        </w:rPr>
        <w:t>m</w:t>
      </w:r>
      <w:r>
        <w:rPr>
          <w:w w:val="104"/>
          <w:sz w:val="24"/>
          <w:szCs w:val="24"/>
        </w:rPr>
        <w:t xml:space="preserve">bined </w:t>
      </w:r>
      <w:r>
        <w:rPr>
          <w:sz w:val="24"/>
          <w:szCs w:val="24"/>
        </w:rPr>
        <w:t xml:space="preserve">again.  </w:t>
      </w:r>
      <w:r>
        <w:rPr>
          <w:spacing w:val="52"/>
          <w:sz w:val="24"/>
          <w:szCs w:val="24"/>
        </w:rPr>
        <w:t xml:space="preserve"> </w:t>
      </w:r>
      <w:r>
        <w:rPr>
          <w:sz w:val="24"/>
          <w:szCs w:val="24"/>
        </w:rPr>
        <w:t xml:space="preserve">The </w:t>
      </w:r>
      <w:r>
        <w:rPr>
          <w:spacing w:val="21"/>
          <w:sz w:val="24"/>
          <w:szCs w:val="24"/>
        </w:rPr>
        <w:t xml:space="preserve"> </w:t>
      </w:r>
      <w:r>
        <w:rPr>
          <w:sz w:val="24"/>
          <w:szCs w:val="24"/>
        </w:rPr>
        <w:t xml:space="preserve">result </w:t>
      </w:r>
      <w:r>
        <w:rPr>
          <w:spacing w:val="29"/>
          <w:sz w:val="24"/>
          <w:szCs w:val="24"/>
        </w:rPr>
        <w:t xml:space="preserve"> </w:t>
      </w:r>
      <w:r>
        <w:rPr>
          <w:sz w:val="24"/>
          <w:szCs w:val="24"/>
        </w:rPr>
        <w:t>of</w:t>
      </w:r>
      <w:r>
        <w:rPr>
          <w:spacing w:val="39"/>
          <w:sz w:val="24"/>
          <w:szCs w:val="24"/>
        </w:rPr>
        <w:t xml:space="preserve"> </w:t>
      </w:r>
      <w:r>
        <w:rPr>
          <w:sz w:val="24"/>
          <w:szCs w:val="24"/>
        </w:rPr>
        <w:t>su</w:t>
      </w:r>
      <w:r>
        <w:rPr>
          <w:spacing w:val="-6"/>
          <w:sz w:val="24"/>
          <w:szCs w:val="24"/>
        </w:rPr>
        <w:t>c</w:t>
      </w:r>
      <w:r>
        <w:rPr>
          <w:sz w:val="24"/>
          <w:szCs w:val="24"/>
        </w:rPr>
        <w:t xml:space="preserve">h </w:t>
      </w:r>
      <w:r>
        <w:rPr>
          <w:spacing w:val="7"/>
          <w:sz w:val="24"/>
          <w:szCs w:val="24"/>
        </w:rPr>
        <w:t xml:space="preserve"> </w:t>
      </w:r>
      <w:r>
        <w:rPr>
          <w:sz w:val="24"/>
          <w:szCs w:val="24"/>
        </w:rPr>
        <w:t>co</w:t>
      </w:r>
      <w:r>
        <w:rPr>
          <w:spacing w:val="-6"/>
          <w:sz w:val="24"/>
          <w:szCs w:val="24"/>
        </w:rPr>
        <w:t>m</w:t>
      </w:r>
      <w:r>
        <w:rPr>
          <w:sz w:val="24"/>
          <w:szCs w:val="24"/>
        </w:rPr>
        <w:t xml:space="preserve">bination </w:t>
      </w:r>
      <w:r>
        <w:rPr>
          <w:spacing w:val="47"/>
          <w:sz w:val="24"/>
          <w:szCs w:val="24"/>
        </w:rPr>
        <w:t xml:space="preserve"> </w:t>
      </w:r>
      <w:r>
        <w:rPr>
          <w:sz w:val="24"/>
          <w:szCs w:val="24"/>
        </w:rPr>
        <w:t xml:space="preserve">leads </w:t>
      </w:r>
      <w:r>
        <w:rPr>
          <w:spacing w:val="6"/>
          <w:sz w:val="24"/>
          <w:szCs w:val="24"/>
        </w:rPr>
        <w:t xml:space="preserve"> </w:t>
      </w:r>
      <w:r>
        <w:rPr>
          <w:sz w:val="24"/>
          <w:szCs w:val="24"/>
        </w:rPr>
        <w:t xml:space="preserve">to </w:t>
      </w:r>
      <w:r>
        <w:rPr>
          <w:spacing w:val="12"/>
          <w:sz w:val="24"/>
          <w:szCs w:val="24"/>
        </w:rPr>
        <w:t xml:space="preserve"> </w:t>
      </w:r>
      <w:r>
        <w:rPr>
          <w:sz w:val="24"/>
          <w:szCs w:val="24"/>
        </w:rPr>
        <w:t xml:space="preserve">optical </w:t>
      </w:r>
      <w:r>
        <w:rPr>
          <w:spacing w:val="25"/>
          <w:sz w:val="24"/>
          <w:szCs w:val="24"/>
        </w:rPr>
        <w:t xml:space="preserve"> </w:t>
      </w:r>
      <w:r>
        <w:rPr>
          <w:sz w:val="24"/>
          <w:szCs w:val="24"/>
        </w:rPr>
        <w:t>i</w:t>
      </w:r>
      <w:r>
        <w:rPr>
          <w:spacing w:val="-6"/>
          <w:sz w:val="24"/>
          <w:szCs w:val="24"/>
        </w:rPr>
        <w:t>n</w:t>
      </w:r>
      <w:r>
        <w:rPr>
          <w:sz w:val="24"/>
          <w:szCs w:val="24"/>
        </w:rPr>
        <w:t xml:space="preserve">terference—either </w:t>
      </w:r>
      <w:r>
        <w:rPr>
          <w:spacing w:val="53"/>
          <w:sz w:val="24"/>
          <w:szCs w:val="24"/>
        </w:rPr>
        <w:t xml:space="preserve"> </w:t>
      </w:r>
      <w:r>
        <w:rPr>
          <w:w w:val="106"/>
          <w:sz w:val="24"/>
          <w:szCs w:val="24"/>
        </w:rPr>
        <w:t>constructi</w:t>
      </w:r>
      <w:r>
        <w:rPr>
          <w:spacing w:val="-5"/>
          <w:w w:val="106"/>
          <w:sz w:val="24"/>
          <w:szCs w:val="24"/>
        </w:rPr>
        <w:t>v</w:t>
      </w:r>
      <w:r>
        <w:rPr>
          <w:w w:val="97"/>
          <w:sz w:val="24"/>
          <w:szCs w:val="24"/>
        </w:rPr>
        <w:t xml:space="preserve">e </w:t>
      </w:r>
      <w:r>
        <w:rPr>
          <w:sz w:val="24"/>
          <w:szCs w:val="24"/>
        </w:rPr>
        <w:t>or</w:t>
      </w:r>
      <w:r>
        <w:rPr>
          <w:spacing w:val="37"/>
          <w:sz w:val="24"/>
          <w:szCs w:val="24"/>
        </w:rPr>
        <w:t xml:space="preserve"> </w:t>
      </w:r>
      <w:r>
        <w:rPr>
          <w:w w:val="104"/>
          <w:sz w:val="24"/>
          <w:szCs w:val="24"/>
        </w:rPr>
        <w:t>destructi</w:t>
      </w:r>
      <w:r>
        <w:rPr>
          <w:spacing w:val="-5"/>
          <w:w w:val="104"/>
          <w:sz w:val="24"/>
          <w:szCs w:val="24"/>
        </w:rPr>
        <w:t>v</w:t>
      </w:r>
      <w:r>
        <w:rPr>
          <w:w w:val="104"/>
          <w:sz w:val="24"/>
          <w:szCs w:val="24"/>
        </w:rPr>
        <w:t>e–de</w:t>
      </w:r>
      <w:r>
        <w:rPr>
          <w:spacing w:val="7"/>
          <w:w w:val="104"/>
          <w:sz w:val="24"/>
          <w:szCs w:val="24"/>
        </w:rPr>
        <w:t>p</w:t>
      </w:r>
      <w:r>
        <w:rPr>
          <w:w w:val="104"/>
          <w:sz w:val="24"/>
          <w:szCs w:val="24"/>
        </w:rPr>
        <w:t>end</w:t>
      </w:r>
      <w:r>
        <w:rPr>
          <w:spacing w:val="1"/>
          <w:w w:val="104"/>
          <w:sz w:val="24"/>
          <w:szCs w:val="24"/>
        </w:rPr>
        <w:t>i</w:t>
      </w:r>
      <w:r>
        <w:rPr>
          <w:w w:val="104"/>
          <w:sz w:val="24"/>
          <w:szCs w:val="24"/>
        </w:rPr>
        <w:t>ng</w:t>
      </w:r>
      <w:r>
        <w:rPr>
          <w:spacing w:val="36"/>
          <w:w w:val="104"/>
          <w:sz w:val="24"/>
          <w:szCs w:val="24"/>
        </w:rPr>
        <w:t xml:space="preserve"> </w:t>
      </w:r>
      <w:r>
        <w:rPr>
          <w:sz w:val="24"/>
          <w:szCs w:val="24"/>
        </w:rPr>
        <w:t>on</w:t>
      </w:r>
      <w:r>
        <w:rPr>
          <w:spacing w:val="36"/>
          <w:sz w:val="24"/>
          <w:szCs w:val="24"/>
        </w:rPr>
        <w:t xml:space="preserve"> </w:t>
      </w:r>
      <w:r>
        <w:rPr>
          <w:sz w:val="24"/>
          <w:szCs w:val="24"/>
        </w:rPr>
        <w:t xml:space="preserve">the  </w:t>
      </w:r>
      <w:r>
        <w:rPr>
          <w:spacing w:val="-6"/>
          <w:sz w:val="24"/>
          <w:szCs w:val="24"/>
        </w:rPr>
        <w:t>c</w:t>
      </w:r>
      <w:r>
        <w:rPr>
          <w:sz w:val="24"/>
          <w:szCs w:val="24"/>
        </w:rPr>
        <w:t>hanges</w:t>
      </w:r>
      <w:r>
        <w:rPr>
          <w:spacing w:val="48"/>
          <w:sz w:val="24"/>
          <w:szCs w:val="24"/>
        </w:rPr>
        <w:t xml:space="preserve"> </w:t>
      </w:r>
      <w:r>
        <w:rPr>
          <w:sz w:val="24"/>
          <w:szCs w:val="24"/>
        </w:rPr>
        <w:t>in</w:t>
      </w:r>
      <w:r>
        <w:rPr>
          <w:spacing w:val="38"/>
          <w:sz w:val="24"/>
          <w:szCs w:val="24"/>
        </w:rPr>
        <w:t xml:space="preserve"> </w:t>
      </w:r>
      <w:r>
        <w:rPr>
          <w:sz w:val="24"/>
          <w:szCs w:val="24"/>
        </w:rPr>
        <w:t xml:space="preserve">the  length </w:t>
      </w:r>
      <w:r>
        <w:rPr>
          <w:spacing w:val="8"/>
          <w:sz w:val="24"/>
          <w:szCs w:val="24"/>
        </w:rPr>
        <w:t xml:space="preserve"> </w:t>
      </w:r>
      <w:r>
        <w:rPr>
          <w:sz w:val="24"/>
          <w:szCs w:val="24"/>
        </w:rPr>
        <w:t>of</w:t>
      </w:r>
      <w:r>
        <w:rPr>
          <w:spacing w:val="19"/>
          <w:sz w:val="24"/>
          <w:szCs w:val="24"/>
        </w:rPr>
        <w:t xml:space="preserve"> </w:t>
      </w:r>
      <w:r>
        <w:rPr>
          <w:sz w:val="24"/>
          <w:szCs w:val="24"/>
        </w:rPr>
        <w:t xml:space="preserve">the  arms.   Therefore, </w:t>
      </w:r>
      <w:r>
        <w:rPr>
          <w:spacing w:val="16"/>
          <w:sz w:val="24"/>
          <w:szCs w:val="24"/>
        </w:rPr>
        <w:t xml:space="preserve"> </w:t>
      </w:r>
      <w:r>
        <w:rPr>
          <w:sz w:val="24"/>
          <w:szCs w:val="24"/>
        </w:rPr>
        <w:t xml:space="preserve">the  </w:t>
      </w:r>
      <w:r>
        <w:rPr>
          <w:w w:val="106"/>
          <w:sz w:val="24"/>
          <w:szCs w:val="24"/>
        </w:rPr>
        <w:t xml:space="preserve">photo </w:t>
      </w:r>
      <w:r>
        <w:rPr>
          <w:sz w:val="24"/>
          <w:szCs w:val="24"/>
        </w:rPr>
        <w:t xml:space="preserve">detector </w:t>
      </w:r>
      <w:r>
        <w:rPr>
          <w:spacing w:val="13"/>
          <w:sz w:val="24"/>
          <w:szCs w:val="24"/>
        </w:rPr>
        <w:t xml:space="preserve"> </w:t>
      </w:r>
      <w:r>
        <w:rPr>
          <w:sz w:val="24"/>
          <w:szCs w:val="24"/>
        </w:rPr>
        <w:t>could</w:t>
      </w:r>
      <w:r>
        <w:rPr>
          <w:spacing w:val="30"/>
          <w:sz w:val="24"/>
          <w:szCs w:val="24"/>
        </w:rPr>
        <w:t xml:space="preserve"> </w:t>
      </w:r>
      <w:r>
        <w:rPr>
          <w:sz w:val="24"/>
          <w:szCs w:val="24"/>
        </w:rPr>
        <w:t>sense</w:t>
      </w:r>
      <w:r>
        <w:rPr>
          <w:spacing w:val="19"/>
          <w:sz w:val="24"/>
          <w:szCs w:val="24"/>
        </w:rPr>
        <w:t xml:space="preserve"> </w:t>
      </w:r>
      <w:r>
        <w:rPr>
          <w:sz w:val="24"/>
          <w:szCs w:val="24"/>
        </w:rPr>
        <w:t>the</w:t>
      </w:r>
      <w:r>
        <w:rPr>
          <w:spacing w:val="47"/>
          <w:sz w:val="24"/>
          <w:szCs w:val="24"/>
        </w:rPr>
        <w:t xml:space="preserve"> </w:t>
      </w:r>
      <w:r>
        <w:rPr>
          <w:spacing w:val="-13"/>
          <w:sz w:val="24"/>
          <w:szCs w:val="24"/>
        </w:rPr>
        <w:t>v</w:t>
      </w:r>
      <w:r>
        <w:rPr>
          <w:sz w:val="24"/>
          <w:szCs w:val="24"/>
        </w:rPr>
        <w:t xml:space="preserve">ariation </w:t>
      </w:r>
      <w:r>
        <w:rPr>
          <w:spacing w:val="20"/>
          <w:sz w:val="24"/>
          <w:szCs w:val="24"/>
        </w:rPr>
        <w:t xml:space="preserve"> </w:t>
      </w:r>
      <w:r>
        <w:rPr>
          <w:sz w:val="24"/>
          <w:szCs w:val="24"/>
        </w:rPr>
        <w:t>in</w:t>
      </w:r>
      <w:r>
        <w:rPr>
          <w:spacing w:val="25"/>
          <w:sz w:val="24"/>
          <w:szCs w:val="24"/>
        </w:rPr>
        <w:t xml:space="preserve"> </w:t>
      </w:r>
      <w:r>
        <w:rPr>
          <w:sz w:val="24"/>
          <w:szCs w:val="24"/>
        </w:rPr>
        <w:t>the</w:t>
      </w:r>
      <w:r>
        <w:rPr>
          <w:spacing w:val="48"/>
          <w:sz w:val="24"/>
          <w:szCs w:val="24"/>
        </w:rPr>
        <w:t xml:space="preserve"> </w:t>
      </w:r>
      <w:r>
        <w:rPr>
          <w:sz w:val="24"/>
          <w:szCs w:val="24"/>
        </w:rPr>
        <w:t>arm</w:t>
      </w:r>
      <w:r>
        <w:rPr>
          <w:spacing w:val="49"/>
          <w:sz w:val="24"/>
          <w:szCs w:val="24"/>
        </w:rPr>
        <w:t xml:space="preserve"> </w:t>
      </w:r>
      <w:r>
        <w:rPr>
          <w:sz w:val="24"/>
          <w:szCs w:val="24"/>
        </w:rPr>
        <w:t>lengths</w:t>
      </w:r>
      <w:del w:id="38" w:author="Olga" w:date="2016-07-27T22:58:00Z">
        <w:r w:rsidDel="00664669">
          <w:rPr>
            <w:sz w:val="24"/>
            <w:szCs w:val="24"/>
          </w:rPr>
          <w:delText>.</w:delText>
        </w:r>
      </w:del>
      <w:r>
        <w:rPr>
          <w:sz w:val="24"/>
          <w:szCs w:val="24"/>
        </w:rPr>
        <w:t xml:space="preserve"> </w:t>
      </w:r>
      <w:r>
        <w:rPr>
          <w:spacing w:val="23"/>
          <w:sz w:val="24"/>
          <w:szCs w:val="24"/>
        </w:rPr>
        <w:t xml:space="preserve"> </w:t>
      </w:r>
      <w:r>
        <w:rPr>
          <w:sz w:val="24"/>
          <w:szCs w:val="24"/>
        </w:rPr>
        <w:t>[10]</w:t>
      </w:r>
      <w:ins w:id="39" w:author="Olga" w:date="2016-07-27T22:58:00Z">
        <w:r w:rsidR="00664669">
          <w:rPr>
            <w:sz w:val="24"/>
            <w:szCs w:val="24"/>
          </w:rPr>
          <w:t>.</w:t>
        </w:r>
      </w:ins>
    </w:p>
    <w:p w14:paraId="27308E48" w14:textId="2BD9C8AB" w:rsidR="004B03EF" w:rsidRDefault="00F64046">
      <w:pPr>
        <w:spacing w:before="5" w:line="363" w:lineRule="auto"/>
        <w:ind w:left="100" w:right="59" w:firstLine="299"/>
        <w:jc w:val="both"/>
        <w:rPr>
          <w:sz w:val="24"/>
          <w:szCs w:val="24"/>
        </w:rPr>
      </w:pPr>
      <w:r>
        <w:rPr>
          <w:sz w:val="24"/>
          <w:szCs w:val="24"/>
        </w:rPr>
        <w:t>The</w:t>
      </w:r>
      <w:r>
        <w:rPr>
          <w:spacing w:val="54"/>
          <w:sz w:val="24"/>
          <w:szCs w:val="24"/>
        </w:rPr>
        <w:t xml:space="preserve"> </w:t>
      </w:r>
      <w:r>
        <w:rPr>
          <w:sz w:val="24"/>
          <w:szCs w:val="24"/>
        </w:rPr>
        <w:t>i</w:t>
      </w:r>
      <w:r>
        <w:rPr>
          <w:spacing w:val="-6"/>
          <w:sz w:val="24"/>
          <w:szCs w:val="24"/>
        </w:rPr>
        <w:t>n</w:t>
      </w:r>
      <w:r>
        <w:rPr>
          <w:sz w:val="24"/>
          <w:szCs w:val="24"/>
        </w:rPr>
        <w:t xml:space="preserve">terferometer </w:t>
      </w:r>
      <w:r>
        <w:rPr>
          <w:spacing w:val="32"/>
          <w:sz w:val="24"/>
          <w:szCs w:val="24"/>
        </w:rPr>
        <w:t xml:space="preserve"> </w:t>
      </w:r>
      <w:r>
        <w:rPr>
          <w:sz w:val="24"/>
          <w:szCs w:val="24"/>
        </w:rPr>
        <w:t>in</w:t>
      </w:r>
      <w:r>
        <w:rPr>
          <w:spacing w:val="31"/>
          <w:sz w:val="24"/>
          <w:szCs w:val="24"/>
        </w:rPr>
        <w:t xml:space="preserve"> </w:t>
      </w:r>
      <w:r>
        <w:rPr>
          <w:sz w:val="24"/>
          <w:szCs w:val="24"/>
        </w:rPr>
        <w:t>LIGO</w:t>
      </w:r>
      <w:r>
        <w:rPr>
          <w:spacing w:val="47"/>
          <w:sz w:val="24"/>
          <w:szCs w:val="24"/>
        </w:rPr>
        <w:t xml:space="preserve"> </w:t>
      </w:r>
      <w:r>
        <w:rPr>
          <w:sz w:val="24"/>
          <w:szCs w:val="24"/>
        </w:rPr>
        <w:t>consists</w:t>
      </w:r>
      <w:r>
        <w:rPr>
          <w:spacing w:val="48"/>
          <w:sz w:val="24"/>
          <w:szCs w:val="24"/>
        </w:rPr>
        <w:t xml:space="preserve"> </w:t>
      </w:r>
      <w:r>
        <w:rPr>
          <w:sz w:val="24"/>
          <w:szCs w:val="24"/>
        </w:rPr>
        <w:t>of</w:t>
      </w:r>
      <w:r>
        <w:rPr>
          <w:spacing w:val="12"/>
          <w:sz w:val="24"/>
          <w:szCs w:val="24"/>
        </w:rPr>
        <w:t xml:space="preserve"> </w:t>
      </w:r>
      <w:r>
        <w:rPr>
          <w:spacing w:val="-6"/>
          <w:w w:val="136"/>
          <w:sz w:val="24"/>
          <w:szCs w:val="24"/>
        </w:rPr>
        <w:t>t</w:t>
      </w:r>
      <w:r>
        <w:rPr>
          <w:spacing w:val="-6"/>
          <w:w w:val="97"/>
          <w:sz w:val="24"/>
          <w:szCs w:val="24"/>
        </w:rPr>
        <w:t>w</w:t>
      </w:r>
      <w:r>
        <w:rPr>
          <w:w w:val="97"/>
          <w:sz w:val="24"/>
          <w:szCs w:val="24"/>
        </w:rPr>
        <w:t>o</w:t>
      </w:r>
      <w:r>
        <w:rPr>
          <w:spacing w:val="24"/>
          <w:sz w:val="24"/>
          <w:szCs w:val="24"/>
        </w:rPr>
        <w:t xml:space="preserve"> </w:t>
      </w:r>
      <w:r>
        <w:rPr>
          <w:spacing w:val="-13"/>
          <w:sz w:val="24"/>
          <w:szCs w:val="24"/>
        </w:rPr>
        <w:t>v</w:t>
      </w:r>
      <w:r>
        <w:rPr>
          <w:sz w:val="24"/>
          <w:szCs w:val="24"/>
        </w:rPr>
        <w:t>acuum</w:t>
      </w:r>
      <w:r>
        <w:rPr>
          <w:spacing w:val="58"/>
          <w:sz w:val="24"/>
          <w:szCs w:val="24"/>
        </w:rPr>
        <w:t xml:space="preserve"> </w:t>
      </w:r>
      <w:r>
        <w:rPr>
          <w:sz w:val="24"/>
          <w:szCs w:val="24"/>
        </w:rPr>
        <w:t>arms</w:t>
      </w:r>
      <w:r>
        <w:rPr>
          <w:spacing w:val="52"/>
          <w:sz w:val="24"/>
          <w:szCs w:val="24"/>
        </w:rPr>
        <w:t xml:space="preserve"> </w:t>
      </w:r>
      <w:r>
        <w:rPr>
          <w:sz w:val="24"/>
          <w:szCs w:val="24"/>
        </w:rPr>
        <w:t>of</w:t>
      </w:r>
      <w:r>
        <w:rPr>
          <w:spacing w:val="12"/>
          <w:sz w:val="24"/>
          <w:szCs w:val="24"/>
        </w:rPr>
        <w:t xml:space="preserve"> </w:t>
      </w:r>
      <w:r>
        <w:rPr>
          <w:sz w:val="24"/>
          <w:szCs w:val="24"/>
        </w:rPr>
        <w:t>equal</w:t>
      </w:r>
      <w:r>
        <w:rPr>
          <w:spacing w:val="41"/>
          <w:sz w:val="24"/>
          <w:szCs w:val="24"/>
        </w:rPr>
        <w:t xml:space="preserve"> </w:t>
      </w:r>
      <w:r>
        <w:rPr>
          <w:sz w:val="24"/>
          <w:szCs w:val="24"/>
        </w:rPr>
        <w:t>length</w:t>
      </w:r>
      <w:r>
        <w:rPr>
          <w:spacing w:val="1"/>
          <w:sz w:val="24"/>
          <w:szCs w:val="24"/>
        </w:rPr>
        <w:t>—</w:t>
      </w:r>
      <w:r>
        <w:rPr>
          <w:sz w:val="24"/>
          <w:szCs w:val="24"/>
        </w:rPr>
        <w:t>4</w:t>
      </w:r>
      <w:r>
        <w:rPr>
          <w:spacing w:val="46"/>
          <w:sz w:val="24"/>
          <w:szCs w:val="24"/>
        </w:rPr>
        <w:t xml:space="preserve"> </w:t>
      </w:r>
      <w:r>
        <w:rPr>
          <w:w w:val="103"/>
          <w:sz w:val="24"/>
          <w:szCs w:val="24"/>
        </w:rPr>
        <w:t xml:space="preserve">kilometers </w:t>
      </w:r>
      <w:r>
        <w:rPr>
          <w:sz w:val="24"/>
          <w:szCs w:val="24"/>
        </w:rPr>
        <w:t>long,</w:t>
      </w:r>
      <w:r>
        <w:rPr>
          <w:spacing w:val="38"/>
          <w:sz w:val="24"/>
          <w:szCs w:val="24"/>
        </w:rPr>
        <w:t xml:space="preserve"> </w:t>
      </w:r>
      <w:r>
        <w:rPr>
          <w:sz w:val="24"/>
          <w:szCs w:val="24"/>
        </w:rPr>
        <w:t>forming</w:t>
      </w:r>
      <w:r>
        <w:rPr>
          <w:spacing w:val="38"/>
          <w:sz w:val="24"/>
          <w:szCs w:val="24"/>
        </w:rPr>
        <w:t xml:space="preserve"> </w:t>
      </w:r>
      <w:r>
        <w:rPr>
          <w:sz w:val="24"/>
          <w:szCs w:val="24"/>
        </w:rPr>
        <w:t>an</w:t>
      </w:r>
      <w:r>
        <w:rPr>
          <w:spacing w:val="49"/>
          <w:sz w:val="24"/>
          <w:szCs w:val="24"/>
        </w:rPr>
        <w:t xml:space="preserve"> </w:t>
      </w:r>
      <w:r>
        <w:rPr>
          <w:sz w:val="24"/>
          <w:szCs w:val="24"/>
        </w:rPr>
        <w:t>L</w:t>
      </w:r>
      <w:r>
        <w:rPr>
          <w:spacing w:val="28"/>
          <w:sz w:val="24"/>
          <w:szCs w:val="24"/>
        </w:rPr>
        <w:t xml:space="preserve"> </w:t>
      </w:r>
      <w:r>
        <w:rPr>
          <w:sz w:val="24"/>
          <w:szCs w:val="24"/>
        </w:rPr>
        <w:t>sha</w:t>
      </w:r>
      <w:r>
        <w:rPr>
          <w:spacing w:val="7"/>
          <w:sz w:val="24"/>
          <w:szCs w:val="24"/>
        </w:rPr>
        <w:t>p</w:t>
      </w:r>
      <w:r>
        <w:rPr>
          <w:sz w:val="24"/>
          <w:szCs w:val="24"/>
        </w:rPr>
        <w:t xml:space="preserve">e. </w:t>
      </w:r>
      <w:r>
        <w:rPr>
          <w:spacing w:val="45"/>
          <w:sz w:val="24"/>
          <w:szCs w:val="24"/>
        </w:rPr>
        <w:t xml:space="preserve"> </w:t>
      </w:r>
      <w:r>
        <w:rPr>
          <w:sz w:val="24"/>
          <w:szCs w:val="24"/>
        </w:rPr>
        <w:t xml:space="preserve">There </w:t>
      </w:r>
      <w:r>
        <w:rPr>
          <w:spacing w:val="4"/>
          <w:sz w:val="24"/>
          <w:szCs w:val="24"/>
        </w:rPr>
        <w:t xml:space="preserve"> </w:t>
      </w:r>
      <w:r>
        <w:rPr>
          <w:sz w:val="24"/>
          <w:szCs w:val="24"/>
        </w:rPr>
        <w:t>is</w:t>
      </w:r>
      <w:r>
        <w:rPr>
          <w:spacing w:val="26"/>
          <w:sz w:val="24"/>
          <w:szCs w:val="24"/>
        </w:rPr>
        <w:t xml:space="preserve"> </w:t>
      </w:r>
      <w:r>
        <w:rPr>
          <w:sz w:val="24"/>
          <w:szCs w:val="24"/>
        </w:rPr>
        <w:t>a</w:t>
      </w:r>
      <w:r>
        <w:rPr>
          <w:spacing w:val="39"/>
          <w:sz w:val="24"/>
          <w:szCs w:val="24"/>
        </w:rPr>
        <w:t xml:space="preserve"> </w:t>
      </w:r>
      <w:r>
        <w:rPr>
          <w:sz w:val="24"/>
          <w:szCs w:val="24"/>
        </w:rPr>
        <w:t>laser</w:t>
      </w:r>
      <w:r>
        <w:rPr>
          <w:spacing w:val="44"/>
          <w:sz w:val="24"/>
          <w:szCs w:val="24"/>
        </w:rPr>
        <w:t xml:space="preserve"> </w:t>
      </w:r>
      <w:r>
        <w:rPr>
          <w:sz w:val="24"/>
          <w:szCs w:val="24"/>
        </w:rPr>
        <w:t>lig</w:t>
      </w:r>
      <w:r>
        <w:rPr>
          <w:spacing w:val="-6"/>
          <w:sz w:val="24"/>
          <w:szCs w:val="24"/>
        </w:rPr>
        <w:t>h</w:t>
      </w:r>
      <w:r>
        <w:rPr>
          <w:w w:val="136"/>
          <w:sz w:val="24"/>
          <w:szCs w:val="24"/>
        </w:rPr>
        <w:t>t</w:t>
      </w:r>
      <w:r>
        <w:rPr>
          <w:spacing w:val="29"/>
          <w:sz w:val="24"/>
          <w:szCs w:val="24"/>
        </w:rPr>
        <w:t xml:space="preserve"> </w:t>
      </w:r>
      <w:r>
        <w:rPr>
          <w:sz w:val="24"/>
          <w:szCs w:val="24"/>
        </w:rPr>
        <w:t>source</w:t>
      </w:r>
      <w:r>
        <w:rPr>
          <w:spacing w:val="38"/>
          <w:sz w:val="24"/>
          <w:szCs w:val="24"/>
        </w:rPr>
        <w:t xml:space="preserve"> </w:t>
      </w:r>
      <w:r>
        <w:rPr>
          <w:sz w:val="24"/>
          <w:szCs w:val="24"/>
        </w:rPr>
        <w:t>and</w:t>
      </w:r>
      <w:r>
        <w:rPr>
          <w:spacing w:val="58"/>
          <w:sz w:val="24"/>
          <w:szCs w:val="24"/>
        </w:rPr>
        <w:t xml:space="preserve"> </w:t>
      </w:r>
      <w:r>
        <w:rPr>
          <w:sz w:val="24"/>
          <w:szCs w:val="24"/>
        </w:rPr>
        <w:t>a</w:t>
      </w:r>
      <w:r>
        <w:rPr>
          <w:spacing w:val="39"/>
          <w:sz w:val="24"/>
          <w:szCs w:val="24"/>
        </w:rPr>
        <w:t xml:space="preserve"> </w:t>
      </w:r>
      <w:r>
        <w:rPr>
          <w:w w:val="106"/>
          <w:sz w:val="24"/>
          <w:szCs w:val="24"/>
        </w:rPr>
        <w:t>phot</w:t>
      </w:r>
      <w:r>
        <w:rPr>
          <w:spacing w:val="7"/>
          <w:w w:val="106"/>
          <w:sz w:val="24"/>
          <w:szCs w:val="24"/>
        </w:rPr>
        <w:t>o</w:t>
      </w:r>
      <w:r>
        <w:rPr>
          <w:w w:val="106"/>
          <w:sz w:val="24"/>
          <w:szCs w:val="24"/>
        </w:rPr>
        <w:t>detector</w:t>
      </w:r>
      <w:r>
        <w:rPr>
          <w:spacing w:val="34"/>
          <w:w w:val="106"/>
          <w:sz w:val="24"/>
          <w:szCs w:val="24"/>
        </w:rPr>
        <w:t xml:space="preserve"> </w:t>
      </w:r>
      <w:r>
        <w:rPr>
          <w:sz w:val="24"/>
          <w:szCs w:val="24"/>
        </w:rPr>
        <w:t xml:space="preserve">at </w:t>
      </w:r>
      <w:r>
        <w:rPr>
          <w:spacing w:val="4"/>
          <w:sz w:val="24"/>
          <w:szCs w:val="24"/>
        </w:rPr>
        <w:t xml:space="preserve"> </w:t>
      </w:r>
      <w:r>
        <w:rPr>
          <w:sz w:val="24"/>
          <w:szCs w:val="24"/>
        </w:rPr>
        <w:t>the</w:t>
      </w:r>
      <w:r>
        <w:rPr>
          <w:spacing w:val="58"/>
          <w:sz w:val="24"/>
          <w:szCs w:val="24"/>
        </w:rPr>
        <w:t xml:space="preserve"> </w:t>
      </w:r>
      <w:r>
        <w:rPr>
          <w:w w:val="103"/>
          <w:sz w:val="24"/>
          <w:szCs w:val="24"/>
        </w:rPr>
        <w:t xml:space="preserve">corner </w:t>
      </w:r>
      <w:r>
        <w:rPr>
          <w:sz w:val="24"/>
          <w:szCs w:val="24"/>
        </w:rPr>
        <w:t>of</w:t>
      </w:r>
      <w:r>
        <w:rPr>
          <w:spacing w:val="22"/>
          <w:sz w:val="24"/>
          <w:szCs w:val="24"/>
        </w:rPr>
        <w:t xml:space="preserve"> </w:t>
      </w:r>
      <w:r>
        <w:rPr>
          <w:sz w:val="24"/>
          <w:szCs w:val="24"/>
        </w:rPr>
        <w:t xml:space="preserve">the </w:t>
      </w:r>
      <w:r>
        <w:rPr>
          <w:spacing w:val="3"/>
          <w:sz w:val="24"/>
          <w:szCs w:val="24"/>
        </w:rPr>
        <w:t xml:space="preserve"> </w:t>
      </w:r>
      <w:r>
        <w:rPr>
          <w:sz w:val="24"/>
          <w:szCs w:val="24"/>
        </w:rPr>
        <w:t>L,</w:t>
      </w:r>
      <w:r>
        <w:rPr>
          <w:spacing w:val="38"/>
          <w:sz w:val="24"/>
          <w:szCs w:val="24"/>
        </w:rPr>
        <w:t xml:space="preserve"> </w:t>
      </w:r>
      <w:r>
        <w:rPr>
          <w:sz w:val="24"/>
          <w:szCs w:val="24"/>
        </w:rPr>
        <w:t>as</w:t>
      </w:r>
      <w:r>
        <w:rPr>
          <w:spacing w:val="42"/>
          <w:sz w:val="24"/>
          <w:szCs w:val="24"/>
        </w:rPr>
        <w:t xml:space="preserve"> </w:t>
      </w:r>
      <w:r>
        <w:rPr>
          <w:spacing w:val="-7"/>
          <w:sz w:val="24"/>
          <w:szCs w:val="24"/>
        </w:rPr>
        <w:t>w</w:t>
      </w:r>
      <w:r>
        <w:rPr>
          <w:sz w:val="24"/>
          <w:szCs w:val="24"/>
        </w:rPr>
        <w:t>ell</w:t>
      </w:r>
      <w:r>
        <w:rPr>
          <w:spacing w:val="22"/>
          <w:sz w:val="24"/>
          <w:szCs w:val="24"/>
        </w:rPr>
        <w:t xml:space="preserve"> </w:t>
      </w:r>
      <w:r>
        <w:rPr>
          <w:sz w:val="24"/>
          <w:szCs w:val="24"/>
        </w:rPr>
        <w:t>as</w:t>
      </w:r>
      <w:r>
        <w:rPr>
          <w:spacing w:val="42"/>
          <w:sz w:val="24"/>
          <w:szCs w:val="24"/>
        </w:rPr>
        <w:t xml:space="preserve"> </w:t>
      </w:r>
      <w:r>
        <w:rPr>
          <w:sz w:val="24"/>
          <w:szCs w:val="24"/>
        </w:rPr>
        <w:t>a</w:t>
      </w:r>
      <w:r>
        <w:rPr>
          <w:spacing w:val="44"/>
          <w:sz w:val="24"/>
          <w:szCs w:val="24"/>
        </w:rPr>
        <w:t xml:space="preserve"> </w:t>
      </w:r>
      <w:r>
        <w:rPr>
          <w:spacing w:val="7"/>
          <w:sz w:val="24"/>
          <w:szCs w:val="24"/>
        </w:rPr>
        <w:t>b</w:t>
      </w:r>
      <w:r>
        <w:rPr>
          <w:sz w:val="24"/>
          <w:szCs w:val="24"/>
        </w:rPr>
        <w:t>eam</w:t>
      </w:r>
      <w:r>
        <w:rPr>
          <w:spacing w:val="60"/>
          <w:sz w:val="24"/>
          <w:szCs w:val="24"/>
        </w:rPr>
        <w:t xml:space="preserve"> </w:t>
      </w:r>
      <w:r>
        <w:rPr>
          <w:sz w:val="24"/>
          <w:szCs w:val="24"/>
        </w:rPr>
        <w:t xml:space="preserve">splitter.  </w:t>
      </w:r>
      <w:r>
        <w:rPr>
          <w:spacing w:val="37"/>
          <w:sz w:val="24"/>
          <w:szCs w:val="24"/>
        </w:rPr>
        <w:t xml:space="preserve"> </w:t>
      </w:r>
      <w:r>
        <w:rPr>
          <w:spacing w:val="-7"/>
          <w:w w:val="110"/>
          <w:sz w:val="24"/>
          <w:szCs w:val="24"/>
        </w:rPr>
        <w:t>A</w:t>
      </w:r>
      <w:r>
        <w:rPr>
          <w:w w:val="110"/>
          <w:sz w:val="24"/>
          <w:szCs w:val="24"/>
        </w:rPr>
        <w:t>t</w:t>
      </w:r>
      <w:r>
        <w:rPr>
          <w:spacing w:val="30"/>
          <w:w w:val="110"/>
          <w:sz w:val="24"/>
          <w:szCs w:val="24"/>
        </w:rPr>
        <w:t xml:space="preserve"> </w:t>
      </w:r>
      <w:r>
        <w:rPr>
          <w:sz w:val="24"/>
          <w:szCs w:val="24"/>
        </w:rPr>
        <w:t>ea</w:t>
      </w:r>
      <w:r>
        <w:rPr>
          <w:spacing w:val="-6"/>
          <w:sz w:val="24"/>
          <w:szCs w:val="24"/>
        </w:rPr>
        <w:t>c</w:t>
      </w:r>
      <w:r>
        <w:rPr>
          <w:sz w:val="24"/>
          <w:szCs w:val="24"/>
        </w:rPr>
        <w:t>h</w:t>
      </w:r>
      <w:r>
        <w:rPr>
          <w:spacing w:val="47"/>
          <w:sz w:val="24"/>
          <w:szCs w:val="24"/>
        </w:rPr>
        <w:t xml:space="preserve"> </w:t>
      </w:r>
      <w:r>
        <w:rPr>
          <w:sz w:val="24"/>
          <w:szCs w:val="24"/>
        </w:rPr>
        <w:t>end</w:t>
      </w:r>
      <w:r>
        <w:rPr>
          <w:spacing w:val="51"/>
          <w:sz w:val="24"/>
          <w:szCs w:val="24"/>
        </w:rPr>
        <w:t xml:space="preserve"> </w:t>
      </w:r>
      <w:r>
        <w:rPr>
          <w:sz w:val="24"/>
          <w:szCs w:val="24"/>
        </w:rPr>
        <w:t xml:space="preserve">and </w:t>
      </w:r>
      <w:r>
        <w:rPr>
          <w:spacing w:val="2"/>
          <w:sz w:val="24"/>
          <w:szCs w:val="24"/>
        </w:rPr>
        <w:t xml:space="preserve"> </w:t>
      </w:r>
      <w:r>
        <w:rPr>
          <w:sz w:val="24"/>
          <w:szCs w:val="24"/>
        </w:rPr>
        <w:t>in</w:t>
      </w:r>
      <w:r>
        <w:rPr>
          <w:spacing w:val="41"/>
          <w:sz w:val="24"/>
          <w:szCs w:val="24"/>
        </w:rPr>
        <w:t xml:space="preserve"> </w:t>
      </w:r>
      <w:r>
        <w:rPr>
          <w:sz w:val="24"/>
          <w:szCs w:val="24"/>
        </w:rPr>
        <w:t xml:space="preserve">the </w:t>
      </w:r>
      <w:r>
        <w:rPr>
          <w:spacing w:val="3"/>
          <w:sz w:val="24"/>
          <w:szCs w:val="24"/>
        </w:rPr>
        <w:t xml:space="preserve"> </w:t>
      </w:r>
      <w:r>
        <w:rPr>
          <w:sz w:val="24"/>
          <w:szCs w:val="24"/>
        </w:rPr>
        <w:t>middle</w:t>
      </w:r>
      <w:r>
        <w:rPr>
          <w:spacing w:val="55"/>
          <w:sz w:val="24"/>
          <w:szCs w:val="24"/>
        </w:rPr>
        <w:t xml:space="preserve"> </w:t>
      </w:r>
      <w:r>
        <w:rPr>
          <w:sz w:val="24"/>
          <w:szCs w:val="24"/>
        </w:rPr>
        <w:t>of</w:t>
      </w:r>
      <w:r>
        <w:rPr>
          <w:spacing w:val="22"/>
          <w:sz w:val="24"/>
          <w:szCs w:val="24"/>
        </w:rPr>
        <w:t xml:space="preserve"> </w:t>
      </w:r>
      <w:r>
        <w:rPr>
          <w:sz w:val="24"/>
          <w:szCs w:val="24"/>
        </w:rPr>
        <w:t xml:space="preserve">the </w:t>
      </w:r>
      <w:r>
        <w:rPr>
          <w:spacing w:val="3"/>
          <w:sz w:val="24"/>
          <w:szCs w:val="24"/>
        </w:rPr>
        <w:t xml:space="preserve"> </w:t>
      </w:r>
      <w:r>
        <w:rPr>
          <w:sz w:val="24"/>
          <w:szCs w:val="24"/>
        </w:rPr>
        <w:t xml:space="preserve">arms </w:t>
      </w:r>
      <w:r>
        <w:rPr>
          <w:spacing w:val="2"/>
          <w:sz w:val="24"/>
          <w:szCs w:val="24"/>
        </w:rPr>
        <w:t xml:space="preserve"> </w:t>
      </w:r>
      <w:r>
        <w:rPr>
          <w:sz w:val="24"/>
          <w:szCs w:val="24"/>
        </w:rPr>
        <w:t>are</w:t>
      </w:r>
      <w:r>
        <w:rPr>
          <w:spacing w:val="52"/>
          <w:sz w:val="24"/>
          <w:szCs w:val="24"/>
        </w:rPr>
        <w:t xml:space="preserve"> </w:t>
      </w:r>
      <w:r>
        <w:rPr>
          <w:w w:val="102"/>
          <w:sz w:val="24"/>
          <w:szCs w:val="24"/>
        </w:rPr>
        <w:t xml:space="preserve">four </w:t>
      </w:r>
      <w:r>
        <w:rPr>
          <w:sz w:val="24"/>
          <w:szCs w:val="24"/>
        </w:rPr>
        <w:t>freely-hanging</w:t>
      </w:r>
      <w:r>
        <w:rPr>
          <w:spacing w:val="56"/>
          <w:sz w:val="24"/>
          <w:szCs w:val="24"/>
        </w:rPr>
        <w:t xml:space="preserve"> </w:t>
      </w:r>
      <w:r>
        <w:rPr>
          <w:sz w:val="24"/>
          <w:szCs w:val="24"/>
        </w:rPr>
        <w:t>mirrors  whi</w:t>
      </w:r>
      <w:r>
        <w:rPr>
          <w:spacing w:val="-6"/>
          <w:sz w:val="24"/>
          <w:szCs w:val="24"/>
        </w:rPr>
        <w:t>c</w:t>
      </w:r>
      <w:r>
        <w:rPr>
          <w:sz w:val="24"/>
          <w:szCs w:val="24"/>
        </w:rPr>
        <w:t>h</w:t>
      </w:r>
      <w:r>
        <w:rPr>
          <w:spacing w:val="36"/>
          <w:sz w:val="24"/>
          <w:szCs w:val="24"/>
        </w:rPr>
        <w:t xml:space="preserve"> </w:t>
      </w:r>
      <w:r>
        <w:rPr>
          <w:sz w:val="24"/>
          <w:szCs w:val="24"/>
        </w:rPr>
        <w:t>reflect</w:t>
      </w:r>
      <w:r>
        <w:rPr>
          <w:spacing w:val="33"/>
          <w:sz w:val="24"/>
          <w:szCs w:val="24"/>
        </w:rPr>
        <w:t xml:space="preserve"> </w:t>
      </w:r>
      <w:r>
        <w:rPr>
          <w:sz w:val="24"/>
          <w:szCs w:val="24"/>
        </w:rPr>
        <w:t>the</w:t>
      </w:r>
      <w:r>
        <w:rPr>
          <w:spacing w:val="56"/>
          <w:sz w:val="24"/>
          <w:szCs w:val="24"/>
        </w:rPr>
        <w:t xml:space="preserve"> </w:t>
      </w:r>
      <w:r>
        <w:rPr>
          <w:sz w:val="24"/>
          <w:szCs w:val="24"/>
        </w:rPr>
        <w:t>laser</w:t>
      </w:r>
      <w:r>
        <w:rPr>
          <w:spacing w:val="41"/>
          <w:sz w:val="24"/>
          <w:szCs w:val="24"/>
        </w:rPr>
        <w:t xml:space="preserve"> </w:t>
      </w:r>
      <w:r>
        <w:rPr>
          <w:spacing w:val="7"/>
          <w:sz w:val="24"/>
          <w:szCs w:val="24"/>
        </w:rPr>
        <w:t>b</w:t>
      </w:r>
      <w:r>
        <w:rPr>
          <w:sz w:val="24"/>
          <w:szCs w:val="24"/>
        </w:rPr>
        <w:t>eam,</w:t>
      </w:r>
      <w:r>
        <w:rPr>
          <w:spacing w:val="57"/>
          <w:sz w:val="24"/>
          <w:szCs w:val="24"/>
        </w:rPr>
        <w:t xml:space="preserve"> </w:t>
      </w:r>
      <w:r>
        <w:rPr>
          <w:sz w:val="24"/>
          <w:szCs w:val="24"/>
        </w:rPr>
        <w:t>and</w:t>
      </w:r>
      <w:r>
        <w:rPr>
          <w:spacing w:val="55"/>
          <w:sz w:val="24"/>
          <w:szCs w:val="24"/>
        </w:rPr>
        <w:t xml:space="preserve"> </w:t>
      </w:r>
      <w:r>
        <w:rPr>
          <w:sz w:val="24"/>
          <w:szCs w:val="24"/>
        </w:rPr>
        <w:t>the</w:t>
      </w:r>
      <w:r>
        <w:rPr>
          <w:spacing w:val="56"/>
          <w:sz w:val="24"/>
          <w:szCs w:val="24"/>
        </w:rPr>
        <w:t xml:space="preserve"> </w:t>
      </w:r>
      <w:r>
        <w:rPr>
          <w:spacing w:val="-6"/>
          <w:w w:val="136"/>
          <w:sz w:val="24"/>
          <w:szCs w:val="24"/>
        </w:rPr>
        <w:t>t</w:t>
      </w:r>
      <w:r>
        <w:rPr>
          <w:spacing w:val="-7"/>
          <w:w w:val="97"/>
          <w:sz w:val="24"/>
          <w:szCs w:val="24"/>
        </w:rPr>
        <w:t>w</w:t>
      </w:r>
      <w:r>
        <w:rPr>
          <w:w w:val="97"/>
          <w:sz w:val="24"/>
          <w:szCs w:val="24"/>
        </w:rPr>
        <w:t>o</w:t>
      </w:r>
      <w:r>
        <w:rPr>
          <w:spacing w:val="26"/>
          <w:sz w:val="24"/>
          <w:szCs w:val="24"/>
        </w:rPr>
        <w:t xml:space="preserve"> </w:t>
      </w:r>
      <w:r>
        <w:rPr>
          <w:spacing w:val="7"/>
          <w:sz w:val="24"/>
          <w:szCs w:val="24"/>
        </w:rPr>
        <w:t>b</w:t>
      </w:r>
      <w:r>
        <w:rPr>
          <w:sz w:val="24"/>
          <w:szCs w:val="24"/>
        </w:rPr>
        <w:t>eams</w:t>
      </w:r>
      <w:r>
        <w:rPr>
          <w:spacing w:val="51"/>
          <w:sz w:val="24"/>
          <w:szCs w:val="24"/>
        </w:rPr>
        <w:t xml:space="preserve"> </w:t>
      </w:r>
      <w:r>
        <w:rPr>
          <w:sz w:val="24"/>
          <w:szCs w:val="24"/>
        </w:rPr>
        <w:t>are</w:t>
      </w:r>
      <w:r>
        <w:rPr>
          <w:spacing w:val="44"/>
          <w:sz w:val="24"/>
          <w:szCs w:val="24"/>
        </w:rPr>
        <w:t xml:space="preserve"> </w:t>
      </w:r>
      <w:r>
        <w:rPr>
          <w:sz w:val="24"/>
          <w:szCs w:val="24"/>
        </w:rPr>
        <w:t>co</w:t>
      </w:r>
      <w:r>
        <w:rPr>
          <w:spacing w:val="-6"/>
          <w:sz w:val="24"/>
          <w:szCs w:val="24"/>
        </w:rPr>
        <w:t>m</w:t>
      </w:r>
      <w:r>
        <w:rPr>
          <w:sz w:val="24"/>
          <w:szCs w:val="24"/>
        </w:rPr>
        <w:t>bined</w:t>
      </w:r>
      <w:r>
        <w:rPr>
          <w:spacing w:val="48"/>
          <w:sz w:val="24"/>
          <w:szCs w:val="24"/>
        </w:rPr>
        <w:t xml:space="preserve"> </w:t>
      </w:r>
      <w:r>
        <w:rPr>
          <w:w w:val="104"/>
          <w:sz w:val="24"/>
          <w:szCs w:val="24"/>
        </w:rPr>
        <w:t>i</w:t>
      </w:r>
      <w:r>
        <w:rPr>
          <w:spacing w:val="-6"/>
          <w:w w:val="104"/>
          <w:sz w:val="24"/>
          <w:szCs w:val="24"/>
        </w:rPr>
        <w:t>n</w:t>
      </w:r>
      <w:r>
        <w:rPr>
          <w:w w:val="111"/>
          <w:sz w:val="24"/>
          <w:szCs w:val="24"/>
        </w:rPr>
        <w:t xml:space="preserve">to </w:t>
      </w:r>
      <w:r>
        <w:rPr>
          <w:sz w:val="24"/>
          <w:szCs w:val="24"/>
        </w:rPr>
        <w:t>one</w:t>
      </w:r>
      <w:r>
        <w:rPr>
          <w:spacing w:val="14"/>
          <w:sz w:val="24"/>
          <w:szCs w:val="24"/>
        </w:rPr>
        <w:t xml:space="preserve"> </w:t>
      </w:r>
      <w:r>
        <w:rPr>
          <w:sz w:val="24"/>
          <w:szCs w:val="24"/>
        </w:rPr>
        <w:t>at</w:t>
      </w:r>
      <w:r>
        <w:rPr>
          <w:spacing w:val="46"/>
          <w:sz w:val="24"/>
          <w:szCs w:val="24"/>
        </w:rPr>
        <w:t xml:space="preserve"> </w:t>
      </w:r>
      <w:r>
        <w:rPr>
          <w:sz w:val="24"/>
          <w:szCs w:val="24"/>
        </w:rPr>
        <w:t>the</w:t>
      </w:r>
      <w:r>
        <w:rPr>
          <w:spacing w:val="40"/>
          <w:sz w:val="24"/>
          <w:szCs w:val="24"/>
        </w:rPr>
        <w:t xml:space="preserve"> </w:t>
      </w:r>
      <w:r>
        <w:rPr>
          <w:spacing w:val="7"/>
          <w:sz w:val="24"/>
          <w:szCs w:val="24"/>
        </w:rPr>
        <w:t>b</w:t>
      </w:r>
      <w:r>
        <w:rPr>
          <w:sz w:val="24"/>
          <w:szCs w:val="24"/>
        </w:rPr>
        <w:t>eam</w:t>
      </w:r>
      <w:r>
        <w:rPr>
          <w:spacing w:val="37"/>
          <w:sz w:val="24"/>
          <w:szCs w:val="24"/>
        </w:rPr>
        <w:t xml:space="preserve"> </w:t>
      </w:r>
      <w:r>
        <w:rPr>
          <w:sz w:val="24"/>
          <w:szCs w:val="24"/>
        </w:rPr>
        <w:t>spl</w:t>
      </w:r>
      <w:r>
        <w:rPr>
          <w:spacing w:val="1"/>
          <w:sz w:val="24"/>
          <w:szCs w:val="24"/>
        </w:rPr>
        <w:t>i</w:t>
      </w:r>
      <w:r>
        <w:rPr>
          <w:sz w:val="24"/>
          <w:szCs w:val="24"/>
        </w:rPr>
        <w:t xml:space="preserve">tter. </w:t>
      </w:r>
      <w:r>
        <w:rPr>
          <w:spacing w:val="46"/>
          <w:sz w:val="24"/>
          <w:szCs w:val="24"/>
        </w:rPr>
        <w:t xml:space="preserve"> </w:t>
      </w:r>
      <w:r>
        <w:rPr>
          <w:sz w:val="24"/>
          <w:szCs w:val="24"/>
        </w:rPr>
        <w:t>Those</w:t>
      </w:r>
      <w:r>
        <w:rPr>
          <w:spacing w:val="34"/>
          <w:sz w:val="24"/>
          <w:szCs w:val="24"/>
        </w:rPr>
        <w:t xml:space="preserve"> </w:t>
      </w:r>
      <w:r>
        <w:rPr>
          <w:sz w:val="24"/>
          <w:szCs w:val="24"/>
        </w:rPr>
        <w:t>mir</w:t>
      </w:r>
      <w:r>
        <w:rPr>
          <w:spacing w:val="1"/>
          <w:sz w:val="24"/>
          <w:szCs w:val="24"/>
        </w:rPr>
        <w:t>r</w:t>
      </w:r>
      <w:r>
        <w:rPr>
          <w:sz w:val="24"/>
          <w:szCs w:val="24"/>
        </w:rPr>
        <w:t>ors</w:t>
      </w:r>
      <w:r>
        <w:rPr>
          <w:spacing w:val="42"/>
          <w:sz w:val="24"/>
          <w:szCs w:val="24"/>
        </w:rPr>
        <w:t xml:space="preserve"> </w:t>
      </w:r>
      <w:r>
        <w:rPr>
          <w:sz w:val="24"/>
          <w:szCs w:val="24"/>
        </w:rPr>
        <w:t>in</w:t>
      </w:r>
      <w:r>
        <w:rPr>
          <w:spacing w:val="18"/>
          <w:sz w:val="24"/>
          <w:szCs w:val="24"/>
        </w:rPr>
        <w:t xml:space="preserve"> </w:t>
      </w:r>
      <w:r>
        <w:rPr>
          <w:sz w:val="24"/>
          <w:szCs w:val="24"/>
        </w:rPr>
        <w:t>the</w:t>
      </w:r>
      <w:r>
        <w:rPr>
          <w:spacing w:val="40"/>
          <w:sz w:val="24"/>
          <w:szCs w:val="24"/>
        </w:rPr>
        <w:t xml:space="preserve"> </w:t>
      </w:r>
      <w:r>
        <w:rPr>
          <w:sz w:val="24"/>
          <w:szCs w:val="24"/>
        </w:rPr>
        <w:t>middle</w:t>
      </w:r>
      <w:r>
        <w:rPr>
          <w:spacing w:val="32"/>
          <w:sz w:val="24"/>
          <w:szCs w:val="24"/>
        </w:rPr>
        <w:t xml:space="preserve"> </w:t>
      </w:r>
      <w:r>
        <w:rPr>
          <w:sz w:val="24"/>
          <w:szCs w:val="24"/>
        </w:rPr>
        <w:t>are</w:t>
      </w:r>
      <w:r>
        <w:rPr>
          <w:spacing w:val="29"/>
          <w:sz w:val="24"/>
          <w:szCs w:val="24"/>
        </w:rPr>
        <w:t xml:space="preserve"> </w:t>
      </w:r>
      <w:r>
        <w:rPr>
          <w:sz w:val="24"/>
          <w:szCs w:val="24"/>
        </w:rPr>
        <w:t>used</w:t>
      </w:r>
      <w:r>
        <w:rPr>
          <w:spacing w:val="24"/>
          <w:sz w:val="24"/>
          <w:szCs w:val="24"/>
        </w:rPr>
        <w:t xml:space="preserve"> </w:t>
      </w:r>
      <w:r>
        <w:rPr>
          <w:sz w:val="24"/>
          <w:szCs w:val="24"/>
        </w:rPr>
        <w:t>to</w:t>
      </w:r>
      <w:r>
        <w:rPr>
          <w:spacing w:val="31"/>
          <w:sz w:val="24"/>
          <w:szCs w:val="24"/>
        </w:rPr>
        <w:t xml:space="preserve"> </w:t>
      </w:r>
      <w:r>
        <w:rPr>
          <w:sz w:val="24"/>
          <w:szCs w:val="24"/>
        </w:rPr>
        <w:t>increase</w:t>
      </w:r>
      <w:r>
        <w:rPr>
          <w:spacing w:val="27"/>
          <w:sz w:val="24"/>
          <w:szCs w:val="24"/>
        </w:rPr>
        <w:t xml:space="preserve"> </w:t>
      </w:r>
      <w:r>
        <w:rPr>
          <w:sz w:val="24"/>
          <w:szCs w:val="24"/>
        </w:rPr>
        <w:t>the</w:t>
      </w:r>
      <w:r>
        <w:rPr>
          <w:spacing w:val="40"/>
          <w:sz w:val="24"/>
          <w:szCs w:val="24"/>
        </w:rPr>
        <w:t xml:space="preserve"> </w:t>
      </w:r>
      <w:r>
        <w:rPr>
          <w:sz w:val="24"/>
          <w:szCs w:val="24"/>
        </w:rPr>
        <w:t>distance</w:t>
      </w:r>
      <w:r>
        <w:rPr>
          <w:spacing w:val="58"/>
          <w:sz w:val="24"/>
          <w:szCs w:val="24"/>
        </w:rPr>
        <w:t xml:space="preserve"> </w:t>
      </w:r>
      <w:r>
        <w:rPr>
          <w:w w:val="119"/>
          <w:sz w:val="24"/>
          <w:szCs w:val="24"/>
        </w:rPr>
        <w:t xml:space="preserve">that </w:t>
      </w:r>
      <w:r>
        <w:rPr>
          <w:sz w:val="24"/>
          <w:szCs w:val="24"/>
        </w:rPr>
        <w:t>lig</w:t>
      </w:r>
      <w:r>
        <w:rPr>
          <w:spacing w:val="-6"/>
          <w:sz w:val="24"/>
          <w:szCs w:val="24"/>
        </w:rPr>
        <w:t>h</w:t>
      </w:r>
      <w:r>
        <w:rPr>
          <w:w w:val="136"/>
          <w:sz w:val="24"/>
          <w:szCs w:val="24"/>
        </w:rPr>
        <w:t>t</w:t>
      </w:r>
      <w:r>
        <w:rPr>
          <w:spacing w:val="11"/>
          <w:sz w:val="24"/>
          <w:szCs w:val="24"/>
        </w:rPr>
        <w:t xml:space="preserve"> </w:t>
      </w:r>
      <w:r>
        <w:rPr>
          <w:spacing w:val="7"/>
          <w:sz w:val="24"/>
          <w:szCs w:val="24"/>
        </w:rPr>
        <w:t>b</w:t>
      </w:r>
      <w:r>
        <w:rPr>
          <w:sz w:val="24"/>
          <w:szCs w:val="24"/>
        </w:rPr>
        <w:t>eams</w:t>
      </w:r>
      <w:r>
        <w:rPr>
          <w:spacing w:val="35"/>
          <w:sz w:val="24"/>
          <w:szCs w:val="24"/>
        </w:rPr>
        <w:t xml:space="preserve"> </w:t>
      </w:r>
      <w:r>
        <w:rPr>
          <w:sz w:val="24"/>
          <w:szCs w:val="24"/>
        </w:rPr>
        <w:t>tr</w:t>
      </w:r>
      <w:r>
        <w:rPr>
          <w:spacing w:val="-6"/>
          <w:sz w:val="24"/>
          <w:szCs w:val="24"/>
        </w:rPr>
        <w:t>a</w:t>
      </w:r>
      <w:r>
        <w:rPr>
          <w:spacing w:val="-7"/>
          <w:sz w:val="24"/>
          <w:szCs w:val="24"/>
        </w:rPr>
        <w:t>v</w:t>
      </w:r>
      <w:r>
        <w:rPr>
          <w:sz w:val="24"/>
          <w:szCs w:val="24"/>
        </w:rPr>
        <w:t xml:space="preserve">el, </w:t>
      </w:r>
      <w:r>
        <w:rPr>
          <w:spacing w:val="1"/>
          <w:sz w:val="24"/>
          <w:szCs w:val="24"/>
        </w:rPr>
        <w:t xml:space="preserve"> </w:t>
      </w:r>
      <w:r>
        <w:rPr>
          <w:sz w:val="24"/>
          <w:szCs w:val="24"/>
        </w:rPr>
        <w:t>and</w:t>
      </w:r>
      <w:r>
        <w:rPr>
          <w:spacing w:val="39"/>
          <w:sz w:val="24"/>
          <w:szCs w:val="24"/>
        </w:rPr>
        <w:t xml:space="preserve"> </w:t>
      </w:r>
      <w:r>
        <w:rPr>
          <w:sz w:val="24"/>
          <w:szCs w:val="24"/>
        </w:rPr>
        <w:t>as</w:t>
      </w:r>
      <w:r>
        <w:rPr>
          <w:spacing w:val="19"/>
          <w:sz w:val="24"/>
          <w:szCs w:val="24"/>
        </w:rPr>
        <w:t xml:space="preserve"> </w:t>
      </w:r>
      <w:r>
        <w:rPr>
          <w:sz w:val="24"/>
          <w:szCs w:val="24"/>
        </w:rPr>
        <w:t>a</w:t>
      </w:r>
      <w:r>
        <w:rPr>
          <w:spacing w:val="21"/>
          <w:sz w:val="24"/>
          <w:szCs w:val="24"/>
        </w:rPr>
        <w:t xml:space="preserve"> </w:t>
      </w:r>
      <w:r>
        <w:rPr>
          <w:sz w:val="24"/>
          <w:szCs w:val="24"/>
        </w:rPr>
        <w:t>result,</w:t>
      </w:r>
      <w:r>
        <w:rPr>
          <w:spacing w:val="55"/>
          <w:sz w:val="24"/>
          <w:szCs w:val="24"/>
        </w:rPr>
        <w:t xml:space="preserve"> </w:t>
      </w:r>
      <w:r>
        <w:rPr>
          <w:sz w:val="24"/>
          <w:szCs w:val="24"/>
        </w:rPr>
        <w:t>the</w:t>
      </w:r>
      <w:r>
        <w:rPr>
          <w:spacing w:val="40"/>
          <w:sz w:val="24"/>
          <w:szCs w:val="24"/>
        </w:rPr>
        <w:t xml:space="preserve"> </w:t>
      </w:r>
      <w:r>
        <w:rPr>
          <w:sz w:val="24"/>
          <w:szCs w:val="24"/>
        </w:rPr>
        <w:t>actual</w:t>
      </w:r>
      <w:r>
        <w:rPr>
          <w:spacing w:val="58"/>
          <w:sz w:val="24"/>
          <w:szCs w:val="24"/>
        </w:rPr>
        <w:t xml:space="preserve"> </w:t>
      </w:r>
      <w:r>
        <w:rPr>
          <w:sz w:val="24"/>
          <w:szCs w:val="24"/>
        </w:rPr>
        <w:t>effecti</w:t>
      </w:r>
      <w:r>
        <w:rPr>
          <w:spacing w:val="-6"/>
          <w:sz w:val="24"/>
          <w:szCs w:val="24"/>
        </w:rPr>
        <w:t>v</w:t>
      </w:r>
      <w:r>
        <w:rPr>
          <w:sz w:val="24"/>
          <w:szCs w:val="24"/>
        </w:rPr>
        <w:t>e length</w:t>
      </w:r>
      <w:r>
        <w:rPr>
          <w:spacing w:val="48"/>
          <w:sz w:val="24"/>
          <w:szCs w:val="24"/>
        </w:rPr>
        <w:t xml:space="preserve"> </w:t>
      </w:r>
      <w:r>
        <w:rPr>
          <w:sz w:val="24"/>
          <w:szCs w:val="24"/>
        </w:rPr>
        <w:t>is</w:t>
      </w:r>
      <w:r>
        <w:rPr>
          <w:spacing w:val="8"/>
          <w:sz w:val="24"/>
          <w:szCs w:val="24"/>
        </w:rPr>
        <w:t xml:space="preserve"> </w:t>
      </w:r>
      <w:r>
        <w:rPr>
          <w:sz w:val="24"/>
          <w:szCs w:val="24"/>
        </w:rPr>
        <w:t>increased</w:t>
      </w:r>
      <w:r>
        <w:rPr>
          <w:spacing w:val="39"/>
          <w:sz w:val="24"/>
          <w:szCs w:val="24"/>
        </w:rPr>
        <w:t xml:space="preserve"> </w:t>
      </w:r>
      <w:r>
        <w:rPr>
          <w:sz w:val="24"/>
          <w:szCs w:val="24"/>
        </w:rPr>
        <w:t>from</w:t>
      </w:r>
      <w:r>
        <w:rPr>
          <w:spacing w:val="17"/>
          <w:sz w:val="24"/>
          <w:szCs w:val="24"/>
        </w:rPr>
        <w:t xml:space="preserve"> </w:t>
      </w:r>
      <w:r>
        <w:rPr>
          <w:sz w:val="24"/>
          <w:szCs w:val="24"/>
        </w:rPr>
        <w:t>4km</w:t>
      </w:r>
      <w:r>
        <w:rPr>
          <w:spacing w:val="20"/>
          <w:sz w:val="24"/>
          <w:szCs w:val="24"/>
        </w:rPr>
        <w:t xml:space="preserve"> </w:t>
      </w:r>
      <w:r>
        <w:rPr>
          <w:sz w:val="24"/>
          <w:szCs w:val="24"/>
        </w:rPr>
        <w:t>to</w:t>
      </w:r>
      <w:r>
        <w:rPr>
          <w:spacing w:val="32"/>
          <w:sz w:val="24"/>
          <w:szCs w:val="24"/>
        </w:rPr>
        <w:t xml:space="preserve"> </w:t>
      </w:r>
      <w:r>
        <w:rPr>
          <w:sz w:val="24"/>
          <w:szCs w:val="24"/>
        </w:rPr>
        <w:t>1120 km,</w:t>
      </w:r>
      <w:r>
        <w:rPr>
          <w:spacing w:val="41"/>
          <w:sz w:val="24"/>
          <w:szCs w:val="24"/>
        </w:rPr>
        <w:t xml:space="preserve"> </w:t>
      </w:r>
      <w:r>
        <w:rPr>
          <w:sz w:val="24"/>
          <w:szCs w:val="24"/>
        </w:rPr>
        <w:t xml:space="preserve">greatly </w:t>
      </w:r>
      <w:r>
        <w:rPr>
          <w:spacing w:val="4"/>
          <w:sz w:val="24"/>
          <w:szCs w:val="24"/>
        </w:rPr>
        <w:t xml:space="preserve"> </w:t>
      </w:r>
      <w:r>
        <w:rPr>
          <w:sz w:val="24"/>
          <w:szCs w:val="24"/>
        </w:rPr>
        <w:t xml:space="preserve">enhancing </w:t>
      </w:r>
      <w:r>
        <w:rPr>
          <w:spacing w:val="4"/>
          <w:sz w:val="24"/>
          <w:szCs w:val="24"/>
        </w:rPr>
        <w:t xml:space="preserve"> </w:t>
      </w:r>
      <w:r>
        <w:rPr>
          <w:sz w:val="24"/>
          <w:szCs w:val="24"/>
        </w:rPr>
        <w:t>LIGO’s</w:t>
      </w:r>
      <w:r>
        <w:rPr>
          <w:spacing w:val="24"/>
          <w:sz w:val="24"/>
          <w:szCs w:val="24"/>
        </w:rPr>
        <w:t xml:space="preserve"> </w:t>
      </w:r>
      <w:r>
        <w:rPr>
          <w:sz w:val="24"/>
          <w:szCs w:val="24"/>
        </w:rPr>
        <w:t>sensitivi</w:t>
      </w:r>
      <w:r>
        <w:rPr>
          <w:spacing w:val="-5"/>
          <w:sz w:val="24"/>
          <w:szCs w:val="24"/>
        </w:rPr>
        <w:t>t</w:t>
      </w:r>
      <w:r>
        <w:rPr>
          <w:spacing w:val="-19"/>
          <w:sz w:val="24"/>
          <w:szCs w:val="24"/>
        </w:rPr>
        <w:t>y</w:t>
      </w:r>
      <w:r>
        <w:rPr>
          <w:sz w:val="24"/>
          <w:szCs w:val="24"/>
        </w:rPr>
        <w:t xml:space="preserve">.  </w:t>
      </w:r>
      <w:r>
        <w:rPr>
          <w:spacing w:val="6"/>
          <w:sz w:val="24"/>
          <w:szCs w:val="24"/>
        </w:rPr>
        <w:t xml:space="preserve"> </w:t>
      </w:r>
      <w:r>
        <w:rPr>
          <w:sz w:val="24"/>
          <w:szCs w:val="24"/>
        </w:rPr>
        <w:t>If</w:t>
      </w:r>
      <w:r>
        <w:rPr>
          <w:spacing w:val="18"/>
          <w:sz w:val="24"/>
          <w:szCs w:val="24"/>
        </w:rPr>
        <w:t xml:space="preserve"> </w:t>
      </w:r>
      <w:r>
        <w:rPr>
          <w:sz w:val="24"/>
          <w:szCs w:val="24"/>
        </w:rPr>
        <w:t>the</w:t>
      </w:r>
      <w:r>
        <w:rPr>
          <w:spacing w:val="52"/>
          <w:sz w:val="24"/>
          <w:szCs w:val="24"/>
        </w:rPr>
        <w:t xml:space="preserve"> </w:t>
      </w:r>
      <w:r>
        <w:rPr>
          <w:sz w:val="24"/>
          <w:szCs w:val="24"/>
        </w:rPr>
        <w:t>arm</w:t>
      </w:r>
      <w:r>
        <w:rPr>
          <w:spacing w:val="54"/>
          <w:sz w:val="24"/>
          <w:szCs w:val="24"/>
        </w:rPr>
        <w:t xml:space="preserve"> </w:t>
      </w:r>
      <w:commentRangeStart w:id="40"/>
      <w:r>
        <w:rPr>
          <w:sz w:val="24"/>
          <w:szCs w:val="24"/>
        </w:rPr>
        <w:t xml:space="preserve">length  </w:t>
      </w:r>
      <w:commentRangeEnd w:id="40"/>
      <w:r w:rsidR="003434C6">
        <w:rPr>
          <w:rStyle w:val="CommentReference"/>
        </w:rPr>
        <w:commentReference w:id="40"/>
      </w:r>
      <w:r>
        <w:rPr>
          <w:spacing w:val="-6"/>
          <w:sz w:val="24"/>
          <w:szCs w:val="24"/>
        </w:rPr>
        <w:t>w</w:t>
      </w:r>
      <w:r>
        <w:rPr>
          <w:sz w:val="24"/>
          <w:szCs w:val="24"/>
        </w:rPr>
        <w:t>ere</w:t>
      </w:r>
      <w:r>
        <w:rPr>
          <w:spacing w:val="24"/>
          <w:sz w:val="24"/>
          <w:szCs w:val="24"/>
        </w:rPr>
        <w:t xml:space="preserve"> </w:t>
      </w:r>
      <w:r>
        <w:rPr>
          <w:sz w:val="24"/>
          <w:szCs w:val="24"/>
        </w:rPr>
        <w:t>to</w:t>
      </w:r>
      <w:r>
        <w:rPr>
          <w:spacing w:val="44"/>
          <w:sz w:val="24"/>
          <w:szCs w:val="24"/>
        </w:rPr>
        <w:t xml:space="preserve"> </w:t>
      </w:r>
      <w:r>
        <w:rPr>
          <w:spacing w:val="-6"/>
          <w:sz w:val="24"/>
          <w:szCs w:val="24"/>
        </w:rPr>
        <w:t>c</w:t>
      </w:r>
      <w:r>
        <w:rPr>
          <w:sz w:val="24"/>
          <w:szCs w:val="24"/>
        </w:rPr>
        <w:t>hange,</w:t>
      </w:r>
      <w:r>
        <w:rPr>
          <w:spacing w:val="48"/>
          <w:sz w:val="24"/>
          <w:szCs w:val="24"/>
        </w:rPr>
        <w:t xml:space="preserve"> </w:t>
      </w:r>
      <w:r>
        <w:rPr>
          <w:sz w:val="24"/>
          <w:szCs w:val="24"/>
        </w:rPr>
        <w:t>the</w:t>
      </w:r>
      <w:r>
        <w:rPr>
          <w:spacing w:val="52"/>
          <w:sz w:val="24"/>
          <w:szCs w:val="24"/>
        </w:rPr>
        <w:t xml:space="preserve"> </w:t>
      </w:r>
      <w:r>
        <w:rPr>
          <w:spacing w:val="-6"/>
          <w:w w:val="136"/>
          <w:sz w:val="24"/>
          <w:szCs w:val="24"/>
        </w:rPr>
        <w:t>t</w:t>
      </w:r>
      <w:r>
        <w:rPr>
          <w:spacing w:val="-6"/>
          <w:w w:val="97"/>
          <w:sz w:val="24"/>
          <w:szCs w:val="24"/>
        </w:rPr>
        <w:t>w</w:t>
      </w:r>
      <w:r>
        <w:rPr>
          <w:w w:val="97"/>
          <w:sz w:val="24"/>
          <w:szCs w:val="24"/>
        </w:rPr>
        <w:t>o</w:t>
      </w:r>
      <w:r>
        <w:rPr>
          <w:spacing w:val="23"/>
          <w:w w:val="97"/>
          <w:sz w:val="24"/>
          <w:szCs w:val="24"/>
        </w:rPr>
        <w:t xml:space="preserve"> </w:t>
      </w:r>
      <w:r>
        <w:rPr>
          <w:w w:val="97"/>
          <w:sz w:val="24"/>
          <w:szCs w:val="24"/>
        </w:rPr>
        <w:t>lig</w:t>
      </w:r>
      <w:r>
        <w:rPr>
          <w:spacing w:val="-6"/>
          <w:w w:val="97"/>
          <w:sz w:val="24"/>
          <w:szCs w:val="24"/>
        </w:rPr>
        <w:t>h</w:t>
      </w:r>
      <w:r>
        <w:rPr>
          <w:w w:val="136"/>
          <w:sz w:val="24"/>
          <w:szCs w:val="24"/>
        </w:rPr>
        <w:t xml:space="preserve">t </w:t>
      </w:r>
      <w:r>
        <w:rPr>
          <w:spacing w:val="7"/>
          <w:sz w:val="24"/>
          <w:szCs w:val="24"/>
        </w:rPr>
        <w:t>b</w:t>
      </w:r>
      <w:r>
        <w:rPr>
          <w:sz w:val="24"/>
          <w:szCs w:val="24"/>
        </w:rPr>
        <w:t>eams</w:t>
      </w:r>
      <w:r>
        <w:rPr>
          <w:spacing w:val="31"/>
          <w:sz w:val="24"/>
          <w:szCs w:val="24"/>
        </w:rPr>
        <w:t xml:space="preserve"> </w:t>
      </w:r>
      <w:r>
        <w:rPr>
          <w:sz w:val="24"/>
          <w:szCs w:val="24"/>
        </w:rPr>
        <w:t xml:space="preserve">that </w:t>
      </w:r>
      <w:r>
        <w:rPr>
          <w:spacing w:val="15"/>
          <w:sz w:val="24"/>
          <w:szCs w:val="24"/>
        </w:rPr>
        <w:t xml:space="preserve"> </w:t>
      </w:r>
      <w:r>
        <w:rPr>
          <w:spacing w:val="-6"/>
          <w:sz w:val="24"/>
          <w:szCs w:val="24"/>
        </w:rPr>
        <w:t>w</w:t>
      </w:r>
      <w:r>
        <w:rPr>
          <w:sz w:val="24"/>
          <w:szCs w:val="24"/>
        </w:rPr>
        <w:t>ere</w:t>
      </w:r>
      <w:r>
        <w:rPr>
          <w:spacing w:val="8"/>
          <w:sz w:val="24"/>
          <w:szCs w:val="24"/>
        </w:rPr>
        <w:t xml:space="preserve"> </w:t>
      </w:r>
      <w:r>
        <w:rPr>
          <w:sz w:val="24"/>
          <w:szCs w:val="24"/>
        </w:rPr>
        <w:t>originally</w:t>
      </w:r>
      <w:r>
        <w:rPr>
          <w:spacing w:val="27"/>
          <w:sz w:val="24"/>
          <w:szCs w:val="24"/>
        </w:rPr>
        <w:t xml:space="preserve"> </w:t>
      </w:r>
      <w:r>
        <w:rPr>
          <w:sz w:val="24"/>
          <w:szCs w:val="24"/>
        </w:rPr>
        <w:t>in</w:t>
      </w:r>
      <w:r>
        <w:rPr>
          <w:spacing w:val="14"/>
          <w:sz w:val="24"/>
          <w:szCs w:val="24"/>
        </w:rPr>
        <w:t xml:space="preserve"> </w:t>
      </w:r>
      <w:r>
        <w:rPr>
          <w:sz w:val="24"/>
          <w:szCs w:val="24"/>
        </w:rPr>
        <w:t>phase</w:t>
      </w:r>
      <w:r>
        <w:rPr>
          <w:spacing w:val="29"/>
          <w:sz w:val="24"/>
          <w:szCs w:val="24"/>
        </w:rPr>
        <w:t xml:space="preserve"> </w:t>
      </w:r>
      <w:r>
        <w:rPr>
          <w:spacing w:val="-7"/>
          <w:sz w:val="24"/>
          <w:szCs w:val="24"/>
        </w:rPr>
        <w:t>w</w:t>
      </w:r>
      <w:r>
        <w:rPr>
          <w:sz w:val="24"/>
          <w:szCs w:val="24"/>
        </w:rPr>
        <w:t>ould</w:t>
      </w:r>
      <w:r>
        <w:rPr>
          <w:spacing w:val="15"/>
          <w:sz w:val="24"/>
          <w:szCs w:val="24"/>
        </w:rPr>
        <w:t xml:space="preserve"> </w:t>
      </w:r>
      <w:r>
        <w:rPr>
          <w:spacing w:val="7"/>
          <w:sz w:val="24"/>
          <w:szCs w:val="24"/>
        </w:rPr>
        <w:t>b</w:t>
      </w:r>
      <w:r>
        <w:rPr>
          <w:sz w:val="24"/>
          <w:szCs w:val="24"/>
        </w:rPr>
        <w:t>e</w:t>
      </w:r>
      <w:r>
        <w:rPr>
          <w:spacing w:val="13"/>
          <w:sz w:val="24"/>
          <w:szCs w:val="24"/>
        </w:rPr>
        <w:t xml:space="preserve"> </w:t>
      </w:r>
      <w:r>
        <w:rPr>
          <w:sz w:val="24"/>
          <w:szCs w:val="24"/>
        </w:rPr>
        <w:t>out</w:t>
      </w:r>
      <w:r>
        <w:rPr>
          <w:spacing w:val="38"/>
          <w:sz w:val="24"/>
          <w:szCs w:val="24"/>
        </w:rPr>
        <w:t xml:space="preserve"> </w:t>
      </w:r>
      <w:r>
        <w:rPr>
          <w:sz w:val="24"/>
          <w:szCs w:val="24"/>
        </w:rPr>
        <w:t>of</w:t>
      </w:r>
      <w:r>
        <w:rPr>
          <w:spacing w:val="-5"/>
          <w:sz w:val="24"/>
          <w:szCs w:val="24"/>
        </w:rPr>
        <w:t xml:space="preserve"> </w:t>
      </w:r>
      <w:r>
        <w:rPr>
          <w:sz w:val="24"/>
          <w:szCs w:val="24"/>
        </w:rPr>
        <w:t>phase,</w:t>
      </w:r>
      <w:r>
        <w:rPr>
          <w:spacing w:val="40"/>
          <w:sz w:val="24"/>
          <w:szCs w:val="24"/>
        </w:rPr>
        <w:t xml:space="preserve"> </w:t>
      </w:r>
      <w:r>
        <w:rPr>
          <w:sz w:val="24"/>
          <w:szCs w:val="24"/>
        </w:rPr>
        <w:t>creating</w:t>
      </w:r>
      <w:r>
        <w:rPr>
          <w:spacing w:val="54"/>
          <w:sz w:val="24"/>
          <w:szCs w:val="24"/>
        </w:rPr>
        <w:t xml:space="preserve"> </w:t>
      </w:r>
      <w:r>
        <w:rPr>
          <w:sz w:val="24"/>
          <w:szCs w:val="24"/>
        </w:rPr>
        <w:t>destructi</w:t>
      </w:r>
      <w:r>
        <w:rPr>
          <w:spacing w:val="-5"/>
          <w:sz w:val="24"/>
          <w:szCs w:val="24"/>
        </w:rPr>
        <w:t>v</w:t>
      </w:r>
      <w:r>
        <w:rPr>
          <w:sz w:val="24"/>
          <w:szCs w:val="24"/>
        </w:rPr>
        <w:t xml:space="preserve">e </w:t>
      </w:r>
      <w:r>
        <w:rPr>
          <w:spacing w:val="9"/>
          <w:sz w:val="24"/>
          <w:szCs w:val="24"/>
        </w:rPr>
        <w:t xml:space="preserve"> </w:t>
      </w:r>
      <w:r>
        <w:rPr>
          <w:w w:val="104"/>
          <w:sz w:val="24"/>
          <w:szCs w:val="24"/>
        </w:rPr>
        <w:t>i</w:t>
      </w:r>
      <w:r>
        <w:rPr>
          <w:spacing w:val="-6"/>
          <w:w w:val="104"/>
          <w:sz w:val="24"/>
          <w:szCs w:val="24"/>
        </w:rPr>
        <w:t>n</w:t>
      </w:r>
      <w:r>
        <w:rPr>
          <w:w w:val="104"/>
          <w:sz w:val="24"/>
          <w:szCs w:val="24"/>
        </w:rPr>
        <w:t xml:space="preserve">terference, </w:t>
      </w:r>
      <w:r>
        <w:rPr>
          <w:sz w:val="24"/>
          <w:szCs w:val="24"/>
        </w:rPr>
        <w:t>whi</w:t>
      </w:r>
      <w:r>
        <w:rPr>
          <w:spacing w:val="-6"/>
          <w:sz w:val="24"/>
          <w:szCs w:val="24"/>
        </w:rPr>
        <w:t>c</w:t>
      </w:r>
      <w:r>
        <w:rPr>
          <w:sz w:val="24"/>
          <w:szCs w:val="24"/>
        </w:rPr>
        <w:t>h</w:t>
      </w:r>
      <w:r>
        <w:rPr>
          <w:spacing w:val="31"/>
          <w:sz w:val="24"/>
          <w:szCs w:val="24"/>
        </w:rPr>
        <w:t xml:space="preserve"> </w:t>
      </w:r>
      <w:r>
        <w:rPr>
          <w:sz w:val="24"/>
          <w:szCs w:val="24"/>
        </w:rPr>
        <w:t>all</w:t>
      </w:r>
      <w:r>
        <w:rPr>
          <w:spacing w:val="-6"/>
          <w:sz w:val="24"/>
          <w:szCs w:val="24"/>
        </w:rPr>
        <w:t>o</w:t>
      </w:r>
      <w:r>
        <w:rPr>
          <w:sz w:val="24"/>
          <w:szCs w:val="24"/>
        </w:rPr>
        <w:t>ws</w:t>
      </w:r>
      <w:r>
        <w:rPr>
          <w:spacing w:val="18"/>
          <w:sz w:val="24"/>
          <w:szCs w:val="24"/>
        </w:rPr>
        <w:t xml:space="preserve"> </w:t>
      </w:r>
      <w:r>
        <w:rPr>
          <w:sz w:val="24"/>
          <w:szCs w:val="24"/>
        </w:rPr>
        <w:t>the</w:t>
      </w:r>
      <w:r>
        <w:rPr>
          <w:spacing w:val="50"/>
          <w:sz w:val="24"/>
          <w:szCs w:val="24"/>
        </w:rPr>
        <w:t xml:space="preserve"> </w:t>
      </w:r>
      <w:r>
        <w:rPr>
          <w:w w:val="106"/>
          <w:sz w:val="24"/>
          <w:szCs w:val="24"/>
        </w:rPr>
        <w:t>phot</w:t>
      </w:r>
      <w:r>
        <w:rPr>
          <w:spacing w:val="7"/>
          <w:w w:val="106"/>
          <w:sz w:val="24"/>
          <w:szCs w:val="24"/>
        </w:rPr>
        <w:t>o</w:t>
      </w:r>
      <w:r>
        <w:rPr>
          <w:w w:val="106"/>
          <w:sz w:val="24"/>
          <w:szCs w:val="24"/>
        </w:rPr>
        <w:t>detector</w:t>
      </w:r>
      <w:r>
        <w:rPr>
          <w:spacing w:val="26"/>
          <w:w w:val="106"/>
          <w:sz w:val="24"/>
          <w:szCs w:val="24"/>
        </w:rPr>
        <w:t xml:space="preserve"> </w:t>
      </w:r>
      <w:r>
        <w:rPr>
          <w:sz w:val="24"/>
          <w:szCs w:val="24"/>
        </w:rPr>
        <w:t>to</w:t>
      </w:r>
      <w:r>
        <w:rPr>
          <w:spacing w:val="42"/>
          <w:sz w:val="24"/>
          <w:szCs w:val="24"/>
        </w:rPr>
        <w:t xml:space="preserve"> </w:t>
      </w:r>
      <w:r>
        <w:rPr>
          <w:sz w:val="24"/>
          <w:szCs w:val="24"/>
        </w:rPr>
        <w:t>sense</w:t>
      </w:r>
      <w:r>
        <w:rPr>
          <w:spacing w:val="21"/>
          <w:sz w:val="24"/>
          <w:szCs w:val="24"/>
        </w:rPr>
        <w:t xml:space="preserve"> </w:t>
      </w:r>
      <w:r>
        <w:rPr>
          <w:sz w:val="24"/>
          <w:szCs w:val="24"/>
        </w:rPr>
        <w:t>the</w:t>
      </w:r>
      <w:r>
        <w:rPr>
          <w:spacing w:val="50"/>
          <w:sz w:val="24"/>
          <w:szCs w:val="24"/>
        </w:rPr>
        <w:t xml:space="preserve"> </w:t>
      </w:r>
      <w:r>
        <w:rPr>
          <w:sz w:val="24"/>
          <w:szCs w:val="24"/>
        </w:rPr>
        <w:t>infinitesimal</w:t>
      </w:r>
      <w:r>
        <w:rPr>
          <w:spacing w:val="59"/>
          <w:sz w:val="24"/>
          <w:szCs w:val="24"/>
        </w:rPr>
        <w:t xml:space="preserve"> </w:t>
      </w:r>
      <w:r>
        <w:rPr>
          <w:spacing w:val="-7"/>
          <w:sz w:val="24"/>
          <w:szCs w:val="24"/>
        </w:rPr>
        <w:t>c</w:t>
      </w:r>
      <w:r>
        <w:rPr>
          <w:sz w:val="24"/>
          <w:szCs w:val="24"/>
        </w:rPr>
        <w:t>hange</w:t>
      </w:r>
      <w:r>
        <w:rPr>
          <w:spacing w:val="42"/>
          <w:sz w:val="24"/>
          <w:szCs w:val="24"/>
        </w:rPr>
        <w:t xml:space="preserve"> </w:t>
      </w:r>
      <w:r>
        <w:rPr>
          <w:sz w:val="24"/>
          <w:szCs w:val="24"/>
        </w:rPr>
        <w:t>in</w:t>
      </w:r>
      <w:r>
        <w:rPr>
          <w:spacing w:val="28"/>
          <w:sz w:val="24"/>
          <w:szCs w:val="24"/>
        </w:rPr>
        <w:t xml:space="preserve"> </w:t>
      </w:r>
      <w:r>
        <w:rPr>
          <w:sz w:val="24"/>
          <w:szCs w:val="24"/>
        </w:rPr>
        <w:t>the</w:t>
      </w:r>
      <w:r>
        <w:rPr>
          <w:spacing w:val="50"/>
          <w:sz w:val="24"/>
          <w:szCs w:val="24"/>
        </w:rPr>
        <w:t xml:space="preserve"> </w:t>
      </w:r>
      <w:r>
        <w:rPr>
          <w:sz w:val="24"/>
          <w:szCs w:val="24"/>
        </w:rPr>
        <w:t>length</w:t>
      </w:r>
      <w:r>
        <w:rPr>
          <w:spacing w:val="55"/>
          <w:sz w:val="24"/>
          <w:szCs w:val="24"/>
        </w:rPr>
        <w:t xml:space="preserve"> </w:t>
      </w:r>
      <w:r>
        <w:rPr>
          <w:sz w:val="24"/>
          <w:szCs w:val="24"/>
        </w:rPr>
        <w:t>of</w:t>
      </w:r>
      <w:r>
        <w:rPr>
          <w:spacing w:val="9"/>
          <w:sz w:val="24"/>
          <w:szCs w:val="24"/>
        </w:rPr>
        <w:t xml:space="preserve"> </w:t>
      </w:r>
      <w:r>
        <w:rPr>
          <w:sz w:val="24"/>
          <w:szCs w:val="24"/>
        </w:rPr>
        <w:t>the</w:t>
      </w:r>
      <w:r>
        <w:rPr>
          <w:spacing w:val="50"/>
          <w:sz w:val="24"/>
          <w:szCs w:val="24"/>
        </w:rPr>
        <w:t xml:space="preserve"> </w:t>
      </w:r>
      <w:r>
        <w:rPr>
          <w:w w:val="106"/>
          <w:sz w:val="24"/>
          <w:szCs w:val="24"/>
        </w:rPr>
        <w:t>arms</w:t>
      </w:r>
      <w:del w:id="41" w:author="Olga" w:date="2016-07-27T22:59:00Z">
        <w:r w:rsidDel="00DF2B4E">
          <w:rPr>
            <w:w w:val="106"/>
            <w:sz w:val="24"/>
            <w:szCs w:val="24"/>
          </w:rPr>
          <w:delText>.</w:delText>
        </w:r>
      </w:del>
      <w:r>
        <w:rPr>
          <w:w w:val="106"/>
          <w:sz w:val="24"/>
          <w:szCs w:val="24"/>
        </w:rPr>
        <w:t xml:space="preserve"> </w:t>
      </w:r>
      <w:r>
        <w:rPr>
          <w:sz w:val="24"/>
          <w:szCs w:val="24"/>
        </w:rPr>
        <w:t>[10, 12]</w:t>
      </w:r>
      <w:ins w:id="42" w:author="Olga" w:date="2016-07-27T22:59:00Z">
        <w:r w:rsidR="00DF2B4E">
          <w:rPr>
            <w:sz w:val="24"/>
            <w:szCs w:val="24"/>
          </w:rPr>
          <w:t>.</w:t>
        </w:r>
      </w:ins>
    </w:p>
    <w:p w14:paraId="27308E49" w14:textId="3D9BCE0D" w:rsidR="004B03EF" w:rsidRDefault="00F64046">
      <w:pPr>
        <w:spacing w:before="5" w:line="363" w:lineRule="auto"/>
        <w:ind w:left="100" w:right="60" w:firstLine="299"/>
        <w:jc w:val="both"/>
        <w:rPr>
          <w:sz w:val="24"/>
          <w:szCs w:val="24"/>
        </w:rPr>
      </w:pPr>
      <w:commentRangeStart w:id="43"/>
      <w:r>
        <w:rPr>
          <w:sz w:val="24"/>
          <w:szCs w:val="24"/>
        </w:rPr>
        <w:t>More</w:t>
      </w:r>
      <w:r>
        <w:rPr>
          <w:spacing w:val="-6"/>
          <w:sz w:val="24"/>
          <w:szCs w:val="24"/>
        </w:rPr>
        <w:t>ov</w:t>
      </w:r>
      <w:r>
        <w:rPr>
          <w:sz w:val="24"/>
          <w:szCs w:val="24"/>
        </w:rPr>
        <w:t>er</w:t>
      </w:r>
      <w:commentRangeEnd w:id="43"/>
      <w:r w:rsidR="00474B03">
        <w:rPr>
          <w:rStyle w:val="CommentReference"/>
        </w:rPr>
        <w:commentReference w:id="43"/>
      </w:r>
      <w:r>
        <w:rPr>
          <w:sz w:val="24"/>
          <w:szCs w:val="24"/>
        </w:rPr>
        <w:t xml:space="preserve">, </w:t>
      </w:r>
      <w:r>
        <w:rPr>
          <w:spacing w:val="1"/>
          <w:sz w:val="24"/>
          <w:szCs w:val="24"/>
        </w:rPr>
        <w:t xml:space="preserve"> </w:t>
      </w:r>
      <w:r>
        <w:rPr>
          <w:sz w:val="24"/>
          <w:szCs w:val="24"/>
        </w:rPr>
        <w:t xml:space="preserve">the </w:t>
      </w:r>
      <w:r>
        <w:rPr>
          <w:spacing w:val="9"/>
          <w:sz w:val="24"/>
          <w:szCs w:val="24"/>
        </w:rPr>
        <w:t xml:space="preserve"> </w:t>
      </w:r>
      <w:r>
        <w:rPr>
          <w:spacing w:val="-6"/>
          <w:w w:val="136"/>
          <w:sz w:val="24"/>
          <w:szCs w:val="24"/>
        </w:rPr>
        <w:t>t</w:t>
      </w:r>
      <w:r>
        <w:rPr>
          <w:spacing w:val="-6"/>
          <w:w w:val="97"/>
          <w:sz w:val="24"/>
          <w:szCs w:val="24"/>
        </w:rPr>
        <w:t>w</w:t>
      </w:r>
      <w:r>
        <w:rPr>
          <w:w w:val="97"/>
          <w:sz w:val="24"/>
          <w:szCs w:val="24"/>
        </w:rPr>
        <w:t>o</w:t>
      </w:r>
      <w:r>
        <w:rPr>
          <w:spacing w:val="40"/>
          <w:w w:val="97"/>
          <w:sz w:val="24"/>
          <w:szCs w:val="24"/>
        </w:rPr>
        <w:t xml:space="preserve"> </w:t>
      </w:r>
      <w:r>
        <w:rPr>
          <w:sz w:val="24"/>
          <w:szCs w:val="24"/>
        </w:rPr>
        <w:t>LIGOs  in</w:t>
      </w:r>
      <w:r>
        <w:rPr>
          <w:spacing w:val="47"/>
          <w:sz w:val="24"/>
          <w:szCs w:val="24"/>
        </w:rPr>
        <w:t xml:space="preserve"> </w:t>
      </w:r>
      <w:r>
        <w:rPr>
          <w:sz w:val="24"/>
          <w:szCs w:val="24"/>
        </w:rPr>
        <w:t xml:space="preserve">the </w:t>
      </w:r>
      <w:r>
        <w:rPr>
          <w:spacing w:val="9"/>
          <w:sz w:val="24"/>
          <w:szCs w:val="24"/>
        </w:rPr>
        <w:t xml:space="preserve"> </w:t>
      </w:r>
      <w:r>
        <w:rPr>
          <w:sz w:val="24"/>
          <w:szCs w:val="24"/>
        </w:rPr>
        <w:t>US</w:t>
      </w:r>
      <w:r>
        <w:rPr>
          <w:spacing w:val="37"/>
          <w:sz w:val="24"/>
          <w:szCs w:val="24"/>
        </w:rPr>
        <w:t xml:space="preserve"> </w:t>
      </w:r>
      <w:r>
        <w:rPr>
          <w:sz w:val="24"/>
          <w:szCs w:val="24"/>
        </w:rPr>
        <w:t>are</w:t>
      </w:r>
      <w:r>
        <w:rPr>
          <w:spacing w:val="58"/>
          <w:sz w:val="24"/>
          <w:szCs w:val="24"/>
        </w:rPr>
        <w:t xml:space="preserve"> </w:t>
      </w:r>
      <w:r>
        <w:rPr>
          <w:sz w:val="24"/>
          <w:szCs w:val="24"/>
        </w:rPr>
        <w:t>l</w:t>
      </w:r>
      <w:r>
        <w:rPr>
          <w:spacing w:val="7"/>
          <w:sz w:val="24"/>
          <w:szCs w:val="24"/>
        </w:rPr>
        <w:t>o</w:t>
      </w:r>
      <w:r>
        <w:rPr>
          <w:sz w:val="24"/>
          <w:szCs w:val="24"/>
        </w:rPr>
        <w:t xml:space="preserve">cated </w:t>
      </w:r>
      <w:r>
        <w:rPr>
          <w:spacing w:val="10"/>
          <w:sz w:val="24"/>
          <w:szCs w:val="24"/>
        </w:rPr>
        <w:t xml:space="preserve"> </w:t>
      </w:r>
      <w:r>
        <w:rPr>
          <w:sz w:val="24"/>
          <w:szCs w:val="24"/>
        </w:rPr>
        <w:t>in</w:t>
      </w:r>
      <w:r>
        <w:rPr>
          <w:spacing w:val="47"/>
          <w:sz w:val="24"/>
          <w:szCs w:val="24"/>
        </w:rPr>
        <w:t xml:space="preserve"> </w:t>
      </w:r>
      <w:r>
        <w:rPr>
          <w:sz w:val="24"/>
          <w:szCs w:val="24"/>
        </w:rPr>
        <w:t xml:space="preserve">Livingston </w:t>
      </w:r>
      <w:r>
        <w:rPr>
          <w:spacing w:val="12"/>
          <w:sz w:val="24"/>
          <w:szCs w:val="24"/>
        </w:rPr>
        <w:t xml:space="preserve"> </w:t>
      </w:r>
      <w:r>
        <w:rPr>
          <w:spacing w:val="-6"/>
          <w:sz w:val="24"/>
          <w:szCs w:val="24"/>
        </w:rPr>
        <w:t>P</w:t>
      </w:r>
      <w:r>
        <w:rPr>
          <w:sz w:val="24"/>
          <w:szCs w:val="24"/>
        </w:rPr>
        <w:t xml:space="preserve">arish </w:t>
      </w:r>
      <w:del w:id="44" w:author="Olga" w:date="2016-07-27T23:00:00Z">
        <w:r w:rsidDel="00474B03">
          <w:rPr>
            <w:spacing w:val="33"/>
            <w:sz w:val="24"/>
            <w:szCs w:val="24"/>
          </w:rPr>
          <w:delText xml:space="preserve"> </w:delText>
        </w:r>
      </w:del>
      <w:r>
        <w:rPr>
          <w:sz w:val="24"/>
          <w:szCs w:val="24"/>
        </w:rPr>
        <w:t>,</w:t>
      </w:r>
      <w:r>
        <w:rPr>
          <w:spacing w:val="49"/>
          <w:sz w:val="24"/>
          <w:szCs w:val="24"/>
        </w:rPr>
        <w:t xml:space="preserve"> </w:t>
      </w:r>
      <w:r>
        <w:rPr>
          <w:sz w:val="24"/>
          <w:szCs w:val="24"/>
        </w:rPr>
        <w:t xml:space="preserve">Louisiana </w:t>
      </w:r>
      <w:r>
        <w:rPr>
          <w:spacing w:val="9"/>
          <w:sz w:val="24"/>
          <w:szCs w:val="24"/>
        </w:rPr>
        <w:t xml:space="preserve"> </w:t>
      </w:r>
      <w:r>
        <w:rPr>
          <w:w w:val="108"/>
          <w:sz w:val="24"/>
          <w:szCs w:val="24"/>
        </w:rPr>
        <w:t xml:space="preserve">and </w:t>
      </w:r>
      <w:r>
        <w:rPr>
          <w:sz w:val="24"/>
          <w:szCs w:val="24"/>
        </w:rPr>
        <w:t>Hanford</w:t>
      </w:r>
      <w:del w:id="45" w:author="Olga" w:date="2016-07-27T23:00:00Z">
        <w:r w:rsidDel="00474B03">
          <w:rPr>
            <w:spacing w:val="33"/>
            <w:sz w:val="24"/>
            <w:szCs w:val="24"/>
          </w:rPr>
          <w:delText xml:space="preserve"> </w:delText>
        </w:r>
      </w:del>
      <w:r>
        <w:rPr>
          <w:sz w:val="24"/>
          <w:szCs w:val="24"/>
        </w:rPr>
        <w:t>,</w:t>
      </w:r>
      <w:r>
        <w:rPr>
          <w:spacing w:val="14"/>
          <w:sz w:val="24"/>
          <w:szCs w:val="24"/>
        </w:rPr>
        <w:t xml:space="preserve"> </w:t>
      </w:r>
      <w:r>
        <w:rPr>
          <w:spacing w:val="-19"/>
          <w:sz w:val="24"/>
          <w:szCs w:val="24"/>
        </w:rPr>
        <w:t>W</w:t>
      </w:r>
      <w:r>
        <w:rPr>
          <w:sz w:val="24"/>
          <w:szCs w:val="24"/>
        </w:rPr>
        <w:t>ashing</w:t>
      </w:r>
      <w:r>
        <w:rPr>
          <w:spacing w:val="1"/>
          <w:sz w:val="24"/>
          <w:szCs w:val="24"/>
        </w:rPr>
        <w:t>t</w:t>
      </w:r>
      <w:r>
        <w:rPr>
          <w:sz w:val="24"/>
          <w:szCs w:val="24"/>
        </w:rPr>
        <w:t xml:space="preserve">on. </w:t>
      </w:r>
      <w:r>
        <w:rPr>
          <w:spacing w:val="52"/>
          <w:sz w:val="24"/>
          <w:szCs w:val="24"/>
        </w:rPr>
        <w:t xml:space="preserve"> </w:t>
      </w:r>
      <w:r>
        <w:rPr>
          <w:sz w:val="24"/>
          <w:szCs w:val="24"/>
        </w:rPr>
        <w:t>Both</w:t>
      </w:r>
      <w:r>
        <w:rPr>
          <w:spacing w:val="42"/>
          <w:sz w:val="24"/>
          <w:szCs w:val="24"/>
        </w:rPr>
        <w:t xml:space="preserve"> </w:t>
      </w:r>
      <w:r>
        <w:rPr>
          <w:sz w:val="24"/>
          <w:szCs w:val="24"/>
        </w:rPr>
        <w:t>are</w:t>
      </w:r>
      <w:r>
        <w:rPr>
          <w:spacing w:val="26"/>
          <w:sz w:val="24"/>
          <w:szCs w:val="24"/>
        </w:rPr>
        <w:t xml:space="preserve"> </w:t>
      </w:r>
      <w:r>
        <w:rPr>
          <w:sz w:val="24"/>
          <w:szCs w:val="24"/>
        </w:rPr>
        <w:t>L-sha</w:t>
      </w:r>
      <w:r>
        <w:rPr>
          <w:spacing w:val="7"/>
          <w:sz w:val="24"/>
          <w:szCs w:val="24"/>
        </w:rPr>
        <w:t>p</w:t>
      </w:r>
      <w:r>
        <w:rPr>
          <w:sz w:val="24"/>
          <w:szCs w:val="24"/>
        </w:rPr>
        <w:t>ed</w:t>
      </w:r>
      <w:r>
        <w:rPr>
          <w:spacing w:val="41"/>
          <w:sz w:val="24"/>
          <w:szCs w:val="24"/>
        </w:rPr>
        <w:t xml:space="preserve"> </w:t>
      </w:r>
      <w:r>
        <w:rPr>
          <w:sz w:val="24"/>
          <w:szCs w:val="24"/>
        </w:rPr>
        <w:t>and</w:t>
      </w:r>
      <w:r>
        <w:rPr>
          <w:spacing w:val="37"/>
          <w:sz w:val="24"/>
          <w:szCs w:val="24"/>
        </w:rPr>
        <w:t xml:space="preserve"> </w:t>
      </w:r>
      <w:r>
        <w:rPr>
          <w:sz w:val="24"/>
          <w:szCs w:val="24"/>
        </w:rPr>
        <w:t>of</w:t>
      </w:r>
      <w:r>
        <w:rPr>
          <w:spacing w:val="-4"/>
          <w:sz w:val="24"/>
          <w:szCs w:val="24"/>
        </w:rPr>
        <w:t xml:space="preserve"> </w:t>
      </w:r>
      <w:r>
        <w:rPr>
          <w:sz w:val="24"/>
          <w:szCs w:val="24"/>
        </w:rPr>
        <w:t>the</w:t>
      </w:r>
      <w:r>
        <w:rPr>
          <w:spacing w:val="37"/>
          <w:sz w:val="24"/>
          <w:szCs w:val="24"/>
        </w:rPr>
        <w:t xml:space="preserve"> </w:t>
      </w:r>
      <w:r>
        <w:rPr>
          <w:sz w:val="24"/>
          <w:szCs w:val="24"/>
        </w:rPr>
        <w:t>same</w:t>
      </w:r>
      <w:r>
        <w:rPr>
          <w:spacing w:val="23"/>
          <w:sz w:val="24"/>
          <w:szCs w:val="24"/>
        </w:rPr>
        <w:t xml:space="preserve"> </w:t>
      </w:r>
      <w:r>
        <w:rPr>
          <w:sz w:val="24"/>
          <w:szCs w:val="24"/>
        </w:rPr>
        <w:t>size–their</w:t>
      </w:r>
      <w:r>
        <w:rPr>
          <w:spacing w:val="36"/>
          <w:sz w:val="24"/>
          <w:szCs w:val="24"/>
        </w:rPr>
        <w:t xml:space="preserve"> </w:t>
      </w:r>
      <w:r>
        <w:rPr>
          <w:sz w:val="24"/>
          <w:szCs w:val="24"/>
        </w:rPr>
        <w:t>arms</w:t>
      </w:r>
      <w:r>
        <w:rPr>
          <w:spacing w:val="37"/>
          <w:sz w:val="24"/>
          <w:szCs w:val="24"/>
        </w:rPr>
        <w:t xml:space="preserve"> </w:t>
      </w:r>
      <w:r>
        <w:rPr>
          <w:sz w:val="24"/>
          <w:szCs w:val="24"/>
        </w:rPr>
        <w:t>are</w:t>
      </w:r>
      <w:r>
        <w:rPr>
          <w:spacing w:val="26"/>
          <w:sz w:val="24"/>
          <w:szCs w:val="24"/>
        </w:rPr>
        <w:t xml:space="preserve"> </w:t>
      </w:r>
      <w:r>
        <w:rPr>
          <w:sz w:val="24"/>
          <w:szCs w:val="24"/>
        </w:rPr>
        <w:t>all</w:t>
      </w:r>
      <w:r>
        <w:rPr>
          <w:spacing w:val="16"/>
          <w:sz w:val="24"/>
          <w:szCs w:val="24"/>
        </w:rPr>
        <w:t xml:space="preserve"> </w:t>
      </w:r>
      <w:r>
        <w:rPr>
          <w:sz w:val="24"/>
          <w:szCs w:val="24"/>
        </w:rPr>
        <w:t>4km</w:t>
      </w:r>
      <w:r>
        <w:rPr>
          <w:spacing w:val="17"/>
          <w:sz w:val="24"/>
          <w:szCs w:val="24"/>
        </w:rPr>
        <w:t xml:space="preserve"> </w:t>
      </w:r>
      <w:r>
        <w:rPr>
          <w:w w:val="101"/>
          <w:sz w:val="24"/>
          <w:szCs w:val="24"/>
        </w:rPr>
        <w:t xml:space="preserve">long. </w:t>
      </w:r>
      <w:r>
        <w:rPr>
          <w:sz w:val="24"/>
          <w:szCs w:val="24"/>
        </w:rPr>
        <w:t>The</w:t>
      </w:r>
      <w:r>
        <w:rPr>
          <w:spacing w:val="42"/>
          <w:sz w:val="24"/>
          <w:szCs w:val="24"/>
        </w:rPr>
        <w:t xml:space="preserve"> </w:t>
      </w:r>
      <w:r>
        <w:rPr>
          <w:spacing w:val="-6"/>
          <w:w w:val="136"/>
          <w:sz w:val="24"/>
          <w:szCs w:val="24"/>
        </w:rPr>
        <w:t>t</w:t>
      </w:r>
      <w:r>
        <w:rPr>
          <w:spacing w:val="-6"/>
          <w:w w:val="97"/>
          <w:sz w:val="24"/>
          <w:szCs w:val="24"/>
        </w:rPr>
        <w:t>w</w:t>
      </w:r>
      <w:r>
        <w:rPr>
          <w:w w:val="97"/>
          <w:sz w:val="24"/>
          <w:szCs w:val="24"/>
        </w:rPr>
        <w:t>o</w:t>
      </w:r>
      <w:r>
        <w:rPr>
          <w:spacing w:val="12"/>
          <w:w w:val="97"/>
          <w:sz w:val="24"/>
          <w:szCs w:val="24"/>
        </w:rPr>
        <w:t xml:space="preserve"> </w:t>
      </w:r>
      <w:r>
        <w:rPr>
          <w:sz w:val="24"/>
          <w:szCs w:val="24"/>
        </w:rPr>
        <w:t>Ls</w:t>
      </w:r>
      <w:r>
        <w:rPr>
          <w:spacing w:val="10"/>
          <w:sz w:val="24"/>
          <w:szCs w:val="24"/>
        </w:rPr>
        <w:t xml:space="preserve"> </w:t>
      </w:r>
      <w:r>
        <w:rPr>
          <w:sz w:val="24"/>
          <w:szCs w:val="24"/>
        </w:rPr>
        <w:t>are</w:t>
      </w:r>
      <w:r>
        <w:rPr>
          <w:spacing w:val="30"/>
          <w:sz w:val="24"/>
          <w:szCs w:val="24"/>
        </w:rPr>
        <w:t xml:space="preserve"> </w:t>
      </w:r>
      <w:r>
        <w:rPr>
          <w:sz w:val="24"/>
          <w:szCs w:val="24"/>
        </w:rPr>
        <w:t>in</w:t>
      </w:r>
      <w:r>
        <w:rPr>
          <w:spacing w:val="20"/>
          <w:sz w:val="24"/>
          <w:szCs w:val="24"/>
        </w:rPr>
        <w:t xml:space="preserve"> </w:t>
      </w:r>
      <w:r>
        <w:rPr>
          <w:sz w:val="24"/>
          <w:szCs w:val="24"/>
        </w:rPr>
        <w:t>differe</w:t>
      </w:r>
      <w:r>
        <w:rPr>
          <w:spacing w:val="-5"/>
          <w:sz w:val="24"/>
          <w:szCs w:val="24"/>
        </w:rPr>
        <w:t>n</w:t>
      </w:r>
      <w:r>
        <w:rPr>
          <w:w w:val="136"/>
          <w:sz w:val="24"/>
          <w:szCs w:val="24"/>
        </w:rPr>
        <w:t>t</w:t>
      </w:r>
      <w:r>
        <w:rPr>
          <w:spacing w:val="12"/>
          <w:w w:val="136"/>
          <w:sz w:val="24"/>
          <w:szCs w:val="24"/>
        </w:rPr>
        <w:t xml:space="preserve"> </w:t>
      </w:r>
      <w:r>
        <w:rPr>
          <w:sz w:val="24"/>
          <w:szCs w:val="24"/>
        </w:rPr>
        <w:t>directions,</w:t>
      </w:r>
      <w:r>
        <w:rPr>
          <w:spacing w:val="55"/>
          <w:sz w:val="24"/>
          <w:szCs w:val="24"/>
        </w:rPr>
        <w:t xml:space="preserve"> </w:t>
      </w:r>
      <w:r>
        <w:rPr>
          <w:sz w:val="24"/>
          <w:szCs w:val="24"/>
        </w:rPr>
        <w:t>and</w:t>
      </w:r>
      <w:r>
        <w:rPr>
          <w:spacing w:val="41"/>
          <w:sz w:val="24"/>
          <w:szCs w:val="24"/>
        </w:rPr>
        <w:t xml:space="preserve"> </w:t>
      </w:r>
      <w:r>
        <w:rPr>
          <w:sz w:val="24"/>
          <w:szCs w:val="24"/>
        </w:rPr>
        <w:t>they</w:t>
      </w:r>
      <w:r>
        <w:rPr>
          <w:spacing w:val="46"/>
          <w:sz w:val="24"/>
          <w:szCs w:val="24"/>
        </w:rPr>
        <w:t xml:space="preserve"> </w:t>
      </w:r>
      <w:r>
        <w:rPr>
          <w:sz w:val="24"/>
          <w:szCs w:val="24"/>
        </w:rPr>
        <w:t>are</w:t>
      </w:r>
      <w:r>
        <w:rPr>
          <w:spacing w:val="30"/>
          <w:sz w:val="24"/>
          <w:szCs w:val="24"/>
        </w:rPr>
        <w:t xml:space="preserve"> </w:t>
      </w:r>
      <w:r>
        <w:rPr>
          <w:sz w:val="24"/>
          <w:szCs w:val="24"/>
        </w:rPr>
        <w:t xml:space="preserve">separated </w:t>
      </w:r>
      <w:r>
        <w:rPr>
          <w:spacing w:val="17"/>
          <w:sz w:val="24"/>
          <w:szCs w:val="24"/>
        </w:rPr>
        <w:t xml:space="preserve"> </w:t>
      </w:r>
      <w:r>
        <w:rPr>
          <w:spacing w:val="-6"/>
          <w:sz w:val="24"/>
          <w:szCs w:val="24"/>
        </w:rPr>
        <w:t>b</w:t>
      </w:r>
      <w:r>
        <w:rPr>
          <w:sz w:val="24"/>
          <w:szCs w:val="24"/>
        </w:rPr>
        <w:t>y</w:t>
      </w:r>
      <w:r>
        <w:rPr>
          <w:spacing w:val="24"/>
          <w:sz w:val="24"/>
          <w:szCs w:val="24"/>
        </w:rPr>
        <w:t xml:space="preserve"> </w:t>
      </w:r>
      <w:r>
        <w:rPr>
          <w:sz w:val="24"/>
          <w:szCs w:val="24"/>
        </w:rPr>
        <w:t>3030.3 kilometers</w:t>
      </w:r>
      <w:r>
        <w:rPr>
          <w:spacing w:val="45"/>
          <w:sz w:val="24"/>
          <w:szCs w:val="24"/>
        </w:rPr>
        <w:t xml:space="preserve"> </w:t>
      </w:r>
      <w:r>
        <w:rPr>
          <w:sz w:val="24"/>
          <w:szCs w:val="24"/>
        </w:rPr>
        <w:t>on</w:t>
      </w:r>
      <w:r>
        <w:rPr>
          <w:spacing w:val="17"/>
          <w:sz w:val="24"/>
          <w:szCs w:val="24"/>
        </w:rPr>
        <w:t xml:space="preserve"> </w:t>
      </w:r>
      <w:r>
        <w:rPr>
          <w:w w:val="107"/>
          <w:sz w:val="24"/>
          <w:szCs w:val="24"/>
        </w:rPr>
        <w:t xml:space="preserve">land, </w:t>
      </w:r>
      <w:r>
        <w:rPr>
          <w:sz w:val="24"/>
          <w:szCs w:val="24"/>
        </w:rPr>
        <w:t>whi</w:t>
      </w:r>
      <w:r>
        <w:rPr>
          <w:spacing w:val="-6"/>
          <w:sz w:val="24"/>
          <w:szCs w:val="24"/>
        </w:rPr>
        <w:t>c</w:t>
      </w:r>
      <w:r>
        <w:rPr>
          <w:sz w:val="24"/>
          <w:szCs w:val="24"/>
        </w:rPr>
        <w:t>h</w:t>
      </w:r>
      <w:r>
        <w:rPr>
          <w:spacing w:val="25"/>
          <w:sz w:val="24"/>
          <w:szCs w:val="24"/>
        </w:rPr>
        <w:t xml:space="preserve"> </w:t>
      </w:r>
      <w:r>
        <w:rPr>
          <w:sz w:val="24"/>
          <w:szCs w:val="24"/>
        </w:rPr>
        <w:t>means</w:t>
      </w:r>
      <w:r>
        <w:rPr>
          <w:spacing w:val="41"/>
          <w:sz w:val="24"/>
          <w:szCs w:val="24"/>
        </w:rPr>
        <w:t xml:space="preserve"> </w:t>
      </w:r>
      <w:r>
        <w:rPr>
          <w:sz w:val="24"/>
          <w:szCs w:val="24"/>
        </w:rPr>
        <w:t>the</w:t>
      </w:r>
      <w:r>
        <w:rPr>
          <w:spacing w:val="45"/>
          <w:sz w:val="24"/>
          <w:szCs w:val="24"/>
        </w:rPr>
        <w:t xml:space="preserve"> </w:t>
      </w:r>
      <w:r>
        <w:rPr>
          <w:sz w:val="24"/>
          <w:szCs w:val="24"/>
        </w:rPr>
        <w:t>planes</w:t>
      </w:r>
      <w:r>
        <w:rPr>
          <w:spacing w:val="41"/>
          <w:sz w:val="24"/>
          <w:szCs w:val="24"/>
        </w:rPr>
        <w:t xml:space="preserve"> </w:t>
      </w:r>
      <w:r>
        <w:rPr>
          <w:sz w:val="24"/>
          <w:szCs w:val="24"/>
        </w:rPr>
        <w:t xml:space="preserve">that </w:t>
      </w:r>
      <w:r>
        <w:rPr>
          <w:spacing w:val="25"/>
          <w:sz w:val="24"/>
          <w:szCs w:val="24"/>
        </w:rPr>
        <w:t xml:space="preserve"> </w:t>
      </w:r>
      <w:r>
        <w:rPr>
          <w:sz w:val="24"/>
          <w:szCs w:val="24"/>
        </w:rPr>
        <w:t>these</w:t>
      </w:r>
      <w:r>
        <w:rPr>
          <w:spacing w:val="41"/>
          <w:sz w:val="24"/>
          <w:szCs w:val="24"/>
        </w:rPr>
        <w:t xml:space="preserve"> </w:t>
      </w:r>
      <w:r>
        <w:rPr>
          <w:sz w:val="24"/>
          <w:szCs w:val="24"/>
        </w:rPr>
        <w:t>obser</w:t>
      </w:r>
      <w:r>
        <w:rPr>
          <w:spacing w:val="-12"/>
          <w:sz w:val="24"/>
          <w:szCs w:val="24"/>
        </w:rPr>
        <w:t>v</w:t>
      </w:r>
      <w:r>
        <w:rPr>
          <w:sz w:val="24"/>
          <w:szCs w:val="24"/>
        </w:rPr>
        <w:t xml:space="preserve">atories </w:t>
      </w:r>
      <w:r>
        <w:rPr>
          <w:spacing w:val="1"/>
          <w:sz w:val="24"/>
          <w:szCs w:val="24"/>
        </w:rPr>
        <w:t xml:space="preserve"> </w:t>
      </w:r>
      <w:r>
        <w:rPr>
          <w:sz w:val="24"/>
          <w:szCs w:val="24"/>
        </w:rPr>
        <w:t>are</w:t>
      </w:r>
      <w:r>
        <w:rPr>
          <w:spacing w:val="33"/>
          <w:sz w:val="24"/>
          <w:szCs w:val="24"/>
        </w:rPr>
        <w:t xml:space="preserve"> </w:t>
      </w:r>
      <w:r>
        <w:rPr>
          <w:sz w:val="24"/>
          <w:szCs w:val="24"/>
        </w:rPr>
        <w:t>on</w:t>
      </w:r>
      <w:r>
        <w:rPr>
          <w:spacing w:val="20"/>
          <w:sz w:val="24"/>
          <w:szCs w:val="24"/>
        </w:rPr>
        <w:t xml:space="preserve"> </w:t>
      </w:r>
      <w:r>
        <w:rPr>
          <w:sz w:val="24"/>
          <w:szCs w:val="24"/>
        </w:rPr>
        <w:t>form</w:t>
      </w:r>
      <w:r>
        <w:rPr>
          <w:spacing w:val="21"/>
          <w:sz w:val="24"/>
          <w:szCs w:val="24"/>
        </w:rPr>
        <w:t xml:space="preserve"> </w:t>
      </w:r>
      <w:r>
        <w:rPr>
          <w:sz w:val="24"/>
          <w:szCs w:val="24"/>
        </w:rPr>
        <w:t>a</w:t>
      </w:r>
      <w:r>
        <w:rPr>
          <w:spacing w:val="25"/>
          <w:sz w:val="24"/>
          <w:szCs w:val="24"/>
        </w:rPr>
        <w:t xml:space="preserve"> </w:t>
      </w:r>
      <w:r>
        <w:rPr>
          <w:sz w:val="24"/>
          <w:szCs w:val="24"/>
        </w:rPr>
        <w:t>nonzero</w:t>
      </w:r>
      <w:r>
        <w:rPr>
          <w:spacing w:val="32"/>
          <w:sz w:val="24"/>
          <w:szCs w:val="24"/>
        </w:rPr>
        <w:t xml:space="preserve"> </w:t>
      </w:r>
      <w:r>
        <w:rPr>
          <w:sz w:val="24"/>
          <w:szCs w:val="24"/>
        </w:rPr>
        <w:t>dihedral</w:t>
      </w:r>
      <w:r>
        <w:rPr>
          <w:spacing w:val="57"/>
          <w:sz w:val="24"/>
          <w:szCs w:val="24"/>
        </w:rPr>
        <w:t xml:space="preserve"> </w:t>
      </w:r>
      <w:r>
        <w:rPr>
          <w:sz w:val="24"/>
          <w:szCs w:val="24"/>
        </w:rPr>
        <w:t>angle</w:t>
      </w:r>
      <w:del w:id="46" w:author="Olga" w:date="2016-07-27T23:01:00Z">
        <w:r w:rsidDel="00402436">
          <w:rPr>
            <w:sz w:val="24"/>
            <w:szCs w:val="24"/>
          </w:rPr>
          <w:delText>.</w:delText>
        </w:r>
      </w:del>
      <w:r>
        <w:rPr>
          <w:sz w:val="24"/>
          <w:szCs w:val="24"/>
        </w:rPr>
        <w:t xml:space="preserve">  [33]</w:t>
      </w:r>
      <w:ins w:id="47" w:author="Olga" w:date="2016-07-27T23:01:00Z">
        <w:r w:rsidR="00402436">
          <w:rPr>
            <w:sz w:val="24"/>
            <w:szCs w:val="24"/>
          </w:rPr>
          <w:t>.</w:t>
        </w:r>
      </w:ins>
      <w:r>
        <w:rPr>
          <w:sz w:val="24"/>
          <w:szCs w:val="24"/>
        </w:rPr>
        <w:t xml:space="preserve"> Therefore, </w:t>
      </w:r>
      <w:r>
        <w:rPr>
          <w:spacing w:val="24"/>
          <w:sz w:val="24"/>
          <w:szCs w:val="24"/>
        </w:rPr>
        <w:t xml:space="preserve"> </w:t>
      </w:r>
      <w:r>
        <w:rPr>
          <w:sz w:val="24"/>
          <w:szCs w:val="24"/>
        </w:rPr>
        <w:t>it  is</w:t>
      </w:r>
      <w:r>
        <w:rPr>
          <w:spacing w:val="34"/>
          <w:sz w:val="24"/>
          <w:szCs w:val="24"/>
        </w:rPr>
        <w:t xml:space="preserve"> </w:t>
      </w:r>
      <w:r>
        <w:rPr>
          <w:w w:val="107"/>
          <w:sz w:val="24"/>
          <w:szCs w:val="24"/>
        </w:rPr>
        <w:t>guara</w:t>
      </w:r>
      <w:r>
        <w:rPr>
          <w:spacing w:val="-5"/>
          <w:w w:val="107"/>
          <w:sz w:val="24"/>
          <w:szCs w:val="24"/>
        </w:rPr>
        <w:t>n</w:t>
      </w:r>
      <w:r>
        <w:rPr>
          <w:w w:val="107"/>
          <w:sz w:val="24"/>
          <w:szCs w:val="24"/>
        </w:rPr>
        <w:t>teed</w:t>
      </w:r>
      <w:r>
        <w:rPr>
          <w:spacing w:val="34"/>
          <w:w w:val="107"/>
          <w:sz w:val="24"/>
          <w:szCs w:val="24"/>
        </w:rPr>
        <w:t xml:space="preserve"> </w:t>
      </w:r>
      <w:r>
        <w:rPr>
          <w:sz w:val="24"/>
          <w:szCs w:val="24"/>
        </w:rPr>
        <w:t xml:space="preserve">that </w:t>
      </w:r>
      <w:r>
        <w:rPr>
          <w:spacing w:val="47"/>
          <w:sz w:val="24"/>
          <w:szCs w:val="24"/>
        </w:rPr>
        <w:t xml:space="preserve"> </w:t>
      </w:r>
      <w:r>
        <w:rPr>
          <w:w w:val="107"/>
          <w:sz w:val="24"/>
          <w:szCs w:val="24"/>
        </w:rPr>
        <w:t>gr</w:t>
      </w:r>
      <w:r>
        <w:rPr>
          <w:spacing w:val="-6"/>
          <w:w w:val="107"/>
          <w:sz w:val="24"/>
          <w:szCs w:val="24"/>
        </w:rPr>
        <w:t>a</w:t>
      </w:r>
      <w:r>
        <w:rPr>
          <w:w w:val="107"/>
          <w:sz w:val="24"/>
          <w:szCs w:val="24"/>
        </w:rPr>
        <w:t>vit</w:t>
      </w:r>
      <w:r>
        <w:rPr>
          <w:spacing w:val="1"/>
          <w:w w:val="107"/>
          <w:sz w:val="24"/>
          <w:szCs w:val="24"/>
        </w:rPr>
        <w:t>a</w:t>
      </w:r>
      <w:r>
        <w:rPr>
          <w:w w:val="107"/>
          <w:sz w:val="24"/>
          <w:szCs w:val="24"/>
        </w:rPr>
        <w:t>tional</w:t>
      </w:r>
      <w:r>
        <w:rPr>
          <w:spacing w:val="42"/>
          <w:w w:val="107"/>
          <w:sz w:val="24"/>
          <w:szCs w:val="24"/>
        </w:rPr>
        <w:t xml:space="preserve"> </w:t>
      </w:r>
      <w:r>
        <w:rPr>
          <w:spacing w:val="-7"/>
          <w:sz w:val="24"/>
          <w:szCs w:val="24"/>
        </w:rPr>
        <w:t>w</w:t>
      </w:r>
      <w:r>
        <w:rPr>
          <w:spacing w:val="-6"/>
          <w:sz w:val="24"/>
          <w:szCs w:val="24"/>
        </w:rPr>
        <w:t>av</w:t>
      </w:r>
      <w:r>
        <w:rPr>
          <w:sz w:val="24"/>
          <w:szCs w:val="24"/>
        </w:rPr>
        <w:t>es</w:t>
      </w:r>
      <w:r>
        <w:rPr>
          <w:spacing w:val="40"/>
          <w:sz w:val="24"/>
          <w:szCs w:val="24"/>
        </w:rPr>
        <w:t xml:space="preserve"> </w:t>
      </w:r>
      <w:r>
        <w:rPr>
          <w:sz w:val="24"/>
          <w:szCs w:val="24"/>
        </w:rPr>
        <w:t>from</w:t>
      </w:r>
      <w:r>
        <w:rPr>
          <w:spacing w:val="42"/>
          <w:sz w:val="24"/>
          <w:szCs w:val="24"/>
        </w:rPr>
        <w:t xml:space="preserve"> </w:t>
      </w:r>
      <w:r>
        <w:rPr>
          <w:sz w:val="24"/>
          <w:szCs w:val="24"/>
        </w:rPr>
        <w:t>a</w:t>
      </w:r>
      <w:r>
        <w:rPr>
          <w:spacing w:val="-6"/>
          <w:sz w:val="24"/>
          <w:szCs w:val="24"/>
        </w:rPr>
        <w:t>n</w:t>
      </w:r>
      <w:r>
        <w:rPr>
          <w:sz w:val="24"/>
          <w:szCs w:val="24"/>
        </w:rPr>
        <w:t xml:space="preserve">y  </w:t>
      </w:r>
      <w:commentRangeStart w:id="48"/>
      <w:r>
        <w:rPr>
          <w:sz w:val="24"/>
          <w:szCs w:val="24"/>
        </w:rPr>
        <w:t xml:space="preserve">directions </w:t>
      </w:r>
      <w:r>
        <w:rPr>
          <w:spacing w:val="16"/>
          <w:sz w:val="24"/>
          <w:szCs w:val="24"/>
        </w:rPr>
        <w:t xml:space="preserve"> </w:t>
      </w:r>
      <w:commentRangeEnd w:id="48"/>
      <w:r w:rsidR="00402436">
        <w:rPr>
          <w:rStyle w:val="CommentReference"/>
        </w:rPr>
        <w:commentReference w:id="48"/>
      </w:r>
      <w:r>
        <w:rPr>
          <w:sz w:val="24"/>
          <w:szCs w:val="24"/>
        </w:rPr>
        <w:t>can</w:t>
      </w:r>
      <w:r>
        <w:rPr>
          <w:spacing w:val="54"/>
          <w:sz w:val="24"/>
          <w:szCs w:val="24"/>
        </w:rPr>
        <w:t xml:space="preserve"> </w:t>
      </w:r>
      <w:r>
        <w:rPr>
          <w:spacing w:val="7"/>
          <w:sz w:val="24"/>
          <w:szCs w:val="24"/>
        </w:rPr>
        <w:t>b</w:t>
      </w:r>
      <w:r>
        <w:rPr>
          <w:sz w:val="24"/>
          <w:szCs w:val="24"/>
        </w:rPr>
        <w:t>e</w:t>
      </w:r>
      <w:r>
        <w:rPr>
          <w:spacing w:val="44"/>
          <w:sz w:val="24"/>
          <w:szCs w:val="24"/>
        </w:rPr>
        <w:t xml:space="preserve"> </w:t>
      </w:r>
      <w:r>
        <w:rPr>
          <w:w w:val="107"/>
          <w:sz w:val="24"/>
          <w:szCs w:val="24"/>
        </w:rPr>
        <w:t xml:space="preserve">detected, </w:t>
      </w:r>
      <w:r>
        <w:rPr>
          <w:sz w:val="24"/>
          <w:szCs w:val="24"/>
        </w:rPr>
        <w:t>gi</w:t>
      </w:r>
      <w:r>
        <w:rPr>
          <w:spacing w:val="-6"/>
          <w:sz w:val="24"/>
          <w:szCs w:val="24"/>
        </w:rPr>
        <w:t>v</w:t>
      </w:r>
      <w:r>
        <w:rPr>
          <w:sz w:val="24"/>
          <w:szCs w:val="24"/>
        </w:rPr>
        <w:t>en</w:t>
      </w:r>
      <w:r>
        <w:rPr>
          <w:spacing w:val="22"/>
          <w:sz w:val="24"/>
          <w:szCs w:val="24"/>
        </w:rPr>
        <w:t xml:space="preserve"> </w:t>
      </w:r>
      <w:r>
        <w:rPr>
          <w:sz w:val="24"/>
          <w:szCs w:val="24"/>
        </w:rPr>
        <w:t>enough</w:t>
      </w:r>
      <w:r>
        <w:rPr>
          <w:spacing w:val="33"/>
          <w:sz w:val="24"/>
          <w:szCs w:val="24"/>
        </w:rPr>
        <w:t xml:space="preserve"> </w:t>
      </w:r>
      <w:r>
        <w:rPr>
          <w:w w:val="106"/>
          <w:sz w:val="24"/>
          <w:szCs w:val="24"/>
        </w:rPr>
        <w:t>sensitivi</w:t>
      </w:r>
      <w:r>
        <w:rPr>
          <w:spacing w:val="-5"/>
          <w:w w:val="106"/>
          <w:sz w:val="24"/>
          <w:szCs w:val="24"/>
        </w:rPr>
        <w:t>t</w:t>
      </w:r>
      <w:r>
        <w:rPr>
          <w:spacing w:val="-19"/>
          <w:w w:val="102"/>
          <w:sz w:val="24"/>
          <w:szCs w:val="24"/>
        </w:rPr>
        <w:t>y</w:t>
      </w:r>
      <w:r>
        <w:rPr>
          <w:w w:val="107"/>
          <w:sz w:val="24"/>
          <w:szCs w:val="24"/>
        </w:rPr>
        <w:t>.</w:t>
      </w:r>
    </w:p>
    <w:p w14:paraId="27308E4A" w14:textId="77777777" w:rsidR="004B03EF" w:rsidRDefault="004B03EF">
      <w:pPr>
        <w:spacing w:before="9" w:line="140" w:lineRule="exact"/>
        <w:rPr>
          <w:sz w:val="15"/>
          <w:szCs w:val="15"/>
        </w:rPr>
      </w:pPr>
    </w:p>
    <w:p w14:paraId="27308E4B" w14:textId="77777777" w:rsidR="004B03EF" w:rsidRDefault="004B03EF">
      <w:pPr>
        <w:spacing w:line="200" w:lineRule="exact"/>
      </w:pPr>
    </w:p>
    <w:p w14:paraId="27308E4C" w14:textId="77777777" w:rsidR="004B03EF" w:rsidRDefault="00F64046">
      <w:pPr>
        <w:ind w:left="100"/>
        <w:rPr>
          <w:sz w:val="24"/>
          <w:szCs w:val="24"/>
        </w:rPr>
        <w:sectPr w:rsidR="004B03EF">
          <w:pgSz w:w="11920" w:h="16840"/>
          <w:pgMar w:top="940" w:right="1040" w:bottom="280" w:left="134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5"/>
          <w:sz w:val="24"/>
          <w:szCs w:val="24"/>
        </w:rPr>
        <w:t xml:space="preserve"> </w:t>
      </w:r>
      <w:r>
        <w:rPr>
          <w:sz w:val="24"/>
          <w:szCs w:val="24"/>
        </w:rPr>
        <w:t>4</w:t>
      </w:r>
    </w:p>
    <w:p w14:paraId="27308E4D" w14:textId="77777777" w:rsidR="004B03EF" w:rsidRDefault="004B03EF">
      <w:pPr>
        <w:spacing w:before="2" w:line="120" w:lineRule="exact"/>
        <w:rPr>
          <w:sz w:val="12"/>
          <w:szCs w:val="12"/>
        </w:rPr>
      </w:pPr>
    </w:p>
    <w:p w14:paraId="27308E4E" w14:textId="77777777" w:rsidR="004B03EF" w:rsidRDefault="004B03EF">
      <w:pPr>
        <w:spacing w:line="200" w:lineRule="exact"/>
      </w:pPr>
    </w:p>
    <w:p w14:paraId="27308E4F" w14:textId="77777777" w:rsidR="004B03EF" w:rsidRDefault="004B03EF">
      <w:pPr>
        <w:spacing w:line="200" w:lineRule="exact"/>
      </w:pPr>
    </w:p>
    <w:p w14:paraId="27308E50" w14:textId="77777777" w:rsidR="004B03EF" w:rsidRDefault="00B601E9">
      <w:pPr>
        <w:ind w:left="1638"/>
      </w:pPr>
      <w:r>
        <w:pict w14:anchorId="273090C7">
          <v:shape id="_x0000_i1026" type="#_x0000_t75" style="width:312.65pt;height:176pt">
            <v:imagedata r:id="rId11" o:title=""/>
          </v:shape>
        </w:pict>
      </w:r>
    </w:p>
    <w:p w14:paraId="27308E51" w14:textId="77777777" w:rsidR="004B03EF" w:rsidRDefault="004B03EF">
      <w:pPr>
        <w:spacing w:before="13" w:line="240" w:lineRule="exact"/>
        <w:rPr>
          <w:sz w:val="24"/>
          <w:szCs w:val="24"/>
        </w:rPr>
      </w:pPr>
    </w:p>
    <w:p w14:paraId="27308E52" w14:textId="77777777" w:rsidR="004B03EF" w:rsidRDefault="00F64046">
      <w:pPr>
        <w:spacing w:before="15" w:line="363" w:lineRule="auto"/>
        <w:ind w:left="1370" w:right="225" w:hanging="1104"/>
        <w:rPr>
          <w:sz w:val="24"/>
          <w:szCs w:val="24"/>
        </w:rPr>
      </w:pPr>
      <w:r>
        <w:rPr>
          <w:sz w:val="24"/>
          <w:szCs w:val="24"/>
        </w:rPr>
        <w:t>FIG.</w:t>
      </w:r>
      <w:r>
        <w:rPr>
          <w:spacing w:val="54"/>
          <w:sz w:val="24"/>
          <w:szCs w:val="24"/>
        </w:rPr>
        <w:t xml:space="preserve"> </w:t>
      </w:r>
      <w:r>
        <w:rPr>
          <w:sz w:val="24"/>
          <w:szCs w:val="24"/>
        </w:rPr>
        <w:t>2:</w:t>
      </w:r>
      <w:r>
        <w:rPr>
          <w:spacing w:val="39"/>
          <w:sz w:val="24"/>
          <w:szCs w:val="24"/>
        </w:rPr>
        <w:t xml:space="preserve"> </w:t>
      </w:r>
      <w:r>
        <w:rPr>
          <w:sz w:val="24"/>
          <w:szCs w:val="24"/>
        </w:rPr>
        <w:t>Basic</w:t>
      </w:r>
      <w:r>
        <w:rPr>
          <w:spacing w:val="30"/>
          <w:sz w:val="24"/>
          <w:szCs w:val="24"/>
        </w:rPr>
        <w:t xml:space="preserve"> </w:t>
      </w:r>
      <w:r>
        <w:rPr>
          <w:sz w:val="24"/>
          <w:szCs w:val="24"/>
        </w:rPr>
        <w:t>s</w:t>
      </w:r>
      <w:r>
        <w:rPr>
          <w:spacing w:val="-6"/>
          <w:sz w:val="24"/>
          <w:szCs w:val="24"/>
        </w:rPr>
        <w:t>c</w:t>
      </w:r>
      <w:r>
        <w:rPr>
          <w:sz w:val="24"/>
          <w:szCs w:val="24"/>
        </w:rPr>
        <w:t>hematic  of</w:t>
      </w:r>
      <w:r>
        <w:rPr>
          <w:spacing w:val="6"/>
          <w:sz w:val="24"/>
          <w:szCs w:val="24"/>
        </w:rPr>
        <w:t xml:space="preserve"> </w:t>
      </w:r>
      <w:r>
        <w:rPr>
          <w:sz w:val="24"/>
          <w:szCs w:val="24"/>
        </w:rPr>
        <w:t>LIGO’s</w:t>
      </w:r>
      <w:r>
        <w:rPr>
          <w:spacing w:val="19"/>
          <w:sz w:val="24"/>
          <w:szCs w:val="24"/>
        </w:rPr>
        <w:t xml:space="preserve"> </w:t>
      </w:r>
      <w:r>
        <w:rPr>
          <w:sz w:val="24"/>
          <w:szCs w:val="24"/>
        </w:rPr>
        <w:t>i</w:t>
      </w:r>
      <w:r>
        <w:rPr>
          <w:spacing w:val="-6"/>
          <w:sz w:val="24"/>
          <w:szCs w:val="24"/>
        </w:rPr>
        <w:t>n</w:t>
      </w:r>
      <w:r>
        <w:rPr>
          <w:sz w:val="24"/>
          <w:szCs w:val="24"/>
        </w:rPr>
        <w:t xml:space="preserve">terferometers </w:t>
      </w:r>
      <w:r>
        <w:rPr>
          <w:spacing w:val="31"/>
          <w:sz w:val="24"/>
          <w:szCs w:val="24"/>
        </w:rPr>
        <w:t xml:space="preserve"> </w:t>
      </w:r>
      <w:r>
        <w:rPr>
          <w:sz w:val="24"/>
          <w:szCs w:val="24"/>
        </w:rPr>
        <w:t>with</w:t>
      </w:r>
      <w:r>
        <w:rPr>
          <w:spacing w:val="46"/>
          <w:sz w:val="24"/>
          <w:szCs w:val="24"/>
        </w:rPr>
        <w:t xml:space="preserve"> </w:t>
      </w:r>
      <w:r>
        <w:rPr>
          <w:sz w:val="24"/>
          <w:szCs w:val="24"/>
        </w:rPr>
        <w:t>an</w:t>
      </w:r>
      <w:r>
        <w:rPr>
          <w:spacing w:val="38"/>
          <w:sz w:val="24"/>
          <w:szCs w:val="24"/>
        </w:rPr>
        <w:t xml:space="preserve"> </w:t>
      </w:r>
      <w:r>
        <w:rPr>
          <w:sz w:val="24"/>
          <w:szCs w:val="24"/>
        </w:rPr>
        <w:t>incoming</w:t>
      </w:r>
      <w:r>
        <w:rPr>
          <w:spacing w:val="28"/>
          <w:sz w:val="24"/>
          <w:szCs w:val="24"/>
        </w:rPr>
        <w:t xml:space="preserve"> </w:t>
      </w:r>
      <w:r>
        <w:rPr>
          <w:w w:val="107"/>
          <w:sz w:val="24"/>
          <w:szCs w:val="24"/>
        </w:rPr>
        <w:t>gr</w:t>
      </w:r>
      <w:r>
        <w:rPr>
          <w:spacing w:val="-6"/>
          <w:w w:val="107"/>
          <w:sz w:val="24"/>
          <w:szCs w:val="24"/>
        </w:rPr>
        <w:t>a</w:t>
      </w:r>
      <w:r>
        <w:rPr>
          <w:w w:val="107"/>
          <w:sz w:val="24"/>
          <w:szCs w:val="24"/>
        </w:rPr>
        <w:t>vitational</w:t>
      </w:r>
      <w:r>
        <w:rPr>
          <w:spacing w:val="22"/>
          <w:w w:val="107"/>
          <w:sz w:val="24"/>
          <w:szCs w:val="24"/>
        </w:rPr>
        <w:t xml:space="preserve"> </w:t>
      </w:r>
      <w:r>
        <w:rPr>
          <w:spacing w:val="-6"/>
          <w:w w:val="97"/>
          <w:sz w:val="24"/>
          <w:szCs w:val="24"/>
        </w:rPr>
        <w:t>w</w:t>
      </w:r>
      <w:r>
        <w:rPr>
          <w:spacing w:val="-6"/>
          <w:w w:val="109"/>
          <w:sz w:val="24"/>
          <w:szCs w:val="24"/>
        </w:rPr>
        <w:t>a</w:t>
      </w:r>
      <w:r>
        <w:rPr>
          <w:spacing w:val="-6"/>
          <w:w w:val="102"/>
          <w:sz w:val="24"/>
          <w:szCs w:val="24"/>
        </w:rPr>
        <w:t>v</w:t>
      </w:r>
      <w:r>
        <w:rPr>
          <w:w w:val="97"/>
          <w:sz w:val="24"/>
          <w:szCs w:val="24"/>
        </w:rPr>
        <w:t xml:space="preserve">e </w:t>
      </w:r>
      <w:r>
        <w:rPr>
          <w:sz w:val="24"/>
          <w:szCs w:val="24"/>
        </w:rPr>
        <w:t>depicted</w:t>
      </w:r>
      <w:r>
        <w:rPr>
          <w:spacing w:val="60"/>
          <w:sz w:val="24"/>
          <w:szCs w:val="24"/>
        </w:rPr>
        <w:t xml:space="preserve"> </w:t>
      </w:r>
      <w:r>
        <w:rPr>
          <w:sz w:val="24"/>
          <w:szCs w:val="24"/>
        </w:rPr>
        <w:t>as</w:t>
      </w:r>
      <w:r>
        <w:rPr>
          <w:spacing w:val="26"/>
          <w:sz w:val="24"/>
          <w:szCs w:val="24"/>
        </w:rPr>
        <w:t xml:space="preserve"> </w:t>
      </w:r>
      <w:r>
        <w:rPr>
          <w:sz w:val="24"/>
          <w:szCs w:val="24"/>
        </w:rPr>
        <w:t>arrivi</w:t>
      </w:r>
      <w:r>
        <w:rPr>
          <w:spacing w:val="1"/>
          <w:sz w:val="24"/>
          <w:szCs w:val="24"/>
        </w:rPr>
        <w:t>n</w:t>
      </w:r>
      <w:r>
        <w:rPr>
          <w:sz w:val="24"/>
          <w:szCs w:val="24"/>
        </w:rPr>
        <w:t>g</w:t>
      </w:r>
      <w:r>
        <w:rPr>
          <w:spacing w:val="53"/>
          <w:sz w:val="24"/>
          <w:szCs w:val="24"/>
        </w:rPr>
        <w:t xml:space="preserve"> </w:t>
      </w:r>
      <w:r>
        <w:rPr>
          <w:sz w:val="24"/>
          <w:szCs w:val="24"/>
        </w:rPr>
        <w:t>from</w:t>
      </w:r>
      <w:r>
        <w:rPr>
          <w:spacing w:val="24"/>
          <w:sz w:val="24"/>
          <w:szCs w:val="24"/>
        </w:rPr>
        <w:t xml:space="preserve"> </w:t>
      </w:r>
      <w:r>
        <w:rPr>
          <w:sz w:val="24"/>
          <w:szCs w:val="24"/>
        </w:rPr>
        <w:t>directly</w:t>
      </w:r>
      <w:r>
        <w:rPr>
          <w:spacing w:val="56"/>
          <w:sz w:val="24"/>
          <w:szCs w:val="24"/>
        </w:rPr>
        <w:t xml:space="preserve"> </w:t>
      </w:r>
      <w:r>
        <w:rPr>
          <w:sz w:val="24"/>
          <w:szCs w:val="24"/>
        </w:rPr>
        <w:t>a</w:t>
      </w:r>
      <w:r>
        <w:rPr>
          <w:spacing w:val="7"/>
          <w:sz w:val="24"/>
          <w:szCs w:val="24"/>
        </w:rPr>
        <w:t>b</w:t>
      </w:r>
      <w:r>
        <w:rPr>
          <w:spacing w:val="-7"/>
          <w:sz w:val="24"/>
          <w:szCs w:val="24"/>
        </w:rPr>
        <w:t>o</w:t>
      </w:r>
      <w:r>
        <w:rPr>
          <w:spacing w:val="-6"/>
          <w:sz w:val="24"/>
          <w:szCs w:val="24"/>
        </w:rPr>
        <w:t>v</w:t>
      </w:r>
      <w:r>
        <w:rPr>
          <w:sz w:val="24"/>
          <w:szCs w:val="24"/>
        </w:rPr>
        <w:t>e</w:t>
      </w:r>
      <w:r>
        <w:rPr>
          <w:spacing w:val="34"/>
          <w:sz w:val="24"/>
          <w:szCs w:val="24"/>
        </w:rPr>
        <w:t xml:space="preserve"> </w:t>
      </w:r>
      <w:r>
        <w:rPr>
          <w:sz w:val="24"/>
          <w:szCs w:val="24"/>
        </w:rPr>
        <w:t>the</w:t>
      </w:r>
      <w:r>
        <w:rPr>
          <w:spacing w:val="48"/>
          <w:sz w:val="24"/>
          <w:szCs w:val="24"/>
        </w:rPr>
        <w:t xml:space="preserve"> </w:t>
      </w:r>
      <w:r>
        <w:rPr>
          <w:sz w:val="24"/>
          <w:szCs w:val="24"/>
        </w:rPr>
        <w:t xml:space="preserve">detector. </w:t>
      </w:r>
      <w:r>
        <w:rPr>
          <w:spacing w:val="43"/>
          <w:sz w:val="24"/>
          <w:szCs w:val="24"/>
        </w:rPr>
        <w:t xml:space="preserve"> </w:t>
      </w:r>
      <w:r>
        <w:rPr>
          <w:sz w:val="24"/>
          <w:szCs w:val="24"/>
        </w:rPr>
        <w:t>Source:</w:t>
      </w:r>
      <w:r>
        <w:rPr>
          <w:spacing w:val="52"/>
          <w:sz w:val="24"/>
          <w:szCs w:val="24"/>
        </w:rPr>
        <w:t xml:space="preserve"> </w:t>
      </w:r>
      <w:r>
        <w:rPr>
          <w:sz w:val="24"/>
          <w:szCs w:val="24"/>
        </w:rPr>
        <w:t>[10]</w:t>
      </w:r>
    </w:p>
    <w:p w14:paraId="27308E53" w14:textId="77777777" w:rsidR="004B03EF" w:rsidRDefault="004B03EF">
      <w:pPr>
        <w:spacing w:line="140" w:lineRule="exact"/>
        <w:rPr>
          <w:sz w:val="15"/>
          <w:szCs w:val="15"/>
        </w:rPr>
      </w:pPr>
    </w:p>
    <w:p w14:paraId="27308E54" w14:textId="77777777" w:rsidR="004B03EF" w:rsidRDefault="004B03EF">
      <w:pPr>
        <w:spacing w:line="200" w:lineRule="exact"/>
      </w:pPr>
    </w:p>
    <w:p w14:paraId="27308E55" w14:textId="77777777" w:rsidR="004B03EF" w:rsidRDefault="00F64046">
      <w:pPr>
        <w:spacing w:line="363" w:lineRule="auto"/>
        <w:ind w:left="100" w:right="59" w:firstLine="299"/>
        <w:jc w:val="both"/>
        <w:rPr>
          <w:sz w:val="24"/>
          <w:szCs w:val="24"/>
        </w:rPr>
      </w:pPr>
      <w:r>
        <w:rPr>
          <w:sz w:val="24"/>
          <w:szCs w:val="24"/>
        </w:rPr>
        <w:t>A</w:t>
      </w:r>
      <w:r>
        <w:rPr>
          <w:spacing w:val="21"/>
          <w:sz w:val="24"/>
          <w:szCs w:val="24"/>
        </w:rPr>
        <w:t xml:space="preserve"> </w:t>
      </w:r>
      <w:r>
        <w:rPr>
          <w:sz w:val="24"/>
          <w:szCs w:val="24"/>
        </w:rPr>
        <w:t>brief</w:t>
      </w:r>
      <w:r>
        <w:rPr>
          <w:spacing w:val="24"/>
          <w:sz w:val="24"/>
          <w:szCs w:val="24"/>
        </w:rPr>
        <w:t xml:space="preserve"> </w:t>
      </w:r>
      <w:r>
        <w:rPr>
          <w:sz w:val="24"/>
          <w:szCs w:val="24"/>
        </w:rPr>
        <w:t>history  of</w:t>
      </w:r>
      <w:r>
        <w:rPr>
          <w:spacing w:val="7"/>
          <w:sz w:val="24"/>
          <w:szCs w:val="24"/>
        </w:rPr>
        <w:t xml:space="preserve"> </w:t>
      </w:r>
      <w:r>
        <w:rPr>
          <w:sz w:val="24"/>
          <w:szCs w:val="24"/>
        </w:rPr>
        <w:t>LIGO</w:t>
      </w:r>
      <w:r>
        <w:rPr>
          <w:spacing w:val="42"/>
          <w:sz w:val="24"/>
          <w:szCs w:val="24"/>
        </w:rPr>
        <w:t xml:space="preserve"> </w:t>
      </w:r>
      <w:r>
        <w:rPr>
          <w:sz w:val="24"/>
          <w:szCs w:val="24"/>
        </w:rPr>
        <w:t>is</w:t>
      </w:r>
      <w:r>
        <w:rPr>
          <w:spacing w:val="16"/>
          <w:sz w:val="24"/>
          <w:szCs w:val="24"/>
        </w:rPr>
        <w:t xml:space="preserve"> </w:t>
      </w:r>
      <w:r>
        <w:rPr>
          <w:sz w:val="24"/>
          <w:szCs w:val="24"/>
        </w:rPr>
        <w:t>gi</w:t>
      </w:r>
      <w:r>
        <w:rPr>
          <w:spacing w:val="-6"/>
          <w:sz w:val="24"/>
          <w:szCs w:val="24"/>
        </w:rPr>
        <w:t>v</w:t>
      </w:r>
      <w:r>
        <w:rPr>
          <w:sz w:val="24"/>
          <w:szCs w:val="24"/>
        </w:rPr>
        <w:t>en</w:t>
      </w:r>
      <w:r>
        <w:rPr>
          <w:spacing w:val="23"/>
          <w:sz w:val="24"/>
          <w:szCs w:val="24"/>
        </w:rPr>
        <w:t xml:space="preserve"> </w:t>
      </w:r>
      <w:commentRangeStart w:id="49"/>
      <w:r>
        <w:rPr>
          <w:sz w:val="24"/>
          <w:szCs w:val="24"/>
        </w:rPr>
        <w:t>on</w:t>
      </w:r>
      <w:r>
        <w:rPr>
          <w:spacing w:val="24"/>
          <w:sz w:val="24"/>
          <w:szCs w:val="24"/>
        </w:rPr>
        <w:t xml:space="preserve"> </w:t>
      </w:r>
      <w:r>
        <w:rPr>
          <w:sz w:val="24"/>
          <w:szCs w:val="24"/>
        </w:rPr>
        <w:t>a</w:t>
      </w:r>
      <w:r>
        <w:rPr>
          <w:spacing w:val="29"/>
          <w:sz w:val="24"/>
          <w:szCs w:val="24"/>
        </w:rPr>
        <w:t xml:space="preserve"> </w:t>
      </w:r>
      <w:r>
        <w:rPr>
          <w:spacing w:val="-7"/>
          <w:sz w:val="24"/>
          <w:szCs w:val="24"/>
        </w:rPr>
        <w:t>w</w:t>
      </w:r>
      <w:r>
        <w:rPr>
          <w:sz w:val="24"/>
          <w:szCs w:val="24"/>
        </w:rPr>
        <w:t>ebsite</w:t>
      </w:r>
      <w:r>
        <w:rPr>
          <w:spacing w:val="37"/>
          <w:sz w:val="24"/>
          <w:szCs w:val="24"/>
        </w:rPr>
        <w:t xml:space="preserve"> </w:t>
      </w:r>
      <w:r>
        <w:rPr>
          <w:spacing w:val="-6"/>
          <w:sz w:val="24"/>
          <w:szCs w:val="24"/>
        </w:rPr>
        <w:t>b</w:t>
      </w:r>
      <w:r>
        <w:rPr>
          <w:sz w:val="24"/>
          <w:szCs w:val="24"/>
        </w:rPr>
        <w:t>y</w:t>
      </w:r>
      <w:r>
        <w:rPr>
          <w:spacing w:val="31"/>
          <w:sz w:val="24"/>
          <w:szCs w:val="24"/>
        </w:rPr>
        <w:t xml:space="preserve"> </w:t>
      </w:r>
      <w:r>
        <w:rPr>
          <w:sz w:val="24"/>
          <w:szCs w:val="24"/>
        </w:rPr>
        <w:t>Calte</w:t>
      </w:r>
      <w:r>
        <w:rPr>
          <w:spacing w:val="-6"/>
          <w:sz w:val="24"/>
          <w:szCs w:val="24"/>
        </w:rPr>
        <w:t>c</w:t>
      </w:r>
      <w:r>
        <w:rPr>
          <w:sz w:val="24"/>
          <w:szCs w:val="24"/>
        </w:rPr>
        <w:t>h</w:t>
      </w:r>
      <w:commentRangeEnd w:id="49"/>
      <w:r w:rsidR="00E51F2E">
        <w:rPr>
          <w:rStyle w:val="CommentReference"/>
        </w:rPr>
        <w:commentReference w:id="49"/>
      </w:r>
      <w:r>
        <w:rPr>
          <w:sz w:val="24"/>
          <w:szCs w:val="24"/>
        </w:rPr>
        <w:t xml:space="preserve"> </w:t>
      </w:r>
      <w:r>
        <w:rPr>
          <w:spacing w:val="5"/>
          <w:sz w:val="24"/>
          <w:szCs w:val="24"/>
        </w:rPr>
        <w:t xml:space="preserve"> </w:t>
      </w:r>
      <w:r>
        <w:rPr>
          <w:sz w:val="24"/>
          <w:szCs w:val="24"/>
        </w:rPr>
        <w:t>[13].</w:t>
      </w:r>
      <w:r>
        <w:rPr>
          <w:spacing w:val="37"/>
          <w:sz w:val="24"/>
          <w:szCs w:val="24"/>
        </w:rPr>
        <w:t xml:space="preserve"> </w:t>
      </w:r>
      <w:r>
        <w:rPr>
          <w:sz w:val="24"/>
          <w:szCs w:val="24"/>
        </w:rPr>
        <w:t>A</w:t>
      </w:r>
      <w:r>
        <w:rPr>
          <w:spacing w:val="21"/>
          <w:sz w:val="24"/>
          <w:szCs w:val="24"/>
        </w:rPr>
        <w:t xml:space="preserve"> </w:t>
      </w:r>
      <w:r>
        <w:rPr>
          <w:sz w:val="24"/>
          <w:szCs w:val="24"/>
        </w:rPr>
        <w:t>more</w:t>
      </w:r>
      <w:r>
        <w:rPr>
          <w:spacing w:val="30"/>
          <w:sz w:val="24"/>
          <w:szCs w:val="24"/>
        </w:rPr>
        <w:t xml:space="preserve"> </w:t>
      </w:r>
      <w:r>
        <w:rPr>
          <w:sz w:val="24"/>
          <w:szCs w:val="24"/>
        </w:rPr>
        <w:t>te</w:t>
      </w:r>
      <w:r>
        <w:rPr>
          <w:spacing w:val="-6"/>
          <w:sz w:val="24"/>
          <w:szCs w:val="24"/>
        </w:rPr>
        <w:t>c</w:t>
      </w:r>
      <w:r>
        <w:rPr>
          <w:sz w:val="24"/>
          <w:szCs w:val="24"/>
        </w:rPr>
        <w:t xml:space="preserve">hnically </w:t>
      </w:r>
      <w:r>
        <w:rPr>
          <w:spacing w:val="3"/>
          <w:sz w:val="24"/>
          <w:szCs w:val="24"/>
        </w:rPr>
        <w:t xml:space="preserve"> </w:t>
      </w:r>
      <w:r>
        <w:rPr>
          <w:w w:val="108"/>
          <w:sz w:val="24"/>
          <w:szCs w:val="24"/>
        </w:rPr>
        <w:t>and qua</w:t>
      </w:r>
      <w:r>
        <w:rPr>
          <w:spacing w:val="-6"/>
          <w:w w:val="108"/>
          <w:sz w:val="24"/>
          <w:szCs w:val="24"/>
        </w:rPr>
        <w:t>n</w:t>
      </w:r>
      <w:r>
        <w:rPr>
          <w:w w:val="108"/>
          <w:sz w:val="24"/>
          <w:szCs w:val="24"/>
        </w:rPr>
        <w:t>titati</w:t>
      </w:r>
      <w:r>
        <w:rPr>
          <w:spacing w:val="-5"/>
          <w:w w:val="108"/>
          <w:sz w:val="24"/>
          <w:szCs w:val="24"/>
        </w:rPr>
        <w:t>v</w:t>
      </w:r>
      <w:r>
        <w:rPr>
          <w:w w:val="108"/>
          <w:sz w:val="24"/>
          <w:szCs w:val="24"/>
        </w:rPr>
        <w:t>ely</w:t>
      </w:r>
      <w:r>
        <w:rPr>
          <w:spacing w:val="35"/>
          <w:w w:val="108"/>
          <w:sz w:val="24"/>
          <w:szCs w:val="24"/>
        </w:rPr>
        <w:t xml:space="preserve"> </w:t>
      </w:r>
      <w:r>
        <w:rPr>
          <w:sz w:val="24"/>
          <w:szCs w:val="24"/>
        </w:rPr>
        <w:t xml:space="preserve">detailed </w:t>
      </w:r>
      <w:r>
        <w:rPr>
          <w:spacing w:val="22"/>
          <w:sz w:val="24"/>
          <w:szCs w:val="24"/>
        </w:rPr>
        <w:t xml:space="preserve"> </w:t>
      </w:r>
      <w:r>
        <w:rPr>
          <w:sz w:val="24"/>
          <w:szCs w:val="24"/>
        </w:rPr>
        <w:t xml:space="preserve">description </w:t>
      </w:r>
      <w:r>
        <w:rPr>
          <w:spacing w:val="20"/>
          <w:sz w:val="24"/>
          <w:szCs w:val="24"/>
        </w:rPr>
        <w:t xml:space="preserve"> </w:t>
      </w:r>
      <w:r>
        <w:rPr>
          <w:sz w:val="24"/>
          <w:szCs w:val="24"/>
        </w:rPr>
        <w:t>of</w:t>
      </w:r>
      <w:r>
        <w:rPr>
          <w:spacing w:val="23"/>
          <w:sz w:val="24"/>
          <w:szCs w:val="24"/>
        </w:rPr>
        <w:t xml:space="preserve"> </w:t>
      </w:r>
      <w:r>
        <w:rPr>
          <w:sz w:val="24"/>
          <w:szCs w:val="24"/>
        </w:rPr>
        <w:t>LIGO</w:t>
      </w:r>
      <w:r>
        <w:rPr>
          <w:spacing w:val="55"/>
          <w:sz w:val="24"/>
          <w:szCs w:val="24"/>
        </w:rPr>
        <w:t xml:space="preserve"> </w:t>
      </w:r>
      <w:r>
        <w:rPr>
          <w:sz w:val="24"/>
          <w:szCs w:val="24"/>
        </w:rPr>
        <w:t>is</w:t>
      </w:r>
      <w:r>
        <w:rPr>
          <w:spacing w:val="32"/>
          <w:sz w:val="24"/>
          <w:szCs w:val="24"/>
        </w:rPr>
        <w:t xml:space="preserve"> </w:t>
      </w:r>
      <w:r>
        <w:rPr>
          <w:sz w:val="24"/>
          <w:szCs w:val="24"/>
        </w:rPr>
        <w:t>gi</w:t>
      </w:r>
      <w:r>
        <w:rPr>
          <w:spacing w:val="-6"/>
          <w:sz w:val="24"/>
          <w:szCs w:val="24"/>
        </w:rPr>
        <w:t>v</w:t>
      </w:r>
      <w:r>
        <w:rPr>
          <w:sz w:val="24"/>
          <w:szCs w:val="24"/>
        </w:rPr>
        <w:t>en</w:t>
      </w:r>
      <w:r>
        <w:rPr>
          <w:spacing w:val="39"/>
          <w:sz w:val="24"/>
          <w:szCs w:val="24"/>
        </w:rPr>
        <w:t xml:space="preserve"> </w:t>
      </w:r>
      <w:r>
        <w:rPr>
          <w:spacing w:val="-6"/>
          <w:sz w:val="24"/>
          <w:szCs w:val="24"/>
        </w:rPr>
        <w:t>b</w:t>
      </w:r>
      <w:r>
        <w:rPr>
          <w:sz w:val="24"/>
          <w:szCs w:val="24"/>
        </w:rPr>
        <w:t>y</w:t>
      </w:r>
      <w:r>
        <w:rPr>
          <w:spacing w:val="47"/>
          <w:sz w:val="24"/>
          <w:szCs w:val="24"/>
        </w:rPr>
        <w:t xml:space="preserve"> </w:t>
      </w:r>
      <w:r>
        <w:rPr>
          <w:sz w:val="24"/>
          <w:szCs w:val="24"/>
        </w:rPr>
        <w:t xml:space="preserve">the </w:t>
      </w:r>
      <w:r>
        <w:rPr>
          <w:spacing w:val="5"/>
          <w:sz w:val="24"/>
          <w:szCs w:val="24"/>
        </w:rPr>
        <w:t xml:space="preserve"> </w:t>
      </w:r>
      <w:r>
        <w:rPr>
          <w:sz w:val="24"/>
          <w:szCs w:val="24"/>
        </w:rPr>
        <w:t>pa</w:t>
      </w:r>
      <w:r>
        <w:rPr>
          <w:spacing w:val="7"/>
          <w:sz w:val="24"/>
          <w:szCs w:val="24"/>
        </w:rPr>
        <w:t>p</w:t>
      </w:r>
      <w:r>
        <w:rPr>
          <w:sz w:val="24"/>
          <w:szCs w:val="24"/>
        </w:rPr>
        <w:t xml:space="preserve">er </w:t>
      </w:r>
      <w:r>
        <w:rPr>
          <w:spacing w:val="10"/>
          <w:sz w:val="24"/>
          <w:szCs w:val="24"/>
        </w:rPr>
        <w:t xml:space="preserve"> </w:t>
      </w:r>
      <w:r>
        <w:rPr>
          <w:sz w:val="24"/>
          <w:szCs w:val="24"/>
        </w:rPr>
        <w:t>on</w:t>
      </w:r>
      <w:r>
        <w:rPr>
          <w:spacing w:val="40"/>
          <w:sz w:val="24"/>
          <w:szCs w:val="24"/>
        </w:rPr>
        <w:t xml:space="preserve"> </w:t>
      </w:r>
      <w:r>
        <w:rPr>
          <w:sz w:val="24"/>
          <w:szCs w:val="24"/>
        </w:rPr>
        <w:t>LIGO’s</w:t>
      </w:r>
      <w:r>
        <w:rPr>
          <w:spacing w:val="36"/>
          <w:sz w:val="24"/>
          <w:szCs w:val="24"/>
        </w:rPr>
        <w:t xml:space="preserve"> </w:t>
      </w:r>
      <w:r>
        <w:rPr>
          <w:w w:val="107"/>
          <w:sz w:val="24"/>
          <w:szCs w:val="24"/>
        </w:rPr>
        <w:t>instrume</w:t>
      </w:r>
      <w:r>
        <w:rPr>
          <w:spacing w:val="-5"/>
          <w:w w:val="107"/>
          <w:sz w:val="24"/>
          <w:szCs w:val="24"/>
        </w:rPr>
        <w:t>n</w:t>
      </w:r>
      <w:r>
        <w:rPr>
          <w:w w:val="136"/>
          <w:sz w:val="24"/>
          <w:szCs w:val="24"/>
        </w:rPr>
        <w:t>t</w:t>
      </w:r>
      <w:r>
        <w:rPr>
          <w:w w:val="98"/>
          <w:sz w:val="24"/>
          <w:szCs w:val="24"/>
        </w:rPr>
        <w:t xml:space="preserve">s </w:t>
      </w:r>
      <w:r>
        <w:rPr>
          <w:sz w:val="24"/>
          <w:szCs w:val="24"/>
        </w:rPr>
        <w:t>[9].</w:t>
      </w:r>
    </w:p>
    <w:p w14:paraId="27308E56" w14:textId="77777777" w:rsidR="004B03EF" w:rsidRDefault="004B03EF">
      <w:pPr>
        <w:spacing w:line="200" w:lineRule="exact"/>
      </w:pPr>
    </w:p>
    <w:p w14:paraId="27308E57" w14:textId="77777777" w:rsidR="004B03EF" w:rsidRDefault="004B03EF">
      <w:pPr>
        <w:spacing w:before="12" w:line="280" w:lineRule="exact"/>
        <w:rPr>
          <w:sz w:val="28"/>
          <w:szCs w:val="28"/>
        </w:rPr>
      </w:pPr>
    </w:p>
    <w:p w14:paraId="27308E58" w14:textId="77777777" w:rsidR="004B03EF" w:rsidRDefault="00F64046">
      <w:pPr>
        <w:ind w:left="399"/>
        <w:rPr>
          <w:sz w:val="22"/>
          <w:szCs w:val="22"/>
        </w:rPr>
      </w:pPr>
      <w:r>
        <w:rPr>
          <w:sz w:val="22"/>
          <w:szCs w:val="22"/>
        </w:rPr>
        <w:t xml:space="preserve">C.    </w:t>
      </w:r>
      <w:r>
        <w:rPr>
          <w:spacing w:val="24"/>
          <w:sz w:val="22"/>
          <w:szCs w:val="22"/>
        </w:rPr>
        <w:t xml:space="preserve"> </w:t>
      </w:r>
      <w:r>
        <w:rPr>
          <w:w w:val="122"/>
          <w:sz w:val="22"/>
          <w:szCs w:val="22"/>
        </w:rPr>
        <w:t>Sensitivi</w:t>
      </w:r>
      <w:r>
        <w:rPr>
          <w:spacing w:val="-7"/>
          <w:w w:val="122"/>
          <w:sz w:val="22"/>
          <w:szCs w:val="22"/>
        </w:rPr>
        <w:t>t</w:t>
      </w:r>
      <w:r>
        <w:rPr>
          <w:w w:val="122"/>
          <w:sz w:val="22"/>
          <w:szCs w:val="22"/>
        </w:rPr>
        <w:t>y</w:t>
      </w:r>
      <w:r>
        <w:rPr>
          <w:spacing w:val="24"/>
          <w:w w:val="122"/>
          <w:sz w:val="22"/>
          <w:szCs w:val="22"/>
        </w:rPr>
        <w:t xml:space="preserve"> </w:t>
      </w:r>
      <w:r>
        <w:rPr>
          <w:sz w:val="22"/>
          <w:szCs w:val="22"/>
        </w:rPr>
        <w:t>of</w:t>
      </w:r>
      <w:r>
        <w:rPr>
          <w:spacing w:val="47"/>
          <w:sz w:val="22"/>
          <w:szCs w:val="22"/>
        </w:rPr>
        <w:t xml:space="preserve"> </w:t>
      </w:r>
      <w:r>
        <w:rPr>
          <w:w w:val="128"/>
          <w:sz w:val="22"/>
          <w:szCs w:val="22"/>
        </w:rPr>
        <w:t>the</w:t>
      </w:r>
      <w:r>
        <w:rPr>
          <w:spacing w:val="22"/>
          <w:w w:val="128"/>
          <w:sz w:val="22"/>
          <w:szCs w:val="22"/>
        </w:rPr>
        <w:t xml:space="preserve"> </w:t>
      </w:r>
      <w:r>
        <w:rPr>
          <w:w w:val="128"/>
          <w:sz w:val="22"/>
          <w:szCs w:val="22"/>
        </w:rPr>
        <w:t>Detectors</w:t>
      </w:r>
    </w:p>
    <w:p w14:paraId="27308E59" w14:textId="77777777" w:rsidR="004B03EF" w:rsidRDefault="004B03EF">
      <w:pPr>
        <w:spacing w:line="200" w:lineRule="exact"/>
      </w:pPr>
    </w:p>
    <w:p w14:paraId="27308E5A" w14:textId="77777777" w:rsidR="004B03EF" w:rsidRDefault="004B03EF">
      <w:pPr>
        <w:spacing w:before="10" w:line="220" w:lineRule="exact"/>
        <w:rPr>
          <w:sz w:val="22"/>
          <w:szCs w:val="22"/>
        </w:rPr>
      </w:pPr>
    </w:p>
    <w:p w14:paraId="27308E5B" w14:textId="56D06B98" w:rsidR="004B03EF" w:rsidRDefault="00F64046">
      <w:pPr>
        <w:spacing w:line="363" w:lineRule="auto"/>
        <w:ind w:left="100" w:right="59" w:firstLine="299"/>
        <w:jc w:val="both"/>
        <w:rPr>
          <w:sz w:val="24"/>
          <w:szCs w:val="24"/>
        </w:rPr>
      </w:pPr>
      <w:r>
        <w:rPr>
          <w:sz w:val="24"/>
          <w:szCs w:val="24"/>
        </w:rPr>
        <w:t xml:space="preserve">Similar </w:t>
      </w:r>
      <w:r>
        <w:rPr>
          <w:spacing w:val="8"/>
          <w:sz w:val="24"/>
          <w:szCs w:val="24"/>
        </w:rPr>
        <w:t xml:space="preserve"> </w:t>
      </w:r>
      <w:r>
        <w:rPr>
          <w:sz w:val="24"/>
          <w:szCs w:val="24"/>
        </w:rPr>
        <w:t xml:space="preserve">to </w:t>
      </w:r>
      <w:r>
        <w:rPr>
          <w:spacing w:val="6"/>
          <w:sz w:val="24"/>
          <w:szCs w:val="24"/>
        </w:rPr>
        <w:t xml:space="preserve"> </w:t>
      </w:r>
      <w:r>
        <w:rPr>
          <w:sz w:val="24"/>
          <w:szCs w:val="24"/>
        </w:rPr>
        <w:t>a</w:t>
      </w:r>
      <w:r>
        <w:rPr>
          <w:spacing w:val="-6"/>
          <w:sz w:val="24"/>
          <w:szCs w:val="24"/>
        </w:rPr>
        <w:t>n</w:t>
      </w:r>
      <w:r>
        <w:rPr>
          <w:sz w:val="24"/>
          <w:szCs w:val="24"/>
        </w:rPr>
        <w:t xml:space="preserve">y </w:t>
      </w:r>
      <w:r>
        <w:rPr>
          <w:spacing w:val="8"/>
          <w:sz w:val="24"/>
          <w:szCs w:val="24"/>
        </w:rPr>
        <w:t xml:space="preserve"> </w:t>
      </w:r>
      <w:r>
        <w:rPr>
          <w:sz w:val="24"/>
          <w:szCs w:val="24"/>
        </w:rPr>
        <w:t>real  p</w:t>
      </w:r>
      <w:r>
        <w:rPr>
          <w:spacing w:val="-6"/>
          <w:sz w:val="24"/>
          <w:szCs w:val="24"/>
        </w:rPr>
        <w:t>h</w:t>
      </w:r>
      <w:r>
        <w:rPr>
          <w:sz w:val="24"/>
          <w:szCs w:val="24"/>
        </w:rPr>
        <w:t>ysics  ex</w:t>
      </w:r>
      <w:r>
        <w:rPr>
          <w:spacing w:val="7"/>
          <w:sz w:val="24"/>
          <w:szCs w:val="24"/>
        </w:rPr>
        <w:t>p</w:t>
      </w:r>
      <w:r>
        <w:rPr>
          <w:sz w:val="24"/>
          <w:szCs w:val="24"/>
        </w:rPr>
        <w:t>erime</w:t>
      </w:r>
      <w:r>
        <w:rPr>
          <w:spacing w:val="-6"/>
          <w:sz w:val="24"/>
          <w:szCs w:val="24"/>
        </w:rPr>
        <w:t>n</w:t>
      </w:r>
      <w:r>
        <w:rPr>
          <w:sz w:val="24"/>
          <w:szCs w:val="24"/>
        </w:rPr>
        <w:t xml:space="preserve">t, </w:t>
      </w:r>
      <w:r>
        <w:rPr>
          <w:spacing w:val="52"/>
          <w:sz w:val="24"/>
          <w:szCs w:val="24"/>
        </w:rPr>
        <w:t xml:space="preserve"> </w:t>
      </w:r>
      <w:r>
        <w:rPr>
          <w:sz w:val="24"/>
          <w:szCs w:val="24"/>
        </w:rPr>
        <w:t xml:space="preserve">the </w:t>
      </w:r>
      <w:r>
        <w:rPr>
          <w:spacing w:val="15"/>
          <w:sz w:val="24"/>
          <w:szCs w:val="24"/>
        </w:rPr>
        <w:t xml:space="preserve"> </w:t>
      </w:r>
      <w:r>
        <w:rPr>
          <w:sz w:val="24"/>
          <w:szCs w:val="24"/>
        </w:rPr>
        <w:t xml:space="preserve">LIGO </w:t>
      </w:r>
      <w:r>
        <w:rPr>
          <w:spacing w:val="9"/>
          <w:sz w:val="24"/>
          <w:szCs w:val="24"/>
        </w:rPr>
        <w:t xml:space="preserve"> </w:t>
      </w:r>
      <w:r>
        <w:rPr>
          <w:sz w:val="24"/>
          <w:szCs w:val="24"/>
        </w:rPr>
        <w:t xml:space="preserve">detectors </w:t>
      </w:r>
      <w:r>
        <w:rPr>
          <w:spacing w:val="39"/>
          <w:sz w:val="24"/>
          <w:szCs w:val="24"/>
        </w:rPr>
        <w:t xml:space="preserve"> </w:t>
      </w:r>
      <w:r>
        <w:rPr>
          <w:sz w:val="24"/>
          <w:szCs w:val="24"/>
        </w:rPr>
        <w:t>face</w:t>
      </w:r>
      <w:r>
        <w:rPr>
          <w:spacing w:val="42"/>
          <w:sz w:val="24"/>
          <w:szCs w:val="24"/>
        </w:rPr>
        <w:t xml:space="preserve"> </w:t>
      </w:r>
      <w:r>
        <w:rPr>
          <w:spacing w:val="-13"/>
          <w:sz w:val="24"/>
          <w:szCs w:val="24"/>
        </w:rPr>
        <w:t>v</w:t>
      </w:r>
      <w:r>
        <w:rPr>
          <w:sz w:val="24"/>
          <w:szCs w:val="24"/>
        </w:rPr>
        <w:t xml:space="preserve">arious </w:t>
      </w:r>
      <w:r>
        <w:rPr>
          <w:spacing w:val="12"/>
          <w:sz w:val="24"/>
          <w:szCs w:val="24"/>
        </w:rPr>
        <w:t xml:space="preserve"> </w:t>
      </w:r>
      <w:r>
        <w:rPr>
          <w:w w:val="106"/>
          <w:sz w:val="24"/>
          <w:szCs w:val="24"/>
        </w:rPr>
        <w:t xml:space="preserve">disturbances </w:t>
      </w:r>
      <w:r>
        <w:rPr>
          <w:sz w:val="24"/>
          <w:szCs w:val="24"/>
        </w:rPr>
        <w:t>from</w:t>
      </w:r>
      <w:r>
        <w:rPr>
          <w:spacing w:val="54"/>
          <w:sz w:val="24"/>
          <w:szCs w:val="24"/>
        </w:rPr>
        <w:t xml:space="preserve"> </w:t>
      </w:r>
      <w:r>
        <w:rPr>
          <w:sz w:val="24"/>
          <w:szCs w:val="24"/>
        </w:rPr>
        <w:t xml:space="preserve">the </w:t>
      </w:r>
      <w:r>
        <w:rPr>
          <w:spacing w:val="19"/>
          <w:sz w:val="24"/>
          <w:szCs w:val="24"/>
        </w:rPr>
        <w:t xml:space="preserve"> </w:t>
      </w:r>
      <w:r>
        <w:rPr>
          <w:sz w:val="24"/>
          <w:szCs w:val="24"/>
        </w:rPr>
        <w:t>e</w:t>
      </w:r>
      <w:r>
        <w:rPr>
          <w:spacing w:val="-6"/>
          <w:sz w:val="24"/>
          <w:szCs w:val="24"/>
        </w:rPr>
        <w:t>n</w:t>
      </w:r>
      <w:r>
        <w:rPr>
          <w:sz w:val="24"/>
          <w:szCs w:val="24"/>
        </w:rPr>
        <w:t>vironme</w:t>
      </w:r>
      <w:r>
        <w:rPr>
          <w:spacing w:val="-6"/>
          <w:sz w:val="24"/>
          <w:szCs w:val="24"/>
        </w:rPr>
        <w:t>n</w:t>
      </w:r>
      <w:r>
        <w:rPr>
          <w:sz w:val="24"/>
          <w:szCs w:val="24"/>
        </w:rPr>
        <w:t xml:space="preserve">t.   </w:t>
      </w:r>
      <w:r>
        <w:rPr>
          <w:spacing w:val="23"/>
          <w:sz w:val="24"/>
          <w:szCs w:val="24"/>
        </w:rPr>
        <w:t xml:space="preserve"> </w:t>
      </w:r>
      <w:r>
        <w:rPr>
          <w:sz w:val="24"/>
          <w:szCs w:val="24"/>
        </w:rPr>
        <w:t>Consi</w:t>
      </w:r>
      <w:r>
        <w:rPr>
          <w:spacing w:val="1"/>
          <w:sz w:val="24"/>
          <w:szCs w:val="24"/>
        </w:rPr>
        <w:t>d</w:t>
      </w:r>
      <w:r>
        <w:rPr>
          <w:sz w:val="24"/>
          <w:szCs w:val="24"/>
        </w:rPr>
        <w:t xml:space="preserve">ering </w:t>
      </w:r>
      <w:r>
        <w:rPr>
          <w:spacing w:val="20"/>
          <w:sz w:val="24"/>
          <w:szCs w:val="24"/>
        </w:rPr>
        <w:t xml:space="preserve"> </w:t>
      </w:r>
      <w:r>
        <w:rPr>
          <w:sz w:val="24"/>
          <w:szCs w:val="24"/>
        </w:rPr>
        <w:t xml:space="preserve">the </w:t>
      </w:r>
      <w:r>
        <w:rPr>
          <w:spacing w:val="18"/>
          <w:sz w:val="24"/>
          <w:szCs w:val="24"/>
        </w:rPr>
        <w:t xml:space="preserve"> </w:t>
      </w:r>
      <w:r>
        <w:rPr>
          <w:sz w:val="24"/>
          <w:szCs w:val="24"/>
        </w:rPr>
        <w:t>small  amplitud</w:t>
      </w:r>
      <w:r>
        <w:rPr>
          <w:spacing w:val="2"/>
          <w:sz w:val="24"/>
          <w:szCs w:val="24"/>
        </w:rPr>
        <w:t>e</w:t>
      </w:r>
      <w:r>
        <w:rPr>
          <w:sz w:val="24"/>
          <w:szCs w:val="24"/>
        </w:rPr>
        <w:t xml:space="preserve">s </w:t>
      </w:r>
      <w:r>
        <w:rPr>
          <w:spacing w:val="54"/>
          <w:sz w:val="24"/>
          <w:szCs w:val="24"/>
        </w:rPr>
        <w:t xml:space="preserve"> </w:t>
      </w:r>
      <w:r>
        <w:rPr>
          <w:sz w:val="24"/>
          <w:szCs w:val="24"/>
        </w:rPr>
        <w:t>of</w:t>
      </w:r>
      <w:r>
        <w:rPr>
          <w:spacing w:val="37"/>
          <w:sz w:val="24"/>
          <w:szCs w:val="24"/>
        </w:rPr>
        <w:t xml:space="preserve"> </w:t>
      </w:r>
      <w:r>
        <w:rPr>
          <w:w w:val="107"/>
          <w:sz w:val="24"/>
          <w:szCs w:val="24"/>
        </w:rPr>
        <w:t>gr</w:t>
      </w:r>
      <w:r>
        <w:rPr>
          <w:spacing w:val="-6"/>
          <w:w w:val="107"/>
          <w:sz w:val="24"/>
          <w:szCs w:val="24"/>
        </w:rPr>
        <w:t>a</w:t>
      </w:r>
      <w:r>
        <w:rPr>
          <w:w w:val="107"/>
          <w:sz w:val="24"/>
          <w:szCs w:val="24"/>
        </w:rPr>
        <w:t>vitational</w:t>
      </w:r>
      <w:r>
        <w:rPr>
          <w:spacing w:val="53"/>
          <w:w w:val="107"/>
          <w:sz w:val="24"/>
          <w:szCs w:val="24"/>
        </w:rPr>
        <w:t xml:space="preserve"> </w:t>
      </w:r>
      <w:r>
        <w:rPr>
          <w:spacing w:val="-6"/>
          <w:sz w:val="24"/>
          <w:szCs w:val="24"/>
        </w:rPr>
        <w:t>wav</w:t>
      </w:r>
      <w:r>
        <w:rPr>
          <w:sz w:val="24"/>
          <w:szCs w:val="24"/>
        </w:rPr>
        <w:t xml:space="preserve">es, </w:t>
      </w:r>
      <w:r>
        <w:rPr>
          <w:spacing w:val="4"/>
          <w:sz w:val="24"/>
          <w:szCs w:val="24"/>
        </w:rPr>
        <w:t xml:space="preserve"> </w:t>
      </w:r>
      <w:r>
        <w:rPr>
          <w:spacing w:val="-7"/>
          <w:sz w:val="24"/>
          <w:szCs w:val="24"/>
        </w:rPr>
        <w:t>w</w:t>
      </w:r>
      <w:r>
        <w:rPr>
          <w:sz w:val="24"/>
          <w:szCs w:val="24"/>
        </w:rPr>
        <w:t>e</w:t>
      </w:r>
      <w:r>
        <w:rPr>
          <w:spacing w:val="41"/>
          <w:sz w:val="24"/>
          <w:szCs w:val="24"/>
        </w:rPr>
        <w:t xml:space="preserve"> </w:t>
      </w:r>
      <w:r>
        <w:rPr>
          <w:sz w:val="24"/>
          <w:szCs w:val="24"/>
        </w:rPr>
        <w:t xml:space="preserve">see that </w:t>
      </w:r>
      <w:r>
        <w:rPr>
          <w:spacing w:val="20"/>
          <w:sz w:val="24"/>
          <w:szCs w:val="24"/>
        </w:rPr>
        <w:t xml:space="preserve"> </w:t>
      </w:r>
      <w:r>
        <w:rPr>
          <w:sz w:val="24"/>
          <w:szCs w:val="24"/>
        </w:rPr>
        <w:t>sensitivi</w:t>
      </w:r>
      <w:r>
        <w:rPr>
          <w:spacing w:val="-5"/>
          <w:sz w:val="24"/>
          <w:szCs w:val="24"/>
        </w:rPr>
        <w:t>t</w:t>
      </w:r>
      <w:r>
        <w:rPr>
          <w:sz w:val="24"/>
          <w:szCs w:val="24"/>
        </w:rPr>
        <w:t xml:space="preserve">y </w:t>
      </w:r>
      <w:r>
        <w:rPr>
          <w:spacing w:val="5"/>
          <w:sz w:val="24"/>
          <w:szCs w:val="24"/>
        </w:rPr>
        <w:t xml:space="preserve"> </w:t>
      </w:r>
      <w:commentRangeStart w:id="50"/>
      <w:r>
        <w:rPr>
          <w:spacing w:val="7"/>
          <w:sz w:val="24"/>
          <w:szCs w:val="24"/>
        </w:rPr>
        <w:t>b</w:t>
      </w:r>
      <w:r>
        <w:rPr>
          <w:sz w:val="24"/>
          <w:szCs w:val="24"/>
        </w:rPr>
        <w:t>ecome</w:t>
      </w:r>
      <w:r>
        <w:rPr>
          <w:spacing w:val="15"/>
          <w:sz w:val="24"/>
          <w:szCs w:val="24"/>
        </w:rPr>
        <w:t xml:space="preserve"> </w:t>
      </w:r>
      <w:commentRangeEnd w:id="50"/>
      <w:r w:rsidR="00866775">
        <w:rPr>
          <w:rStyle w:val="CommentReference"/>
        </w:rPr>
        <w:commentReference w:id="50"/>
      </w:r>
      <w:r>
        <w:rPr>
          <w:sz w:val="24"/>
          <w:szCs w:val="24"/>
        </w:rPr>
        <w:t>decisi</w:t>
      </w:r>
      <w:r>
        <w:rPr>
          <w:spacing w:val="-6"/>
          <w:sz w:val="24"/>
          <w:szCs w:val="24"/>
        </w:rPr>
        <w:t>v</w:t>
      </w:r>
      <w:r>
        <w:rPr>
          <w:sz w:val="24"/>
          <w:szCs w:val="24"/>
        </w:rPr>
        <w:t>e.</w:t>
      </w:r>
      <w:r>
        <w:rPr>
          <w:spacing w:val="44"/>
          <w:sz w:val="24"/>
          <w:szCs w:val="24"/>
        </w:rPr>
        <w:t xml:space="preserve"> </w:t>
      </w:r>
      <w:r>
        <w:rPr>
          <w:spacing w:val="-7"/>
          <w:w w:val="110"/>
          <w:sz w:val="24"/>
          <w:szCs w:val="24"/>
        </w:rPr>
        <w:t>A</w:t>
      </w:r>
      <w:r>
        <w:rPr>
          <w:w w:val="110"/>
          <w:sz w:val="24"/>
          <w:szCs w:val="24"/>
        </w:rPr>
        <w:t>t</w:t>
      </w:r>
      <w:r>
        <w:rPr>
          <w:spacing w:val="7"/>
          <w:w w:val="110"/>
          <w:sz w:val="24"/>
          <w:szCs w:val="24"/>
        </w:rPr>
        <w:t xml:space="preserve"> </w:t>
      </w:r>
      <w:r>
        <w:rPr>
          <w:sz w:val="24"/>
          <w:szCs w:val="24"/>
        </w:rPr>
        <w:t>the</w:t>
      </w:r>
      <w:r>
        <w:rPr>
          <w:spacing w:val="40"/>
          <w:sz w:val="24"/>
          <w:szCs w:val="24"/>
        </w:rPr>
        <w:t xml:space="preserve"> </w:t>
      </w:r>
      <w:r>
        <w:rPr>
          <w:spacing w:val="-6"/>
          <w:sz w:val="24"/>
          <w:szCs w:val="24"/>
        </w:rPr>
        <w:t>v</w:t>
      </w:r>
      <w:r>
        <w:rPr>
          <w:sz w:val="24"/>
          <w:szCs w:val="24"/>
        </w:rPr>
        <w:t>ery</w:t>
      </w:r>
      <w:r>
        <w:rPr>
          <w:spacing w:val="23"/>
          <w:sz w:val="24"/>
          <w:szCs w:val="24"/>
        </w:rPr>
        <w:t xml:space="preserve"> </w:t>
      </w:r>
      <w:r>
        <w:rPr>
          <w:spacing w:val="7"/>
          <w:sz w:val="24"/>
          <w:szCs w:val="24"/>
        </w:rPr>
        <w:t>b</w:t>
      </w:r>
      <w:r>
        <w:rPr>
          <w:sz w:val="24"/>
          <w:szCs w:val="24"/>
        </w:rPr>
        <w:t>eginning</w:t>
      </w:r>
      <w:r>
        <w:rPr>
          <w:spacing w:val="39"/>
          <w:sz w:val="24"/>
          <w:szCs w:val="24"/>
        </w:rPr>
        <w:t xml:space="preserve"> </w:t>
      </w:r>
      <w:r>
        <w:rPr>
          <w:sz w:val="24"/>
          <w:szCs w:val="24"/>
        </w:rPr>
        <w:t>of</w:t>
      </w:r>
      <w:r>
        <w:rPr>
          <w:spacing w:val="-1"/>
          <w:sz w:val="24"/>
          <w:szCs w:val="24"/>
        </w:rPr>
        <w:t xml:space="preserve"> </w:t>
      </w:r>
      <w:r>
        <w:rPr>
          <w:sz w:val="24"/>
          <w:szCs w:val="24"/>
        </w:rPr>
        <w:t>the</w:t>
      </w:r>
      <w:r>
        <w:rPr>
          <w:spacing w:val="40"/>
          <w:sz w:val="24"/>
          <w:szCs w:val="24"/>
        </w:rPr>
        <w:t xml:space="preserve"> </w:t>
      </w:r>
      <w:r>
        <w:rPr>
          <w:w w:val="106"/>
          <w:sz w:val="24"/>
          <w:szCs w:val="24"/>
        </w:rPr>
        <w:t>construction,</w:t>
      </w:r>
      <w:r>
        <w:rPr>
          <w:spacing w:val="11"/>
          <w:w w:val="106"/>
          <w:sz w:val="24"/>
          <w:szCs w:val="24"/>
        </w:rPr>
        <w:t xml:space="preserve"> </w:t>
      </w:r>
      <w:r>
        <w:rPr>
          <w:sz w:val="24"/>
          <w:szCs w:val="24"/>
        </w:rPr>
        <w:t>the</w:t>
      </w:r>
      <w:r>
        <w:rPr>
          <w:spacing w:val="40"/>
          <w:sz w:val="24"/>
          <w:szCs w:val="24"/>
        </w:rPr>
        <w:t xml:space="preserve"> </w:t>
      </w:r>
      <w:r>
        <w:rPr>
          <w:w w:val="104"/>
          <w:sz w:val="24"/>
          <w:szCs w:val="24"/>
        </w:rPr>
        <w:t>i</w:t>
      </w:r>
      <w:r>
        <w:rPr>
          <w:spacing w:val="-6"/>
          <w:w w:val="104"/>
          <w:sz w:val="24"/>
          <w:szCs w:val="24"/>
        </w:rPr>
        <w:t>n</w:t>
      </w:r>
      <w:r>
        <w:rPr>
          <w:w w:val="103"/>
          <w:sz w:val="24"/>
          <w:szCs w:val="24"/>
        </w:rPr>
        <w:t xml:space="preserve">terference </w:t>
      </w:r>
      <w:r>
        <w:rPr>
          <w:sz w:val="24"/>
          <w:szCs w:val="24"/>
        </w:rPr>
        <w:t>of</w:t>
      </w:r>
      <w:r>
        <w:rPr>
          <w:spacing w:val="18"/>
          <w:sz w:val="24"/>
          <w:szCs w:val="24"/>
        </w:rPr>
        <w:t xml:space="preserve"> </w:t>
      </w:r>
      <w:r>
        <w:rPr>
          <w:sz w:val="24"/>
          <w:szCs w:val="24"/>
        </w:rPr>
        <w:t>the  noises</w:t>
      </w:r>
      <w:r>
        <w:rPr>
          <w:spacing w:val="31"/>
          <w:sz w:val="24"/>
          <w:szCs w:val="24"/>
        </w:rPr>
        <w:t xml:space="preserve"> </w:t>
      </w:r>
      <w:commentRangeStart w:id="51"/>
      <w:r>
        <w:rPr>
          <w:sz w:val="24"/>
          <w:szCs w:val="24"/>
        </w:rPr>
        <w:t>is</w:t>
      </w:r>
      <w:commentRangeEnd w:id="51"/>
      <w:r w:rsidR="003D5BE5">
        <w:rPr>
          <w:rStyle w:val="CommentReference"/>
        </w:rPr>
        <w:commentReference w:id="51"/>
      </w:r>
      <w:r>
        <w:rPr>
          <w:spacing w:val="27"/>
          <w:sz w:val="24"/>
          <w:szCs w:val="24"/>
        </w:rPr>
        <w:t xml:space="preserve"> </w:t>
      </w:r>
      <w:r>
        <w:rPr>
          <w:sz w:val="24"/>
          <w:szCs w:val="24"/>
        </w:rPr>
        <w:t>so</w:t>
      </w:r>
      <w:r>
        <w:rPr>
          <w:spacing w:val="25"/>
          <w:sz w:val="24"/>
          <w:szCs w:val="24"/>
        </w:rPr>
        <w:t xml:space="preserve"> </w:t>
      </w:r>
      <w:r>
        <w:rPr>
          <w:sz w:val="24"/>
          <w:szCs w:val="24"/>
        </w:rPr>
        <w:t>high</w:t>
      </w:r>
      <w:r>
        <w:rPr>
          <w:spacing w:val="43"/>
          <w:sz w:val="24"/>
          <w:szCs w:val="24"/>
        </w:rPr>
        <w:t xml:space="preserve"> </w:t>
      </w:r>
      <w:r>
        <w:rPr>
          <w:sz w:val="24"/>
          <w:szCs w:val="24"/>
        </w:rPr>
        <w:t xml:space="preserve">that </w:t>
      </w:r>
      <w:r>
        <w:rPr>
          <w:spacing w:val="39"/>
          <w:sz w:val="24"/>
          <w:szCs w:val="24"/>
        </w:rPr>
        <w:t xml:space="preserve"> </w:t>
      </w:r>
      <w:r>
        <w:rPr>
          <w:sz w:val="24"/>
          <w:szCs w:val="24"/>
        </w:rPr>
        <w:t>it</w:t>
      </w:r>
      <w:r>
        <w:rPr>
          <w:spacing w:val="52"/>
          <w:sz w:val="24"/>
          <w:szCs w:val="24"/>
        </w:rPr>
        <w:t xml:space="preserve"> </w:t>
      </w:r>
      <w:r>
        <w:rPr>
          <w:spacing w:val="-6"/>
          <w:sz w:val="24"/>
          <w:szCs w:val="24"/>
        </w:rPr>
        <w:t>w</w:t>
      </w:r>
      <w:r>
        <w:rPr>
          <w:sz w:val="24"/>
          <w:szCs w:val="24"/>
        </w:rPr>
        <w:t>as</w:t>
      </w:r>
      <w:r>
        <w:rPr>
          <w:spacing w:val="33"/>
          <w:sz w:val="24"/>
          <w:szCs w:val="24"/>
        </w:rPr>
        <w:t xml:space="preserve"> </w:t>
      </w:r>
      <w:commentRangeStart w:id="52"/>
      <w:del w:id="53" w:author="Olga" w:date="2016-07-27T23:03:00Z">
        <w:r w:rsidDel="006424B5">
          <w:rPr>
            <w:sz w:val="24"/>
            <w:szCs w:val="24"/>
          </w:rPr>
          <w:delText>e</w:delText>
        </w:r>
        <w:r w:rsidDel="006424B5">
          <w:rPr>
            <w:spacing w:val="-6"/>
            <w:sz w:val="24"/>
            <w:szCs w:val="24"/>
          </w:rPr>
          <w:delText>v</w:delText>
        </w:r>
        <w:r w:rsidDel="006424B5">
          <w:rPr>
            <w:sz w:val="24"/>
            <w:szCs w:val="24"/>
          </w:rPr>
          <w:delText>en</w:delText>
        </w:r>
        <w:r w:rsidDel="006424B5">
          <w:rPr>
            <w:spacing w:val="37"/>
            <w:sz w:val="24"/>
            <w:szCs w:val="24"/>
          </w:rPr>
          <w:delText xml:space="preserve"> </w:delText>
        </w:r>
      </w:del>
      <w:commentRangeEnd w:id="52"/>
      <w:r w:rsidR="006424B5">
        <w:rPr>
          <w:rStyle w:val="CommentReference"/>
        </w:rPr>
        <w:commentReference w:id="52"/>
      </w:r>
      <w:r>
        <w:rPr>
          <w:sz w:val="24"/>
          <w:szCs w:val="24"/>
        </w:rPr>
        <w:t>im</w:t>
      </w:r>
      <w:r>
        <w:rPr>
          <w:spacing w:val="7"/>
          <w:sz w:val="24"/>
          <w:szCs w:val="24"/>
        </w:rPr>
        <w:t>p</w:t>
      </w:r>
      <w:r>
        <w:rPr>
          <w:sz w:val="24"/>
          <w:szCs w:val="24"/>
        </w:rPr>
        <w:t>ossible</w:t>
      </w:r>
      <w:r>
        <w:rPr>
          <w:spacing w:val="39"/>
          <w:sz w:val="24"/>
          <w:szCs w:val="24"/>
        </w:rPr>
        <w:t xml:space="preserve"> </w:t>
      </w:r>
      <w:r>
        <w:rPr>
          <w:sz w:val="24"/>
          <w:szCs w:val="24"/>
        </w:rPr>
        <w:t>for</w:t>
      </w:r>
      <w:r>
        <w:rPr>
          <w:spacing w:val="27"/>
          <w:sz w:val="24"/>
          <w:szCs w:val="24"/>
        </w:rPr>
        <w:t xml:space="preserve"> </w:t>
      </w:r>
      <w:r>
        <w:rPr>
          <w:sz w:val="24"/>
          <w:szCs w:val="24"/>
        </w:rPr>
        <w:t xml:space="preserve">the  detectors </w:t>
      </w:r>
      <w:r>
        <w:rPr>
          <w:spacing w:val="23"/>
          <w:sz w:val="24"/>
          <w:szCs w:val="24"/>
        </w:rPr>
        <w:t xml:space="preserve"> </w:t>
      </w:r>
      <w:r>
        <w:rPr>
          <w:sz w:val="24"/>
          <w:szCs w:val="24"/>
        </w:rPr>
        <w:t>to</w:t>
      </w:r>
      <w:r>
        <w:rPr>
          <w:spacing w:val="50"/>
          <w:sz w:val="24"/>
          <w:szCs w:val="24"/>
        </w:rPr>
        <w:t xml:space="preserve"> </w:t>
      </w:r>
      <w:r>
        <w:rPr>
          <w:sz w:val="24"/>
          <w:szCs w:val="24"/>
        </w:rPr>
        <w:t>collect</w:t>
      </w:r>
      <w:r>
        <w:rPr>
          <w:spacing w:val="36"/>
          <w:sz w:val="24"/>
          <w:szCs w:val="24"/>
        </w:rPr>
        <w:t xml:space="preserve"> </w:t>
      </w:r>
      <w:r>
        <w:rPr>
          <w:sz w:val="24"/>
          <w:szCs w:val="24"/>
        </w:rPr>
        <w:t xml:space="preserve">data </w:t>
      </w:r>
      <w:r>
        <w:rPr>
          <w:spacing w:val="23"/>
          <w:sz w:val="24"/>
          <w:szCs w:val="24"/>
        </w:rPr>
        <w:t xml:space="preserve"> </w:t>
      </w:r>
      <w:r>
        <w:rPr>
          <w:w w:val="102"/>
          <w:sz w:val="24"/>
          <w:szCs w:val="24"/>
        </w:rPr>
        <w:t xml:space="preserve">clean </w:t>
      </w:r>
      <w:r>
        <w:rPr>
          <w:sz w:val="24"/>
          <w:szCs w:val="24"/>
        </w:rPr>
        <w:t>enough</w:t>
      </w:r>
      <w:r>
        <w:rPr>
          <w:spacing w:val="44"/>
          <w:sz w:val="24"/>
          <w:szCs w:val="24"/>
        </w:rPr>
        <w:t xml:space="preserve"> </w:t>
      </w:r>
      <w:r>
        <w:rPr>
          <w:sz w:val="24"/>
          <w:szCs w:val="24"/>
        </w:rPr>
        <w:t>to</w:t>
      </w:r>
      <w:r>
        <w:rPr>
          <w:spacing w:val="51"/>
          <w:sz w:val="24"/>
          <w:szCs w:val="24"/>
        </w:rPr>
        <w:t xml:space="preserve"> </w:t>
      </w:r>
      <w:r>
        <w:rPr>
          <w:sz w:val="24"/>
          <w:szCs w:val="24"/>
        </w:rPr>
        <w:t xml:space="preserve">analyze. </w:t>
      </w:r>
      <w:r>
        <w:rPr>
          <w:spacing w:val="51"/>
          <w:sz w:val="24"/>
          <w:szCs w:val="24"/>
        </w:rPr>
        <w:t xml:space="preserve"> </w:t>
      </w:r>
      <w:r>
        <w:rPr>
          <w:sz w:val="24"/>
          <w:szCs w:val="24"/>
        </w:rPr>
        <w:t xml:space="preserve">But </w:t>
      </w:r>
      <w:r>
        <w:rPr>
          <w:spacing w:val="8"/>
          <w:sz w:val="24"/>
          <w:szCs w:val="24"/>
        </w:rPr>
        <w:t xml:space="preserve"> </w:t>
      </w:r>
      <w:r>
        <w:rPr>
          <w:sz w:val="24"/>
          <w:szCs w:val="24"/>
        </w:rPr>
        <w:t>the</w:t>
      </w:r>
      <w:r>
        <w:rPr>
          <w:spacing w:val="59"/>
          <w:sz w:val="24"/>
          <w:szCs w:val="24"/>
        </w:rPr>
        <w:t xml:space="preserve"> </w:t>
      </w:r>
      <w:r>
        <w:rPr>
          <w:sz w:val="24"/>
          <w:szCs w:val="24"/>
        </w:rPr>
        <w:t>quali</w:t>
      </w:r>
      <w:r>
        <w:rPr>
          <w:spacing w:val="-5"/>
          <w:sz w:val="24"/>
          <w:szCs w:val="24"/>
        </w:rPr>
        <w:t>t</w:t>
      </w:r>
      <w:r>
        <w:rPr>
          <w:sz w:val="24"/>
          <w:szCs w:val="24"/>
        </w:rPr>
        <w:t xml:space="preserve">y </w:t>
      </w:r>
      <w:r>
        <w:rPr>
          <w:spacing w:val="15"/>
          <w:sz w:val="24"/>
          <w:szCs w:val="24"/>
        </w:rPr>
        <w:t xml:space="preserve"> </w:t>
      </w:r>
      <w:r>
        <w:rPr>
          <w:sz w:val="24"/>
          <w:szCs w:val="24"/>
        </w:rPr>
        <w:t>of</w:t>
      </w:r>
      <w:r>
        <w:rPr>
          <w:spacing w:val="18"/>
          <w:sz w:val="24"/>
          <w:szCs w:val="24"/>
        </w:rPr>
        <w:t xml:space="preserve"> </w:t>
      </w:r>
      <w:r>
        <w:rPr>
          <w:sz w:val="24"/>
          <w:szCs w:val="24"/>
        </w:rPr>
        <w:t xml:space="preserve">data </w:t>
      </w:r>
      <w:r>
        <w:rPr>
          <w:spacing w:val="22"/>
          <w:sz w:val="24"/>
          <w:szCs w:val="24"/>
        </w:rPr>
        <w:t xml:space="preserve"> </w:t>
      </w:r>
      <w:r>
        <w:rPr>
          <w:sz w:val="24"/>
          <w:szCs w:val="24"/>
        </w:rPr>
        <w:t>collected</w:t>
      </w:r>
      <w:r>
        <w:rPr>
          <w:spacing w:val="48"/>
          <w:sz w:val="24"/>
          <w:szCs w:val="24"/>
        </w:rPr>
        <w:t xml:space="preserve"> </w:t>
      </w:r>
      <w:r>
        <w:rPr>
          <w:sz w:val="24"/>
          <w:szCs w:val="24"/>
        </w:rPr>
        <w:t>has</w:t>
      </w:r>
      <w:r>
        <w:rPr>
          <w:spacing w:val="49"/>
          <w:sz w:val="24"/>
          <w:szCs w:val="24"/>
        </w:rPr>
        <w:t xml:space="preserve"> </w:t>
      </w:r>
      <w:r>
        <w:rPr>
          <w:spacing w:val="7"/>
          <w:sz w:val="24"/>
          <w:szCs w:val="24"/>
        </w:rPr>
        <w:t>b</w:t>
      </w:r>
      <w:r>
        <w:rPr>
          <w:sz w:val="24"/>
          <w:szCs w:val="24"/>
        </w:rPr>
        <w:t>een</w:t>
      </w:r>
      <w:r>
        <w:rPr>
          <w:spacing w:val="43"/>
          <w:sz w:val="24"/>
          <w:szCs w:val="24"/>
        </w:rPr>
        <w:t xml:space="preserve"> </w:t>
      </w:r>
      <w:r>
        <w:rPr>
          <w:sz w:val="24"/>
          <w:szCs w:val="24"/>
        </w:rPr>
        <w:t>significa</w:t>
      </w:r>
      <w:r>
        <w:rPr>
          <w:spacing w:val="-5"/>
          <w:sz w:val="24"/>
          <w:szCs w:val="24"/>
        </w:rPr>
        <w:t>n</w:t>
      </w:r>
      <w:r>
        <w:rPr>
          <w:sz w:val="24"/>
          <w:szCs w:val="24"/>
        </w:rPr>
        <w:t>tly</w:t>
      </w:r>
      <w:r>
        <w:rPr>
          <w:spacing w:val="55"/>
          <w:sz w:val="24"/>
          <w:szCs w:val="24"/>
        </w:rPr>
        <w:t xml:space="preserve"> </w:t>
      </w:r>
      <w:r>
        <w:rPr>
          <w:sz w:val="24"/>
          <w:szCs w:val="24"/>
        </w:rPr>
        <w:t>impr</w:t>
      </w:r>
      <w:r>
        <w:rPr>
          <w:spacing w:val="-5"/>
          <w:sz w:val="24"/>
          <w:szCs w:val="24"/>
        </w:rPr>
        <w:t>o</w:t>
      </w:r>
      <w:r>
        <w:rPr>
          <w:spacing w:val="-7"/>
          <w:sz w:val="24"/>
          <w:szCs w:val="24"/>
        </w:rPr>
        <w:t>v</w:t>
      </w:r>
      <w:r>
        <w:rPr>
          <w:sz w:val="24"/>
          <w:szCs w:val="24"/>
        </w:rPr>
        <w:t xml:space="preserve">ed </w:t>
      </w:r>
      <w:r>
        <w:rPr>
          <w:spacing w:val="2"/>
          <w:sz w:val="24"/>
          <w:szCs w:val="24"/>
        </w:rPr>
        <w:t xml:space="preserve"> </w:t>
      </w:r>
      <w:r>
        <w:rPr>
          <w:spacing w:val="-6"/>
          <w:w w:val="97"/>
          <w:sz w:val="24"/>
          <w:szCs w:val="24"/>
        </w:rPr>
        <w:t>o</w:t>
      </w:r>
      <w:r>
        <w:rPr>
          <w:spacing w:val="-7"/>
          <w:w w:val="102"/>
          <w:sz w:val="24"/>
          <w:szCs w:val="24"/>
        </w:rPr>
        <w:t>v</w:t>
      </w:r>
      <w:r>
        <w:rPr>
          <w:w w:val="104"/>
          <w:sz w:val="24"/>
          <w:szCs w:val="24"/>
        </w:rPr>
        <w:t xml:space="preserve">er </w:t>
      </w:r>
      <w:r>
        <w:rPr>
          <w:sz w:val="24"/>
          <w:szCs w:val="24"/>
        </w:rPr>
        <w:t>the</w:t>
      </w:r>
      <w:r>
        <w:rPr>
          <w:spacing w:val="55"/>
          <w:sz w:val="24"/>
          <w:szCs w:val="24"/>
        </w:rPr>
        <w:t xml:space="preserve"> </w:t>
      </w:r>
      <w:r>
        <w:rPr>
          <w:sz w:val="24"/>
          <w:szCs w:val="24"/>
        </w:rPr>
        <w:t>se</w:t>
      </w:r>
      <w:r>
        <w:rPr>
          <w:spacing w:val="-6"/>
          <w:sz w:val="24"/>
          <w:szCs w:val="24"/>
        </w:rPr>
        <w:t>v</w:t>
      </w:r>
      <w:r>
        <w:rPr>
          <w:sz w:val="24"/>
          <w:szCs w:val="24"/>
        </w:rPr>
        <w:t>eral</w:t>
      </w:r>
      <w:r>
        <w:rPr>
          <w:spacing w:val="40"/>
          <w:sz w:val="24"/>
          <w:szCs w:val="24"/>
        </w:rPr>
        <w:t xml:space="preserve"> </w:t>
      </w:r>
      <w:r>
        <w:rPr>
          <w:sz w:val="24"/>
          <w:szCs w:val="24"/>
        </w:rPr>
        <w:t>stages</w:t>
      </w:r>
      <w:r>
        <w:rPr>
          <w:spacing w:val="49"/>
          <w:sz w:val="24"/>
          <w:szCs w:val="24"/>
        </w:rPr>
        <w:t xml:space="preserve"> </w:t>
      </w:r>
      <w:r>
        <w:rPr>
          <w:sz w:val="24"/>
          <w:szCs w:val="24"/>
        </w:rPr>
        <w:t>of</w:t>
      </w:r>
      <w:r>
        <w:rPr>
          <w:spacing w:val="13"/>
          <w:sz w:val="24"/>
          <w:szCs w:val="24"/>
        </w:rPr>
        <w:t xml:space="preserve"> </w:t>
      </w:r>
      <w:r>
        <w:rPr>
          <w:sz w:val="24"/>
          <w:szCs w:val="24"/>
        </w:rPr>
        <w:t>LIGO.</w:t>
      </w:r>
      <w:r>
        <w:rPr>
          <w:spacing w:val="51"/>
          <w:sz w:val="24"/>
          <w:szCs w:val="24"/>
        </w:rPr>
        <w:t xml:space="preserve"> </w:t>
      </w:r>
      <w:r>
        <w:rPr>
          <w:sz w:val="24"/>
          <w:szCs w:val="24"/>
        </w:rPr>
        <w:t>The</w:t>
      </w:r>
      <w:r>
        <w:rPr>
          <w:spacing w:val="55"/>
          <w:sz w:val="24"/>
          <w:szCs w:val="24"/>
        </w:rPr>
        <w:t xml:space="preserve"> </w:t>
      </w:r>
      <w:r>
        <w:rPr>
          <w:sz w:val="24"/>
          <w:szCs w:val="24"/>
        </w:rPr>
        <w:t xml:space="preserve">datasets </w:t>
      </w:r>
      <w:r>
        <w:rPr>
          <w:spacing w:val="34"/>
          <w:sz w:val="24"/>
          <w:szCs w:val="24"/>
        </w:rPr>
        <w:t xml:space="preserve"> </w:t>
      </w:r>
      <w:r>
        <w:rPr>
          <w:sz w:val="24"/>
          <w:szCs w:val="24"/>
        </w:rPr>
        <w:t>of</w:t>
      </w:r>
      <w:r>
        <w:rPr>
          <w:spacing w:val="13"/>
          <w:sz w:val="24"/>
          <w:szCs w:val="24"/>
        </w:rPr>
        <w:t xml:space="preserve"> </w:t>
      </w:r>
      <w:r>
        <w:rPr>
          <w:sz w:val="24"/>
          <w:szCs w:val="24"/>
        </w:rPr>
        <w:t>its</w:t>
      </w:r>
      <w:r>
        <w:rPr>
          <w:spacing w:val="46"/>
          <w:sz w:val="24"/>
          <w:szCs w:val="24"/>
        </w:rPr>
        <w:t xml:space="preserve"> </w:t>
      </w:r>
      <w:r>
        <w:rPr>
          <w:sz w:val="24"/>
          <w:szCs w:val="24"/>
        </w:rPr>
        <w:t>S5</w:t>
      </w:r>
      <w:r>
        <w:rPr>
          <w:spacing w:val="18"/>
          <w:sz w:val="24"/>
          <w:szCs w:val="24"/>
        </w:rPr>
        <w:t xml:space="preserve"> </w:t>
      </w:r>
      <w:r>
        <w:rPr>
          <w:sz w:val="24"/>
          <w:szCs w:val="24"/>
        </w:rPr>
        <w:t>(2005-200</w:t>
      </w:r>
      <w:r>
        <w:rPr>
          <w:spacing w:val="1"/>
          <w:sz w:val="24"/>
          <w:szCs w:val="24"/>
        </w:rPr>
        <w:t>7</w:t>
      </w:r>
      <w:r>
        <w:rPr>
          <w:sz w:val="24"/>
          <w:szCs w:val="24"/>
        </w:rPr>
        <w:t>)</w:t>
      </w:r>
      <w:r>
        <w:rPr>
          <w:spacing w:val="14"/>
          <w:sz w:val="24"/>
          <w:szCs w:val="24"/>
        </w:rPr>
        <w:t xml:space="preserve"> </w:t>
      </w:r>
      <w:r>
        <w:rPr>
          <w:sz w:val="24"/>
          <w:szCs w:val="24"/>
        </w:rPr>
        <w:t>[1],</w:t>
      </w:r>
      <w:r>
        <w:rPr>
          <w:spacing w:val="-3"/>
          <w:sz w:val="24"/>
          <w:szCs w:val="24"/>
        </w:rPr>
        <w:t xml:space="preserve"> </w:t>
      </w:r>
      <w:r>
        <w:rPr>
          <w:sz w:val="24"/>
          <w:szCs w:val="24"/>
        </w:rPr>
        <w:t>S6</w:t>
      </w:r>
      <w:r>
        <w:rPr>
          <w:spacing w:val="18"/>
          <w:sz w:val="24"/>
          <w:szCs w:val="24"/>
        </w:rPr>
        <w:t xml:space="preserve"> </w:t>
      </w:r>
      <w:r>
        <w:rPr>
          <w:sz w:val="24"/>
          <w:szCs w:val="24"/>
        </w:rPr>
        <w:t>(2009-2010)</w:t>
      </w:r>
      <w:r>
        <w:rPr>
          <w:spacing w:val="15"/>
          <w:sz w:val="24"/>
          <w:szCs w:val="24"/>
        </w:rPr>
        <w:t xml:space="preserve"> </w:t>
      </w:r>
      <w:r>
        <w:rPr>
          <w:sz w:val="24"/>
          <w:szCs w:val="24"/>
        </w:rPr>
        <w:t>[2],</w:t>
      </w:r>
      <w:r>
        <w:rPr>
          <w:spacing w:val="-3"/>
          <w:sz w:val="24"/>
          <w:szCs w:val="24"/>
        </w:rPr>
        <w:t xml:space="preserve"> </w:t>
      </w:r>
      <w:r>
        <w:rPr>
          <w:w w:val="108"/>
          <w:sz w:val="24"/>
          <w:szCs w:val="24"/>
        </w:rPr>
        <w:t xml:space="preserve">and </w:t>
      </w:r>
      <w:r>
        <w:rPr>
          <w:sz w:val="24"/>
          <w:szCs w:val="24"/>
        </w:rPr>
        <w:t>O1</w:t>
      </w:r>
      <w:r>
        <w:rPr>
          <w:spacing w:val="8"/>
          <w:sz w:val="24"/>
          <w:szCs w:val="24"/>
        </w:rPr>
        <w:t xml:space="preserve"> </w:t>
      </w:r>
      <w:r>
        <w:rPr>
          <w:sz w:val="24"/>
          <w:szCs w:val="24"/>
        </w:rPr>
        <w:t>(2015</w:t>
      </w:r>
      <w:r>
        <w:rPr>
          <w:spacing w:val="1"/>
          <w:sz w:val="24"/>
          <w:szCs w:val="24"/>
        </w:rPr>
        <w:t xml:space="preserve"> </w:t>
      </w:r>
      <w:r>
        <w:rPr>
          <w:sz w:val="24"/>
          <w:szCs w:val="24"/>
        </w:rPr>
        <w:t>Septe</w:t>
      </w:r>
      <w:r>
        <w:rPr>
          <w:spacing w:val="-5"/>
          <w:sz w:val="24"/>
          <w:szCs w:val="24"/>
        </w:rPr>
        <w:t>m</w:t>
      </w:r>
      <w:r>
        <w:rPr>
          <w:spacing w:val="7"/>
          <w:sz w:val="24"/>
          <w:szCs w:val="24"/>
        </w:rPr>
        <w:t>b</w:t>
      </w:r>
      <w:r>
        <w:rPr>
          <w:sz w:val="24"/>
          <w:szCs w:val="24"/>
        </w:rPr>
        <w:t>er-2016</w:t>
      </w:r>
      <w:r>
        <w:rPr>
          <w:spacing w:val="37"/>
          <w:sz w:val="24"/>
          <w:szCs w:val="24"/>
        </w:rPr>
        <w:t xml:space="preserve"> </w:t>
      </w:r>
      <w:r>
        <w:rPr>
          <w:w w:val="111"/>
          <w:sz w:val="24"/>
          <w:szCs w:val="24"/>
        </w:rPr>
        <w:t>Ja</w:t>
      </w:r>
      <w:r>
        <w:rPr>
          <w:spacing w:val="-7"/>
          <w:w w:val="111"/>
          <w:sz w:val="24"/>
          <w:szCs w:val="24"/>
        </w:rPr>
        <w:t>n</w:t>
      </w:r>
      <w:r>
        <w:rPr>
          <w:w w:val="111"/>
          <w:sz w:val="24"/>
          <w:szCs w:val="24"/>
        </w:rPr>
        <w:t xml:space="preserve">uary) </w:t>
      </w:r>
      <w:r>
        <w:rPr>
          <w:w w:val="88"/>
          <w:sz w:val="24"/>
          <w:szCs w:val="24"/>
        </w:rPr>
        <w:t>[3]</w:t>
      </w:r>
      <w:r>
        <w:rPr>
          <w:spacing w:val="14"/>
          <w:w w:val="88"/>
          <w:sz w:val="24"/>
          <w:szCs w:val="24"/>
        </w:rPr>
        <w:t xml:space="preserve"> </w:t>
      </w:r>
      <w:r>
        <w:rPr>
          <w:sz w:val="24"/>
          <w:szCs w:val="24"/>
        </w:rPr>
        <w:t>are</w:t>
      </w:r>
      <w:r>
        <w:rPr>
          <w:spacing w:val="23"/>
          <w:sz w:val="24"/>
          <w:szCs w:val="24"/>
        </w:rPr>
        <w:t xml:space="preserve"> </w:t>
      </w:r>
      <w:r>
        <w:rPr>
          <w:spacing w:val="-6"/>
          <w:sz w:val="24"/>
          <w:szCs w:val="24"/>
        </w:rPr>
        <w:t>a</w:t>
      </w:r>
      <w:r>
        <w:rPr>
          <w:spacing w:val="-13"/>
          <w:sz w:val="24"/>
          <w:szCs w:val="24"/>
        </w:rPr>
        <w:t>v</w:t>
      </w:r>
      <w:r>
        <w:rPr>
          <w:sz w:val="24"/>
          <w:szCs w:val="24"/>
        </w:rPr>
        <w:t>ailable</w:t>
      </w:r>
      <w:r>
        <w:rPr>
          <w:spacing w:val="42"/>
          <w:sz w:val="24"/>
          <w:szCs w:val="24"/>
        </w:rPr>
        <w:t xml:space="preserve"> </w:t>
      </w:r>
      <w:r>
        <w:rPr>
          <w:sz w:val="24"/>
          <w:szCs w:val="24"/>
        </w:rPr>
        <w:t>online</w:t>
      </w:r>
      <w:r>
        <w:rPr>
          <w:spacing w:val="12"/>
          <w:sz w:val="24"/>
          <w:szCs w:val="24"/>
        </w:rPr>
        <w:t xml:space="preserve"> </w:t>
      </w:r>
      <w:r>
        <w:rPr>
          <w:sz w:val="24"/>
          <w:szCs w:val="24"/>
        </w:rPr>
        <w:t>[14].</w:t>
      </w:r>
      <w:r>
        <w:rPr>
          <w:spacing w:val="8"/>
          <w:sz w:val="24"/>
          <w:szCs w:val="24"/>
        </w:rPr>
        <w:t xml:space="preserve"> </w:t>
      </w:r>
      <w:r>
        <w:rPr>
          <w:sz w:val="24"/>
          <w:szCs w:val="24"/>
        </w:rPr>
        <w:t>Among</w:t>
      </w:r>
      <w:r>
        <w:rPr>
          <w:spacing w:val="14"/>
          <w:sz w:val="24"/>
          <w:szCs w:val="24"/>
        </w:rPr>
        <w:t xml:space="preserve"> </w:t>
      </w:r>
      <w:r>
        <w:rPr>
          <w:sz w:val="24"/>
          <w:szCs w:val="24"/>
        </w:rPr>
        <w:t>all</w:t>
      </w:r>
      <w:r>
        <w:rPr>
          <w:spacing w:val="13"/>
          <w:sz w:val="24"/>
          <w:szCs w:val="24"/>
        </w:rPr>
        <w:t xml:space="preserve"> </w:t>
      </w:r>
      <w:r>
        <w:rPr>
          <w:sz w:val="24"/>
          <w:szCs w:val="24"/>
        </w:rPr>
        <w:t>these</w:t>
      </w:r>
      <w:r>
        <w:rPr>
          <w:spacing w:val="31"/>
          <w:sz w:val="24"/>
          <w:szCs w:val="24"/>
        </w:rPr>
        <w:t xml:space="preserve"> </w:t>
      </w:r>
      <w:r>
        <w:rPr>
          <w:w w:val="106"/>
          <w:sz w:val="24"/>
          <w:szCs w:val="24"/>
        </w:rPr>
        <w:t>sensitivi</w:t>
      </w:r>
      <w:r>
        <w:rPr>
          <w:spacing w:val="-5"/>
          <w:w w:val="106"/>
          <w:sz w:val="24"/>
          <w:szCs w:val="24"/>
        </w:rPr>
        <w:t>t</w:t>
      </w:r>
      <w:r>
        <w:rPr>
          <w:sz w:val="24"/>
          <w:szCs w:val="24"/>
        </w:rPr>
        <w:t xml:space="preserve">y- limiting </w:t>
      </w:r>
      <w:r>
        <w:rPr>
          <w:spacing w:val="10"/>
          <w:sz w:val="24"/>
          <w:szCs w:val="24"/>
        </w:rPr>
        <w:t xml:space="preserve"> </w:t>
      </w:r>
      <w:r>
        <w:rPr>
          <w:sz w:val="24"/>
          <w:szCs w:val="24"/>
        </w:rPr>
        <w:t xml:space="preserve">factors </w:t>
      </w:r>
      <w:r>
        <w:rPr>
          <w:spacing w:val="5"/>
          <w:sz w:val="24"/>
          <w:szCs w:val="24"/>
        </w:rPr>
        <w:t xml:space="preserve"> </w:t>
      </w:r>
      <w:r>
        <w:rPr>
          <w:sz w:val="24"/>
          <w:szCs w:val="24"/>
        </w:rPr>
        <w:t>are</w:t>
      </w:r>
      <w:r>
        <w:rPr>
          <w:spacing w:val="57"/>
          <w:sz w:val="24"/>
          <w:szCs w:val="24"/>
        </w:rPr>
        <w:t xml:space="preserve"> </w:t>
      </w:r>
      <w:r>
        <w:rPr>
          <w:sz w:val="24"/>
          <w:szCs w:val="24"/>
        </w:rPr>
        <w:t xml:space="preserve">primarily:  </w:t>
      </w:r>
      <w:r>
        <w:rPr>
          <w:spacing w:val="10"/>
          <w:sz w:val="24"/>
          <w:szCs w:val="24"/>
        </w:rPr>
        <w:t xml:space="preserve"> </w:t>
      </w:r>
      <w:r>
        <w:rPr>
          <w:sz w:val="24"/>
          <w:szCs w:val="24"/>
        </w:rPr>
        <w:t>seismic</w:t>
      </w:r>
      <w:r>
        <w:rPr>
          <w:spacing w:val="33"/>
          <w:sz w:val="24"/>
          <w:szCs w:val="24"/>
        </w:rPr>
        <w:t xml:space="preserve"> </w:t>
      </w:r>
      <w:r>
        <w:rPr>
          <w:sz w:val="24"/>
          <w:szCs w:val="24"/>
        </w:rPr>
        <w:t>noise</w:t>
      </w:r>
      <w:r>
        <w:rPr>
          <w:spacing w:val="38"/>
          <w:sz w:val="24"/>
          <w:szCs w:val="24"/>
        </w:rPr>
        <w:t xml:space="preserve"> </w:t>
      </w:r>
      <w:r>
        <w:rPr>
          <w:sz w:val="24"/>
          <w:szCs w:val="24"/>
        </w:rPr>
        <w:t xml:space="preserve">(at </w:t>
      </w:r>
      <w:r>
        <w:rPr>
          <w:spacing w:val="24"/>
          <w:sz w:val="24"/>
          <w:szCs w:val="24"/>
        </w:rPr>
        <w:t xml:space="preserve"> </w:t>
      </w:r>
      <w:r>
        <w:rPr>
          <w:sz w:val="24"/>
          <w:szCs w:val="24"/>
        </w:rPr>
        <w:t>relati</w:t>
      </w:r>
      <w:r>
        <w:rPr>
          <w:spacing w:val="-5"/>
          <w:sz w:val="24"/>
          <w:szCs w:val="24"/>
        </w:rPr>
        <w:t>v</w:t>
      </w:r>
      <w:r>
        <w:rPr>
          <w:sz w:val="24"/>
          <w:szCs w:val="24"/>
        </w:rPr>
        <w:t xml:space="preserve">ely </w:t>
      </w:r>
      <w:r>
        <w:rPr>
          <w:spacing w:val="19"/>
          <w:sz w:val="24"/>
          <w:szCs w:val="24"/>
        </w:rPr>
        <w:t xml:space="preserve"> </w:t>
      </w:r>
      <w:r>
        <w:rPr>
          <w:sz w:val="24"/>
          <w:szCs w:val="24"/>
        </w:rPr>
        <w:t>l</w:t>
      </w:r>
      <w:r>
        <w:rPr>
          <w:spacing w:val="-6"/>
          <w:sz w:val="24"/>
          <w:szCs w:val="24"/>
        </w:rPr>
        <w:t>o</w:t>
      </w:r>
      <w:r>
        <w:rPr>
          <w:sz w:val="24"/>
          <w:szCs w:val="24"/>
        </w:rPr>
        <w:t>w</w:t>
      </w:r>
      <w:r>
        <w:rPr>
          <w:spacing w:val="28"/>
          <w:sz w:val="24"/>
          <w:szCs w:val="24"/>
        </w:rPr>
        <w:t xml:space="preserve"> </w:t>
      </w:r>
      <w:r>
        <w:rPr>
          <w:sz w:val="24"/>
          <w:szCs w:val="24"/>
        </w:rPr>
        <w:t xml:space="preserve">frequencies), </w:t>
      </w:r>
      <w:r>
        <w:rPr>
          <w:spacing w:val="10"/>
          <w:sz w:val="24"/>
          <w:szCs w:val="24"/>
        </w:rPr>
        <w:t xml:space="preserve"> </w:t>
      </w:r>
      <w:r>
        <w:rPr>
          <w:sz w:val="24"/>
          <w:szCs w:val="24"/>
        </w:rPr>
        <w:t xml:space="preserve">thermal </w:t>
      </w:r>
      <w:r>
        <w:rPr>
          <w:spacing w:val="39"/>
          <w:sz w:val="24"/>
          <w:szCs w:val="24"/>
        </w:rPr>
        <w:t xml:space="preserve"> </w:t>
      </w:r>
      <w:r>
        <w:rPr>
          <w:sz w:val="24"/>
          <w:szCs w:val="24"/>
        </w:rPr>
        <w:t>noise (at  mid</w:t>
      </w:r>
      <w:r>
        <w:rPr>
          <w:spacing w:val="29"/>
          <w:sz w:val="24"/>
          <w:szCs w:val="24"/>
        </w:rPr>
        <w:t xml:space="preserve"> </w:t>
      </w:r>
      <w:r>
        <w:rPr>
          <w:sz w:val="24"/>
          <w:szCs w:val="24"/>
        </w:rPr>
        <w:t>frequencies),</w:t>
      </w:r>
      <w:r>
        <w:rPr>
          <w:spacing w:val="40"/>
          <w:sz w:val="24"/>
          <w:szCs w:val="24"/>
        </w:rPr>
        <w:t xml:space="preserve"> </w:t>
      </w:r>
      <w:r>
        <w:rPr>
          <w:sz w:val="24"/>
          <w:szCs w:val="24"/>
        </w:rPr>
        <w:t>shot</w:t>
      </w:r>
      <w:r>
        <w:rPr>
          <w:spacing w:val="42"/>
          <w:sz w:val="24"/>
          <w:szCs w:val="24"/>
        </w:rPr>
        <w:t xml:space="preserve"> </w:t>
      </w:r>
      <w:r>
        <w:rPr>
          <w:sz w:val="24"/>
          <w:szCs w:val="24"/>
        </w:rPr>
        <w:t>noise</w:t>
      </w:r>
      <w:r>
        <w:rPr>
          <w:spacing w:val="14"/>
          <w:sz w:val="24"/>
          <w:szCs w:val="24"/>
        </w:rPr>
        <w:t xml:space="preserve"> </w:t>
      </w:r>
      <w:r>
        <w:rPr>
          <w:sz w:val="24"/>
          <w:szCs w:val="24"/>
        </w:rPr>
        <w:t>(at  high</w:t>
      </w:r>
      <w:r>
        <w:rPr>
          <w:spacing w:val="27"/>
          <w:sz w:val="24"/>
          <w:szCs w:val="24"/>
        </w:rPr>
        <w:t xml:space="preserve"> </w:t>
      </w:r>
      <w:r>
        <w:rPr>
          <w:sz w:val="24"/>
          <w:szCs w:val="24"/>
        </w:rPr>
        <w:t>frequencies),</w:t>
      </w:r>
      <w:r>
        <w:rPr>
          <w:spacing w:val="41"/>
          <w:sz w:val="24"/>
          <w:szCs w:val="24"/>
        </w:rPr>
        <w:t xml:space="preserve"> </w:t>
      </w:r>
      <w:r>
        <w:rPr>
          <w:sz w:val="24"/>
          <w:szCs w:val="24"/>
        </w:rPr>
        <w:t>and</w:t>
      </w:r>
      <w:r>
        <w:rPr>
          <w:spacing w:val="42"/>
          <w:sz w:val="24"/>
          <w:szCs w:val="24"/>
        </w:rPr>
        <w:t xml:space="preserve"> </w:t>
      </w:r>
      <w:r>
        <w:rPr>
          <w:sz w:val="24"/>
          <w:szCs w:val="24"/>
        </w:rPr>
        <w:t>the</w:t>
      </w:r>
      <w:r>
        <w:rPr>
          <w:spacing w:val="44"/>
          <w:sz w:val="24"/>
          <w:szCs w:val="24"/>
        </w:rPr>
        <w:t xml:space="preserve"> </w:t>
      </w:r>
      <w:r>
        <w:rPr>
          <w:sz w:val="24"/>
          <w:szCs w:val="24"/>
        </w:rPr>
        <w:t>problems</w:t>
      </w:r>
      <w:r>
        <w:rPr>
          <w:spacing w:val="42"/>
          <w:sz w:val="24"/>
          <w:szCs w:val="24"/>
        </w:rPr>
        <w:t xml:space="preserve"> </w:t>
      </w:r>
      <w:r>
        <w:rPr>
          <w:sz w:val="24"/>
          <w:szCs w:val="24"/>
        </w:rPr>
        <w:t>with</w:t>
      </w:r>
      <w:r>
        <w:rPr>
          <w:spacing w:val="40"/>
          <w:sz w:val="24"/>
          <w:szCs w:val="24"/>
        </w:rPr>
        <w:t xml:space="preserve"> </w:t>
      </w:r>
      <w:r>
        <w:rPr>
          <w:sz w:val="24"/>
          <w:szCs w:val="24"/>
        </w:rPr>
        <w:t>the</w:t>
      </w:r>
      <w:r>
        <w:rPr>
          <w:spacing w:val="44"/>
          <w:sz w:val="24"/>
          <w:szCs w:val="24"/>
        </w:rPr>
        <w:t xml:space="preserve"> </w:t>
      </w:r>
      <w:r>
        <w:rPr>
          <w:sz w:val="24"/>
          <w:szCs w:val="24"/>
        </w:rPr>
        <w:t>lasers</w:t>
      </w:r>
      <w:r>
        <w:rPr>
          <w:spacing w:val="25"/>
          <w:sz w:val="24"/>
          <w:szCs w:val="24"/>
        </w:rPr>
        <w:t xml:space="preserve"> </w:t>
      </w:r>
      <w:r>
        <w:rPr>
          <w:w w:val="108"/>
          <w:sz w:val="24"/>
          <w:szCs w:val="24"/>
        </w:rPr>
        <w:t xml:space="preserve">and </w:t>
      </w:r>
      <w:r>
        <w:rPr>
          <w:sz w:val="24"/>
          <w:szCs w:val="24"/>
        </w:rPr>
        <w:t xml:space="preserve">electronics. </w:t>
      </w:r>
      <w:r>
        <w:rPr>
          <w:spacing w:val="19"/>
          <w:sz w:val="24"/>
          <w:szCs w:val="24"/>
        </w:rPr>
        <w:t xml:space="preserve"> </w:t>
      </w:r>
      <w:r>
        <w:rPr>
          <w:sz w:val="24"/>
          <w:szCs w:val="24"/>
        </w:rPr>
        <w:t>Some</w:t>
      </w:r>
      <w:r>
        <w:rPr>
          <w:spacing w:val="14"/>
          <w:sz w:val="24"/>
          <w:szCs w:val="24"/>
        </w:rPr>
        <w:t xml:space="preserve"> </w:t>
      </w:r>
      <w:r>
        <w:rPr>
          <w:sz w:val="24"/>
          <w:szCs w:val="24"/>
        </w:rPr>
        <w:t>more</w:t>
      </w:r>
      <w:r>
        <w:rPr>
          <w:spacing w:val="29"/>
          <w:sz w:val="24"/>
          <w:szCs w:val="24"/>
        </w:rPr>
        <w:t xml:space="preserve"> </w:t>
      </w:r>
      <w:r>
        <w:rPr>
          <w:sz w:val="24"/>
          <w:szCs w:val="24"/>
        </w:rPr>
        <w:t>s</w:t>
      </w:r>
      <w:r>
        <w:rPr>
          <w:spacing w:val="7"/>
          <w:sz w:val="24"/>
          <w:szCs w:val="24"/>
        </w:rPr>
        <w:t>p</w:t>
      </w:r>
      <w:r>
        <w:rPr>
          <w:sz w:val="24"/>
          <w:szCs w:val="24"/>
        </w:rPr>
        <w:t>ecific</w:t>
      </w:r>
      <w:r>
        <w:rPr>
          <w:spacing w:val="1"/>
          <w:sz w:val="24"/>
          <w:szCs w:val="24"/>
        </w:rPr>
        <w:t xml:space="preserve"> </w:t>
      </w:r>
      <w:r>
        <w:rPr>
          <w:sz w:val="24"/>
          <w:szCs w:val="24"/>
        </w:rPr>
        <w:t>details,  including</w:t>
      </w:r>
      <w:r>
        <w:rPr>
          <w:spacing w:val="47"/>
          <w:sz w:val="24"/>
          <w:szCs w:val="24"/>
        </w:rPr>
        <w:t xml:space="preserve"> </w:t>
      </w:r>
      <w:r>
        <w:rPr>
          <w:sz w:val="24"/>
          <w:szCs w:val="24"/>
        </w:rPr>
        <w:t>solutions,</w:t>
      </w:r>
      <w:r>
        <w:rPr>
          <w:spacing w:val="55"/>
          <w:sz w:val="24"/>
          <w:szCs w:val="24"/>
        </w:rPr>
        <w:t xml:space="preserve"> </w:t>
      </w:r>
      <w:r>
        <w:rPr>
          <w:sz w:val="24"/>
          <w:szCs w:val="24"/>
        </w:rPr>
        <w:t>are</w:t>
      </w:r>
      <w:r>
        <w:rPr>
          <w:spacing w:val="36"/>
          <w:sz w:val="24"/>
          <w:szCs w:val="24"/>
        </w:rPr>
        <w:t xml:space="preserve"> </w:t>
      </w:r>
      <w:r>
        <w:rPr>
          <w:sz w:val="24"/>
          <w:szCs w:val="24"/>
        </w:rPr>
        <w:t>gi</w:t>
      </w:r>
      <w:r>
        <w:rPr>
          <w:spacing w:val="-6"/>
          <w:sz w:val="24"/>
          <w:szCs w:val="24"/>
        </w:rPr>
        <w:t>v</w:t>
      </w:r>
      <w:r>
        <w:rPr>
          <w:sz w:val="24"/>
          <w:szCs w:val="24"/>
        </w:rPr>
        <w:t>en</w:t>
      </w:r>
      <w:r>
        <w:rPr>
          <w:spacing w:val="22"/>
          <w:sz w:val="24"/>
          <w:szCs w:val="24"/>
        </w:rPr>
        <w:t xml:space="preserve"> </w:t>
      </w:r>
      <w:r>
        <w:rPr>
          <w:spacing w:val="-6"/>
          <w:sz w:val="24"/>
          <w:szCs w:val="24"/>
        </w:rPr>
        <w:t>b</w:t>
      </w:r>
      <w:r>
        <w:rPr>
          <w:sz w:val="24"/>
          <w:szCs w:val="24"/>
        </w:rPr>
        <w:t>y</w:t>
      </w:r>
      <w:r>
        <w:rPr>
          <w:spacing w:val="30"/>
          <w:sz w:val="24"/>
          <w:szCs w:val="24"/>
        </w:rPr>
        <w:t xml:space="preserve"> </w:t>
      </w:r>
      <w:r>
        <w:rPr>
          <w:sz w:val="24"/>
          <w:szCs w:val="24"/>
        </w:rPr>
        <w:t>[15–17]</w:t>
      </w:r>
    </w:p>
    <w:p w14:paraId="27308E5C" w14:textId="77777777" w:rsidR="004B03EF" w:rsidRDefault="00F64046">
      <w:pPr>
        <w:spacing w:before="5" w:line="363" w:lineRule="auto"/>
        <w:ind w:left="100" w:right="60" w:firstLine="299"/>
        <w:jc w:val="both"/>
        <w:rPr>
          <w:sz w:val="24"/>
          <w:szCs w:val="24"/>
        </w:rPr>
      </w:pPr>
      <w:r>
        <w:rPr>
          <w:sz w:val="24"/>
          <w:szCs w:val="24"/>
        </w:rPr>
        <w:t xml:space="preserve">The </w:t>
      </w:r>
      <w:r>
        <w:rPr>
          <w:spacing w:val="11"/>
          <w:sz w:val="24"/>
          <w:szCs w:val="24"/>
        </w:rPr>
        <w:t xml:space="preserve"> </w:t>
      </w:r>
      <w:r>
        <w:rPr>
          <w:sz w:val="24"/>
          <w:szCs w:val="24"/>
        </w:rPr>
        <w:t xml:space="preserve">problems </w:t>
      </w:r>
      <w:r>
        <w:rPr>
          <w:spacing w:val="9"/>
          <w:sz w:val="24"/>
          <w:szCs w:val="24"/>
        </w:rPr>
        <w:t xml:space="preserve"> </w:t>
      </w:r>
      <w:r>
        <w:rPr>
          <w:sz w:val="24"/>
          <w:szCs w:val="24"/>
        </w:rPr>
        <w:t xml:space="preserve">related </w:t>
      </w:r>
      <w:r>
        <w:rPr>
          <w:spacing w:val="28"/>
          <w:sz w:val="24"/>
          <w:szCs w:val="24"/>
        </w:rPr>
        <w:t xml:space="preserve"> </w:t>
      </w:r>
      <w:r>
        <w:rPr>
          <w:sz w:val="24"/>
          <w:szCs w:val="24"/>
        </w:rPr>
        <w:t xml:space="preserve">to </w:t>
      </w:r>
      <w:r>
        <w:rPr>
          <w:spacing w:val="2"/>
          <w:sz w:val="24"/>
          <w:szCs w:val="24"/>
        </w:rPr>
        <w:t xml:space="preserve"> </w:t>
      </w:r>
      <w:r>
        <w:rPr>
          <w:sz w:val="24"/>
          <w:szCs w:val="24"/>
        </w:rPr>
        <w:t>sensitivi</w:t>
      </w:r>
      <w:r>
        <w:rPr>
          <w:spacing w:val="-5"/>
          <w:sz w:val="24"/>
          <w:szCs w:val="24"/>
        </w:rPr>
        <w:t>t</w:t>
      </w:r>
      <w:r>
        <w:rPr>
          <w:sz w:val="24"/>
          <w:szCs w:val="24"/>
        </w:rPr>
        <w:t xml:space="preserve">y </w:t>
      </w:r>
      <w:r>
        <w:rPr>
          <w:spacing w:val="36"/>
          <w:sz w:val="24"/>
          <w:szCs w:val="24"/>
        </w:rPr>
        <w:t xml:space="preserve"> </w:t>
      </w:r>
      <w:r>
        <w:rPr>
          <w:sz w:val="24"/>
          <w:szCs w:val="24"/>
        </w:rPr>
        <w:t xml:space="preserve">are  curious </w:t>
      </w:r>
      <w:r>
        <w:rPr>
          <w:spacing w:val="4"/>
          <w:sz w:val="24"/>
          <w:szCs w:val="24"/>
        </w:rPr>
        <w:t xml:space="preserve"> </w:t>
      </w:r>
      <w:r>
        <w:rPr>
          <w:sz w:val="24"/>
          <w:szCs w:val="24"/>
        </w:rPr>
        <w:t xml:space="preserve">to </w:t>
      </w:r>
      <w:r>
        <w:rPr>
          <w:spacing w:val="2"/>
          <w:sz w:val="24"/>
          <w:szCs w:val="24"/>
        </w:rPr>
        <w:t xml:space="preserve"> </w:t>
      </w:r>
      <w:r>
        <w:rPr>
          <w:sz w:val="24"/>
          <w:szCs w:val="24"/>
        </w:rPr>
        <w:t>i</w:t>
      </w:r>
      <w:r>
        <w:rPr>
          <w:spacing w:val="-6"/>
          <w:sz w:val="24"/>
          <w:szCs w:val="24"/>
        </w:rPr>
        <w:t>nv</w:t>
      </w:r>
      <w:r>
        <w:rPr>
          <w:sz w:val="24"/>
          <w:szCs w:val="24"/>
        </w:rPr>
        <w:t xml:space="preserve">estigate.   </w:t>
      </w:r>
      <w:r>
        <w:rPr>
          <w:spacing w:val="5"/>
          <w:sz w:val="24"/>
          <w:szCs w:val="24"/>
        </w:rPr>
        <w:t xml:space="preserve"> </w:t>
      </w:r>
      <w:r>
        <w:rPr>
          <w:sz w:val="24"/>
          <w:szCs w:val="24"/>
        </w:rPr>
        <w:t>My</w:t>
      </w:r>
      <w:r>
        <w:rPr>
          <w:spacing w:val="45"/>
          <w:sz w:val="24"/>
          <w:szCs w:val="24"/>
        </w:rPr>
        <w:t xml:space="preserve"> </w:t>
      </w:r>
      <w:r>
        <w:rPr>
          <w:sz w:val="24"/>
          <w:szCs w:val="24"/>
        </w:rPr>
        <w:t>resear</w:t>
      </w:r>
      <w:r>
        <w:rPr>
          <w:spacing w:val="-6"/>
          <w:sz w:val="24"/>
          <w:szCs w:val="24"/>
        </w:rPr>
        <w:t>c</w:t>
      </w:r>
      <w:r>
        <w:rPr>
          <w:sz w:val="24"/>
          <w:szCs w:val="24"/>
        </w:rPr>
        <w:t xml:space="preserve">h </w:t>
      </w:r>
      <w:r>
        <w:rPr>
          <w:spacing w:val="11"/>
          <w:sz w:val="24"/>
          <w:szCs w:val="24"/>
        </w:rPr>
        <w:t xml:space="preserve"> </w:t>
      </w:r>
      <w:r>
        <w:rPr>
          <w:sz w:val="24"/>
          <w:szCs w:val="24"/>
        </w:rPr>
        <w:t>is</w:t>
      </w:r>
      <w:r>
        <w:rPr>
          <w:spacing w:val="38"/>
          <w:sz w:val="24"/>
          <w:szCs w:val="24"/>
        </w:rPr>
        <w:t xml:space="preserve"> </w:t>
      </w:r>
      <w:r>
        <w:rPr>
          <w:sz w:val="24"/>
          <w:szCs w:val="24"/>
        </w:rPr>
        <w:t xml:space="preserve">closely related </w:t>
      </w:r>
      <w:r>
        <w:rPr>
          <w:spacing w:val="5"/>
          <w:sz w:val="24"/>
          <w:szCs w:val="24"/>
        </w:rPr>
        <w:t xml:space="preserve"> </w:t>
      </w:r>
      <w:r>
        <w:rPr>
          <w:sz w:val="24"/>
          <w:szCs w:val="24"/>
        </w:rPr>
        <w:t>to</w:t>
      </w:r>
      <w:r>
        <w:rPr>
          <w:spacing w:val="39"/>
          <w:sz w:val="24"/>
          <w:szCs w:val="24"/>
        </w:rPr>
        <w:t xml:space="preserve"> </w:t>
      </w:r>
      <w:r>
        <w:rPr>
          <w:w w:val="106"/>
          <w:sz w:val="24"/>
          <w:szCs w:val="24"/>
        </w:rPr>
        <w:t>sensitivi</w:t>
      </w:r>
      <w:r>
        <w:rPr>
          <w:spacing w:val="-5"/>
          <w:w w:val="106"/>
          <w:sz w:val="24"/>
          <w:szCs w:val="24"/>
        </w:rPr>
        <w:t>t</w:t>
      </w:r>
      <w:r>
        <w:rPr>
          <w:spacing w:val="-19"/>
          <w:w w:val="102"/>
          <w:sz w:val="24"/>
          <w:szCs w:val="24"/>
        </w:rPr>
        <w:t>y</w:t>
      </w:r>
      <w:r>
        <w:rPr>
          <w:w w:val="107"/>
          <w:sz w:val="24"/>
          <w:szCs w:val="24"/>
        </w:rPr>
        <w:t>.</w:t>
      </w:r>
    </w:p>
    <w:p w14:paraId="27308E5D" w14:textId="77777777" w:rsidR="004B03EF" w:rsidRDefault="004B03EF">
      <w:pPr>
        <w:spacing w:line="200" w:lineRule="exact"/>
      </w:pPr>
    </w:p>
    <w:p w14:paraId="27308E5E" w14:textId="77777777" w:rsidR="004B03EF" w:rsidRDefault="004B03EF">
      <w:pPr>
        <w:spacing w:line="200" w:lineRule="exact"/>
      </w:pPr>
    </w:p>
    <w:p w14:paraId="27308E5F" w14:textId="77777777" w:rsidR="004B03EF" w:rsidRDefault="004B03EF">
      <w:pPr>
        <w:spacing w:line="200" w:lineRule="exact"/>
      </w:pPr>
    </w:p>
    <w:p w14:paraId="27308E60" w14:textId="77777777" w:rsidR="004B03EF" w:rsidRDefault="004B03EF">
      <w:pPr>
        <w:spacing w:line="200" w:lineRule="exact"/>
      </w:pPr>
    </w:p>
    <w:p w14:paraId="27308E61" w14:textId="77777777" w:rsidR="004B03EF" w:rsidRDefault="004B03EF">
      <w:pPr>
        <w:spacing w:line="200" w:lineRule="exact"/>
      </w:pPr>
    </w:p>
    <w:p w14:paraId="27308E62" w14:textId="77777777" w:rsidR="004B03EF" w:rsidRDefault="004B03EF">
      <w:pPr>
        <w:spacing w:before="5" w:line="220" w:lineRule="exact"/>
        <w:rPr>
          <w:sz w:val="22"/>
          <w:szCs w:val="22"/>
        </w:rPr>
      </w:pPr>
    </w:p>
    <w:p w14:paraId="27308E63" w14:textId="77777777" w:rsidR="004B03EF" w:rsidRDefault="00F64046">
      <w:pPr>
        <w:ind w:left="100"/>
        <w:rPr>
          <w:sz w:val="24"/>
          <w:szCs w:val="24"/>
        </w:rPr>
        <w:sectPr w:rsidR="004B03EF">
          <w:pgSz w:w="11920" w:h="16840"/>
          <w:pgMar w:top="940" w:right="1040" w:bottom="280" w:left="134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5"/>
          <w:sz w:val="24"/>
          <w:szCs w:val="24"/>
        </w:rPr>
        <w:t xml:space="preserve"> </w:t>
      </w:r>
      <w:r>
        <w:rPr>
          <w:sz w:val="24"/>
          <w:szCs w:val="24"/>
        </w:rPr>
        <w:t>5</w:t>
      </w:r>
    </w:p>
    <w:p w14:paraId="27308E64" w14:textId="77777777" w:rsidR="004B03EF" w:rsidRDefault="004B03EF">
      <w:pPr>
        <w:spacing w:line="200" w:lineRule="exact"/>
      </w:pPr>
    </w:p>
    <w:p w14:paraId="27308E65" w14:textId="77777777" w:rsidR="004B03EF" w:rsidRDefault="004B03EF">
      <w:pPr>
        <w:spacing w:before="17" w:line="280" w:lineRule="exact"/>
        <w:rPr>
          <w:sz w:val="28"/>
          <w:szCs w:val="28"/>
        </w:rPr>
      </w:pPr>
    </w:p>
    <w:p w14:paraId="27308E66" w14:textId="77777777" w:rsidR="004B03EF" w:rsidRDefault="00F64046">
      <w:pPr>
        <w:spacing w:before="18"/>
        <w:ind w:left="399"/>
        <w:rPr>
          <w:sz w:val="22"/>
          <w:szCs w:val="22"/>
        </w:rPr>
      </w:pPr>
      <w:r>
        <w:rPr>
          <w:sz w:val="22"/>
          <w:szCs w:val="22"/>
        </w:rPr>
        <w:t xml:space="preserve">D.    </w:t>
      </w:r>
      <w:r>
        <w:rPr>
          <w:spacing w:val="23"/>
          <w:sz w:val="22"/>
          <w:szCs w:val="22"/>
        </w:rPr>
        <w:t xml:space="preserve"> </w:t>
      </w:r>
      <w:r>
        <w:rPr>
          <w:w w:val="123"/>
          <w:sz w:val="22"/>
          <w:szCs w:val="22"/>
        </w:rPr>
        <w:t>Injections</w:t>
      </w:r>
    </w:p>
    <w:p w14:paraId="27308E67" w14:textId="77777777" w:rsidR="004B03EF" w:rsidRDefault="004B03EF">
      <w:pPr>
        <w:spacing w:line="200" w:lineRule="exact"/>
      </w:pPr>
    </w:p>
    <w:p w14:paraId="27308E68" w14:textId="77777777" w:rsidR="004B03EF" w:rsidRDefault="004B03EF">
      <w:pPr>
        <w:spacing w:before="10" w:line="220" w:lineRule="exact"/>
        <w:rPr>
          <w:sz w:val="22"/>
          <w:szCs w:val="22"/>
        </w:rPr>
      </w:pPr>
    </w:p>
    <w:p w14:paraId="27308E69" w14:textId="09C91F73" w:rsidR="004B03EF" w:rsidRDefault="00F64046">
      <w:pPr>
        <w:spacing w:line="363" w:lineRule="auto"/>
        <w:ind w:left="100" w:right="59" w:firstLine="299"/>
        <w:jc w:val="both"/>
        <w:rPr>
          <w:sz w:val="24"/>
          <w:szCs w:val="24"/>
        </w:rPr>
      </w:pPr>
      <w:commentRangeStart w:id="54"/>
      <w:r>
        <w:rPr>
          <w:sz w:val="24"/>
          <w:szCs w:val="24"/>
        </w:rPr>
        <w:t>In</w:t>
      </w:r>
      <w:r>
        <w:rPr>
          <w:spacing w:val="37"/>
          <w:sz w:val="24"/>
          <w:szCs w:val="24"/>
        </w:rPr>
        <w:t xml:space="preserve"> </w:t>
      </w:r>
      <w:r>
        <w:rPr>
          <w:sz w:val="24"/>
          <w:szCs w:val="24"/>
        </w:rPr>
        <w:t xml:space="preserve">short, </w:t>
      </w:r>
      <w:r>
        <w:rPr>
          <w:spacing w:val="7"/>
          <w:sz w:val="24"/>
          <w:szCs w:val="24"/>
        </w:rPr>
        <w:t xml:space="preserve"> </w:t>
      </w:r>
      <w:r>
        <w:rPr>
          <w:sz w:val="24"/>
          <w:szCs w:val="24"/>
        </w:rPr>
        <w:t>injections</w:t>
      </w:r>
      <w:r>
        <w:rPr>
          <w:spacing w:val="52"/>
          <w:sz w:val="24"/>
          <w:szCs w:val="24"/>
        </w:rPr>
        <w:t xml:space="preserve"> </w:t>
      </w:r>
      <w:r>
        <w:rPr>
          <w:sz w:val="24"/>
          <w:szCs w:val="24"/>
        </w:rPr>
        <w:t>are</w:t>
      </w:r>
      <w:r>
        <w:rPr>
          <w:spacing w:val="41"/>
          <w:sz w:val="24"/>
          <w:szCs w:val="24"/>
        </w:rPr>
        <w:t xml:space="preserve"> </w:t>
      </w:r>
      <w:r>
        <w:rPr>
          <w:sz w:val="24"/>
          <w:szCs w:val="24"/>
        </w:rPr>
        <w:t>used</w:t>
      </w:r>
      <w:r>
        <w:rPr>
          <w:spacing w:val="36"/>
          <w:sz w:val="24"/>
          <w:szCs w:val="24"/>
        </w:rPr>
        <w:t xml:space="preserve"> </w:t>
      </w:r>
      <w:r>
        <w:rPr>
          <w:sz w:val="24"/>
          <w:szCs w:val="24"/>
        </w:rPr>
        <w:t>to</w:t>
      </w:r>
      <w:r>
        <w:rPr>
          <w:spacing w:val="43"/>
          <w:sz w:val="24"/>
          <w:szCs w:val="24"/>
        </w:rPr>
        <w:t xml:space="preserve"> </w:t>
      </w:r>
      <w:r>
        <w:rPr>
          <w:sz w:val="24"/>
          <w:szCs w:val="24"/>
        </w:rPr>
        <w:t xml:space="preserve">test </w:t>
      </w:r>
      <w:r>
        <w:rPr>
          <w:spacing w:val="6"/>
          <w:sz w:val="24"/>
          <w:szCs w:val="24"/>
        </w:rPr>
        <w:t xml:space="preserve"> </w:t>
      </w:r>
      <w:r>
        <w:rPr>
          <w:sz w:val="24"/>
          <w:szCs w:val="24"/>
        </w:rPr>
        <w:t xml:space="preserve">whether </w:t>
      </w:r>
      <w:r>
        <w:rPr>
          <w:spacing w:val="2"/>
          <w:sz w:val="24"/>
          <w:szCs w:val="24"/>
        </w:rPr>
        <w:t xml:space="preserve"> </w:t>
      </w:r>
      <w:r>
        <w:rPr>
          <w:sz w:val="24"/>
          <w:szCs w:val="24"/>
        </w:rPr>
        <w:t>the</w:t>
      </w:r>
      <w:r>
        <w:rPr>
          <w:spacing w:val="52"/>
          <w:sz w:val="24"/>
          <w:szCs w:val="24"/>
        </w:rPr>
        <w:t xml:space="preserve"> </w:t>
      </w:r>
      <w:r>
        <w:rPr>
          <w:sz w:val="24"/>
          <w:szCs w:val="24"/>
        </w:rPr>
        <w:t xml:space="preserve">detectors </w:t>
      </w:r>
      <w:r>
        <w:rPr>
          <w:spacing w:val="16"/>
          <w:sz w:val="24"/>
          <w:szCs w:val="24"/>
        </w:rPr>
        <w:t xml:space="preserve"> </w:t>
      </w:r>
      <w:r>
        <w:rPr>
          <w:spacing w:val="-6"/>
          <w:sz w:val="24"/>
          <w:szCs w:val="24"/>
        </w:rPr>
        <w:t>w</w:t>
      </w:r>
      <w:r>
        <w:rPr>
          <w:sz w:val="24"/>
          <w:szCs w:val="24"/>
        </w:rPr>
        <w:t>ere</w:t>
      </w:r>
      <w:r>
        <w:rPr>
          <w:spacing w:val="24"/>
          <w:sz w:val="24"/>
          <w:szCs w:val="24"/>
        </w:rPr>
        <w:t xml:space="preserve"> </w:t>
      </w:r>
      <w:r>
        <w:rPr>
          <w:spacing w:val="-6"/>
          <w:sz w:val="24"/>
          <w:szCs w:val="24"/>
        </w:rPr>
        <w:t>w</w:t>
      </w:r>
      <w:r>
        <w:rPr>
          <w:sz w:val="24"/>
          <w:szCs w:val="24"/>
        </w:rPr>
        <w:t>orking</w:t>
      </w:r>
      <w:r>
        <w:rPr>
          <w:spacing w:val="31"/>
          <w:sz w:val="24"/>
          <w:szCs w:val="24"/>
        </w:rPr>
        <w:t xml:space="preserve"> </w:t>
      </w:r>
      <w:r>
        <w:rPr>
          <w:spacing w:val="-7"/>
          <w:sz w:val="24"/>
          <w:szCs w:val="24"/>
        </w:rPr>
        <w:t>w</w:t>
      </w:r>
      <w:r>
        <w:rPr>
          <w:sz w:val="24"/>
          <w:szCs w:val="24"/>
        </w:rPr>
        <w:t>ell</w:t>
      </w:r>
      <w:commentRangeEnd w:id="54"/>
      <w:r w:rsidR="009502B9">
        <w:rPr>
          <w:rStyle w:val="CommentReference"/>
        </w:rPr>
        <w:commentReference w:id="54"/>
      </w:r>
      <w:r>
        <w:rPr>
          <w:sz w:val="24"/>
          <w:szCs w:val="24"/>
        </w:rPr>
        <w:t>.</w:t>
      </w:r>
      <w:r>
        <w:rPr>
          <w:spacing w:val="50"/>
          <w:sz w:val="24"/>
          <w:szCs w:val="24"/>
        </w:rPr>
        <w:t xml:space="preserve"> </w:t>
      </w:r>
      <w:r>
        <w:rPr>
          <w:sz w:val="24"/>
          <w:szCs w:val="24"/>
        </w:rPr>
        <w:t>There</w:t>
      </w:r>
      <w:r>
        <w:rPr>
          <w:spacing w:val="57"/>
          <w:sz w:val="24"/>
          <w:szCs w:val="24"/>
        </w:rPr>
        <w:t xml:space="preserve"> </w:t>
      </w:r>
      <w:r>
        <w:rPr>
          <w:w w:val="106"/>
          <w:sz w:val="24"/>
          <w:szCs w:val="24"/>
        </w:rPr>
        <w:t xml:space="preserve">are </w:t>
      </w:r>
      <w:r>
        <w:rPr>
          <w:spacing w:val="-6"/>
          <w:w w:val="136"/>
          <w:sz w:val="24"/>
          <w:szCs w:val="24"/>
        </w:rPr>
        <w:t>t</w:t>
      </w:r>
      <w:r>
        <w:rPr>
          <w:spacing w:val="-6"/>
          <w:w w:val="97"/>
          <w:sz w:val="24"/>
          <w:szCs w:val="24"/>
        </w:rPr>
        <w:t>w</w:t>
      </w:r>
      <w:r>
        <w:rPr>
          <w:w w:val="97"/>
          <w:sz w:val="24"/>
          <w:szCs w:val="24"/>
        </w:rPr>
        <w:t>o</w:t>
      </w:r>
      <w:r>
        <w:rPr>
          <w:spacing w:val="18"/>
          <w:sz w:val="24"/>
          <w:szCs w:val="24"/>
        </w:rPr>
        <w:t xml:space="preserve"> </w:t>
      </w:r>
      <w:r>
        <w:rPr>
          <w:spacing w:val="-6"/>
          <w:w w:val="136"/>
          <w:sz w:val="24"/>
          <w:szCs w:val="24"/>
        </w:rPr>
        <w:t>t</w:t>
      </w:r>
      <w:r>
        <w:rPr>
          <w:w w:val="105"/>
          <w:sz w:val="24"/>
          <w:szCs w:val="24"/>
        </w:rPr>
        <w:t>y</w:t>
      </w:r>
      <w:r>
        <w:rPr>
          <w:spacing w:val="7"/>
          <w:w w:val="105"/>
          <w:sz w:val="24"/>
          <w:szCs w:val="24"/>
        </w:rPr>
        <w:t>p</w:t>
      </w:r>
      <w:r>
        <w:rPr>
          <w:w w:val="98"/>
          <w:sz w:val="24"/>
          <w:szCs w:val="24"/>
        </w:rPr>
        <w:t>es</w:t>
      </w:r>
      <w:r>
        <w:rPr>
          <w:spacing w:val="18"/>
          <w:sz w:val="24"/>
          <w:szCs w:val="24"/>
        </w:rPr>
        <w:t xml:space="preserve"> </w:t>
      </w:r>
      <w:r>
        <w:rPr>
          <w:sz w:val="24"/>
          <w:szCs w:val="24"/>
        </w:rPr>
        <w:t>of</w:t>
      </w:r>
      <w:r>
        <w:rPr>
          <w:spacing w:val="6"/>
          <w:sz w:val="24"/>
          <w:szCs w:val="24"/>
        </w:rPr>
        <w:t xml:space="preserve"> </w:t>
      </w:r>
      <w:r>
        <w:rPr>
          <w:sz w:val="24"/>
          <w:szCs w:val="24"/>
        </w:rPr>
        <w:t xml:space="preserve">injections: </w:t>
      </w:r>
      <w:r>
        <w:rPr>
          <w:spacing w:val="16"/>
          <w:sz w:val="24"/>
          <w:szCs w:val="24"/>
        </w:rPr>
        <w:t xml:space="preserve"> </w:t>
      </w:r>
      <w:r>
        <w:rPr>
          <w:sz w:val="24"/>
          <w:szCs w:val="24"/>
        </w:rPr>
        <w:t>hard</w:t>
      </w:r>
      <w:r>
        <w:rPr>
          <w:spacing w:val="-6"/>
          <w:sz w:val="24"/>
          <w:szCs w:val="24"/>
        </w:rPr>
        <w:t>w</w:t>
      </w:r>
      <w:r>
        <w:rPr>
          <w:sz w:val="24"/>
          <w:szCs w:val="24"/>
        </w:rPr>
        <w:t xml:space="preserve">are </w:t>
      </w:r>
      <w:r>
        <w:rPr>
          <w:spacing w:val="13"/>
          <w:sz w:val="24"/>
          <w:szCs w:val="24"/>
        </w:rPr>
        <w:t xml:space="preserve"> </w:t>
      </w:r>
      <w:r>
        <w:rPr>
          <w:sz w:val="24"/>
          <w:szCs w:val="24"/>
        </w:rPr>
        <w:t>injections</w:t>
      </w:r>
      <w:r>
        <w:rPr>
          <w:spacing w:val="53"/>
          <w:sz w:val="24"/>
          <w:szCs w:val="24"/>
        </w:rPr>
        <w:t xml:space="preserve"> </w:t>
      </w:r>
      <w:r>
        <w:rPr>
          <w:sz w:val="24"/>
          <w:szCs w:val="24"/>
        </w:rPr>
        <w:t>and</w:t>
      </w:r>
      <w:r>
        <w:rPr>
          <w:spacing w:val="47"/>
          <w:sz w:val="24"/>
          <w:szCs w:val="24"/>
        </w:rPr>
        <w:t xml:space="preserve"> </w:t>
      </w:r>
      <w:r>
        <w:rPr>
          <w:sz w:val="24"/>
          <w:szCs w:val="24"/>
        </w:rPr>
        <w:t>sof</w:t>
      </w:r>
      <w:r>
        <w:rPr>
          <w:spacing w:val="-6"/>
          <w:sz w:val="24"/>
          <w:szCs w:val="24"/>
        </w:rPr>
        <w:t>t</w:t>
      </w:r>
      <w:r>
        <w:rPr>
          <w:spacing w:val="-7"/>
          <w:sz w:val="24"/>
          <w:szCs w:val="24"/>
        </w:rPr>
        <w:t>w</w:t>
      </w:r>
      <w:r>
        <w:rPr>
          <w:sz w:val="24"/>
          <w:szCs w:val="24"/>
        </w:rPr>
        <w:t>are</w:t>
      </w:r>
      <w:r>
        <w:rPr>
          <w:spacing w:val="42"/>
          <w:sz w:val="24"/>
          <w:szCs w:val="24"/>
        </w:rPr>
        <w:t xml:space="preserve"> </w:t>
      </w:r>
      <w:r>
        <w:rPr>
          <w:sz w:val="24"/>
          <w:szCs w:val="24"/>
        </w:rPr>
        <w:t xml:space="preserve">injections. </w:t>
      </w:r>
      <w:r>
        <w:rPr>
          <w:spacing w:val="26"/>
          <w:sz w:val="24"/>
          <w:szCs w:val="24"/>
        </w:rPr>
        <w:t xml:space="preserve"> </w:t>
      </w:r>
      <w:r>
        <w:rPr>
          <w:sz w:val="24"/>
          <w:szCs w:val="24"/>
        </w:rPr>
        <w:t>The</w:t>
      </w:r>
      <w:r>
        <w:rPr>
          <w:spacing w:val="49"/>
          <w:sz w:val="24"/>
          <w:szCs w:val="24"/>
        </w:rPr>
        <w:t xml:space="preserve"> </w:t>
      </w:r>
      <w:r>
        <w:rPr>
          <w:sz w:val="24"/>
          <w:szCs w:val="24"/>
        </w:rPr>
        <w:t>first</w:t>
      </w:r>
      <w:r>
        <w:rPr>
          <w:spacing w:val="34"/>
          <w:sz w:val="24"/>
          <w:szCs w:val="24"/>
        </w:rPr>
        <w:t xml:space="preserve"> </w:t>
      </w:r>
      <w:r>
        <w:rPr>
          <w:spacing w:val="-6"/>
          <w:w w:val="136"/>
          <w:sz w:val="24"/>
          <w:szCs w:val="24"/>
        </w:rPr>
        <w:t>t</w:t>
      </w:r>
      <w:r>
        <w:rPr>
          <w:w w:val="105"/>
          <w:sz w:val="24"/>
          <w:szCs w:val="24"/>
        </w:rPr>
        <w:t>y</w:t>
      </w:r>
      <w:r>
        <w:rPr>
          <w:spacing w:val="7"/>
          <w:w w:val="105"/>
          <w:sz w:val="24"/>
          <w:szCs w:val="24"/>
        </w:rPr>
        <w:t>p</w:t>
      </w:r>
      <w:r>
        <w:rPr>
          <w:w w:val="97"/>
          <w:sz w:val="24"/>
          <w:szCs w:val="24"/>
        </w:rPr>
        <w:t>e</w:t>
      </w:r>
      <w:r>
        <w:rPr>
          <w:spacing w:val="18"/>
          <w:sz w:val="24"/>
          <w:szCs w:val="24"/>
        </w:rPr>
        <w:t xml:space="preserve"> </w:t>
      </w:r>
      <w:r>
        <w:rPr>
          <w:sz w:val="24"/>
          <w:szCs w:val="24"/>
        </w:rPr>
        <w:t>is</w:t>
      </w:r>
      <w:r>
        <w:rPr>
          <w:spacing w:val="16"/>
          <w:sz w:val="24"/>
          <w:szCs w:val="24"/>
        </w:rPr>
        <w:t xml:space="preserve"> </w:t>
      </w:r>
      <w:r>
        <w:rPr>
          <w:w w:val="105"/>
          <w:sz w:val="24"/>
          <w:szCs w:val="24"/>
        </w:rPr>
        <w:t xml:space="preserve">made </w:t>
      </w:r>
      <w:r>
        <w:rPr>
          <w:spacing w:val="-6"/>
          <w:sz w:val="24"/>
          <w:szCs w:val="24"/>
        </w:rPr>
        <w:t>b</w:t>
      </w:r>
      <w:r>
        <w:rPr>
          <w:sz w:val="24"/>
          <w:szCs w:val="24"/>
        </w:rPr>
        <w:t>y</w:t>
      </w:r>
      <w:r>
        <w:rPr>
          <w:spacing w:val="28"/>
          <w:sz w:val="24"/>
          <w:szCs w:val="24"/>
        </w:rPr>
        <w:t xml:space="preserve"> </w:t>
      </w:r>
      <w:r>
        <w:rPr>
          <w:sz w:val="24"/>
          <w:szCs w:val="24"/>
        </w:rPr>
        <w:t>ma</w:t>
      </w:r>
      <w:r>
        <w:rPr>
          <w:spacing w:val="-6"/>
          <w:sz w:val="24"/>
          <w:szCs w:val="24"/>
        </w:rPr>
        <w:t>n</w:t>
      </w:r>
      <w:r>
        <w:rPr>
          <w:sz w:val="24"/>
          <w:szCs w:val="24"/>
        </w:rPr>
        <w:t xml:space="preserve">ually  </w:t>
      </w:r>
      <w:r>
        <w:rPr>
          <w:spacing w:val="-6"/>
          <w:sz w:val="24"/>
          <w:szCs w:val="24"/>
        </w:rPr>
        <w:t>c</w:t>
      </w:r>
      <w:r>
        <w:rPr>
          <w:sz w:val="24"/>
          <w:szCs w:val="24"/>
        </w:rPr>
        <w:t>hangi</w:t>
      </w:r>
      <w:r>
        <w:rPr>
          <w:spacing w:val="1"/>
          <w:sz w:val="24"/>
          <w:szCs w:val="24"/>
        </w:rPr>
        <w:t>n</w:t>
      </w:r>
      <w:r>
        <w:rPr>
          <w:sz w:val="24"/>
          <w:szCs w:val="24"/>
        </w:rPr>
        <w:t>g</w:t>
      </w:r>
      <w:r>
        <w:rPr>
          <w:spacing w:val="42"/>
          <w:sz w:val="24"/>
          <w:szCs w:val="24"/>
        </w:rPr>
        <w:t xml:space="preserve"> </w:t>
      </w:r>
      <w:r>
        <w:rPr>
          <w:sz w:val="24"/>
          <w:szCs w:val="24"/>
        </w:rPr>
        <w:t>the</w:t>
      </w:r>
      <w:r>
        <w:rPr>
          <w:spacing w:val="45"/>
          <w:sz w:val="24"/>
          <w:szCs w:val="24"/>
        </w:rPr>
        <w:t xml:space="preserve"> </w:t>
      </w:r>
      <w:r>
        <w:rPr>
          <w:spacing w:val="7"/>
          <w:sz w:val="24"/>
          <w:szCs w:val="24"/>
        </w:rPr>
        <w:t>p</w:t>
      </w:r>
      <w:r>
        <w:rPr>
          <w:sz w:val="24"/>
          <w:szCs w:val="24"/>
        </w:rPr>
        <w:t>osition</w:t>
      </w:r>
      <w:r>
        <w:rPr>
          <w:spacing w:val="46"/>
          <w:sz w:val="24"/>
          <w:szCs w:val="24"/>
        </w:rPr>
        <w:t xml:space="preserve"> </w:t>
      </w:r>
      <w:r>
        <w:rPr>
          <w:sz w:val="24"/>
          <w:szCs w:val="24"/>
        </w:rPr>
        <w:t>of</w:t>
      </w:r>
      <w:r>
        <w:rPr>
          <w:spacing w:val="4"/>
          <w:sz w:val="24"/>
          <w:szCs w:val="24"/>
        </w:rPr>
        <w:t xml:space="preserve"> </w:t>
      </w:r>
      <w:r>
        <w:rPr>
          <w:sz w:val="24"/>
          <w:szCs w:val="24"/>
        </w:rPr>
        <w:t>the</w:t>
      </w:r>
      <w:r>
        <w:rPr>
          <w:spacing w:val="45"/>
          <w:sz w:val="24"/>
          <w:szCs w:val="24"/>
        </w:rPr>
        <w:t xml:space="preserve"> </w:t>
      </w:r>
      <w:r>
        <w:rPr>
          <w:sz w:val="24"/>
          <w:szCs w:val="24"/>
        </w:rPr>
        <w:t>mirrors</w:t>
      </w:r>
      <w:r>
        <w:rPr>
          <w:spacing w:val="48"/>
          <w:sz w:val="24"/>
          <w:szCs w:val="24"/>
        </w:rPr>
        <w:t xml:space="preserve"> </w:t>
      </w:r>
      <w:r>
        <w:rPr>
          <w:sz w:val="24"/>
          <w:szCs w:val="24"/>
        </w:rPr>
        <w:t>in</w:t>
      </w:r>
      <w:r>
        <w:rPr>
          <w:spacing w:val="24"/>
          <w:sz w:val="24"/>
          <w:szCs w:val="24"/>
        </w:rPr>
        <w:t xml:space="preserve"> </w:t>
      </w:r>
      <w:r>
        <w:rPr>
          <w:sz w:val="24"/>
          <w:szCs w:val="24"/>
        </w:rPr>
        <w:t>the</w:t>
      </w:r>
      <w:r>
        <w:rPr>
          <w:spacing w:val="45"/>
          <w:sz w:val="24"/>
          <w:szCs w:val="24"/>
        </w:rPr>
        <w:t xml:space="preserve"> </w:t>
      </w:r>
      <w:r>
        <w:rPr>
          <w:sz w:val="24"/>
          <w:szCs w:val="24"/>
        </w:rPr>
        <w:t>i</w:t>
      </w:r>
      <w:r>
        <w:rPr>
          <w:spacing w:val="-6"/>
          <w:sz w:val="24"/>
          <w:szCs w:val="24"/>
        </w:rPr>
        <w:t>n</w:t>
      </w:r>
      <w:r>
        <w:rPr>
          <w:sz w:val="24"/>
          <w:szCs w:val="24"/>
        </w:rPr>
        <w:t xml:space="preserve">terferometer. </w:t>
      </w:r>
      <w:r>
        <w:rPr>
          <w:spacing w:val="54"/>
          <w:sz w:val="24"/>
          <w:szCs w:val="24"/>
        </w:rPr>
        <w:t xml:space="preserve"> </w:t>
      </w:r>
      <w:r>
        <w:rPr>
          <w:sz w:val="24"/>
          <w:szCs w:val="24"/>
        </w:rPr>
        <w:t>The</w:t>
      </w:r>
      <w:r>
        <w:rPr>
          <w:spacing w:val="46"/>
          <w:sz w:val="24"/>
          <w:szCs w:val="24"/>
        </w:rPr>
        <w:t xml:space="preserve"> </w:t>
      </w:r>
      <w:r>
        <w:rPr>
          <w:sz w:val="24"/>
          <w:szCs w:val="24"/>
        </w:rPr>
        <w:t>second</w:t>
      </w:r>
      <w:r>
        <w:rPr>
          <w:spacing w:val="23"/>
          <w:sz w:val="24"/>
          <w:szCs w:val="24"/>
        </w:rPr>
        <w:t xml:space="preserve"> </w:t>
      </w:r>
      <w:r>
        <w:rPr>
          <w:spacing w:val="-7"/>
          <w:w w:val="136"/>
          <w:sz w:val="24"/>
          <w:szCs w:val="24"/>
        </w:rPr>
        <w:t>t</w:t>
      </w:r>
      <w:r>
        <w:rPr>
          <w:w w:val="105"/>
          <w:sz w:val="24"/>
          <w:szCs w:val="24"/>
        </w:rPr>
        <w:t>y</w:t>
      </w:r>
      <w:r>
        <w:rPr>
          <w:spacing w:val="7"/>
          <w:w w:val="105"/>
          <w:sz w:val="24"/>
          <w:szCs w:val="24"/>
        </w:rPr>
        <w:t>p</w:t>
      </w:r>
      <w:r>
        <w:rPr>
          <w:w w:val="97"/>
          <w:sz w:val="24"/>
          <w:szCs w:val="24"/>
        </w:rPr>
        <w:t>e</w:t>
      </w:r>
      <w:r>
        <w:rPr>
          <w:spacing w:val="16"/>
          <w:w w:val="97"/>
          <w:sz w:val="24"/>
          <w:szCs w:val="24"/>
        </w:rPr>
        <w:t xml:space="preserve"> </w:t>
      </w:r>
      <w:r>
        <w:rPr>
          <w:sz w:val="24"/>
          <w:szCs w:val="24"/>
        </w:rPr>
        <w:t>is a</w:t>
      </w:r>
      <w:r>
        <w:rPr>
          <w:spacing w:val="-6"/>
          <w:sz w:val="24"/>
          <w:szCs w:val="24"/>
        </w:rPr>
        <w:t>c</w:t>
      </w:r>
      <w:r>
        <w:rPr>
          <w:sz w:val="24"/>
          <w:szCs w:val="24"/>
        </w:rPr>
        <w:t>hie</w:t>
      </w:r>
      <w:r>
        <w:rPr>
          <w:spacing w:val="-6"/>
          <w:sz w:val="24"/>
          <w:szCs w:val="24"/>
        </w:rPr>
        <w:t>v</w:t>
      </w:r>
      <w:r>
        <w:rPr>
          <w:sz w:val="24"/>
          <w:szCs w:val="24"/>
        </w:rPr>
        <w:t>ed</w:t>
      </w:r>
      <w:r>
        <w:rPr>
          <w:spacing w:val="48"/>
          <w:sz w:val="24"/>
          <w:szCs w:val="24"/>
        </w:rPr>
        <w:t xml:space="preserve"> </w:t>
      </w:r>
      <w:r>
        <w:rPr>
          <w:spacing w:val="-6"/>
          <w:sz w:val="24"/>
          <w:szCs w:val="24"/>
        </w:rPr>
        <w:t>b</w:t>
      </w:r>
      <w:r>
        <w:rPr>
          <w:sz w:val="24"/>
          <w:szCs w:val="24"/>
        </w:rPr>
        <w:t>y</w:t>
      </w:r>
      <w:r>
        <w:rPr>
          <w:spacing w:val="38"/>
          <w:sz w:val="24"/>
          <w:szCs w:val="24"/>
        </w:rPr>
        <w:t xml:space="preserve"> </w:t>
      </w:r>
      <w:r>
        <w:rPr>
          <w:sz w:val="24"/>
          <w:szCs w:val="24"/>
        </w:rPr>
        <w:t>adding  a</w:t>
      </w:r>
      <w:r>
        <w:rPr>
          <w:spacing w:val="36"/>
          <w:sz w:val="24"/>
          <w:szCs w:val="24"/>
        </w:rPr>
        <w:t xml:space="preserve"> </w:t>
      </w:r>
      <w:r>
        <w:rPr>
          <w:sz w:val="24"/>
          <w:szCs w:val="24"/>
        </w:rPr>
        <w:t>signal</w:t>
      </w:r>
      <w:r>
        <w:rPr>
          <w:spacing w:val="39"/>
          <w:sz w:val="24"/>
          <w:szCs w:val="24"/>
        </w:rPr>
        <w:t xml:space="preserve"> </w:t>
      </w:r>
      <w:r>
        <w:rPr>
          <w:sz w:val="24"/>
          <w:szCs w:val="24"/>
        </w:rPr>
        <w:t xml:space="preserve">directly </w:t>
      </w:r>
      <w:r>
        <w:rPr>
          <w:spacing w:val="4"/>
          <w:sz w:val="24"/>
          <w:szCs w:val="24"/>
        </w:rPr>
        <w:t xml:space="preserve"> </w:t>
      </w:r>
      <w:r>
        <w:rPr>
          <w:sz w:val="24"/>
          <w:szCs w:val="24"/>
        </w:rPr>
        <w:t>i</w:t>
      </w:r>
      <w:r>
        <w:rPr>
          <w:spacing w:val="-6"/>
          <w:sz w:val="24"/>
          <w:szCs w:val="24"/>
        </w:rPr>
        <w:t>n</w:t>
      </w:r>
      <w:r>
        <w:rPr>
          <w:sz w:val="24"/>
          <w:szCs w:val="24"/>
        </w:rPr>
        <w:t>to</w:t>
      </w:r>
      <w:r>
        <w:rPr>
          <w:spacing w:val="54"/>
          <w:sz w:val="24"/>
          <w:szCs w:val="24"/>
        </w:rPr>
        <w:t xml:space="preserve"> </w:t>
      </w:r>
      <w:r>
        <w:rPr>
          <w:sz w:val="24"/>
          <w:szCs w:val="24"/>
        </w:rPr>
        <w:t>the</w:t>
      </w:r>
      <w:r>
        <w:rPr>
          <w:spacing w:val="56"/>
          <w:sz w:val="24"/>
          <w:szCs w:val="24"/>
        </w:rPr>
        <w:t xml:space="preserve"> </w:t>
      </w:r>
      <w:r>
        <w:rPr>
          <w:sz w:val="24"/>
          <w:szCs w:val="24"/>
        </w:rPr>
        <w:t xml:space="preserve">data </w:t>
      </w:r>
      <w:r>
        <w:rPr>
          <w:spacing w:val="18"/>
          <w:sz w:val="24"/>
          <w:szCs w:val="24"/>
        </w:rPr>
        <w:t xml:space="preserve"> </w:t>
      </w:r>
      <w:r>
        <w:rPr>
          <w:sz w:val="24"/>
          <w:szCs w:val="24"/>
        </w:rPr>
        <w:t>fl</w:t>
      </w:r>
      <w:r>
        <w:rPr>
          <w:spacing w:val="-6"/>
          <w:sz w:val="24"/>
          <w:szCs w:val="24"/>
        </w:rPr>
        <w:t>o</w:t>
      </w:r>
      <w:r>
        <w:rPr>
          <w:sz w:val="24"/>
          <w:szCs w:val="24"/>
        </w:rPr>
        <w:t>w.</w:t>
      </w:r>
      <w:r>
        <w:rPr>
          <w:spacing w:val="51"/>
          <w:sz w:val="24"/>
          <w:szCs w:val="24"/>
        </w:rPr>
        <w:t xml:space="preserve"> </w:t>
      </w:r>
      <w:commentRangeStart w:id="55"/>
      <w:r>
        <w:rPr>
          <w:sz w:val="24"/>
          <w:szCs w:val="24"/>
        </w:rPr>
        <w:t>More</w:t>
      </w:r>
      <w:r>
        <w:rPr>
          <w:spacing w:val="-6"/>
          <w:sz w:val="24"/>
          <w:szCs w:val="24"/>
        </w:rPr>
        <w:t>o</w:t>
      </w:r>
      <w:r>
        <w:rPr>
          <w:spacing w:val="-7"/>
          <w:sz w:val="24"/>
          <w:szCs w:val="24"/>
        </w:rPr>
        <w:t>v</w:t>
      </w:r>
      <w:r>
        <w:rPr>
          <w:sz w:val="24"/>
          <w:szCs w:val="24"/>
        </w:rPr>
        <w:t>er,</w:t>
      </w:r>
      <w:r>
        <w:rPr>
          <w:spacing w:val="44"/>
          <w:sz w:val="24"/>
          <w:szCs w:val="24"/>
        </w:rPr>
        <w:t xml:space="preserve"> </w:t>
      </w:r>
      <w:r>
        <w:rPr>
          <w:sz w:val="24"/>
          <w:szCs w:val="24"/>
        </w:rPr>
        <w:t xml:space="preserve">there </w:t>
      </w:r>
      <w:r>
        <w:rPr>
          <w:spacing w:val="5"/>
          <w:sz w:val="24"/>
          <w:szCs w:val="24"/>
        </w:rPr>
        <w:t xml:space="preserve"> </w:t>
      </w:r>
      <w:r>
        <w:rPr>
          <w:spacing w:val="-6"/>
          <w:sz w:val="24"/>
          <w:szCs w:val="24"/>
        </w:rPr>
        <w:t>w</w:t>
      </w:r>
      <w:r>
        <w:rPr>
          <w:sz w:val="24"/>
          <w:szCs w:val="24"/>
        </w:rPr>
        <w:t>ere</w:t>
      </w:r>
      <w:r>
        <w:rPr>
          <w:spacing w:val="27"/>
          <w:sz w:val="24"/>
          <w:szCs w:val="24"/>
        </w:rPr>
        <w:t xml:space="preserve"> </w:t>
      </w:r>
      <w:r>
        <w:rPr>
          <w:sz w:val="24"/>
          <w:szCs w:val="24"/>
        </w:rPr>
        <w:t>those</w:t>
      </w:r>
      <w:r>
        <w:rPr>
          <w:spacing w:val="53"/>
          <w:sz w:val="24"/>
          <w:szCs w:val="24"/>
        </w:rPr>
        <w:t xml:space="preserve"> </w:t>
      </w:r>
      <w:r>
        <w:rPr>
          <w:w w:val="102"/>
          <w:sz w:val="24"/>
          <w:szCs w:val="24"/>
        </w:rPr>
        <w:t xml:space="preserve">called </w:t>
      </w:r>
      <w:r>
        <w:rPr>
          <w:sz w:val="24"/>
          <w:szCs w:val="24"/>
        </w:rPr>
        <w:t xml:space="preserve">“blind </w:t>
      </w:r>
      <w:r>
        <w:rPr>
          <w:spacing w:val="17"/>
          <w:sz w:val="24"/>
          <w:szCs w:val="24"/>
        </w:rPr>
        <w:t xml:space="preserve"> </w:t>
      </w:r>
      <w:r>
        <w:rPr>
          <w:sz w:val="24"/>
          <w:szCs w:val="24"/>
        </w:rPr>
        <w:t xml:space="preserve">injections”, </w:t>
      </w:r>
      <w:r>
        <w:rPr>
          <w:spacing w:val="32"/>
          <w:sz w:val="24"/>
          <w:szCs w:val="24"/>
        </w:rPr>
        <w:t xml:space="preserve"> </w:t>
      </w:r>
      <w:r>
        <w:rPr>
          <w:sz w:val="24"/>
          <w:szCs w:val="24"/>
        </w:rPr>
        <w:t>when</w:t>
      </w:r>
      <w:r>
        <w:rPr>
          <w:spacing w:val="51"/>
          <w:sz w:val="24"/>
          <w:szCs w:val="24"/>
        </w:rPr>
        <w:t xml:space="preserve"> </w:t>
      </w:r>
      <w:r>
        <w:rPr>
          <w:sz w:val="24"/>
          <w:szCs w:val="24"/>
        </w:rPr>
        <w:t>few</w:t>
      </w:r>
      <w:r>
        <w:rPr>
          <w:spacing w:val="22"/>
          <w:sz w:val="24"/>
          <w:szCs w:val="24"/>
        </w:rPr>
        <w:t xml:space="preserve"> </w:t>
      </w:r>
      <w:r>
        <w:rPr>
          <w:sz w:val="24"/>
          <w:szCs w:val="24"/>
        </w:rPr>
        <w:t>scie</w:t>
      </w:r>
      <w:r>
        <w:rPr>
          <w:spacing w:val="-6"/>
          <w:sz w:val="24"/>
          <w:szCs w:val="24"/>
        </w:rPr>
        <w:t>n</w:t>
      </w:r>
      <w:r>
        <w:rPr>
          <w:sz w:val="24"/>
          <w:szCs w:val="24"/>
        </w:rPr>
        <w:t xml:space="preserve">tists </w:t>
      </w:r>
      <w:r>
        <w:rPr>
          <w:spacing w:val="23"/>
          <w:sz w:val="24"/>
          <w:szCs w:val="24"/>
        </w:rPr>
        <w:t xml:space="preserve"> </w:t>
      </w:r>
      <w:r>
        <w:rPr>
          <w:sz w:val="24"/>
          <w:szCs w:val="24"/>
        </w:rPr>
        <w:t>knew</w:t>
      </w:r>
      <w:r>
        <w:rPr>
          <w:spacing w:val="46"/>
          <w:sz w:val="24"/>
          <w:szCs w:val="24"/>
        </w:rPr>
        <w:t xml:space="preserve"> </w:t>
      </w:r>
      <w:r>
        <w:rPr>
          <w:sz w:val="24"/>
          <w:szCs w:val="24"/>
        </w:rPr>
        <w:t xml:space="preserve">it </w:t>
      </w:r>
      <w:r>
        <w:rPr>
          <w:spacing w:val="2"/>
          <w:sz w:val="24"/>
          <w:szCs w:val="24"/>
        </w:rPr>
        <w:t xml:space="preserve"> </w:t>
      </w:r>
      <w:r>
        <w:rPr>
          <w:spacing w:val="-6"/>
          <w:sz w:val="24"/>
          <w:szCs w:val="24"/>
        </w:rPr>
        <w:t>w</w:t>
      </w:r>
      <w:r>
        <w:rPr>
          <w:sz w:val="24"/>
          <w:szCs w:val="24"/>
        </w:rPr>
        <w:t>as</w:t>
      </w:r>
      <w:r>
        <w:rPr>
          <w:spacing w:val="42"/>
          <w:sz w:val="24"/>
          <w:szCs w:val="24"/>
        </w:rPr>
        <w:t xml:space="preserve"> </w:t>
      </w:r>
      <w:r>
        <w:rPr>
          <w:sz w:val="24"/>
          <w:szCs w:val="24"/>
        </w:rPr>
        <w:t xml:space="preserve">an  injection </w:t>
      </w:r>
      <w:r>
        <w:rPr>
          <w:spacing w:val="14"/>
          <w:sz w:val="24"/>
          <w:szCs w:val="24"/>
        </w:rPr>
        <w:t xml:space="preserve"> </w:t>
      </w:r>
      <w:r>
        <w:rPr>
          <w:sz w:val="24"/>
          <w:szCs w:val="24"/>
        </w:rPr>
        <w:t>while</w:t>
      </w:r>
      <w:r>
        <w:rPr>
          <w:spacing w:val="35"/>
          <w:sz w:val="24"/>
          <w:szCs w:val="24"/>
        </w:rPr>
        <w:t xml:space="preserve"> </w:t>
      </w:r>
      <w:r>
        <w:rPr>
          <w:sz w:val="24"/>
          <w:szCs w:val="24"/>
        </w:rPr>
        <w:t xml:space="preserve">the </w:t>
      </w:r>
      <w:r>
        <w:rPr>
          <w:spacing w:val="9"/>
          <w:sz w:val="24"/>
          <w:szCs w:val="24"/>
        </w:rPr>
        <w:t xml:space="preserve"> </w:t>
      </w:r>
      <w:r>
        <w:rPr>
          <w:sz w:val="24"/>
          <w:szCs w:val="24"/>
        </w:rPr>
        <w:t>m</w:t>
      </w:r>
      <w:r>
        <w:rPr>
          <w:spacing w:val="13"/>
          <w:sz w:val="24"/>
          <w:szCs w:val="24"/>
        </w:rPr>
        <w:t>a</w:t>
      </w:r>
      <w:r>
        <w:rPr>
          <w:sz w:val="24"/>
          <w:szCs w:val="24"/>
        </w:rPr>
        <w:t>jori</w:t>
      </w:r>
      <w:r>
        <w:rPr>
          <w:spacing w:val="-6"/>
          <w:sz w:val="24"/>
          <w:szCs w:val="24"/>
        </w:rPr>
        <w:t>t</w:t>
      </w:r>
      <w:r>
        <w:rPr>
          <w:sz w:val="24"/>
          <w:szCs w:val="24"/>
        </w:rPr>
        <w:t xml:space="preserve">y </w:t>
      </w:r>
      <w:r>
        <w:rPr>
          <w:spacing w:val="32"/>
          <w:sz w:val="24"/>
          <w:szCs w:val="24"/>
        </w:rPr>
        <w:t xml:space="preserve"> </w:t>
      </w:r>
      <w:r>
        <w:rPr>
          <w:spacing w:val="-6"/>
          <w:w w:val="97"/>
          <w:sz w:val="24"/>
          <w:szCs w:val="24"/>
        </w:rPr>
        <w:t>w</w:t>
      </w:r>
      <w:r>
        <w:rPr>
          <w:w w:val="102"/>
          <w:sz w:val="24"/>
          <w:szCs w:val="24"/>
        </w:rPr>
        <w:t xml:space="preserve">ere </w:t>
      </w:r>
      <w:r>
        <w:rPr>
          <w:sz w:val="24"/>
          <w:szCs w:val="24"/>
        </w:rPr>
        <w:t>co</w:t>
      </w:r>
      <w:r>
        <w:rPr>
          <w:spacing w:val="-6"/>
          <w:sz w:val="24"/>
          <w:szCs w:val="24"/>
        </w:rPr>
        <w:t>n</w:t>
      </w:r>
      <w:r>
        <w:rPr>
          <w:sz w:val="24"/>
          <w:szCs w:val="24"/>
        </w:rPr>
        <w:t>vinced</w:t>
      </w:r>
      <w:r>
        <w:rPr>
          <w:spacing w:val="49"/>
          <w:sz w:val="24"/>
          <w:szCs w:val="24"/>
        </w:rPr>
        <w:t xml:space="preserve"> </w:t>
      </w:r>
      <w:r>
        <w:rPr>
          <w:sz w:val="24"/>
          <w:szCs w:val="24"/>
        </w:rPr>
        <w:t xml:space="preserve">that </w:t>
      </w:r>
      <w:r>
        <w:rPr>
          <w:spacing w:val="41"/>
          <w:sz w:val="24"/>
          <w:szCs w:val="24"/>
        </w:rPr>
        <w:t xml:space="preserve"> </w:t>
      </w:r>
      <w:r>
        <w:rPr>
          <w:sz w:val="24"/>
          <w:szCs w:val="24"/>
        </w:rPr>
        <w:t>it</w:t>
      </w:r>
      <w:r>
        <w:rPr>
          <w:spacing w:val="55"/>
          <w:sz w:val="24"/>
          <w:szCs w:val="24"/>
        </w:rPr>
        <w:t xml:space="preserve"> </w:t>
      </w:r>
      <w:r>
        <w:rPr>
          <w:spacing w:val="-6"/>
          <w:sz w:val="24"/>
          <w:szCs w:val="24"/>
        </w:rPr>
        <w:t>w</w:t>
      </w:r>
      <w:r>
        <w:rPr>
          <w:sz w:val="24"/>
          <w:szCs w:val="24"/>
        </w:rPr>
        <w:t>as</w:t>
      </w:r>
      <w:r>
        <w:rPr>
          <w:spacing w:val="35"/>
          <w:sz w:val="24"/>
          <w:szCs w:val="24"/>
        </w:rPr>
        <w:t xml:space="preserve"> </w:t>
      </w:r>
      <w:r>
        <w:rPr>
          <w:sz w:val="24"/>
          <w:szCs w:val="24"/>
        </w:rPr>
        <w:t>a</w:t>
      </w:r>
      <w:r>
        <w:rPr>
          <w:spacing w:val="42"/>
          <w:sz w:val="24"/>
          <w:szCs w:val="24"/>
        </w:rPr>
        <w:t xml:space="preserve"> </w:t>
      </w:r>
      <w:r>
        <w:rPr>
          <w:sz w:val="24"/>
          <w:szCs w:val="24"/>
        </w:rPr>
        <w:t>real</w:t>
      </w:r>
      <w:r>
        <w:rPr>
          <w:spacing w:val="46"/>
          <w:sz w:val="24"/>
          <w:szCs w:val="24"/>
        </w:rPr>
        <w:t xml:space="preserve"> </w:t>
      </w:r>
      <w:r>
        <w:rPr>
          <w:sz w:val="24"/>
          <w:szCs w:val="24"/>
        </w:rPr>
        <w:t xml:space="preserve">detection.  </w:t>
      </w:r>
      <w:r>
        <w:rPr>
          <w:spacing w:val="23"/>
          <w:sz w:val="24"/>
          <w:szCs w:val="24"/>
        </w:rPr>
        <w:t xml:space="preserve"> </w:t>
      </w:r>
      <w:commentRangeEnd w:id="55"/>
      <w:r w:rsidR="00F50F4B">
        <w:rPr>
          <w:rStyle w:val="CommentReference"/>
        </w:rPr>
        <w:commentReference w:id="55"/>
      </w:r>
      <w:r>
        <w:rPr>
          <w:sz w:val="24"/>
          <w:szCs w:val="24"/>
        </w:rPr>
        <w:t>One</w:t>
      </w:r>
      <w:r>
        <w:rPr>
          <w:spacing w:val="48"/>
          <w:sz w:val="24"/>
          <w:szCs w:val="24"/>
        </w:rPr>
        <w:t xml:space="preserve"> </w:t>
      </w:r>
      <w:r>
        <w:rPr>
          <w:sz w:val="24"/>
          <w:szCs w:val="24"/>
        </w:rPr>
        <w:t>of</w:t>
      </w:r>
      <w:r>
        <w:rPr>
          <w:spacing w:val="20"/>
          <w:sz w:val="24"/>
          <w:szCs w:val="24"/>
        </w:rPr>
        <w:t xml:space="preserve"> </w:t>
      </w:r>
      <w:r>
        <w:rPr>
          <w:sz w:val="24"/>
          <w:szCs w:val="24"/>
        </w:rPr>
        <w:t xml:space="preserve">the </w:t>
      </w:r>
      <w:r>
        <w:rPr>
          <w:spacing w:val="1"/>
          <w:sz w:val="24"/>
          <w:szCs w:val="24"/>
        </w:rPr>
        <w:t xml:space="preserve"> </w:t>
      </w:r>
      <w:r>
        <w:rPr>
          <w:sz w:val="24"/>
          <w:szCs w:val="24"/>
        </w:rPr>
        <w:t>most</w:t>
      </w:r>
      <w:r>
        <w:rPr>
          <w:spacing w:val="60"/>
          <w:sz w:val="24"/>
          <w:szCs w:val="24"/>
        </w:rPr>
        <w:t xml:space="preserve"> </w:t>
      </w:r>
      <w:r>
        <w:rPr>
          <w:sz w:val="24"/>
          <w:szCs w:val="24"/>
        </w:rPr>
        <w:t>famous</w:t>
      </w:r>
      <w:r>
        <w:rPr>
          <w:spacing w:val="47"/>
          <w:sz w:val="24"/>
          <w:szCs w:val="24"/>
        </w:rPr>
        <w:t xml:space="preserve"> </w:t>
      </w:r>
      <w:r>
        <w:rPr>
          <w:sz w:val="24"/>
          <w:szCs w:val="24"/>
        </w:rPr>
        <w:t>e</w:t>
      </w:r>
      <w:r>
        <w:rPr>
          <w:spacing w:val="-6"/>
          <w:sz w:val="24"/>
          <w:szCs w:val="24"/>
        </w:rPr>
        <w:t>v</w:t>
      </w:r>
      <w:r>
        <w:rPr>
          <w:sz w:val="24"/>
          <w:szCs w:val="24"/>
        </w:rPr>
        <w:t>e</w:t>
      </w:r>
      <w:r>
        <w:rPr>
          <w:spacing w:val="-6"/>
          <w:sz w:val="24"/>
          <w:szCs w:val="24"/>
        </w:rPr>
        <w:t>n</w:t>
      </w:r>
      <w:r>
        <w:rPr>
          <w:sz w:val="24"/>
          <w:szCs w:val="24"/>
        </w:rPr>
        <w:t xml:space="preserve">ts </w:t>
      </w:r>
      <w:r>
        <w:rPr>
          <w:spacing w:val="1"/>
          <w:sz w:val="24"/>
          <w:szCs w:val="24"/>
        </w:rPr>
        <w:t xml:space="preserve"> </w:t>
      </w:r>
      <w:r>
        <w:rPr>
          <w:spacing w:val="-7"/>
          <w:sz w:val="24"/>
          <w:szCs w:val="24"/>
        </w:rPr>
        <w:t>w</w:t>
      </w:r>
      <w:r>
        <w:rPr>
          <w:sz w:val="24"/>
          <w:szCs w:val="24"/>
        </w:rPr>
        <w:t>as</w:t>
      </w:r>
      <w:r>
        <w:rPr>
          <w:spacing w:val="35"/>
          <w:sz w:val="24"/>
          <w:szCs w:val="24"/>
        </w:rPr>
        <w:t xml:space="preserve"> </w:t>
      </w:r>
      <w:del w:id="56" w:author="Olga" w:date="2016-07-27T23:05:00Z">
        <w:r w:rsidDel="00F50F4B">
          <w:rPr>
            <w:sz w:val="24"/>
            <w:szCs w:val="24"/>
          </w:rPr>
          <w:delText>ba</w:delText>
        </w:r>
        <w:r w:rsidDel="00F50F4B">
          <w:rPr>
            <w:spacing w:val="-6"/>
            <w:sz w:val="24"/>
            <w:szCs w:val="24"/>
          </w:rPr>
          <w:delText>c</w:delText>
        </w:r>
        <w:r w:rsidDel="00F50F4B">
          <w:rPr>
            <w:sz w:val="24"/>
            <w:szCs w:val="24"/>
          </w:rPr>
          <w:delText>k</w:delText>
        </w:r>
        <w:r w:rsidDel="00F50F4B">
          <w:rPr>
            <w:spacing w:val="51"/>
            <w:sz w:val="24"/>
            <w:szCs w:val="24"/>
          </w:rPr>
          <w:delText xml:space="preserve"> </w:delText>
        </w:r>
      </w:del>
      <w:r>
        <w:rPr>
          <w:sz w:val="24"/>
          <w:szCs w:val="24"/>
        </w:rPr>
        <w:t>in</w:t>
      </w:r>
      <w:r>
        <w:rPr>
          <w:spacing w:val="39"/>
          <w:sz w:val="24"/>
          <w:szCs w:val="24"/>
        </w:rPr>
        <w:t xml:space="preserve"> </w:t>
      </w:r>
      <w:r>
        <w:rPr>
          <w:sz w:val="24"/>
          <w:szCs w:val="24"/>
        </w:rPr>
        <w:t>2010, whi</w:t>
      </w:r>
      <w:r>
        <w:rPr>
          <w:spacing w:val="-6"/>
          <w:sz w:val="24"/>
          <w:szCs w:val="24"/>
        </w:rPr>
        <w:t>c</w:t>
      </w:r>
      <w:r>
        <w:rPr>
          <w:sz w:val="24"/>
          <w:szCs w:val="24"/>
        </w:rPr>
        <w:t>h</w:t>
      </w:r>
      <w:r>
        <w:rPr>
          <w:spacing w:val="28"/>
          <w:sz w:val="24"/>
          <w:szCs w:val="24"/>
        </w:rPr>
        <w:t xml:space="preserve"> </w:t>
      </w:r>
      <w:r>
        <w:rPr>
          <w:spacing w:val="-6"/>
          <w:sz w:val="24"/>
          <w:szCs w:val="24"/>
        </w:rPr>
        <w:t>w</w:t>
      </w:r>
      <w:r>
        <w:rPr>
          <w:sz w:val="24"/>
          <w:szCs w:val="24"/>
        </w:rPr>
        <w:t>as</w:t>
      </w:r>
      <w:r>
        <w:rPr>
          <w:spacing w:val="21"/>
          <w:sz w:val="24"/>
          <w:szCs w:val="24"/>
        </w:rPr>
        <w:t xml:space="preserve"> </w:t>
      </w:r>
      <w:r>
        <w:rPr>
          <w:sz w:val="24"/>
          <w:szCs w:val="24"/>
        </w:rPr>
        <w:t>re</w:t>
      </w:r>
      <w:r>
        <w:rPr>
          <w:spacing w:val="7"/>
          <w:sz w:val="24"/>
          <w:szCs w:val="24"/>
        </w:rPr>
        <w:t>p</w:t>
      </w:r>
      <w:r>
        <w:rPr>
          <w:sz w:val="24"/>
          <w:szCs w:val="24"/>
        </w:rPr>
        <w:t xml:space="preserve">orted </w:t>
      </w:r>
      <w:r>
        <w:rPr>
          <w:spacing w:val="17"/>
          <w:sz w:val="24"/>
          <w:szCs w:val="24"/>
        </w:rPr>
        <w:t xml:space="preserve"> </w:t>
      </w:r>
      <w:r>
        <w:rPr>
          <w:sz w:val="24"/>
          <w:szCs w:val="24"/>
        </w:rPr>
        <w:t>on</w:t>
      </w:r>
      <w:r>
        <w:rPr>
          <w:spacing w:val="23"/>
          <w:sz w:val="24"/>
          <w:szCs w:val="24"/>
        </w:rPr>
        <w:t xml:space="preserve"> </w:t>
      </w:r>
      <w:r>
        <w:rPr>
          <w:sz w:val="24"/>
          <w:szCs w:val="24"/>
        </w:rPr>
        <w:t>the</w:t>
      </w:r>
      <w:r>
        <w:rPr>
          <w:spacing w:val="47"/>
          <w:sz w:val="24"/>
          <w:szCs w:val="24"/>
        </w:rPr>
        <w:t xml:space="preserve"> </w:t>
      </w:r>
      <w:r>
        <w:rPr>
          <w:sz w:val="24"/>
          <w:szCs w:val="24"/>
        </w:rPr>
        <w:t>LSC</w:t>
      </w:r>
      <w:r>
        <w:rPr>
          <w:spacing w:val="23"/>
          <w:sz w:val="24"/>
          <w:szCs w:val="24"/>
        </w:rPr>
        <w:t xml:space="preserve"> </w:t>
      </w:r>
      <w:r>
        <w:rPr>
          <w:sz w:val="24"/>
          <w:szCs w:val="24"/>
        </w:rPr>
        <w:t>news</w:t>
      </w:r>
      <w:r>
        <w:rPr>
          <w:spacing w:val="18"/>
          <w:sz w:val="24"/>
          <w:szCs w:val="24"/>
        </w:rPr>
        <w:t xml:space="preserve"> </w:t>
      </w:r>
      <w:r>
        <w:rPr>
          <w:sz w:val="24"/>
          <w:szCs w:val="24"/>
        </w:rPr>
        <w:t>site</w:t>
      </w:r>
      <w:r>
        <w:rPr>
          <w:spacing w:val="35"/>
          <w:sz w:val="24"/>
          <w:szCs w:val="24"/>
        </w:rPr>
        <w:t xml:space="preserve"> </w:t>
      </w:r>
      <w:r>
        <w:rPr>
          <w:sz w:val="24"/>
          <w:szCs w:val="24"/>
        </w:rPr>
        <w:t>[18].</w:t>
      </w:r>
    </w:p>
    <w:p w14:paraId="27308E6A" w14:textId="77777777" w:rsidR="004B03EF" w:rsidRDefault="004B03EF">
      <w:pPr>
        <w:spacing w:line="200" w:lineRule="exact"/>
      </w:pPr>
    </w:p>
    <w:p w14:paraId="27308E6B" w14:textId="77777777" w:rsidR="004B03EF" w:rsidRDefault="004B03EF">
      <w:pPr>
        <w:spacing w:before="12" w:line="280" w:lineRule="exact"/>
        <w:rPr>
          <w:sz w:val="28"/>
          <w:szCs w:val="28"/>
        </w:rPr>
      </w:pPr>
    </w:p>
    <w:p w14:paraId="27308E6C" w14:textId="77777777" w:rsidR="004B03EF" w:rsidRDefault="00F64046">
      <w:pPr>
        <w:ind w:left="100"/>
        <w:rPr>
          <w:sz w:val="22"/>
          <w:szCs w:val="22"/>
        </w:rPr>
      </w:pPr>
      <w:r>
        <w:rPr>
          <w:spacing w:val="9"/>
          <w:w w:val="126"/>
          <w:sz w:val="22"/>
          <w:szCs w:val="22"/>
        </w:rPr>
        <w:t>II</w:t>
      </w:r>
      <w:r>
        <w:rPr>
          <w:w w:val="126"/>
          <w:sz w:val="22"/>
          <w:szCs w:val="22"/>
        </w:rPr>
        <w:t xml:space="preserve">I.  </w:t>
      </w:r>
      <w:r>
        <w:rPr>
          <w:spacing w:val="46"/>
          <w:w w:val="126"/>
          <w:sz w:val="22"/>
          <w:szCs w:val="22"/>
        </w:rPr>
        <w:t xml:space="preserve"> </w:t>
      </w:r>
      <w:r>
        <w:rPr>
          <w:w w:val="126"/>
          <w:sz w:val="22"/>
          <w:szCs w:val="22"/>
        </w:rPr>
        <w:t>PRE</w:t>
      </w:r>
      <w:r>
        <w:rPr>
          <w:spacing w:val="-26"/>
          <w:w w:val="126"/>
          <w:sz w:val="22"/>
          <w:szCs w:val="22"/>
        </w:rPr>
        <w:t>P</w:t>
      </w:r>
      <w:r>
        <w:rPr>
          <w:w w:val="126"/>
          <w:sz w:val="22"/>
          <w:szCs w:val="22"/>
        </w:rPr>
        <w:t>AR</w:t>
      </w:r>
      <w:r>
        <w:rPr>
          <w:spacing w:val="-26"/>
          <w:w w:val="126"/>
          <w:sz w:val="22"/>
          <w:szCs w:val="22"/>
        </w:rPr>
        <w:t>A</w:t>
      </w:r>
      <w:r>
        <w:rPr>
          <w:w w:val="126"/>
          <w:sz w:val="22"/>
          <w:szCs w:val="22"/>
        </w:rPr>
        <w:t>TION</w:t>
      </w:r>
      <w:r>
        <w:rPr>
          <w:spacing w:val="28"/>
          <w:w w:val="126"/>
          <w:sz w:val="22"/>
          <w:szCs w:val="22"/>
        </w:rPr>
        <w:t xml:space="preserve"> </w:t>
      </w:r>
      <w:r>
        <w:rPr>
          <w:sz w:val="22"/>
          <w:szCs w:val="22"/>
        </w:rPr>
        <w:t xml:space="preserve">OF </w:t>
      </w:r>
      <w:r>
        <w:rPr>
          <w:spacing w:val="39"/>
          <w:sz w:val="22"/>
          <w:szCs w:val="22"/>
        </w:rPr>
        <w:t xml:space="preserve"> </w:t>
      </w:r>
      <w:r>
        <w:rPr>
          <w:spacing w:val="-8"/>
          <w:w w:val="121"/>
          <w:sz w:val="22"/>
          <w:szCs w:val="22"/>
        </w:rPr>
        <w:t>D</w:t>
      </w:r>
      <w:r>
        <w:rPr>
          <w:spacing w:val="-25"/>
          <w:w w:val="121"/>
          <w:sz w:val="22"/>
          <w:szCs w:val="22"/>
        </w:rPr>
        <w:t>AT</w:t>
      </w:r>
      <w:r>
        <w:rPr>
          <w:w w:val="121"/>
          <w:sz w:val="22"/>
          <w:szCs w:val="22"/>
        </w:rPr>
        <w:t>A</w:t>
      </w:r>
      <w:r>
        <w:rPr>
          <w:spacing w:val="33"/>
          <w:w w:val="121"/>
          <w:sz w:val="22"/>
          <w:szCs w:val="22"/>
        </w:rPr>
        <w:t xml:space="preserve"> </w:t>
      </w:r>
      <w:r>
        <w:rPr>
          <w:w w:val="121"/>
          <w:sz w:val="22"/>
          <w:szCs w:val="22"/>
        </w:rPr>
        <w:t>FILES</w:t>
      </w:r>
    </w:p>
    <w:p w14:paraId="27308E6D" w14:textId="77777777" w:rsidR="004B03EF" w:rsidRDefault="004B03EF">
      <w:pPr>
        <w:spacing w:line="200" w:lineRule="exact"/>
      </w:pPr>
    </w:p>
    <w:p w14:paraId="27308E6E" w14:textId="77777777" w:rsidR="004B03EF" w:rsidRDefault="004B03EF">
      <w:pPr>
        <w:spacing w:before="10" w:line="220" w:lineRule="exact"/>
        <w:rPr>
          <w:sz w:val="22"/>
          <w:szCs w:val="22"/>
        </w:rPr>
      </w:pPr>
    </w:p>
    <w:p w14:paraId="27308E6F" w14:textId="75B390BA" w:rsidR="004B03EF" w:rsidRDefault="00F64046">
      <w:pPr>
        <w:spacing w:line="363" w:lineRule="auto"/>
        <w:ind w:left="100" w:right="59" w:firstLine="299"/>
        <w:jc w:val="both"/>
        <w:rPr>
          <w:sz w:val="24"/>
          <w:szCs w:val="24"/>
        </w:rPr>
      </w:pPr>
      <w:r>
        <w:rPr>
          <w:sz w:val="24"/>
          <w:szCs w:val="24"/>
        </w:rPr>
        <w:t>The</w:t>
      </w:r>
      <w:r>
        <w:rPr>
          <w:spacing w:val="35"/>
          <w:sz w:val="24"/>
          <w:szCs w:val="24"/>
        </w:rPr>
        <w:t xml:space="preserve"> </w:t>
      </w:r>
      <w:r>
        <w:rPr>
          <w:sz w:val="24"/>
          <w:szCs w:val="24"/>
        </w:rPr>
        <w:t>strain</w:t>
      </w:r>
      <w:r>
        <w:rPr>
          <w:spacing w:val="54"/>
          <w:sz w:val="24"/>
          <w:szCs w:val="24"/>
        </w:rPr>
        <w:t xml:space="preserve"> </w:t>
      </w:r>
      <w:r>
        <w:rPr>
          <w:sz w:val="24"/>
          <w:szCs w:val="24"/>
        </w:rPr>
        <w:t>data</w:t>
      </w:r>
      <w:r>
        <w:rPr>
          <w:spacing w:val="58"/>
          <w:sz w:val="24"/>
          <w:szCs w:val="24"/>
        </w:rPr>
        <w:t xml:space="preserve"> </w:t>
      </w:r>
      <w:r>
        <w:rPr>
          <w:sz w:val="24"/>
          <w:szCs w:val="24"/>
        </w:rPr>
        <w:t>of</w:t>
      </w:r>
      <w:r>
        <w:rPr>
          <w:spacing w:val="-7"/>
          <w:sz w:val="24"/>
          <w:szCs w:val="24"/>
        </w:rPr>
        <w:t xml:space="preserve"> </w:t>
      </w:r>
      <w:r>
        <w:rPr>
          <w:sz w:val="24"/>
          <w:szCs w:val="24"/>
        </w:rPr>
        <w:t>the</w:t>
      </w:r>
      <w:r>
        <w:rPr>
          <w:spacing w:val="34"/>
          <w:sz w:val="24"/>
          <w:szCs w:val="24"/>
        </w:rPr>
        <w:t xml:space="preserve"> </w:t>
      </w:r>
      <w:r>
        <w:rPr>
          <w:sz w:val="24"/>
          <w:szCs w:val="24"/>
        </w:rPr>
        <w:t>GW150914</w:t>
      </w:r>
      <w:r>
        <w:rPr>
          <w:spacing w:val="6"/>
          <w:sz w:val="24"/>
          <w:szCs w:val="24"/>
        </w:rPr>
        <w:t xml:space="preserve"> </w:t>
      </w:r>
      <w:r>
        <w:rPr>
          <w:sz w:val="24"/>
          <w:szCs w:val="24"/>
        </w:rPr>
        <w:t>e</w:t>
      </w:r>
      <w:r>
        <w:rPr>
          <w:spacing w:val="-6"/>
          <w:sz w:val="24"/>
          <w:szCs w:val="24"/>
        </w:rPr>
        <w:t>v</w:t>
      </w:r>
      <w:r>
        <w:rPr>
          <w:w w:val="103"/>
          <w:sz w:val="24"/>
          <w:szCs w:val="24"/>
        </w:rPr>
        <w:t>e</w:t>
      </w:r>
      <w:r>
        <w:rPr>
          <w:spacing w:val="-6"/>
          <w:w w:val="103"/>
          <w:sz w:val="24"/>
          <w:szCs w:val="24"/>
        </w:rPr>
        <w:t>n</w:t>
      </w:r>
      <w:r>
        <w:rPr>
          <w:w w:val="136"/>
          <w:sz w:val="24"/>
          <w:szCs w:val="24"/>
        </w:rPr>
        <w:t>t</w:t>
      </w:r>
      <w:r>
        <w:rPr>
          <w:spacing w:val="5"/>
          <w:sz w:val="24"/>
          <w:szCs w:val="24"/>
        </w:rPr>
        <w:t xml:space="preserve"> </w:t>
      </w:r>
      <w:commentRangeStart w:id="57"/>
      <w:r>
        <w:rPr>
          <w:sz w:val="24"/>
          <w:szCs w:val="24"/>
        </w:rPr>
        <w:t>is</w:t>
      </w:r>
      <w:r>
        <w:rPr>
          <w:spacing w:val="2"/>
          <w:sz w:val="24"/>
          <w:szCs w:val="24"/>
        </w:rPr>
        <w:t xml:space="preserve"> </w:t>
      </w:r>
      <w:r>
        <w:rPr>
          <w:sz w:val="24"/>
          <w:szCs w:val="24"/>
        </w:rPr>
        <w:t>obtained</w:t>
      </w:r>
      <w:r>
        <w:rPr>
          <w:spacing w:val="56"/>
          <w:sz w:val="24"/>
          <w:szCs w:val="24"/>
        </w:rPr>
        <w:t xml:space="preserve"> </w:t>
      </w:r>
      <w:commentRangeEnd w:id="57"/>
      <w:r w:rsidR="00590110">
        <w:rPr>
          <w:rStyle w:val="CommentReference"/>
        </w:rPr>
        <w:commentReference w:id="57"/>
      </w:r>
      <w:r>
        <w:rPr>
          <w:sz w:val="24"/>
          <w:szCs w:val="24"/>
        </w:rPr>
        <w:t>from</w:t>
      </w:r>
      <w:r>
        <w:rPr>
          <w:spacing w:val="10"/>
          <w:sz w:val="24"/>
          <w:szCs w:val="24"/>
        </w:rPr>
        <w:t xml:space="preserve"> </w:t>
      </w:r>
      <w:r>
        <w:rPr>
          <w:sz w:val="24"/>
          <w:szCs w:val="24"/>
        </w:rPr>
        <w:t>the</w:t>
      </w:r>
      <w:r>
        <w:rPr>
          <w:spacing w:val="35"/>
          <w:sz w:val="24"/>
          <w:szCs w:val="24"/>
        </w:rPr>
        <w:t xml:space="preserve"> </w:t>
      </w:r>
      <w:r>
        <w:rPr>
          <w:sz w:val="24"/>
          <w:szCs w:val="24"/>
        </w:rPr>
        <w:t>LOSC</w:t>
      </w:r>
      <w:r>
        <w:rPr>
          <w:spacing w:val="18"/>
          <w:sz w:val="24"/>
          <w:szCs w:val="24"/>
        </w:rPr>
        <w:t xml:space="preserve"> </w:t>
      </w:r>
      <w:r>
        <w:rPr>
          <w:sz w:val="24"/>
          <w:szCs w:val="24"/>
        </w:rPr>
        <w:t xml:space="preserve">site. </w:t>
      </w:r>
      <w:r>
        <w:rPr>
          <w:spacing w:val="4"/>
          <w:sz w:val="24"/>
          <w:szCs w:val="24"/>
        </w:rPr>
        <w:t xml:space="preserve"> </w:t>
      </w:r>
      <w:r>
        <w:rPr>
          <w:sz w:val="24"/>
          <w:szCs w:val="24"/>
        </w:rPr>
        <w:t>S</w:t>
      </w:r>
      <w:r>
        <w:rPr>
          <w:spacing w:val="7"/>
          <w:sz w:val="24"/>
          <w:szCs w:val="24"/>
        </w:rPr>
        <w:t>p</w:t>
      </w:r>
      <w:r>
        <w:rPr>
          <w:sz w:val="24"/>
          <w:szCs w:val="24"/>
        </w:rPr>
        <w:t>ecificall</w:t>
      </w:r>
      <w:r>
        <w:rPr>
          <w:spacing w:val="-18"/>
          <w:sz w:val="24"/>
          <w:szCs w:val="24"/>
        </w:rPr>
        <w:t>y</w:t>
      </w:r>
      <w:r>
        <w:rPr>
          <w:sz w:val="24"/>
          <w:szCs w:val="24"/>
        </w:rPr>
        <w:t>,</w:t>
      </w:r>
      <w:r>
        <w:rPr>
          <w:spacing w:val="-1"/>
          <w:sz w:val="24"/>
          <w:szCs w:val="24"/>
        </w:rPr>
        <w:t xml:space="preserve"> </w:t>
      </w:r>
      <w:r>
        <w:rPr>
          <w:sz w:val="24"/>
          <w:szCs w:val="24"/>
        </w:rPr>
        <w:t>it</w:t>
      </w:r>
      <w:r>
        <w:rPr>
          <w:spacing w:val="28"/>
          <w:sz w:val="24"/>
          <w:szCs w:val="24"/>
        </w:rPr>
        <w:t xml:space="preserve"> </w:t>
      </w:r>
      <w:r>
        <w:rPr>
          <w:sz w:val="24"/>
          <w:szCs w:val="24"/>
        </w:rPr>
        <w:t>is stored</w:t>
      </w:r>
      <w:r>
        <w:rPr>
          <w:spacing w:val="56"/>
          <w:sz w:val="24"/>
          <w:szCs w:val="24"/>
        </w:rPr>
        <w:t xml:space="preserve"> </w:t>
      </w:r>
      <w:r>
        <w:rPr>
          <w:sz w:val="24"/>
          <w:szCs w:val="24"/>
        </w:rPr>
        <w:t>as</w:t>
      </w:r>
      <w:r>
        <w:rPr>
          <w:spacing w:val="29"/>
          <w:sz w:val="24"/>
          <w:szCs w:val="24"/>
        </w:rPr>
        <w:t xml:space="preserve"> </w:t>
      </w:r>
      <w:r>
        <w:rPr>
          <w:sz w:val="24"/>
          <w:szCs w:val="24"/>
        </w:rPr>
        <w:t>a</w:t>
      </w:r>
      <w:r>
        <w:rPr>
          <w:spacing w:val="31"/>
          <w:sz w:val="24"/>
          <w:szCs w:val="24"/>
        </w:rPr>
        <w:t xml:space="preserve"> </w:t>
      </w:r>
      <w:commentRangeStart w:id="58"/>
      <w:r>
        <w:rPr>
          <w:w w:val="133"/>
          <w:sz w:val="24"/>
          <w:szCs w:val="24"/>
        </w:rPr>
        <w:t>waveform.txt</w:t>
      </w:r>
      <w:commentRangeEnd w:id="58"/>
      <w:r w:rsidR="00AC5BC4">
        <w:rPr>
          <w:rStyle w:val="CommentReference"/>
        </w:rPr>
        <w:commentReference w:id="58"/>
      </w:r>
      <w:r>
        <w:rPr>
          <w:spacing w:val="1"/>
          <w:w w:val="133"/>
          <w:sz w:val="24"/>
          <w:szCs w:val="24"/>
        </w:rPr>
        <w:t xml:space="preserve"> </w:t>
      </w:r>
      <w:r>
        <w:rPr>
          <w:sz w:val="24"/>
          <w:szCs w:val="24"/>
        </w:rPr>
        <w:t>file</w:t>
      </w:r>
      <w:r>
        <w:rPr>
          <w:spacing w:val="-1"/>
          <w:sz w:val="24"/>
          <w:szCs w:val="24"/>
        </w:rPr>
        <w:t xml:space="preserve"> </w:t>
      </w:r>
      <w:commentRangeStart w:id="59"/>
      <w:r>
        <w:rPr>
          <w:sz w:val="24"/>
          <w:szCs w:val="24"/>
        </w:rPr>
        <w:t>from</w:t>
      </w:r>
      <w:r>
        <w:rPr>
          <w:spacing w:val="26"/>
          <w:sz w:val="24"/>
          <w:szCs w:val="24"/>
        </w:rPr>
        <w:t xml:space="preserve"> </w:t>
      </w:r>
      <w:commentRangeEnd w:id="59"/>
      <w:r w:rsidR="00B91635">
        <w:rPr>
          <w:rStyle w:val="CommentReference"/>
        </w:rPr>
        <w:commentReference w:id="59"/>
      </w:r>
      <w:r>
        <w:rPr>
          <w:sz w:val="24"/>
          <w:szCs w:val="24"/>
        </w:rPr>
        <w:t>the</w:t>
      </w:r>
      <w:r>
        <w:rPr>
          <w:spacing w:val="50"/>
          <w:sz w:val="24"/>
          <w:szCs w:val="24"/>
        </w:rPr>
        <w:t xml:space="preserve"> </w:t>
      </w:r>
      <w:r>
        <w:rPr>
          <w:sz w:val="24"/>
          <w:szCs w:val="24"/>
        </w:rPr>
        <w:t>“D</w:t>
      </w:r>
      <w:r>
        <w:rPr>
          <w:spacing w:val="-6"/>
          <w:sz w:val="24"/>
          <w:szCs w:val="24"/>
        </w:rPr>
        <w:t>o</w:t>
      </w:r>
      <w:r>
        <w:rPr>
          <w:sz w:val="24"/>
          <w:szCs w:val="24"/>
        </w:rPr>
        <w:t>wnlo</w:t>
      </w:r>
      <w:r>
        <w:rPr>
          <w:spacing w:val="1"/>
          <w:sz w:val="24"/>
          <w:szCs w:val="24"/>
        </w:rPr>
        <w:t>a</w:t>
      </w:r>
      <w:r>
        <w:rPr>
          <w:sz w:val="24"/>
          <w:szCs w:val="24"/>
        </w:rPr>
        <w:t>d</w:t>
      </w:r>
      <w:r>
        <w:rPr>
          <w:spacing w:val="48"/>
          <w:sz w:val="24"/>
          <w:szCs w:val="24"/>
        </w:rPr>
        <w:t xml:space="preserve"> </w:t>
      </w:r>
      <w:r>
        <w:rPr>
          <w:sz w:val="24"/>
          <w:szCs w:val="24"/>
        </w:rPr>
        <w:t>the</w:t>
      </w:r>
      <w:r>
        <w:rPr>
          <w:spacing w:val="50"/>
          <w:sz w:val="24"/>
          <w:szCs w:val="24"/>
        </w:rPr>
        <w:t xml:space="preserve"> </w:t>
      </w:r>
      <w:r>
        <w:rPr>
          <w:sz w:val="24"/>
          <w:szCs w:val="24"/>
        </w:rPr>
        <w:t xml:space="preserve">Data” </w:t>
      </w:r>
      <w:r>
        <w:rPr>
          <w:spacing w:val="22"/>
          <w:sz w:val="24"/>
          <w:szCs w:val="24"/>
        </w:rPr>
        <w:t xml:space="preserve"> </w:t>
      </w:r>
      <w:r>
        <w:rPr>
          <w:sz w:val="24"/>
          <w:szCs w:val="24"/>
        </w:rPr>
        <w:t>section</w:t>
      </w:r>
      <w:ins w:id="60" w:author="Olga" w:date="2016-07-27T23:06:00Z">
        <w:r w:rsidR="00F81B07">
          <w:rPr>
            <w:sz w:val="24"/>
            <w:szCs w:val="24"/>
          </w:rPr>
          <w:t xml:space="preserve"> </w:t>
        </w:r>
        <w:commentRangeStart w:id="61"/>
        <w:r w:rsidR="00F81B07">
          <w:rPr>
            <w:sz w:val="24"/>
            <w:szCs w:val="24"/>
          </w:rPr>
          <w:t>of</w:t>
        </w:r>
      </w:ins>
      <w:r>
        <w:rPr>
          <w:spacing w:val="42"/>
          <w:sz w:val="24"/>
          <w:szCs w:val="24"/>
        </w:rPr>
        <w:t xml:space="preserve"> </w:t>
      </w:r>
      <w:commentRangeEnd w:id="61"/>
      <w:r w:rsidR="00AC5BC4">
        <w:rPr>
          <w:rStyle w:val="CommentReference"/>
        </w:rPr>
        <w:commentReference w:id="61"/>
      </w:r>
      <w:r>
        <w:rPr>
          <w:sz w:val="24"/>
          <w:szCs w:val="24"/>
        </w:rPr>
        <w:t>the</w:t>
      </w:r>
      <w:r>
        <w:rPr>
          <w:spacing w:val="50"/>
          <w:sz w:val="24"/>
          <w:szCs w:val="24"/>
        </w:rPr>
        <w:t xml:space="preserve"> </w:t>
      </w:r>
      <w:r>
        <w:rPr>
          <w:sz w:val="24"/>
          <w:szCs w:val="24"/>
        </w:rPr>
        <w:t>LOSC</w:t>
      </w:r>
      <w:r>
        <w:rPr>
          <w:spacing w:val="33"/>
          <w:sz w:val="24"/>
          <w:szCs w:val="24"/>
        </w:rPr>
        <w:t xml:space="preserve"> </w:t>
      </w:r>
      <w:r>
        <w:rPr>
          <w:w w:val="110"/>
          <w:sz w:val="24"/>
          <w:szCs w:val="24"/>
        </w:rPr>
        <w:t xml:space="preserve">tutorial </w:t>
      </w:r>
      <w:r>
        <w:rPr>
          <w:sz w:val="24"/>
          <w:szCs w:val="24"/>
        </w:rPr>
        <w:t>[19].</w:t>
      </w:r>
      <w:r>
        <w:rPr>
          <w:spacing w:val="13"/>
          <w:sz w:val="24"/>
          <w:szCs w:val="24"/>
        </w:rPr>
        <w:t xml:space="preserve"> </w:t>
      </w:r>
      <w:r>
        <w:rPr>
          <w:sz w:val="24"/>
          <w:szCs w:val="24"/>
        </w:rPr>
        <w:t>This</w:t>
      </w:r>
      <w:r>
        <w:rPr>
          <w:spacing w:val="45"/>
          <w:sz w:val="24"/>
          <w:szCs w:val="24"/>
        </w:rPr>
        <w:t xml:space="preserve"> </w:t>
      </w:r>
      <w:r>
        <w:rPr>
          <w:sz w:val="24"/>
          <w:szCs w:val="24"/>
        </w:rPr>
        <w:t xml:space="preserve">strain </w:t>
      </w:r>
      <w:r>
        <w:rPr>
          <w:spacing w:val="7"/>
          <w:sz w:val="24"/>
          <w:szCs w:val="24"/>
        </w:rPr>
        <w:t xml:space="preserve"> </w:t>
      </w:r>
      <w:r>
        <w:rPr>
          <w:sz w:val="24"/>
          <w:szCs w:val="24"/>
        </w:rPr>
        <w:t xml:space="preserve">data </w:t>
      </w:r>
      <w:r>
        <w:rPr>
          <w:spacing w:val="11"/>
          <w:sz w:val="24"/>
          <w:szCs w:val="24"/>
        </w:rPr>
        <w:t xml:space="preserve"> </w:t>
      </w:r>
      <w:r>
        <w:rPr>
          <w:spacing w:val="-6"/>
          <w:sz w:val="24"/>
          <w:szCs w:val="24"/>
        </w:rPr>
        <w:t>w</w:t>
      </w:r>
      <w:r>
        <w:rPr>
          <w:sz w:val="24"/>
          <w:szCs w:val="24"/>
        </w:rPr>
        <w:t>as</w:t>
      </w:r>
      <w:r>
        <w:rPr>
          <w:spacing w:val="21"/>
          <w:sz w:val="24"/>
          <w:szCs w:val="24"/>
        </w:rPr>
        <w:t xml:space="preserve"> </w:t>
      </w:r>
      <w:r>
        <w:rPr>
          <w:sz w:val="24"/>
          <w:szCs w:val="24"/>
        </w:rPr>
        <w:t>later</w:t>
      </w:r>
      <w:r>
        <w:rPr>
          <w:spacing w:val="57"/>
          <w:sz w:val="24"/>
          <w:szCs w:val="24"/>
        </w:rPr>
        <w:t xml:space="preserve"> </w:t>
      </w:r>
      <w:r>
        <w:rPr>
          <w:sz w:val="24"/>
          <w:szCs w:val="24"/>
        </w:rPr>
        <w:t>used</w:t>
      </w:r>
      <w:r>
        <w:rPr>
          <w:spacing w:val="32"/>
          <w:sz w:val="24"/>
          <w:szCs w:val="24"/>
        </w:rPr>
        <w:t xml:space="preserve"> </w:t>
      </w:r>
      <w:r>
        <w:rPr>
          <w:sz w:val="24"/>
          <w:szCs w:val="24"/>
        </w:rPr>
        <w:t>as</w:t>
      </w:r>
      <w:r>
        <w:rPr>
          <w:spacing w:val="26"/>
          <w:sz w:val="24"/>
          <w:szCs w:val="24"/>
        </w:rPr>
        <w:t xml:space="preserve"> </w:t>
      </w:r>
      <w:r>
        <w:rPr>
          <w:sz w:val="24"/>
          <w:szCs w:val="24"/>
        </w:rPr>
        <w:t>the</w:t>
      </w:r>
      <w:r>
        <w:rPr>
          <w:spacing w:val="48"/>
          <w:sz w:val="24"/>
          <w:szCs w:val="24"/>
        </w:rPr>
        <w:t xml:space="preserve"> </w:t>
      </w:r>
      <w:r>
        <w:rPr>
          <w:sz w:val="24"/>
          <w:szCs w:val="24"/>
        </w:rPr>
        <w:t>signal</w:t>
      </w:r>
      <w:r>
        <w:rPr>
          <w:spacing w:val="32"/>
          <w:sz w:val="24"/>
          <w:szCs w:val="24"/>
        </w:rPr>
        <w:t xml:space="preserve"> </w:t>
      </w:r>
      <w:r>
        <w:rPr>
          <w:sz w:val="24"/>
          <w:szCs w:val="24"/>
        </w:rPr>
        <w:t>for</w:t>
      </w:r>
      <w:r>
        <w:rPr>
          <w:spacing w:val="15"/>
          <w:sz w:val="24"/>
          <w:szCs w:val="24"/>
        </w:rPr>
        <w:t xml:space="preserve"> </w:t>
      </w:r>
      <w:r>
        <w:rPr>
          <w:sz w:val="24"/>
          <w:szCs w:val="24"/>
        </w:rPr>
        <w:t>the</w:t>
      </w:r>
      <w:r>
        <w:rPr>
          <w:spacing w:val="47"/>
          <w:sz w:val="24"/>
          <w:szCs w:val="24"/>
        </w:rPr>
        <w:t xml:space="preserve"> </w:t>
      </w:r>
      <w:r>
        <w:rPr>
          <w:sz w:val="24"/>
          <w:szCs w:val="24"/>
        </w:rPr>
        <w:t>sof</w:t>
      </w:r>
      <w:r>
        <w:rPr>
          <w:spacing w:val="-6"/>
          <w:sz w:val="24"/>
          <w:szCs w:val="24"/>
        </w:rPr>
        <w:t>tw</w:t>
      </w:r>
      <w:r>
        <w:rPr>
          <w:sz w:val="24"/>
          <w:szCs w:val="24"/>
        </w:rPr>
        <w:t>are</w:t>
      </w:r>
      <w:r>
        <w:rPr>
          <w:spacing w:val="40"/>
          <w:sz w:val="24"/>
          <w:szCs w:val="24"/>
        </w:rPr>
        <w:t xml:space="preserve"> </w:t>
      </w:r>
      <w:r>
        <w:rPr>
          <w:w w:val="104"/>
          <w:sz w:val="24"/>
          <w:szCs w:val="24"/>
        </w:rPr>
        <w:t>injection.</w:t>
      </w:r>
    </w:p>
    <w:p w14:paraId="27308E70" w14:textId="77777777" w:rsidR="004B03EF" w:rsidRDefault="00F64046">
      <w:pPr>
        <w:spacing w:before="5" w:line="363" w:lineRule="auto"/>
        <w:ind w:left="100" w:right="59" w:firstLine="299"/>
        <w:jc w:val="both"/>
        <w:rPr>
          <w:sz w:val="24"/>
          <w:szCs w:val="24"/>
        </w:rPr>
      </w:pPr>
      <w:r>
        <w:rPr>
          <w:sz w:val="24"/>
          <w:szCs w:val="24"/>
        </w:rPr>
        <w:t>As</w:t>
      </w:r>
      <w:r>
        <w:rPr>
          <w:spacing w:val="6"/>
          <w:sz w:val="24"/>
          <w:szCs w:val="24"/>
        </w:rPr>
        <w:t xml:space="preserve"> </w:t>
      </w:r>
      <w:r>
        <w:rPr>
          <w:sz w:val="24"/>
          <w:szCs w:val="24"/>
        </w:rPr>
        <w:t>for</w:t>
      </w:r>
      <w:r>
        <w:rPr>
          <w:spacing w:val="3"/>
          <w:sz w:val="24"/>
          <w:szCs w:val="24"/>
        </w:rPr>
        <w:t xml:space="preserve"> </w:t>
      </w:r>
      <w:r>
        <w:rPr>
          <w:sz w:val="24"/>
          <w:szCs w:val="24"/>
        </w:rPr>
        <w:t>the</w:t>
      </w:r>
      <w:r>
        <w:rPr>
          <w:spacing w:val="35"/>
          <w:sz w:val="24"/>
          <w:szCs w:val="24"/>
        </w:rPr>
        <w:t xml:space="preserve"> </w:t>
      </w:r>
      <w:r>
        <w:rPr>
          <w:sz w:val="24"/>
          <w:szCs w:val="24"/>
        </w:rPr>
        <w:t xml:space="preserve">template </w:t>
      </w:r>
      <w:r>
        <w:rPr>
          <w:spacing w:val="13"/>
          <w:sz w:val="24"/>
          <w:szCs w:val="24"/>
        </w:rPr>
        <w:t xml:space="preserve"> </w:t>
      </w:r>
      <w:r>
        <w:rPr>
          <w:sz w:val="24"/>
          <w:szCs w:val="24"/>
        </w:rPr>
        <w:t>for</w:t>
      </w:r>
      <w:r>
        <w:rPr>
          <w:spacing w:val="3"/>
          <w:sz w:val="24"/>
          <w:szCs w:val="24"/>
        </w:rPr>
        <w:t xml:space="preserve"> </w:t>
      </w:r>
      <w:r>
        <w:rPr>
          <w:sz w:val="24"/>
          <w:szCs w:val="24"/>
        </w:rPr>
        <w:t>injection</w:t>
      </w:r>
      <w:r>
        <w:rPr>
          <w:spacing w:val="41"/>
          <w:sz w:val="24"/>
          <w:szCs w:val="24"/>
        </w:rPr>
        <w:t xml:space="preserve"> </w:t>
      </w:r>
      <w:r>
        <w:rPr>
          <w:sz w:val="24"/>
          <w:szCs w:val="24"/>
        </w:rPr>
        <w:t>rec</w:t>
      </w:r>
      <w:r>
        <w:rPr>
          <w:spacing w:val="-6"/>
          <w:sz w:val="24"/>
          <w:szCs w:val="24"/>
        </w:rPr>
        <w:t>ov</w:t>
      </w:r>
      <w:r>
        <w:rPr>
          <w:sz w:val="24"/>
          <w:szCs w:val="24"/>
        </w:rPr>
        <w:t>er</w:t>
      </w:r>
      <w:r>
        <w:rPr>
          <w:spacing w:val="-19"/>
          <w:sz w:val="24"/>
          <w:szCs w:val="24"/>
        </w:rPr>
        <w:t>y</w:t>
      </w:r>
      <w:r>
        <w:rPr>
          <w:sz w:val="24"/>
          <w:szCs w:val="24"/>
        </w:rPr>
        <w:t>,</w:t>
      </w:r>
      <w:r>
        <w:rPr>
          <w:spacing w:val="24"/>
          <w:sz w:val="24"/>
          <w:szCs w:val="24"/>
        </w:rPr>
        <w:t xml:space="preserve"> </w:t>
      </w:r>
      <w:r>
        <w:rPr>
          <w:sz w:val="24"/>
          <w:szCs w:val="24"/>
        </w:rPr>
        <w:t>it</w:t>
      </w:r>
      <w:r>
        <w:rPr>
          <w:spacing w:val="29"/>
          <w:sz w:val="24"/>
          <w:szCs w:val="24"/>
        </w:rPr>
        <w:t xml:space="preserve"> </w:t>
      </w:r>
      <w:r>
        <w:rPr>
          <w:sz w:val="24"/>
          <w:szCs w:val="24"/>
        </w:rPr>
        <w:t>is</w:t>
      </w:r>
      <w:r>
        <w:rPr>
          <w:spacing w:val="3"/>
          <w:sz w:val="24"/>
          <w:szCs w:val="24"/>
        </w:rPr>
        <w:t xml:space="preserve"> </w:t>
      </w:r>
      <w:r>
        <w:rPr>
          <w:w w:val="95"/>
          <w:sz w:val="24"/>
          <w:szCs w:val="24"/>
        </w:rPr>
        <w:t>diff</w:t>
      </w:r>
      <w:r>
        <w:rPr>
          <w:w w:val="103"/>
          <w:sz w:val="24"/>
          <w:szCs w:val="24"/>
        </w:rPr>
        <w:t>ere</w:t>
      </w:r>
      <w:r>
        <w:rPr>
          <w:spacing w:val="-6"/>
          <w:w w:val="103"/>
          <w:sz w:val="24"/>
          <w:szCs w:val="24"/>
        </w:rPr>
        <w:t>n</w:t>
      </w:r>
      <w:r>
        <w:rPr>
          <w:w w:val="136"/>
          <w:sz w:val="24"/>
          <w:szCs w:val="24"/>
        </w:rPr>
        <w:t>t</w:t>
      </w:r>
      <w:r>
        <w:rPr>
          <w:spacing w:val="6"/>
          <w:sz w:val="24"/>
          <w:szCs w:val="24"/>
        </w:rPr>
        <w:t xml:space="preserve"> </w:t>
      </w:r>
      <w:r>
        <w:rPr>
          <w:sz w:val="24"/>
          <w:szCs w:val="24"/>
        </w:rPr>
        <w:t>from</w:t>
      </w:r>
      <w:r>
        <w:rPr>
          <w:spacing w:val="11"/>
          <w:sz w:val="24"/>
          <w:szCs w:val="24"/>
        </w:rPr>
        <w:t xml:space="preserve"> </w:t>
      </w:r>
      <w:r>
        <w:rPr>
          <w:sz w:val="24"/>
          <w:szCs w:val="24"/>
        </w:rPr>
        <w:t>the</w:t>
      </w:r>
      <w:r>
        <w:rPr>
          <w:spacing w:val="35"/>
          <w:sz w:val="24"/>
          <w:szCs w:val="24"/>
        </w:rPr>
        <w:t xml:space="preserve"> </w:t>
      </w:r>
      <w:r>
        <w:rPr>
          <w:spacing w:val="-6"/>
          <w:sz w:val="24"/>
          <w:szCs w:val="24"/>
        </w:rPr>
        <w:t>wav</w:t>
      </w:r>
      <w:r>
        <w:rPr>
          <w:sz w:val="24"/>
          <w:szCs w:val="24"/>
        </w:rPr>
        <w:t>eform.</w:t>
      </w:r>
      <w:r>
        <w:rPr>
          <w:spacing w:val="54"/>
          <w:sz w:val="24"/>
          <w:szCs w:val="24"/>
        </w:rPr>
        <w:t xml:space="preserve"> </w:t>
      </w:r>
      <w:r>
        <w:rPr>
          <w:sz w:val="24"/>
          <w:szCs w:val="24"/>
        </w:rPr>
        <w:t>It</w:t>
      </w:r>
      <w:r>
        <w:rPr>
          <w:spacing w:val="34"/>
          <w:sz w:val="24"/>
          <w:szCs w:val="24"/>
        </w:rPr>
        <w:t xml:space="preserve"> </w:t>
      </w:r>
      <w:r>
        <w:rPr>
          <w:sz w:val="24"/>
          <w:szCs w:val="24"/>
        </w:rPr>
        <w:t>is</w:t>
      </w:r>
      <w:r>
        <w:rPr>
          <w:spacing w:val="3"/>
          <w:sz w:val="24"/>
          <w:szCs w:val="24"/>
        </w:rPr>
        <w:t xml:space="preserve"> </w:t>
      </w:r>
      <w:r>
        <w:rPr>
          <w:w w:val="103"/>
          <w:sz w:val="24"/>
          <w:szCs w:val="24"/>
        </w:rPr>
        <w:t xml:space="preserve">included </w:t>
      </w:r>
      <w:r>
        <w:rPr>
          <w:sz w:val="24"/>
          <w:szCs w:val="24"/>
        </w:rPr>
        <w:t>in</w:t>
      </w:r>
      <w:r>
        <w:rPr>
          <w:spacing w:val="32"/>
          <w:sz w:val="24"/>
          <w:szCs w:val="24"/>
        </w:rPr>
        <w:t xml:space="preserve"> </w:t>
      </w:r>
      <w:r>
        <w:rPr>
          <w:sz w:val="24"/>
          <w:szCs w:val="24"/>
        </w:rPr>
        <w:t>the</w:t>
      </w:r>
      <w:r>
        <w:rPr>
          <w:spacing w:val="54"/>
          <w:sz w:val="24"/>
          <w:szCs w:val="24"/>
        </w:rPr>
        <w:t xml:space="preserve"> </w:t>
      </w:r>
      <w:r>
        <w:rPr>
          <w:sz w:val="24"/>
          <w:szCs w:val="24"/>
        </w:rPr>
        <w:t>zip</w:t>
      </w:r>
      <w:r>
        <w:rPr>
          <w:spacing w:val="29"/>
          <w:sz w:val="24"/>
          <w:szCs w:val="24"/>
        </w:rPr>
        <w:t xml:space="preserve"> </w:t>
      </w:r>
      <w:r>
        <w:rPr>
          <w:sz w:val="24"/>
          <w:szCs w:val="24"/>
        </w:rPr>
        <w:t>file</w:t>
      </w:r>
      <w:r>
        <w:rPr>
          <w:spacing w:val="3"/>
          <w:sz w:val="24"/>
          <w:szCs w:val="24"/>
        </w:rPr>
        <w:t xml:space="preserve"> </w:t>
      </w:r>
      <w:r>
        <w:rPr>
          <w:sz w:val="24"/>
          <w:szCs w:val="24"/>
        </w:rPr>
        <w:t>of</w:t>
      </w:r>
      <w:r>
        <w:rPr>
          <w:spacing w:val="12"/>
          <w:sz w:val="24"/>
          <w:szCs w:val="24"/>
        </w:rPr>
        <w:t xml:space="preserve"> </w:t>
      </w:r>
      <w:r>
        <w:rPr>
          <w:sz w:val="24"/>
          <w:szCs w:val="24"/>
        </w:rPr>
        <w:t xml:space="preserve">another </w:t>
      </w:r>
      <w:r>
        <w:rPr>
          <w:spacing w:val="23"/>
          <w:sz w:val="24"/>
          <w:szCs w:val="24"/>
        </w:rPr>
        <w:t xml:space="preserve"> </w:t>
      </w:r>
      <w:r>
        <w:rPr>
          <w:sz w:val="24"/>
          <w:szCs w:val="24"/>
        </w:rPr>
        <w:t xml:space="preserve">tutorial </w:t>
      </w:r>
      <w:r>
        <w:rPr>
          <w:spacing w:val="35"/>
          <w:sz w:val="24"/>
          <w:szCs w:val="24"/>
        </w:rPr>
        <w:t xml:space="preserve"> </w:t>
      </w:r>
      <w:r>
        <w:rPr>
          <w:sz w:val="24"/>
          <w:szCs w:val="24"/>
        </w:rPr>
        <w:t>[20].</w:t>
      </w:r>
      <w:r>
        <w:rPr>
          <w:spacing w:val="31"/>
          <w:sz w:val="24"/>
          <w:szCs w:val="24"/>
        </w:rPr>
        <w:t xml:space="preserve"> </w:t>
      </w:r>
      <w:r>
        <w:rPr>
          <w:sz w:val="24"/>
          <w:szCs w:val="24"/>
        </w:rPr>
        <w:t>The</w:t>
      </w:r>
      <w:r>
        <w:rPr>
          <w:spacing w:val="55"/>
          <w:sz w:val="24"/>
          <w:szCs w:val="24"/>
        </w:rPr>
        <w:t xml:space="preserve"> </w:t>
      </w:r>
      <w:r>
        <w:rPr>
          <w:sz w:val="24"/>
          <w:szCs w:val="24"/>
        </w:rPr>
        <w:t>complex</w:t>
      </w:r>
      <w:r>
        <w:rPr>
          <w:spacing w:val="33"/>
          <w:sz w:val="24"/>
          <w:szCs w:val="24"/>
        </w:rPr>
        <w:t xml:space="preserve"> </w:t>
      </w:r>
      <w:r>
        <w:rPr>
          <w:sz w:val="24"/>
          <w:szCs w:val="24"/>
        </w:rPr>
        <w:t xml:space="preserve">template </w:t>
      </w:r>
      <w:r>
        <w:rPr>
          <w:spacing w:val="32"/>
          <w:sz w:val="24"/>
          <w:szCs w:val="24"/>
        </w:rPr>
        <w:t xml:space="preserve"> </w:t>
      </w:r>
      <w:r>
        <w:rPr>
          <w:sz w:val="24"/>
          <w:szCs w:val="24"/>
        </w:rPr>
        <w:t>co</w:t>
      </w:r>
      <w:r>
        <w:rPr>
          <w:spacing w:val="-6"/>
          <w:sz w:val="24"/>
          <w:szCs w:val="24"/>
        </w:rPr>
        <w:t>n</w:t>
      </w:r>
      <w:r>
        <w:rPr>
          <w:sz w:val="24"/>
          <w:szCs w:val="24"/>
        </w:rPr>
        <w:t xml:space="preserve">tains </w:t>
      </w:r>
      <w:r>
        <w:rPr>
          <w:spacing w:val="9"/>
          <w:sz w:val="24"/>
          <w:szCs w:val="24"/>
        </w:rPr>
        <w:t xml:space="preserve"> </w:t>
      </w:r>
      <w:r>
        <w:rPr>
          <w:spacing w:val="-6"/>
          <w:w w:val="136"/>
          <w:sz w:val="24"/>
          <w:szCs w:val="24"/>
        </w:rPr>
        <w:t>t</w:t>
      </w:r>
      <w:r>
        <w:rPr>
          <w:spacing w:val="-7"/>
          <w:w w:val="97"/>
          <w:sz w:val="24"/>
          <w:szCs w:val="24"/>
        </w:rPr>
        <w:t>w</w:t>
      </w:r>
      <w:r>
        <w:rPr>
          <w:w w:val="97"/>
          <w:sz w:val="24"/>
          <w:szCs w:val="24"/>
        </w:rPr>
        <w:t>o</w:t>
      </w:r>
      <w:r>
        <w:rPr>
          <w:spacing w:val="25"/>
          <w:sz w:val="24"/>
          <w:szCs w:val="24"/>
        </w:rPr>
        <w:t xml:space="preserve"> </w:t>
      </w:r>
      <w:r>
        <w:rPr>
          <w:spacing w:val="-6"/>
          <w:sz w:val="24"/>
          <w:szCs w:val="24"/>
        </w:rPr>
        <w:t>w</w:t>
      </w:r>
      <w:r>
        <w:rPr>
          <w:spacing w:val="-7"/>
          <w:sz w:val="24"/>
          <w:szCs w:val="24"/>
        </w:rPr>
        <w:t>a</w:t>
      </w:r>
      <w:r>
        <w:rPr>
          <w:spacing w:val="-6"/>
          <w:sz w:val="24"/>
          <w:szCs w:val="24"/>
        </w:rPr>
        <w:t>v</w:t>
      </w:r>
      <w:r>
        <w:rPr>
          <w:sz w:val="24"/>
          <w:szCs w:val="24"/>
        </w:rPr>
        <w:t>eforms,</w:t>
      </w:r>
      <w:r>
        <w:rPr>
          <w:spacing w:val="41"/>
          <w:sz w:val="24"/>
          <w:szCs w:val="24"/>
        </w:rPr>
        <w:t xml:space="preserve"> </w:t>
      </w:r>
      <w:r>
        <w:rPr>
          <w:w w:val="101"/>
          <w:sz w:val="24"/>
          <w:szCs w:val="24"/>
        </w:rPr>
        <w:t xml:space="preserve">one </w:t>
      </w:r>
      <w:r>
        <w:rPr>
          <w:sz w:val="24"/>
          <w:szCs w:val="24"/>
        </w:rPr>
        <w:t>of</w:t>
      </w:r>
      <w:r>
        <w:rPr>
          <w:spacing w:val="4"/>
          <w:sz w:val="24"/>
          <w:szCs w:val="24"/>
        </w:rPr>
        <w:t xml:space="preserve"> </w:t>
      </w:r>
      <w:r>
        <w:rPr>
          <w:sz w:val="24"/>
          <w:szCs w:val="24"/>
        </w:rPr>
        <w:t>whi</w:t>
      </w:r>
      <w:r>
        <w:rPr>
          <w:spacing w:val="-6"/>
          <w:sz w:val="24"/>
          <w:szCs w:val="24"/>
        </w:rPr>
        <w:t>c</w:t>
      </w:r>
      <w:r>
        <w:rPr>
          <w:sz w:val="24"/>
          <w:szCs w:val="24"/>
        </w:rPr>
        <w:t>h</w:t>
      </w:r>
      <w:r>
        <w:rPr>
          <w:spacing w:val="26"/>
          <w:sz w:val="24"/>
          <w:szCs w:val="24"/>
        </w:rPr>
        <w:t xml:space="preserve"> </w:t>
      </w:r>
      <w:r>
        <w:rPr>
          <w:sz w:val="24"/>
          <w:szCs w:val="24"/>
        </w:rPr>
        <w:t>is</w:t>
      </w:r>
      <w:r>
        <w:rPr>
          <w:spacing w:val="13"/>
          <w:sz w:val="24"/>
          <w:szCs w:val="24"/>
        </w:rPr>
        <w:t xml:space="preserve"> </w:t>
      </w:r>
      <w:r>
        <w:rPr>
          <w:sz w:val="24"/>
          <w:szCs w:val="24"/>
        </w:rPr>
        <w:t>used</w:t>
      </w:r>
      <w:r>
        <w:rPr>
          <w:spacing w:val="29"/>
          <w:sz w:val="24"/>
          <w:szCs w:val="24"/>
        </w:rPr>
        <w:t xml:space="preserve"> </w:t>
      </w:r>
      <w:r>
        <w:rPr>
          <w:sz w:val="24"/>
          <w:szCs w:val="24"/>
        </w:rPr>
        <w:t>as</w:t>
      </w:r>
      <w:r>
        <w:rPr>
          <w:spacing w:val="24"/>
          <w:sz w:val="24"/>
          <w:szCs w:val="24"/>
        </w:rPr>
        <w:t xml:space="preserve"> </w:t>
      </w:r>
      <w:r>
        <w:rPr>
          <w:sz w:val="24"/>
          <w:szCs w:val="24"/>
        </w:rPr>
        <w:t>the</w:t>
      </w:r>
      <w:r>
        <w:rPr>
          <w:spacing w:val="45"/>
          <w:sz w:val="24"/>
          <w:szCs w:val="24"/>
        </w:rPr>
        <w:t xml:space="preserve"> </w:t>
      </w:r>
      <w:r>
        <w:rPr>
          <w:sz w:val="24"/>
          <w:szCs w:val="24"/>
        </w:rPr>
        <w:t>real</w:t>
      </w:r>
      <w:r>
        <w:rPr>
          <w:spacing w:val="30"/>
          <w:sz w:val="24"/>
          <w:szCs w:val="24"/>
        </w:rPr>
        <w:t xml:space="preserve"> </w:t>
      </w:r>
      <w:r>
        <w:rPr>
          <w:sz w:val="24"/>
          <w:szCs w:val="24"/>
        </w:rPr>
        <w:t xml:space="preserve">part </w:t>
      </w:r>
      <w:r>
        <w:rPr>
          <w:spacing w:val="8"/>
          <w:sz w:val="24"/>
          <w:szCs w:val="24"/>
        </w:rPr>
        <w:t xml:space="preserve"> </w:t>
      </w:r>
      <w:commentRangeStart w:id="62"/>
      <w:r>
        <w:rPr>
          <w:sz w:val="24"/>
          <w:szCs w:val="24"/>
        </w:rPr>
        <w:t>and</w:t>
      </w:r>
      <w:r>
        <w:rPr>
          <w:spacing w:val="44"/>
          <w:sz w:val="24"/>
          <w:szCs w:val="24"/>
        </w:rPr>
        <w:t xml:space="preserve"> </w:t>
      </w:r>
      <w:r>
        <w:rPr>
          <w:sz w:val="24"/>
          <w:szCs w:val="24"/>
        </w:rPr>
        <w:t>the</w:t>
      </w:r>
      <w:r>
        <w:rPr>
          <w:spacing w:val="45"/>
          <w:sz w:val="24"/>
          <w:szCs w:val="24"/>
        </w:rPr>
        <w:t xml:space="preserve"> </w:t>
      </w:r>
      <w:r>
        <w:rPr>
          <w:sz w:val="24"/>
          <w:szCs w:val="24"/>
        </w:rPr>
        <w:t>other</w:t>
      </w:r>
      <w:r>
        <w:rPr>
          <w:spacing w:val="55"/>
          <w:sz w:val="24"/>
          <w:szCs w:val="24"/>
        </w:rPr>
        <w:t xml:space="preserve"> </w:t>
      </w:r>
      <w:r>
        <w:rPr>
          <w:sz w:val="24"/>
          <w:szCs w:val="24"/>
        </w:rPr>
        <w:t>as</w:t>
      </w:r>
      <w:r>
        <w:rPr>
          <w:spacing w:val="24"/>
          <w:sz w:val="24"/>
          <w:szCs w:val="24"/>
        </w:rPr>
        <w:t xml:space="preserve"> </w:t>
      </w:r>
      <w:r>
        <w:rPr>
          <w:sz w:val="24"/>
          <w:szCs w:val="24"/>
        </w:rPr>
        <w:t>the</w:t>
      </w:r>
      <w:r>
        <w:rPr>
          <w:spacing w:val="45"/>
          <w:sz w:val="24"/>
          <w:szCs w:val="24"/>
        </w:rPr>
        <w:t xml:space="preserve"> </w:t>
      </w:r>
      <w:r>
        <w:rPr>
          <w:sz w:val="24"/>
          <w:szCs w:val="24"/>
        </w:rPr>
        <w:t>imaginary</w:t>
      </w:r>
      <w:r>
        <w:rPr>
          <w:spacing w:val="56"/>
          <w:sz w:val="24"/>
          <w:szCs w:val="24"/>
        </w:rPr>
        <w:t xml:space="preserve"> </w:t>
      </w:r>
      <w:r>
        <w:rPr>
          <w:sz w:val="24"/>
          <w:szCs w:val="24"/>
        </w:rPr>
        <w:t>part</w:t>
      </w:r>
      <w:commentRangeEnd w:id="62"/>
      <w:r w:rsidR="00ED0498">
        <w:rPr>
          <w:rStyle w:val="CommentReference"/>
        </w:rPr>
        <w:commentReference w:id="62"/>
      </w:r>
      <w:r>
        <w:rPr>
          <w:sz w:val="24"/>
          <w:szCs w:val="24"/>
        </w:rPr>
        <w:t xml:space="preserve">. </w:t>
      </w:r>
      <w:r>
        <w:rPr>
          <w:spacing w:val="40"/>
          <w:sz w:val="24"/>
          <w:szCs w:val="24"/>
        </w:rPr>
        <w:t xml:space="preserve"> </w:t>
      </w:r>
      <w:r>
        <w:rPr>
          <w:sz w:val="24"/>
          <w:szCs w:val="24"/>
        </w:rPr>
        <w:t>More</w:t>
      </w:r>
      <w:r>
        <w:rPr>
          <w:spacing w:val="-6"/>
          <w:sz w:val="24"/>
          <w:szCs w:val="24"/>
        </w:rPr>
        <w:t>o</w:t>
      </w:r>
      <w:r>
        <w:rPr>
          <w:spacing w:val="-7"/>
          <w:sz w:val="24"/>
          <w:szCs w:val="24"/>
        </w:rPr>
        <w:t>v</w:t>
      </w:r>
      <w:r>
        <w:rPr>
          <w:sz w:val="24"/>
          <w:szCs w:val="24"/>
        </w:rPr>
        <w:t>er,</w:t>
      </w:r>
      <w:r>
        <w:rPr>
          <w:spacing w:val="32"/>
          <w:sz w:val="24"/>
          <w:szCs w:val="24"/>
        </w:rPr>
        <w:t xml:space="preserve"> </w:t>
      </w:r>
      <w:r>
        <w:rPr>
          <w:sz w:val="24"/>
          <w:szCs w:val="24"/>
        </w:rPr>
        <w:t>as</w:t>
      </w:r>
      <w:r>
        <w:rPr>
          <w:spacing w:val="24"/>
          <w:sz w:val="24"/>
          <w:szCs w:val="24"/>
        </w:rPr>
        <w:t xml:space="preserve"> </w:t>
      </w:r>
      <w:r>
        <w:rPr>
          <w:spacing w:val="7"/>
          <w:w w:val="108"/>
          <w:sz w:val="24"/>
          <w:szCs w:val="24"/>
        </w:rPr>
        <w:t>p</w:t>
      </w:r>
      <w:r>
        <w:rPr>
          <w:w w:val="101"/>
          <w:sz w:val="24"/>
          <w:szCs w:val="24"/>
        </w:rPr>
        <w:t>oi</w:t>
      </w:r>
      <w:r>
        <w:rPr>
          <w:spacing w:val="-6"/>
          <w:w w:val="101"/>
          <w:sz w:val="24"/>
          <w:szCs w:val="24"/>
        </w:rPr>
        <w:t>n</w:t>
      </w:r>
      <w:r>
        <w:rPr>
          <w:w w:val="110"/>
          <w:sz w:val="24"/>
          <w:szCs w:val="24"/>
        </w:rPr>
        <w:t xml:space="preserve">ted </w:t>
      </w:r>
      <w:r>
        <w:rPr>
          <w:sz w:val="24"/>
          <w:szCs w:val="24"/>
        </w:rPr>
        <w:t xml:space="preserve">out </w:t>
      </w:r>
      <w:r>
        <w:rPr>
          <w:spacing w:val="1"/>
          <w:sz w:val="24"/>
          <w:szCs w:val="24"/>
        </w:rPr>
        <w:t xml:space="preserve"> </w:t>
      </w:r>
      <w:r>
        <w:rPr>
          <w:sz w:val="24"/>
          <w:szCs w:val="24"/>
        </w:rPr>
        <w:t>in</w:t>
      </w:r>
      <w:r>
        <w:rPr>
          <w:spacing w:val="38"/>
          <w:sz w:val="24"/>
          <w:szCs w:val="24"/>
        </w:rPr>
        <w:t xml:space="preserve"> </w:t>
      </w:r>
      <w:r>
        <w:rPr>
          <w:sz w:val="24"/>
          <w:szCs w:val="24"/>
        </w:rPr>
        <w:t>the  “</w:t>
      </w:r>
      <w:r>
        <w:rPr>
          <w:spacing w:val="-19"/>
          <w:sz w:val="24"/>
          <w:szCs w:val="24"/>
        </w:rPr>
        <w:t>W</w:t>
      </w:r>
      <w:r>
        <w:rPr>
          <w:spacing w:val="-6"/>
          <w:sz w:val="24"/>
          <w:szCs w:val="24"/>
        </w:rPr>
        <w:t>av</w:t>
      </w:r>
      <w:r>
        <w:rPr>
          <w:sz w:val="24"/>
          <w:szCs w:val="24"/>
        </w:rPr>
        <w:t xml:space="preserve">eform </w:t>
      </w:r>
      <w:r>
        <w:rPr>
          <w:spacing w:val="6"/>
          <w:sz w:val="24"/>
          <w:szCs w:val="24"/>
        </w:rPr>
        <w:t xml:space="preserve"> </w:t>
      </w:r>
      <w:r>
        <w:rPr>
          <w:spacing w:val="-21"/>
          <w:w w:val="107"/>
          <w:sz w:val="24"/>
          <w:szCs w:val="24"/>
        </w:rPr>
        <w:t>T</w:t>
      </w:r>
      <w:r>
        <w:rPr>
          <w:w w:val="107"/>
          <w:sz w:val="24"/>
          <w:szCs w:val="24"/>
        </w:rPr>
        <w:t>emplate”</w:t>
      </w:r>
      <w:r>
        <w:rPr>
          <w:spacing w:val="31"/>
          <w:w w:val="107"/>
          <w:sz w:val="24"/>
          <w:szCs w:val="24"/>
        </w:rPr>
        <w:t xml:space="preserve"> </w:t>
      </w:r>
      <w:r>
        <w:rPr>
          <w:sz w:val="24"/>
          <w:szCs w:val="24"/>
        </w:rPr>
        <w:t>of</w:t>
      </w:r>
      <w:r>
        <w:rPr>
          <w:spacing w:val="18"/>
          <w:sz w:val="24"/>
          <w:szCs w:val="24"/>
        </w:rPr>
        <w:t xml:space="preserve"> </w:t>
      </w:r>
      <w:r>
        <w:rPr>
          <w:sz w:val="24"/>
          <w:szCs w:val="24"/>
        </w:rPr>
        <w:t xml:space="preserve">this </w:t>
      </w:r>
      <w:r>
        <w:rPr>
          <w:spacing w:val="2"/>
          <w:sz w:val="24"/>
          <w:szCs w:val="24"/>
        </w:rPr>
        <w:t xml:space="preserve"> </w:t>
      </w:r>
      <w:r>
        <w:rPr>
          <w:w w:val="109"/>
          <w:sz w:val="24"/>
          <w:szCs w:val="24"/>
        </w:rPr>
        <w:t>tutorial,</w:t>
      </w:r>
      <w:r>
        <w:rPr>
          <w:spacing w:val="35"/>
          <w:w w:val="109"/>
          <w:sz w:val="24"/>
          <w:szCs w:val="24"/>
        </w:rPr>
        <w:t xml:space="preserve"> </w:t>
      </w:r>
      <w:r>
        <w:rPr>
          <w:sz w:val="24"/>
          <w:szCs w:val="24"/>
        </w:rPr>
        <w:t xml:space="preserve">the  templates </w:t>
      </w:r>
      <w:r>
        <w:rPr>
          <w:spacing w:val="36"/>
          <w:sz w:val="24"/>
          <w:szCs w:val="24"/>
        </w:rPr>
        <w:t xml:space="preserve"> </w:t>
      </w:r>
      <w:r>
        <w:rPr>
          <w:sz w:val="24"/>
          <w:szCs w:val="24"/>
        </w:rPr>
        <w:t>are</w:t>
      </w:r>
      <w:r>
        <w:rPr>
          <w:spacing w:val="48"/>
          <w:sz w:val="24"/>
          <w:szCs w:val="24"/>
        </w:rPr>
        <w:t xml:space="preserve"> </w:t>
      </w:r>
      <w:r>
        <w:rPr>
          <w:sz w:val="24"/>
          <w:szCs w:val="24"/>
        </w:rPr>
        <w:t xml:space="preserve">not </w:t>
      </w:r>
      <w:r>
        <w:rPr>
          <w:spacing w:val="1"/>
          <w:sz w:val="24"/>
          <w:szCs w:val="24"/>
        </w:rPr>
        <w:t xml:space="preserve"> </w:t>
      </w:r>
      <w:r>
        <w:rPr>
          <w:sz w:val="24"/>
          <w:szCs w:val="24"/>
        </w:rPr>
        <w:t>100%</w:t>
      </w:r>
      <w:r>
        <w:rPr>
          <w:spacing w:val="14"/>
          <w:sz w:val="24"/>
          <w:szCs w:val="24"/>
        </w:rPr>
        <w:t xml:space="preserve"> </w:t>
      </w:r>
      <w:r>
        <w:rPr>
          <w:sz w:val="24"/>
          <w:szCs w:val="24"/>
        </w:rPr>
        <w:t>ide</w:t>
      </w:r>
      <w:r>
        <w:rPr>
          <w:spacing w:val="-6"/>
          <w:sz w:val="24"/>
          <w:szCs w:val="24"/>
        </w:rPr>
        <w:t>n</w:t>
      </w:r>
      <w:r>
        <w:rPr>
          <w:sz w:val="24"/>
          <w:szCs w:val="24"/>
        </w:rPr>
        <w:t xml:space="preserve">tical </w:t>
      </w:r>
      <w:r>
        <w:rPr>
          <w:spacing w:val="12"/>
          <w:sz w:val="24"/>
          <w:szCs w:val="24"/>
        </w:rPr>
        <w:t xml:space="preserve"> </w:t>
      </w:r>
      <w:r>
        <w:rPr>
          <w:w w:val="111"/>
          <w:sz w:val="24"/>
          <w:szCs w:val="24"/>
        </w:rPr>
        <w:t xml:space="preserve">to </w:t>
      </w:r>
      <w:r>
        <w:rPr>
          <w:sz w:val="24"/>
          <w:szCs w:val="24"/>
        </w:rPr>
        <w:t>what</w:t>
      </w:r>
      <w:r>
        <w:rPr>
          <w:spacing w:val="44"/>
          <w:sz w:val="24"/>
          <w:szCs w:val="24"/>
        </w:rPr>
        <w:t xml:space="preserve"> </w:t>
      </w:r>
      <w:r>
        <w:rPr>
          <w:sz w:val="24"/>
          <w:szCs w:val="24"/>
        </w:rPr>
        <w:t>the</w:t>
      </w:r>
      <w:r>
        <w:rPr>
          <w:spacing w:val="36"/>
          <w:sz w:val="24"/>
          <w:szCs w:val="24"/>
        </w:rPr>
        <w:t xml:space="preserve"> </w:t>
      </w:r>
      <w:r>
        <w:rPr>
          <w:sz w:val="24"/>
          <w:szCs w:val="24"/>
        </w:rPr>
        <w:t>scie</w:t>
      </w:r>
      <w:r>
        <w:rPr>
          <w:spacing w:val="-6"/>
          <w:sz w:val="24"/>
          <w:szCs w:val="24"/>
        </w:rPr>
        <w:t>n</w:t>
      </w:r>
      <w:r>
        <w:rPr>
          <w:sz w:val="24"/>
          <w:szCs w:val="24"/>
        </w:rPr>
        <w:t>tists</w:t>
      </w:r>
      <w:r>
        <w:rPr>
          <w:spacing w:val="49"/>
          <w:sz w:val="24"/>
          <w:szCs w:val="24"/>
        </w:rPr>
        <w:t xml:space="preserve"> </w:t>
      </w:r>
      <w:r>
        <w:rPr>
          <w:sz w:val="24"/>
          <w:szCs w:val="24"/>
        </w:rPr>
        <w:t xml:space="preserve">actually </w:t>
      </w:r>
      <w:r>
        <w:rPr>
          <w:spacing w:val="1"/>
          <w:sz w:val="24"/>
          <w:szCs w:val="24"/>
        </w:rPr>
        <w:t xml:space="preserve"> </w:t>
      </w:r>
      <w:r>
        <w:rPr>
          <w:sz w:val="24"/>
          <w:szCs w:val="24"/>
        </w:rPr>
        <w:t xml:space="preserve">used. </w:t>
      </w:r>
      <w:r>
        <w:rPr>
          <w:spacing w:val="1"/>
          <w:sz w:val="24"/>
          <w:szCs w:val="24"/>
        </w:rPr>
        <w:t xml:space="preserve"> </w:t>
      </w:r>
      <w:r>
        <w:rPr>
          <w:sz w:val="24"/>
          <w:szCs w:val="24"/>
        </w:rPr>
        <w:t>Ma</w:t>
      </w:r>
      <w:r>
        <w:rPr>
          <w:spacing w:val="-6"/>
          <w:sz w:val="24"/>
          <w:szCs w:val="24"/>
        </w:rPr>
        <w:t>n</w:t>
      </w:r>
      <w:r>
        <w:rPr>
          <w:sz w:val="24"/>
          <w:szCs w:val="24"/>
        </w:rPr>
        <w:t>y</w:t>
      </w:r>
      <w:r>
        <w:rPr>
          <w:spacing w:val="26"/>
          <w:sz w:val="24"/>
          <w:szCs w:val="24"/>
        </w:rPr>
        <w:t xml:space="preserve"> </w:t>
      </w:r>
      <w:r>
        <w:rPr>
          <w:sz w:val="24"/>
          <w:szCs w:val="24"/>
        </w:rPr>
        <w:t>subtleti</w:t>
      </w:r>
      <w:r>
        <w:rPr>
          <w:spacing w:val="1"/>
          <w:sz w:val="24"/>
          <w:szCs w:val="24"/>
        </w:rPr>
        <w:t>e</w:t>
      </w:r>
      <w:r>
        <w:rPr>
          <w:sz w:val="24"/>
          <w:szCs w:val="24"/>
        </w:rPr>
        <w:t xml:space="preserve">s </w:t>
      </w:r>
      <w:r>
        <w:rPr>
          <w:spacing w:val="1"/>
          <w:sz w:val="24"/>
          <w:szCs w:val="24"/>
        </w:rPr>
        <w:t xml:space="preserve"> </w:t>
      </w:r>
      <w:r>
        <w:rPr>
          <w:sz w:val="24"/>
          <w:szCs w:val="24"/>
        </w:rPr>
        <w:t>are</w:t>
      </w:r>
      <w:r>
        <w:rPr>
          <w:spacing w:val="25"/>
          <w:sz w:val="24"/>
          <w:szCs w:val="24"/>
        </w:rPr>
        <w:t xml:space="preserve"> </w:t>
      </w:r>
      <w:r>
        <w:rPr>
          <w:sz w:val="24"/>
          <w:szCs w:val="24"/>
        </w:rPr>
        <w:t>skip</w:t>
      </w:r>
      <w:r>
        <w:rPr>
          <w:spacing w:val="7"/>
          <w:sz w:val="24"/>
          <w:szCs w:val="24"/>
        </w:rPr>
        <w:t>p</w:t>
      </w:r>
      <w:r>
        <w:rPr>
          <w:sz w:val="24"/>
          <w:szCs w:val="24"/>
        </w:rPr>
        <w:t>ed,</w:t>
      </w:r>
      <w:r>
        <w:rPr>
          <w:spacing w:val="36"/>
          <w:sz w:val="24"/>
          <w:szCs w:val="24"/>
        </w:rPr>
        <w:t xml:space="preserve"> </w:t>
      </w:r>
      <w:r>
        <w:rPr>
          <w:sz w:val="24"/>
          <w:szCs w:val="24"/>
        </w:rPr>
        <w:t>for</w:t>
      </w:r>
      <w:r>
        <w:rPr>
          <w:spacing w:val="4"/>
          <w:sz w:val="24"/>
          <w:szCs w:val="24"/>
        </w:rPr>
        <w:t xml:space="preserve"> </w:t>
      </w:r>
      <w:r>
        <w:rPr>
          <w:sz w:val="24"/>
          <w:szCs w:val="24"/>
        </w:rPr>
        <w:t xml:space="preserve">example. </w:t>
      </w:r>
      <w:r>
        <w:rPr>
          <w:spacing w:val="7"/>
          <w:sz w:val="24"/>
          <w:szCs w:val="24"/>
        </w:rPr>
        <w:t xml:space="preserve"> </w:t>
      </w:r>
      <w:r>
        <w:rPr>
          <w:sz w:val="24"/>
          <w:szCs w:val="24"/>
        </w:rPr>
        <w:t>But</w:t>
      </w:r>
      <w:r>
        <w:rPr>
          <w:spacing w:val="45"/>
          <w:sz w:val="24"/>
          <w:szCs w:val="24"/>
        </w:rPr>
        <w:t xml:space="preserve"> </w:t>
      </w:r>
      <w:r>
        <w:rPr>
          <w:sz w:val="24"/>
          <w:szCs w:val="24"/>
        </w:rPr>
        <w:t>the</w:t>
      </w:r>
      <w:r>
        <w:rPr>
          <w:spacing w:val="35"/>
          <w:sz w:val="24"/>
          <w:szCs w:val="24"/>
        </w:rPr>
        <w:t xml:space="preserve"> </w:t>
      </w:r>
      <w:r>
        <w:rPr>
          <w:w w:val="108"/>
          <w:sz w:val="24"/>
          <w:szCs w:val="24"/>
        </w:rPr>
        <w:t>quali</w:t>
      </w:r>
      <w:r>
        <w:rPr>
          <w:spacing w:val="-5"/>
          <w:w w:val="108"/>
          <w:sz w:val="24"/>
          <w:szCs w:val="24"/>
        </w:rPr>
        <w:t>t</w:t>
      </w:r>
      <w:r>
        <w:rPr>
          <w:w w:val="102"/>
          <w:sz w:val="24"/>
          <w:szCs w:val="24"/>
        </w:rPr>
        <w:t xml:space="preserve">y </w:t>
      </w:r>
      <w:r>
        <w:rPr>
          <w:sz w:val="24"/>
          <w:szCs w:val="24"/>
        </w:rPr>
        <w:t>of</w:t>
      </w:r>
      <w:r>
        <w:rPr>
          <w:spacing w:val="22"/>
          <w:sz w:val="24"/>
          <w:szCs w:val="24"/>
        </w:rPr>
        <w:t xml:space="preserve"> </w:t>
      </w:r>
      <w:r>
        <w:rPr>
          <w:sz w:val="24"/>
          <w:szCs w:val="24"/>
        </w:rPr>
        <w:t xml:space="preserve">the </w:t>
      </w:r>
      <w:r>
        <w:rPr>
          <w:spacing w:val="3"/>
          <w:sz w:val="24"/>
          <w:szCs w:val="24"/>
        </w:rPr>
        <w:t xml:space="preserve"> </w:t>
      </w:r>
      <w:r>
        <w:rPr>
          <w:sz w:val="24"/>
          <w:szCs w:val="24"/>
        </w:rPr>
        <w:t xml:space="preserve">templates </w:t>
      </w:r>
      <w:r>
        <w:rPr>
          <w:spacing w:val="40"/>
          <w:sz w:val="24"/>
          <w:szCs w:val="24"/>
        </w:rPr>
        <w:t xml:space="preserve"> </w:t>
      </w:r>
      <w:r>
        <w:rPr>
          <w:sz w:val="24"/>
          <w:szCs w:val="24"/>
        </w:rPr>
        <w:t>online</w:t>
      </w:r>
      <w:r>
        <w:rPr>
          <w:spacing w:val="41"/>
          <w:sz w:val="24"/>
          <w:szCs w:val="24"/>
        </w:rPr>
        <w:t xml:space="preserve"> </w:t>
      </w:r>
      <w:r>
        <w:rPr>
          <w:sz w:val="24"/>
          <w:szCs w:val="24"/>
        </w:rPr>
        <w:t>is</w:t>
      </w:r>
      <w:r>
        <w:rPr>
          <w:spacing w:val="31"/>
          <w:sz w:val="24"/>
          <w:szCs w:val="24"/>
        </w:rPr>
        <w:t xml:space="preserve"> </w:t>
      </w:r>
      <w:r>
        <w:rPr>
          <w:sz w:val="24"/>
          <w:szCs w:val="24"/>
        </w:rPr>
        <w:t>g</w:t>
      </w:r>
      <w:r>
        <w:rPr>
          <w:spacing w:val="7"/>
          <w:sz w:val="24"/>
          <w:szCs w:val="24"/>
        </w:rPr>
        <w:t>oo</w:t>
      </w:r>
      <w:r>
        <w:rPr>
          <w:sz w:val="24"/>
          <w:szCs w:val="24"/>
        </w:rPr>
        <w:t>d</w:t>
      </w:r>
      <w:r>
        <w:rPr>
          <w:spacing w:val="33"/>
          <w:sz w:val="24"/>
          <w:szCs w:val="24"/>
        </w:rPr>
        <w:t xml:space="preserve"> </w:t>
      </w:r>
      <w:r>
        <w:rPr>
          <w:sz w:val="24"/>
          <w:szCs w:val="24"/>
        </w:rPr>
        <w:t>enough</w:t>
      </w:r>
      <w:r>
        <w:rPr>
          <w:spacing w:val="48"/>
          <w:sz w:val="24"/>
          <w:szCs w:val="24"/>
        </w:rPr>
        <w:t xml:space="preserve"> </w:t>
      </w:r>
      <w:r>
        <w:rPr>
          <w:sz w:val="24"/>
          <w:szCs w:val="24"/>
        </w:rPr>
        <w:t>for</w:t>
      </w:r>
      <w:r>
        <w:rPr>
          <w:spacing w:val="31"/>
          <w:sz w:val="24"/>
          <w:szCs w:val="24"/>
        </w:rPr>
        <w:t xml:space="preserve"> </w:t>
      </w:r>
      <w:r>
        <w:rPr>
          <w:spacing w:val="-6"/>
          <w:sz w:val="24"/>
          <w:szCs w:val="24"/>
        </w:rPr>
        <w:t>m</w:t>
      </w:r>
      <w:r>
        <w:rPr>
          <w:sz w:val="24"/>
          <w:szCs w:val="24"/>
        </w:rPr>
        <w:t>y</w:t>
      </w:r>
      <w:r>
        <w:rPr>
          <w:spacing w:val="44"/>
          <w:sz w:val="24"/>
          <w:szCs w:val="24"/>
        </w:rPr>
        <w:t xml:space="preserve"> </w:t>
      </w:r>
      <w:r>
        <w:rPr>
          <w:sz w:val="24"/>
          <w:szCs w:val="24"/>
        </w:rPr>
        <w:t>i</w:t>
      </w:r>
      <w:r>
        <w:rPr>
          <w:spacing w:val="-6"/>
          <w:sz w:val="24"/>
          <w:szCs w:val="24"/>
        </w:rPr>
        <w:t>n</w:t>
      </w:r>
      <w:r>
        <w:rPr>
          <w:spacing w:val="-7"/>
          <w:sz w:val="24"/>
          <w:szCs w:val="24"/>
        </w:rPr>
        <w:t>v</w:t>
      </w:r>
      <w:r>
        <w:rPr>
          <w:sz w:val="24"/>
          <w:szCs w:val="24"/>
        </w:rPr>
        <w:t xml:space="preserve">estigation.  </w:t>
      </w:r>
      <w:r>
        <w:rPr>
          <w:spacing w:val="41"/>
          <w:sz w:val="24"/>
          <w:szCs w:val="24"/>
        </w:rPr>
        <w:t xml:space="preserve"> </w:t>
      </w:r>
      <w:r>
        <w:rPr>
          <w:sz w:val="24"/>
          <w:szCs w:val="24"/>
        </w:rPr>
        <w:t>Note</w:t>
      </w:r>
      <w:r>
        <w:rPr>
          <w:spacing w:val="53"/>
          <w:sz w:val="24"/>
          <w:szCs w:val="24"/>
        </w:rPr>
        <w:t xml:space="preserve"> </w:t>
      </w:r>
      <w:r>
        <w:rPr>
          <w:sz w:val="24"/>
          <w:szCs w:val="24"/>
        </w:rPr>
        <w:t xml:space="preserve">that </w:t>
      </w:r>
      <w:r>
        <w:rPr>
          <w:spacing w:val="42"/>
          <w:sz w:val="24"/>
          <w:szCs w:val="24"/>
        </w:rPr>
        <w:t xml:space="preserve"> </w:t>
      </w:r>
      <w:r>
        <w:rPr>
          <w:sz w:val="24"/>
          <w:szCs w:val="24"/>
        </w:rPr>
        <w:t xml:space="preserve">this </w:t>
      </w:r>
      <w:r>
        <w:rPr>
          <w:spacing w:val="5"/>
          <w:sz w:val="24"/>
          <w:szCs w:val="24"/>
        </w:rPr>
        <w:t xml:space="preserve"> </w:t>
      </w:r>
      <w:r>
        <w:rPr>
          <w:spacing w:val="-6"/>
          <w:sz w:val="24"/>
          <w:szCs w:val="24"/>
        </w:rPr>
        <w:t>w</w:t>
      </w:r>
      <w:r>
        <w:rPr>
          <w:sz w:val="24"/>
          <w:szCs w:val="24"/>
        </w:rPr>
        <w:t>as</w:t>
      </w:r>
      <w:r>
        <w:rPr>
          <w:spacing w:val="36"/>
          <w:sz w:val="24"/>
          <w:szCs w:val="24"/>
        </w:rPr>
        <w:t xml:space="preserve"> </w:t>
      </w:r>
      <w:r>
        <w:rPr>
          <w:sz w:val="24"/>
          <w:szCs w:val="24"/>
        </w:rPr>
        <w:t>differe</w:t>
      </w:r>
      <w:r>
        <w:rPr>
          <w:spacing w:val="-5"/>
          <w:sz w:val="24"/>
          <w:szCs w:val="24"/>
        </w:rPr>
        <w:t>n</w:t>
      </w:r>
      <w:r>
        <w:rPr>
          <w:w w:val="136"/>
          <w:sz w:val="24"/>
          <w:szCs w:val="24"/>
        </w:rPr>
        <w:t xml:space="preserve">t </w:t>
      </w:r>
      <w:r>
        <w:rPr>
          <w:sz w:val="24"/>
          <w:szCs w:val="24"/>
        </w:rPr>
        <w:t>from</w:t>
      </w:r>
      <w:r>
        <w:rPr>
          <w:spacing w:val="24"/>
          <w:sz w:val="24"/>
          <w:szCs w:val="24"/>
        </w:rPr>
        <w:t xml:space="preserve"> </w:t>
      </w:r>
      <w:r>
        <w:rPr>
          <w:sz w:val="24"/>
          <w:szCs w:val="24"/>
        </w:rPr>
        <w:t>the</w:t>
      </w:r>
      <w:r>
        <w:rPr>
          <w:spacing w:val="48"/>
          <w:sz w:val="24"/>
          <w:szCs w:val="24"/>
        </w:rPr>
        <w:t xml:space="preserve"> </w:t>
      </w:r>
      <w:r>
        <w:rPr>
          <w:sz w:val="24"/>
          <w:szCs w:val="24"/>
        </w:rPr>
        <w:t xml:space="preserve">strain </w:t>
      </w:r>
      <w:r>
        <w:rPr>
          <w:spacing w:val="7"/>
          <w:sz w:val="24"/>
          <w:szCs w:val="24"/>
        </w:rPr>
        <w:t xml:space="preserve"> </w:t>
      </w:r>
      <w:r>
        <w:rPr>
          <w:sz w:val="24"/>
          <w:szCs w:val="24"/>
        </w:rPr>
        <w:t xml:space="preserve">data </w:t>
      </w:r>
      <w:r>
        <w:rPr>
          <w:spacing w:val="11"/>
          <w:sz w:val="24"/>
          <w:szCs w:val="24"/>
        </w:rPr>
        <w:t xml:space="preserve"> </w:t>
      </w:r>
      <w:r>
        <w:rPr>
          <w:sz w:val="24"/>
          <w:szCs w:val="24"/>
        </w:rPr>
        <w:t>for</w:t>
      </w:r>
      <w:r>
        <w:rPr>
          <w:spacing w:val="16"/>
          <w:sz w:val="24"/>
          <w:szCs w:val="24"/>
        </w:rPr>
        <w:t xml:space="preserve"> </w:t>
      </w:r>
      <w:r>
        <w:rPr>
          <w:sz w:val="24"/>
          <w:szCs w:val="24"/>
        </w:rPr>
        <w:t>making</w:t>
      </w:r>
      <w:r>
        <w:rPr>
          <w:spacing w:val="41"/>
          <w:sz w:val="24"/>
          <w:szCs w:val="24"/>
        </w:rPr>
        <w:t xml:space="preserve"> </w:t>
      </w:r>
      <w:r>
        <w:rPr>
          <w:sz w:val="24"/>
          <w:szCs w:val="24"/>
        </w:rPr>
        <w:t>the</w:t>
      </w:r>
      <w:r>
        <w:rPr>
          <w:spacing w:val="47"/>
          <w:sz w:val="24"/>
          <w:szCs w:val="24"/>
        </w:rPr>
        <w:t xml:space="preserve"> </w:t>
      </w:r>
      <w:r>
        <w:rPr>
          <w:w w:val="104"/>
          <w:sz w:val="24"/>
          <w:szCs w:val="24"/>
        </w:rPr>
        <w:t>injection.</w:t>
      </w:r>
    </w:p>
    <w:p w14:paraId="27308E71" w14:textId="06AD2138" w:rsidR="004B03EF" w:rsidRDefault="00F64046">
      <w:pPr>
        <w:spacing w:before="5" w:line="363" w:lineRule="auto"/>
        <w:ind w:left="100" w:right="59" w:firstLine="299"/>
        <w:jc w:val="both"/>
        <w:rPr>
          <w:sz w:val="24"/>
          <w:szCs w:val="24"/>
        </w:rPr>
      </w:pPr>
      <w:r>
        <w:rPr>
          <w:sz w:val="24"/>
          <w:szCs w:val="24"/>
        </w:rPr>
        <w:t>The</w:t>
      </w:r>
      <w:r>
        <w:rPr>
          <w:spacing w:val="46"/>
          <w:sz w:val="24"/>
          <w:szCs w:val="24"/>
        </w:rPr>
        <w:t xml:space="preserve"> </w:t>
      </w:r>
      <w:r>
        <w:rPr>
          <w:sz w:val="24"/>
          <w:szCs w:val="24"/>
        </w:rPr>
        <w:t>ba</w:t>
      </w:r>
      <w:r>
        <w:rPr>
          <w:spacing w:val="-6"/>
          <w:sz w:val="24"/>
          <w:szCs w:val="24"/>
        </w:rPr>
        <w:t>c</w:t>
      </w:r>
      <w:r>
        <w:rPr>
          <w:sz w:val="24"/>
          <w:szCs w:val="24"/>
        </w:rPr>
        <w:t xml:space="preserve">kground </w:t>
      </w:r>
      <w:r>
        <w:rPr>
          <w:spacing w:val="7"/>
          <w:sz w:val="24"/>
          <w:szCs w:val="24"/>
        </w:rPr>
        <w:t xml:space="preserve"> </w:t>
      </w:r>
      <w:r>
        <w:rPr>
          <w:sz w:val="24"/>
          <w:szCs w:val="24"/>
        </w:rPr>
        <w:t xml:space="preserve">strain </w:t>
      </w:r>
      <w:r>
        <w:rPr>
          <w:spacing w:val="5"/>
          <w:sz w:val="24"/>
          <w:szCs w:val="24"/>
        </w:rPr>
        <w:t xml:space="preserve"> </w:t>
      </w:r>
      <w:r>
        <w:rPr>
          <w:sz w:val="24"/>
          <w:szCs w:val="24"/>
        </w:rPr>
        <w:t xml:space="preserve">data </w:t>
      </w:r>
      <w:r>
        <w:rPr>
          <w:spacing w:val="9"/>
          <w:sz w:val="24"/>
          <w:szCs w:val="24"/>
        </w:rPr>
        <w:t xml:space="preserve"> </w:t>
      </w:r>
      <w:r>
        <w:rPr>
          <w:sz w:val="24"/>
          <w:szCs w:val="24"/>
        </w:rPr>
        <w:t>of</w:t>
      </w:r>
      <w:r>
        <w:rPr>
          <w:spacing w:val="4"/>
          <w:sz w:val="24"/>
          <w:szCs w:val="24"/>
        </w:rPr>
        <w:t xml:space="preserve"> </w:t>
      </w:r>
      <w:r>
        <w:rPr>
          <w:sz w:val="24"/>
          <w:szCs w:val="24"/>
        </w:rPr>
        <w:t>the</w:t>
      </w:r>
      <w:r>
        <w:rPr>
          <w:spacing w:val="45"/>
          <w:sz w:val="24"/>
          <w:szCs w:val="24"/>
        </w:rPr>
        <w:t xml:space="preserve"> </w:t>
      </w:r>
      <w:r>
        <w:rPr>
          <w:sz w:val="24"/>
          <w:szCs w:val="24"/>
        </w:rPr>
        <w:t>injections</w:t>
      </w:r>
      <w:r>
        <w:rPr>
          <w:spacing w:val="45"/>
          <w:sz w:val="24"/>
          <w:szCs w:val="24"/>
        </w:rPr>
        <w:t xml:space="preserve"> </w:t>
      </w:r>
      <w:r>
        <w:rPr>
          <w:spacing w:val="-7"/>
          <w:sz w:val="24"/>
          <w:szCs w:val="24"/>
        </w:rPr>
        <w:t>w</w:t>
      </w:r>
      <w:r>
        <w:rPr>
          <w:sz w:val="24"/>
          <w:szCs w:val="24"/>
        </w:rPr>
        <w:t>ere</w:t>
      </w:r>
      <w:r>
        <w:rPr>
          <w:spacing w:val="17"/>
          <w:sz w:val="24"/>
          <w:szCs w:val="24"/>
        </w:rPr>
        <w:t xml:space="preserve"> </w:t>
      </w:r>
      <w:r>
        <w:rPr>
          <w:sz w:val="24"/>
          <w:szCs w:val="24"/>
        </w:rPr>
        <w:t>selected</w:t>
      </w:r>
      <w:r>
        <w:rPr>
          <w:spacing w:val="32"/>
          <w:sz w:val="24"/>
          <w:szCs w:val="24"/>
        </w:rPr>
        <w:t xml:space="preserve"> </w:t>
      </w:r>
      <w:r>
        <w:rPr>
          <w:sz w:val="24"/>
          <w:szCs w:val="24"/>
        </w:rPr>
        <w:t>from</w:t>
      </w:r>
      <w:r>
        <w:rPr>
          <w:spacing w:val="21"/>
          <w:sz w:val="24"/>
          <w:szCs w:val="24"/>
        </w:rPr>
        <w:t xml:space="preserve"> </w:t>
      </w:r>
      <w:r>
        <w:rPr>
          <w:sz w:val="24"/>
          <w:szCs w:val="24"/>
        </w:rPr>
        <w:t>a</w:t>
      </w:r>
      <w:r>
        <w:rPr>
          <w:spacing w:val="26"/>
          <w:sz w:val="24"/>
          <w:szCs w:val="24"/>
        </w:rPr>
        <w:t xml:space="preserve"> </w:t>
      </w:r>
      <w:r>
        <w:rPr>
          <w:spacing w:val="-6"/>
          <w:sz w:val="24"/>
          <w:szCs w:val="24"/>
        </w:rPr>
        <w:t>n</w:t>
      </w:r>
      <w:r>
        <w:rPr>
          <w:sz w:val="24"/>
          <w:szCs w:val="24"/>
        </w:rPr>
        <w:t>u</w:t>
      </w:r>
      <w:r>
        <w:rPr>
          <w:spacing w:val="-6"/>
          <w:sz w:val="24"/>
          <w:szCs w:val="24"/>
        </w:rPr>
        <w:t>m</w:t>
      </w:r>
      <w:r>
        <w:rPr>
          <w:spacing w:val="7"/>
          <w:sz w:val="24"/>
          <w:szCs w:val="24"/>
        </w:rPr>
        <w:t>b</w:t>
      </w:r>
      <w:r>
        <w:rPr>
          <w:sz w:val="24"/>
          <w:szCs w:val="24"/>
        </w:rPr>
        <w:t>er</w:t>
      </w:r>
      <w:r>
        <w:rPr>
          <w:spacing w:val="58"/>
          <w:sz w:val="24"/>
          <w:szCs w:val="24"/>
        </w:rPr>
        <w:t xml:space="preserve"> </w:t>
      </w:r>
      <w:r>
        <w:rPr>
          <w:sz w:val="24"/>
          <w:szCs w:val="24"/>
        </w:rPr>
        <w:t>of</w:t>
      </w:r>
      <w:r>
        <w:rPr>
          <w:spacing w:val="4"/>
          <w:sz w:val="24"/>
          <w:szCs w:val="24"/>
        </w:rPr>
        <w:t xml:space="preserve"> </w:t>
      </w:r>
      <w:r>
        <w:rPr>
          <w:sz w:val="24"/>
          <w:szCs w:val="24"/>
        </w:rPr>
        <w:t>datafiles</w:t>
      </w:r>
      <w:r>
        <w:rPr>
          <w:spacing w:val="49"/>
          <w:sz w:val="24"/>
          <w:szCs w:val="24"/>
        </w:rPr>
        <w:t xml:space="preserve"> </w:t>
      </w:r>
      <w:r>
        <w:rPr>
          <w:w w:val="104"/>
          <w:sz w:val="24"/>
          <w:szCs w:val="24"/>
        </w:rPr>
        <w:t xml:space="preserve">in </w:t>
      </w:r>
      <w:r>
        <w:rPr>
          <w:sz w:val="24"/>
          <w:szCs w:val="24"/>
        </w:rPr>
        <w:t>the  “H1”</w:t>
      </w:r>
      <w:r>
        <w:rPr>
          <w:spacing w:val="51"/>
          <w:sz w:val="24"/>
          <w:szCs w:val="24"/>
        </w:rPr>
        <w:t xml:space="preserve"> </w:t>
      </w:r>
      <w:r>
        <w:rPr>
          <w:sz w:val="24"/>
          <w:szCs w:val="24"/>
        </w:rPr>
        <w:t xml:space="preserve">detector </w:t>
      </w:r>
      <w:r>
        <w:rPr>
          <w:spacing w:val="25"/>
          <w:sz w:val="24"/>
          <w:szCs w:val="24"/>
        </w:rPr>
        <w:t xml:space="preserve"> </w:t>
      </w:r>
      <w:r>
        <w:rPr>
          <w:sz w:val="24"/>
          <w:szCs w:val="24"/>
        </w:rPr>
        <w:t>from</w:t>
      </w:r>
      <w:r>
        <w:rPr>
          <w:spacing w:val="36"/>
          <w:sz w:val="24"/>
          <w:szCs w:val="24"/>
        </w:rPr>
        <w:t xml:space="preserve"> </w:t>
      </w:r>
      <w:r>
        <w:rPr>
          <w:sz w:val="24"/>
          <w:szCs w:val="24"/>
        </w:rPr>
        <w:t>LIGO’s</w:t>
      </w:r>
      <w:r>
        <w:rPr>
          <w:spacing w:val="31"/>
          <w:sz w:val="24"/>
          <w:szCs w:val="24"/>
        </w:rPr>
        <w:t xml:space="preserve"> </w:t>
      </w:r>
      <w:r>
        <w:rPr>
          <w:sz w:val="24"/>
          <w:szCs w:val="24"/>
        </w:rPr>
        <w:t>S6</w:t>
      </w:r>
      <w:r>
        <w:rPr>
          <w:spacing w:val="23"/>
          <w:sz w:val="24"/>
          <w:szCs w:val="24"/>
        </w:rPr>
        <w:t xml:space="preserve"> </w:t>
      </w:r>
      <w:r>
        <w:rPr>
          <w:sz w:val="24"/>
          <w:szCs w:val="24"/>
        </w:rPr>
        <w:t xml:space="preserve">run, </w:t>
      </w:r>
      <w:r>
        <w:rPr>
          <w:spacing w:val="8"/>
          <w:sz w:val="24"/>
          <w:szCs w:val="24"/>
        </w:rPr>
        <w:t xml:space="preserve"> </w:t>
      </w:r>
      <w:r>
        <w:rPr>
          <w:sz w:val="24"/>
          <w:szCs w:val="24"/>
        </w:rPr>
        <w:t>from</w:t>
      </w:r>
      <w:r>
        <w:rPr>
          <w:spacing w:val="36"/>
          <w:sz w:val="24"/>
          <w:szCs w:val="24"/>
        </w:rPr>
        <w:t xml:space="preserve"> </w:t>
      </w:r>
      <w:r>
        <w:rPr>
          <w:sz w:val="24"/>
          <w:szCs w:val="24"/>
        </w:rPr>
        <w:t xml:space="preserve">GPS </w:t>
      </w:r>
      <w:r>
        <w:rPr>
          <w:spacing w:val="2"/>
          <w:sz w:val="24"/>
          <w:szCs w:val="24"/>
        </w:rPr>
        <w:t xml:space="preserve"> </w:t>
      </w:r>
      <w:r>
        <w:rPr>
          <w:sz w:val="24"/>
          <w:szCs w:val="24"/>
        </w:rPr>
        <w:t>time</w:t>
      </w:r>
      <w:r>
        <w:rPr>
          <w:spacing w:val="57"/>
          <w:sz w:val="24"/>
          <w:szCs w:val="24"/>
        </w:rPr>
        <w:t xml:space="preserve"> </w:t>
      </w:r>
      <w:r>
        <w:rPr>
          <w:sz w:val="24"/>
          <w:szCs w:val="24"/>
        </w:rPr>
        <w:t>931035615</w:t>
      </w:r>
      <w:r>
        <w:rPr>
          <w:spacing w:val="-1"/>
          <w:sz w:val="24"/>
          <w:szCs w:val="24"/>
        </w:rPr>
        <w:t xml:space="preserve"> </w:t>
      </w:r>
      <w:r>
        <w:rPr>
          <w:sz w:val="24"/>
          <w:szCs w:val="24"/>
        </w:rPr>
        <w:t>to</w:t>
      </w:r>
      <w:r>
        <w:rPr>
          <w:spacing w:val="51"/>
          <w:sz w:val="24"/>
          <w:szCs w:val="24"/>
        </w:rPr>
        <w:t xml:space="preserve"> </w:t>
      </w:r>
      <w:r>
        <w:rPr>
          <w:sz w:val="24"/>
          <w:szCs w:val="24"/>
        </w:rPr>
        <w:t>971622015.</w:t>
      </w:r>
      <w:r>
        <w:rPr>
          <w:spacing w:val="48"/>
          <w:sz w:val="24"/>
          <w:szCs w:val="24"/>
        </w:rPr>
        <w:t xml:space="preserve"> </w:t>
      </w:r>
      <w:r>
        <w:rPr>
          <w:sz w:val="24"/>
          <w:szCs w:val="24"/>
        </w:rPr>
        <w:t>The</w:t>
      </w:r>
      <w:r>
        <w:rPr>
          <w:spacing w:val="60"/>
          <w:sz w:val="24"/>
          <w:szCs w:val="24"/>
        </w:rPr>
        <w:t xml:space="preserve"> </w:t>
      </w:r>
      <w:r>
        <w:rPr>
          <w:sz w:val="24"/>
          <w:szCs w:val="24"/>
        </w:rPr>
        <w:t>S6 data</w:t>
      </w:r>
      <w:r>
        <w:rPr>
          <w:spacing w:val="53"/>
          <w:sz w:val="24"/>
          <w:szCs w:val="24"/>
        </w:rPr>
        <w:t xml:space="preserve"> </w:t>
      </w:r>
      <w:r>
        <w:rPr>
          <w:sz w:val="24"/>
          <w:szCs w:val="24"/>
        </w:rPr>
        <w:t>ar</w:t>
      </w:r>
      <w:r>
        <w:rPr>
          <w:spacing w:val="-6"/>
          <w:sz w:val="24"/>
          <w:szCs w:val="24"/>
        </w:rPr>
        <w:t>c</w:t>
      </w:r>
      <w:r>
        <w:rPr>
          <w:sz w:val="24"/>
          <w:szCs w:val="24"/>
        </w:rPr>
        <w:t>hi</w:t>
      </w:r>
      <w:r>
        <w:rPr>
          <w:spacing w:val="-6"/>
          <w:sz w:val="24"/>
          <w:szCs w:val="24"/>
        </w:rPr>
        <w:t>v</w:t>
      </w:r>
      <w:r>
        <w:rPr>
          <w:sz w:val="24"/>
          <w:szCs w:val="24"/>
        </w:rPr>
        <w:t>e</w:t>
      </w:r>
      <w:r>
        <w:rPr>
          <w:spacing w:val="24"/>
          <w:sz w:val="24"/>
          <w:szCs w:val="24"/>
        </w:rPr>
        <w:t xml:space="preserve"> </w:t>
      </w:r>
      <w:r>
        <w:rPr>
          <w:sz w:val="24"/>
          <w:szCs w:val="24"/>
        </w:rPr>
        <w:t>is</w:t>
      </w:r>
      <w:r>
        <w:rPr>
          <w:spacing w:val="-4"/>
          <w:sz w:val="24"/>
          <w:szCs w:val="24"/>
        </w:rPr>
        <w:t xml:space="preserve"> </w:t>
      </w:r>
      <w:r>
        <w:rPr>
          <w:spacing w:val="-7"/>
          <w:sz w:val="24"/>
          <w:szCs w:val="24"/>
        </w:rPr>
        <w:t>a</w:t>
      </w:r>
      <w:r>
        <w:rPr>
          <w:spacing w:val="-13"/>
          <w:sz w:val="24"/>
          <w:szCs w:val="24"/>
        </w:rPr>
        <w:t>v</w:t>
      </w:r>
      <w:r>
        <w:rPr>
          <w:sz w:val="24"/>
          <w:szCs w:val="24"/>
        </w:rPr>
        <w:t>ailable</w:t>
      </w:r>
      <w:r>
        <w:rPr>
          <w:spacing w:val="33"/>
          <w:sz w:val="24"/>
          <w:szCs w:val="24"/>
        </w:rPr>
        <w:t xml:space="preserve"> </w:t>
      </w:r>
      <w:r>
        <w:rPr>
          <w:sz w:val="24"/>
          <w:szCs w:val="24"/>
        </w:rPr>
        <w:t>on</w:t>
      </w:r>
      <w:r>
        <w:rPr>
          <w:spacing w:val="6"/>
          <w:sz w:val="24"/>
          <w:szCs w:val="24"/>
        </w:rPr>
        <w:t xml:space="preserve"> </w:t>
      </w:r>
      <w:r>
        <w:rPr>
          <w:sz w:val="24"/>
          <w:szCs w:val="24"/>
        </w:rPr>
        <w:t>the</w:t>
      </w:r>
      <w:r>
        <w:rPr>
          <w:spacing w:val="30"/>
          <w:sz w:val="24"/>
          <w:szCs w:val="24"/>
        </w:rPr>
        <w:t xml:space="preserve"> </w:t>
      </w:r>
      <w:r>
        <w:rPr>
          <w:sz w:val="24"/>
          <w:szCs w:val="24"/>
        </w:rPr>
        <w:t>LOSC</w:t>
      </w:r>
      <w:r>
        <w:rPr>
          <w:spacing w:val="13"/>
          <w:sz w:val="24"/>
          <w:szCs w:val="24"/>
        </w:rPr>
        <w:t xml:space="preserve"> </w:t>
      </w:r>
      <w:r>
        <w:rPr>
          <w:sz w:val="24"/>
          <w:szCs w:val="24"/>
        </w:rPr>
        <w:t>site</w:t>
      </w:r>
      <w:r>
        <w:rPr>
          <w:spacing w:val="18"/>
          <w:sz w:val="24"/>
          <w:szCs w:val="24"/>
        </w:rPr>
        <w:t xml:space="preserve"> </w:t>
      </w:r>
      <w:r>
        <w:rPr>
          <w:sz w:val="24"/>
          <w:szCs w:val="24"/>
        </w:rPr>
        <w:t>as</w:t>
      </w:r>
      <w:r>
        <w:rPr>
          <w:spacing w:val="8"/>
          <w:sz w:val="24"/>
          <w:szCs w:val="24"/>
        </w:rPr>
        <w:t xml:space="preserve"> </w:t>
      </w:r>
      <w:r>
        <w:rPr>
          <w:spacing w:val="-6"/>
          <w:sz w:val="24"/>
          <w:szCs w:val="24"/>
        </w:rPr>
        <w:t>w</w:t>
      </w:r>
      <w:r>
        <w:rPr>
          <w:sz w:val="24"/>
          <w:szCs w:val="24"/>
        </w:rPr>
        <w:t>ell</w:t>
      </w:r>
      <w:r>
        <w:rPr>
          <w:spacing w:val="-11"/>
          <w:sz w:val="24"/>
          <w:szCs w:val="24"/>
        </w:rPr>
        <w:t xml:space="preserve"> </w:t>
      </w:r>
      <w:r>
        <w:rPr>
          <w:sz w:val="24"/>
          <w:szCs w:val="24"/>
        </w:rPr>
        <w:t>[21].</w:t>
      </w:r>
      <w:r>
        <w:rPr>
          <w:spacing w:val="7"/>
          <w:sz w:val="24"/>
          <w:szCs w:val="24"/>
        </w:rPr>
        <w:t xml:space="preserve"> </w:t>
      </w:r>
      <w:r>
        <w:rPr>
          <w:sz w:val="24"/>
          <w:szCs w:val="24"/>
        </w:rPr>
        <w:t>Because</w:t>
      </w:r>
      <w:r>
        <w:rPr>
          <w:spacing w:val="17"/>
          <w:sz w:val="24"/>
          <w:szCs w:val="24"/>
        </w:rPr>
        <w:t xml:space="preserve"> </w:t>
      </w:r>
      <w:r>
        <w:rPr>
          <w:sz w:val="24"/>
          <w:szCs w:val="24"/>
        </w:rPr>
        <w:t>of</w:t>
      </w:r>
      <w:r>
        <w:rPr>
          <w:spacing w:val="-12"/>
          <w:sz w:val="24"/>
          <w:szCs w:val="24"/>
        </w:rPr>
        <w:t xml:space="preserve"> </w:t>
      </w:r>
      <w:r>
        <w:rPr>
          <w:sz w:val="24"/>
          <w:szCs w:val="24"/>
        </w:rPr>
        <w:t>the</w:t>
      </w:r>
      <w:r>
        <w:rPr>
          <w:spacing w:val="30"/>
          <w:sz w:val="24"/>
          <w:szCs w:val="24"/>
        </w:rPr>
        <w:t xml:space="preserve"> </w:t>
      </w:r>
      <w:r>
        <w:rPr>
          <w:sz w:val="24"/>
          <w:szCs w:val="24"/>
        </w:rPr>
        <w:t>probable</w:t>
      </w:r>
      <w:r>
        <w:rPr>
          <w:spacing w:val="44"/>
          <w:sz w:val="24"/>
          <w:szCs w:val="24"/>
        </w:rPr>
        <w:t xml:space="preserve"> </w:t>
      </w:r>
      <w:r>
        <w:rPr>
          <w:sz w:val="24"/>
          <w:szCs w:val="24"/>
        </w:rPr>
        <w:t xml:space="preserve">fluctuation </w:t>
      </w:r>
      <w:r>
        <w:rPr>
          <w:spacing w:val="4"/>
          <w:sz w:val="24"/>
          <w:szCs w:val="24"/>
        </w:rPr>
        <w:t xml:space="preserve"> </w:t>
      </w:r>
      <w:r>
        <w:rPr>
          <w:w w:val="104"/>
          <w:sz w:val="24"/>
          <w:szCs w:val="24"/>
        </w:rPr>
        <w:t xml:space="preserve">in </w:t>
      </w:r>
      <w:r>
        <w:rPr>
          <w:sz w:val="24"/>
          <w:szCs w:val="24"/>
        </w:rPr>
        <w:t>the</w:t>
      </w:r>
      <w:r>
        <w:rPr>
          <w:spacing w:val="41"/>
          <w:sz w:val="24"/>
          <w:szCs w:val="24"/>
        </w:rPr>
        <w:t xml:space="preserve"> </w:t>
      </w:r>
      <w:r>
        <w:rPr>
          <w:spacing w:val="7"/>
          <w:sz w:val="24"/>
          <w:szCs w:val="24"/>
        </w:rPr>
        <w:t>p</w:t>
      </w:r>
      <w:r>
        <w:rPr>
          <w:spacing w:val="-6"/>
          <w:sz w:val="24"/>
          <w:szCs w:val="24"/>
        </w:rPr>
        <w:t>ow</w:t>
      </w:r>
      <w:r>
        <w:rPr>
          <w:sz w:val="24"/>
          <w:szCs w:val="24"/>
        </w:rPr>
        <w:t>er</w:t>
      </w:r>
      <w:r>
        <w:rPr>
          <w:spacing w:val="20"/>
          <w:sz w:val="24"/>
          <w:szCs w:val="24"/>
        </w:rPr>
        <w:t xml:space="preserve"> </w:t>
      </w:r>
      <w:r>
        <w:rPr>
          <w:sz w:val="24"/>
          <w:szCs w:val="24"/>
        </w:rPr>
        <w:t>of the</w:t>
      </w:r>
      <w:r>
        <w:rPr>
          <w:spacing w:val="41"/>
          <w:sz w:val="24"/>
          <w:szCs w:val="24"/>
        </w:rPr>
        <w:t xml:space="preserve"> </w:t>
      </w:r>
      <w:r>
        <w:rPr>
          <w:sz w:val="24"/>
          <w:szCs w:val="24"/>
        </w:rPr>
        <w:t>ba</w:t>
      </w:r>
      <w:r>
        <w:rPr>
          <w:spacing w:val="-6"/>
          <w:sz w:val="24"/>
          <w:szCs w:val="24"/>
        </w:rPr>
        <w:t>c</w:t>
      </w:r>
      <w:r>
        <w:rPr>
          <w:sz w:val="24"/>
          <w:szCs w:val="24"/>
        </w:rPr>
        <w:t xml:space="preserve">kground </w:t>
      </w:r>
      <w:r>
        <w:rPr>
          <w:spacing w:val="2"/>
          <w:sz w:val="24"/>
          <w:szCs w:val="24"/>
        </w:rPr>
        <w:t xml:space="preserve"> </w:t>
      </w:r>
      <w:r>
        <w:rPr>
          <w:sz w:val="24"/>
          <w:szCs w:val="24"/>
        </w:rPr>
        <w:t>noise</w:t>
      </w:r>
      <w:r>
        <w:rPr>
          <w:spacing w:val="13"/>
          <w:sz w:val="24"/>
          <w:szCs w:val="24"/>
        </w:rPr>
        <w:t xml:space="preserve"> </w:t>
      </w:r>
      <w:r>
        <w:rPr>
          <w:spacing w:val="-6"/>
          <w:sz w:val="24"/>
          <w:szCs w:val="24"/>
        </w:rPr>
        <w:t>o</w:t>
      </w:r>
      <w:r>
        <w:rPr>
          <w:spacing w:val="-7"/>
          <w:sz w:val="24"/>
          <w:szCs w:val="24"/>
        </w:rPr>
        <w:t>v</w:t>
      </w:r>
      <w:r>
        <w:rPr>
          <w:sz w:val="24"/>
          <w:szCs w:val="24"/>
        </w:rPr>
        <w:t>er</w:t>
      </w:r>
      <w:r>
        <w:rPr>
          <w:spacing w:val="18"/>
          <w:sz w:val="24"/>
          <w:szCs w:val="24"/>
        </w:rPr>
        <w:t xml:space="preserve"> </w:t>
      </w:r>
      <w:r>
        <w:rPr>
          <w:sz w:val="24"/>
          <w:szCs w:val="24"/>
        </w:rPr>
        <w:t>the</w:t>
      </w:r>
      <w:r>
        <w:rPr>
          <w:spacing w:val="42"/>
          <w:sz w:val="24"/>
          <w:szCs w:val="24"/>
        </w:rPr>
        <w:t xml:space="preserve"> </w:t>
      </w:r>
      <w:r>
        <w:rPr>
          <w:sz w:val="24"/>
          <w:szCs w:val="24"/>
        </w:rPr>
        <w:t>e</w:t>
      </w:r>
      <w:r>
        <w:rPr>
          <w:spacing w:val="-6"/>
          <w:sz w:val="24"/>
          <w:szCs w:val="24"/>
        </w:rPr>
        <w:t>n</w:t>
      </w:r>
      <w:r>
        <w:rPr>
          <w:sz w:val="24"/>
          <w:szCs w:val="24"/>
        </w:rPr>
        <w:t>tire</w:t>
      </w:r>
      <w:r>
        <w:rPr>
          <w:spacing w:val="48"/>
          <w:sz w:val="24"/>
          <w:szCs w:val="24"/>
        </w:rPr>
        <w:t xml:space="preserve"> </w:t>
      </w:r>
      <w:r>
        <w:rPr>
          <w:sz w:val="24"/>
          <w:szCs w:val="24"/>
        </w:rPr>
        <w:t>S6</w:t>
      </w:r>
      <w:r>
        <w:rPr>
          <w:spacing w:val="4"/>
          <w:sz w:val="24"/>
          <w:szCs w:val="24"/>
        </w:rPr>
        <w:t xml:space="preserve"> </w:t>
      </w:r>
      <w:r>
        <w:rPr>
          <w:sz w:val="24"/>
          <w:szCs w:val="24"/>
        </w:rPr>
        <w:t>run,</w:t>
      </w:r>
      <w:r>
        <w:rPr>
          <w:spacing w:val="47"/>
          <w:sz w:val="24"/>
          <w:szCs w:val="24"/>
        </w:rPr>
        <w:t xml:space="preserve"> </w:t>
      </w:r>
      <w:r>
        <w:rPr>
          <w:sz w:val="24"/>
          <w:szCs w:val="24"/>
        </w:rPr>
        <w:t>10</w:t>
      </w:r>
      <w:r>
        <w:rPr>
          <w:spacing w:val="5"/>
          <w:sz w:val="24"/>
          <w:szCs w:val="24"/>
        </w:rPr>
        <w:t xml:space="preserve"> </w:t>
      </w:r>
      <w:r>
        <w:rPr>
          <w:sz w:val="24"/>
          <w:szCs w:val="24"/>
        </w:rPr>
        <w:t>differe</w:t>
      </w:r>
      <w:r>
        <w:rPr>
          <w:spacing w:val="-5"/>
          <w:sz w:val="24"/>
          <w:szCs w:val="24"/>
        </w:rPr>
        <w:t>n</w:t>
      </w:r>
      <w:r>
        <w:rPr>
          <w:w w:val="136"/>
          <w:sz w:val="24"/>
          <w:szCs w:val="24"/>
        </w:rPr>
        <w:t>t</w:t>
      </w:r>
      <w:r>
        <w:rPr>
          <w:spacing w:val="12"/>
          <w:w w:val="136"/>
          <w:sz w:val="24"/>
          <w:szCs w:val="24"/>
        </w:rPr>
        <w:t xml:space="preserve"> </w:t>
      </w:r>
      <w:r>
        <w:rPr>
          <w:sz w:val="24"/>
          <w:szCs w:val="24"/>
        </w:rPr>
        <w:t>and</w:t>
      </w:r>
      <w:r>
        <w:rPr>
          <w:spacing w:val="41"/>
          <w:sz w:val="24"/>
          <w:szCs w:val="24"/>
        </w:rPr>
        <w:t xml:space="preserve"> </w:t>
      </w:r>
      <w:r>
        <w:rPr>
          <w:sz w:val="24"/>
          <w:szCs w:val="24"/>
        </w:rPr>
        <w:t>relati</w:t>
      </w:r>
      <w:r>
        <w:rPr>
          <w:spacing w:val="-5"/>
          <w:sz w:val="24"/>
          <w:szCs w:val="24"/>
        </w:rPr>
        <w:t>v</w:t>
      </w:r>
      <w:r>
        <w:rPr>
          <w:sz w:val="24"/>
          <w:szCs w:val="24"/>
        </w:rPr>
        <w:t>ely</w:t>
      </w:r>
      <w:r>
        <w:rPr>
          <w:spacing w:val="52"/>
          <w:sz w:val="24"/>
          <w:szCs w:val="24"/>
        </w:rPr>
        <w:t xml:space="preserve"> </w:t>
      </w:r>
      <w:r>
        <w:rPr>
          <w:sz w:val="24"/>
          <w:szCs w:val="24"/>
        </w:rPr>
        <w:t>e</w:t>
      </w:r>
      <w:r>
        <w:rPr>
          <w:spacing w:val="-6"/>
          <w:sz w:val="24"/>
          <w:szCs w:val="24"/>
        </w:rPr>
        <w:t>v</w:t>
      </w:r>
      <w:r>
        <w:rPr>
          <w:w w:val="102"/>
          <w:sz w:val="24"/>
          <w:szCs w:val="24"/>
        </w:rPr>
        <w:t xml:space="preserve">enly </w:t>
      </w:r>
      <w:r>
        <w:rPr>
          <w:sz w:val="24"/>
          <w:szCs w:val="24"/>
        </w:rPr>
        <w:t>dis</w:t>
      </w:r>
      <w:r>
        <w:rPr>
          <w:spacing w:val="7"/>
          <w:sz w:val="24"/>
          <w:szCs w:val="24"/>
        </w:rPr>
        <w:t>p</w:t>
      </w:r>
      <w:r>
        <w:rPr>
          <w:sz w:val="24"/>
          <w:szCs w:val="24"/>
        </w:rPr>
        <w:t>ersed</w:t>
      </w:r>
      <w:r>
        <w:rPr>
          <w:spacing w:val="46"/>
          <w:sz w:val="24"/>
          <w:szCs w:val="24"/>
        </w:rPr>
        <w:t xml:space="preserve"> </w:t>
      </w:r>
      <w:r>
        <w:rPr>
          <w:sz w:val="24"/>
          <w:szCs w:val="24"/>
        </w:rPr>
        <w:t>data</w:t>
      </w:r>
      <w:ins w:id="63" w:author="Olga" w:date="2016-07-27T23:08:00Z">
        <w:r w:rsidR="00FD2762">
          <w:rPr>
            <w:sz w:val="24"/>
            <w:szCs w:val="24"/>
          </w:rPr>
          <w:t xml:space="preserve"> </w:t>
        </w:r>
      </w:ins>
      <w:r>
        <w:rPr>
          <w:sz w:val="24"/>
          <w:szCs w:val="24"/>
        </w:rPr>
        <w:t>files</w:t>
      </w:r>
      <w:r>
        <w:rPr>
          <w:spacing w:val="48"/>
          <w:sz w:val="24"/>
          <w:szCs w:val="24"/>
        </w:rPr>
        <w:t xml:space="preserve"> </w:t>
      </w:r>
      <w:r>
        <w:rPr>
          <w:spacing w:val="-6"/>
          <w:sz w:val="24"/>
          <w:szCs w:val="24"/>
        </w:rPr>
        <w:t>w</w:t>
      </w:r>
      <w:r>
        <w:rPr>
          <w:sz w:val="24"/>
          <w:szCs w:val="24"/>
        </w:rPr>
        <w:t>ere</w:t>
      </w:r>
      <w:r>
        <w:rPr>
          <w:spacing w:val="20"/>
          <w:sz w:val="24"/>
          <w:szCs w:val="24"/>
        </w:rPr>
        <w:t xml:space="preserve"> </w:t>
      </w:r>
      <w:r>
        <w:rPr>
          <w:spacing w:val="-6"/>
          <w:sz w:val="24"/>
          <w:szCs w:val="24"/>
        </w:rPr>
        <w:t>c</w:t>
      </w:r>
      <w:r>
        <w:rPr>
          <w:sz w:val="24"/>
          <w:szCs w:val="24"/>
        </w:rPr>
        <w:t>hosen,</w:t>
      </w:r>
      <w:r>
        <w:rPr>
          <w:spacing w:val="29"/>
          <w:sz w:val="24"/>
          <w:szCs w:val="24"/>
        </w:rPr>
        <w:t xml:space="preserve"> </w:t>
      </w:r>
      <w:r>
        <w:rPr>
          <w:sz w:val="24"/>
          <w:szCs w:val="24"/>
        </w:rPr>
        <w:t>ea</w:t>
      </w:r>
      <w:r>
        <w:rPr>
          <w:spacing w:val="-6"/>
          <w:sz w:val="24"/>
          <w:szCs w:val="24"/>
        </w:rPr>
        <w:t>c</w:t>
      </w:r>
      <w:r>
        <w:rPr>
          <w:sz w:val="24"/>
          <w:szCs w:val="24"/>
        </w:rPr>
        <w:t>h</w:t>
      </w:r>
      <w:r>
        <w:rPr>
          <w:spacing w:val="33"/>
          <w:sz w:val="24"/>
          <w:szCs w:val="24"/>
        </w:rPr>
        <w:t xml:space="preserve"> </w:t>
      </w:r>
      <w:r>
        <w:rPr>
          <w:sz w:val="24"/>
          <w:szCs w:val="24"/>
        </w:rPr>
        <w:t xml:space="preserve">starting </w:t>
      </w:r>
      <w:r>
        <w:rPr>
          <w:spacing w:val="33"/>
          <w:sz w:val="24"/>
          <w:szCs w:val="24"/>
        </w:rPr>
        <w:t xml:space="preserve"> </w:t>
      </w:r>
      <w:r>
        <w:rPr>
          <w:sz w:val="24"/>
          <w:szCs w:val="24"/>
        </w:rPr>
        <w:t>at</w:t>
      </w:r>
      <w:r>
        <w:rPr>
          <w:spacing w:val="54"/>
          <w:sz w:val="24"/>
          <w:szCs w:val="24"/>
        </w:rPr>
        <w:t xml:space="preserve"> </w:t>
      </w:r>
      <w:r>
        <w:rPr>
          <w:sz w:val="24"/>
          <w:szCs w:val="24"/>
        </w:rPr>
        <w:t>GPS</w:t>
      </w:r>
      <w:r>
        <w:rPr>
          <w:spacing w:val="51"/>
          <w:sz w:val="24"/>
          <w:szCs w:val="24"/>
        </w:rPr>
        <w:t xml:space="preserve"> </w:t>
      </w:r>
      <w:r>
        <w:rPr>
          <w:sz w:val="24"/>
          <w:szCs w:val="24"/>
        </w:rPr>
        <w:t>time</w:t>
      </w:r>
      <w:r>
        <w:rPr>
          <w:spacing w:val="46"/>
          <w:sz w:val="24"/>
          <w:szCs w:val="24"/>
        </w:rPr>
        <w:t xml:space="preserve"> </w:t>
      </w:r>
      <w:r>
        <w:rPr>
          <w:sz w:val="24"/>
          <w:szCs w:val="24"/>
        </w:rPr>
        <w:t>931127296</w:t>
      </w:r>
      <w:r>
        <w:rPr>
          <w:spacing w:val="-12"/>
          <w:sz w:val="24"/>
          <w:szCs w:val="24"/>
        </w:rPr>
        <w:t xml:space="preserve"> </w:t>
      </w:r>
      <w:r>
        <w:rPr>
          <w:sz w:val="24"/>
          <w:szCs w:val="24"/>
        </w:rPr>
        <w:t>(0.226%),</w:t>
      </w:r>
      <w:r>
        <w:rPr>
          <w:spacing w:val="31"/>
          <w:sz w:val="24"/>
          <w:szCs w:val="24"/>
        </w:rPr>
        <w:t xml:space="preserve"> </w:t>
      </w:r>
      <w:r>
        <w:rPr>
          <w:sz w:val="24"/>
          <w:szCs w:val="24"/>
        </w:rPr>
        <w:t xml:space="preserve">934846464 (9.39%), </w:t>
      </w:r>
      <w:r>
        <w:rPr>
          <w:spacing w:val="3"/>
          <w:sz w:val="24"/>
          <w:szCs w:val="24"/>
        </w:rPr>
        <w:t xml:space="preserve"> </w:t>
      </w:r>
      <w:r>
        <w:rPr>
          <w:sz w:val="24"/>
          <w:szCs w:val="24"/>
        </w:rPr>
        <w:t>941707264</w:t>
      </w:r>
      <w:r>
        <w:rPr>
          <w:spacing w:val="9"/>
          <w:sz w:val="24"/>
          <w:szCs w:val="24"/>
        </w:rPr>
        <w:t xml:space="preserve"> </w:t>
      </w:r>
      <w:r>
        <w:rPr>
          <w:sz w:val="24"/>
          <w:szCs w:val="24"/>
        </w:rPr>
        <w:t>(26.3</w:t>
      </w:r>
      <w:r>
        <w:rPr>
          <w:spacing w:val="1"/>
          <w:sz w:val="24"/>
          <w:szCs w:val="24"/>
        </w:rPr>
        <w:t>%</w:t>
      </w:r>
      <w:r>
        <w:rPr>
          <w:sz w:val="24"/>
          <w:szCs w:val="24"/>
        </w:rPr>
        <w:t xml:space="preserve">), </w:t>
      </w:r>
      <w:r>
        <w:rPr>
          <w:spacing w:val="1"/>
          <w:sz w:val="24"/>
          <w:szCs w:val="24"/>
        </w:rPr>
        <w:t xml:space="preserve"> </w:t>
      </w:r>
      <w:r>
        <w:rPr>
          <w:sz w:val="24"/>
          <w:szCs w:val="24"/>
        </w:rPr>
        <w:t>941785088</w:t>
      </w:r>
      <w:r>
        <w:rPr>
          <w:spacing w:val="9"/>
          <w:sz w:val="24"/>
          <w:szCs w:val="24"/>
        </w:rPr>
        <w:t xml:space="preserve"> </w:t>
      </w:r>
      <w:r>
        <w:rPr>
          <w:sz w:val="24"/>
          <w:szCs w:val="24"/>
        </w:rPr>
        <w:t xml:space="preserve">(26.5%), </w:t>
      </w:r>
      <w:r>
        <w:rPr>
          <w:spacing w:val="3"/>
          <w:sz w:val="24"/>
          <w:szCs w:val="24"/>
        </w:rPr>
        <w:t xml:space="preserve"> </w:t>
      </w:r>
      <w:r>
        <w:rPr>
          <w:sz w:val="24"/>
          <w:szCs w:val="24"/>
        </w:rPr>
        <w:t>947154944</w:t>
      </w:r>
      <w:r>
        <w:rPr>
          <w:spacing w:val="9"/>
          <w:sz w:val="24"/>
          <w:szCs w:val="24"/>
        </w:rPr>
        <w:t xml:space="preserve"> </w:t>
      </w:r>
      <w:r>
        <w:rPr>
          <w:sz w:val="24"/>
          <w:szCs w:val="24"/>
        </w:rPr>
        <w:t xml:space="preserve">(39.7%), </w:t>
      </w:r>
      <w:r>
        <w:rPr>
          <w:spacing w:val="3"/>
          <w:sz w:val="24"/>
          <w:szCs w:val="24"/>
        </w:rPr>
        <w:t xml:space="preserve"> </w:t>
      </w:r>
      <w:r>
        <w:rPr>
          <w:sz w:val="24"/>
          <w:szCs w:val="24"/>
        </w:rPr>
        <w:t>952623104</w:t>
      </w:r>
      <w:r>
        <w:rPr>
          <w:spacing w:val="9"/>
          <w:sz w:val="24"/>
          <w:szCs w:val="24"/>
        </w:rPr>
        <w:t xml:space="preserve"> </w:t>
      </w:r>
      <w:r>
        <w:rPr>
          <w:w w:val="102"/>
          <w:sz w:val="24"/>
          <w:szCs w:val="24"/>
        </w:rPr>
        <w:t>(53.2%),</w:t>
      </w:r>
    </w:p>
    <w:p w14:paraId="27308E72" w14:textId="77777777" w:rsidR="004B03EF" w:rsidRDefault="00F64046">
      <w:pPr>
        <w:spacing w:before="5" w:line="363" w:lineRule="auto"/>
        <w:ind w:left="100" w:right="59"/>
        <w:rPr>
          <w:sz w:val="24"/>
          <w:szCs w:val="24"/>
        </w:rPr>
      </w:pPr>
      <w:r>
        <w:rPr>
          <w:sz w:val="24"/>
          <w:szCs w:val="24"/>
        </w:rPr>
        <w:t>959344640</w:t>
      </w:r>
      <w:r>
        <w:rPr>
          <w:spacing w:val="22"/>
          <w:sz w:val="24"/>
          <w:szCs w:val="24"/>
        </w:rPr>
        <w:t xml:space="preserve"> </w:t>
      </w:r>
      <w:r>
        <w:rPr>
          <w:sz w:val="24"/>
          <w:szCs w:val="24"/>
        </w:rPr>
        <w:t xml:space="preserve">(69.8%), </w:t>
      </w:r>
      <w:r>
        <w:rPr>
          <w:spacing w:val="20"/>
          <w:sz w:val="24"/>
          <w:szCs w:val="24"/>
        </w:rPr>
        <w:t xml:space="preserve"> </w:t>
      </w:r>
      <w:r>
        <w:rPr>
          <w:sz w:val="24"/>
          <w:szCs w:val="24"/>
        </w:rPr>
        <w:t>963629056</w:t>
      </w:r>
      <w:r>
        <w:rPr>
          <w:spacing w:val="22"/>
          <w:sz w:val="24"/>
          <w:szCs w:val="24"/>
        </w:rPr>
        <w:t xml:space="preserve"> </w:t>
      </w:r>
      <w:r>
        <w:rPr>
          <w:sz w:val="24"/>
          <w:szCs w:val="24"/>
        </w:rPr>
        <w:t xml:space="preserve">(80.3%), </w:t>
      </w:r>
      <w:r>
        <w:rPr>
          <w:spacing w:val="20"/>
          <w:sz w:val="24"/>
          <w:szCs w:val="24"/>
        </w:rPr>
        <w:t xml:space="preserve"> </w:t>
      </w:r>
      <w:r>
        <w:rPr>
          <w:sz w:val="24"/>
          <w:szCs w:val="24"/>
        </w:rPr>
        <w:t>967442432</w:t>
      </w:r>
      <w:r>
        <w:rPr>
          <w:spacing w:val="22"/>
          <w:sz w:val="24"/>
          <w:szCs w:val="24"/>
        </w:rPr>
        <w:t xml:space="preserve"> </w:t>
      </w:r>
      <w:r>
        <w:rPr>
          <w:sz w:val="24"/>
          <w:szCs w:val="24"/>
        </w:rPr>
        <w:t xml:space="preserve">(89.7%), </w:t>
      </w:r>
      <w:r>
        <w:rPr>
          <w:spacing w:val="20"/>
          <w:sz w:val="24"/>
          <w:szCs w:val="24"/>
        </w:rPr>
        <w:t xml:space="preserve"> </w:t>
      </w:r>
      <w:r>
        <w:rPr>
          <w:sz w:val="24"/>
          <w:szCs w:val="24"/>
        </w:rPr>
        <w:t xml:space="preserve">and </w:t>
      </w:r>
      <w:r>
        <w:rPr>
          <w:spacing w:val="23"/>
          <w:sz w:val="24"/>
          <w:szCs w:val="24"/>
        </w:rPr>
        <w:t xml:space="preserve"> </w:t>
      </w:r>
      <w:r>
        <w:rPr>
          <w:sz w:val="24"/>
          <w:szCs w:val="24"/>
        </w:rPr>
        <w:t>971407360</w:t>
      </w:r>
      <w:r>
        <w:rPr>
          <w:spacing w:val="22"/>
          <w:sz w:val="24"/>
          <w:szCs w:val="24"/>
        </w:rPr>
        <w:t xml:space="preserve"> </w:t>
      </w:r>
      <w:r>
        <w:rPr>
          <w:sz w:val="24"/>
          <w:szCs w:val="24"/>
        </w:rPr>
        <w:t xml:space="preserve">(99.5%), </w:t>
      </w:r>
      <w:r>
        <w:rPr>
          <w:spacing w:val="20"/>
          <w:sz w:val="24"/>
          <w:szCs w:val="24"/>
        </w:rPr>
        <w:t xml:space="preserve"> </w:t>
      </w:r>
      <w:r>
        <w:rPr>
          <w:w w:val="103"/>
          <w:sz w:val="24"/>
          <w:szCs w:val="24"/>
        </w:rPr>
        <w:t xml:space="preserve">all </w:t>
      </w:r>
      <w:r>
        <w:rPr>
          <w:sz w:val="24"/>
          <w:szCs w:val="24"/>
        </w:rPr>
        <w:t>lasting</w:t>
      </w:r>
      <w:r>
        <w:rPr>
          <w:spacing w:val="33"/>
          <w:sz w:val="24"/>
          <w:szCs w:val="24"/>
        </w:rPr>
        <w:t xml:space="preserve"> </w:t>
      </w:r>
      <w:r>
        <w:rPr>
          <w:sz w:val="24"/>
          <w:szCs w:val="24"/>
        </w:rPr>
        <w:t>for</w:t>
      </w:r>
      <w:r>
        <w:rPr>
          <w:spacing w:val="-2"/>
          <w:sz w:val="24"/>
          <w:szCs w:val="24"/>
        </w:rPr>
        <w:t xml:space="preserve"> </w:t>
      </w:r>
      <w:r>
        <w:rPr>
          <w:sz w:val="24"/>
          <w:szCs w:val="24"/>
        </w:rPr>
        <w:t>4096</w:t>
      </w:r>
      <w:r>
        <w:rPr>
          <w:spacing w:val="-13"/>
          <w:sz w:val="24"/>
          <w:szCs w:val="24"/>
        </w:rPr>
        <w:t xml:space="preserve"> </w:t>
      </w:r>
      <w:r>
        <w:rPr>
          <w:sz w:val="24"/>
          <w:szCs w:val="24"/>
        </w:rPr>
        <w:t>seconds.</w:t>
      </w:r>
      <w:r>
        <w:rPr>
          <w:spacing w:val="47"/>
          <w:sz w:val="24"/>
          <w:szCs w:val="24"/>
        </w:rPr>
        <w:t xml:space="preserve"> </w:t>
      </w:r>
      <w:r>
        <w:rPr>
          <w:sz w:val="24"/>
          <w:szCs w:val="24"/>
        </w:rPr>
        <w:t>The</w:t>
      </w:r>
      <w:r>
        <w:rPr>
          <w:spacing w:val="30"/>
          <w:sz w:val="24"/>
          <w:szCs w:val="24"/>
        </w:rPr>
        <w:t xml:space="preserve"> </w:t>
      </w:r>
      <w:r>
        <w:rPr>
          <w:sz w:val="24"/>
          <w:szCs w:val="24"/>
        </w:rPr>
        <w:t>files</w:t>
      </w:r>
      <w:r>
        <w:rPr>
          <w:spacing w:val="-24"/>
          <w:sz w:val="24"/>
          <w:szCs w:val="24"/>
        </w:rPr>
        <w:t xml:space="preserve"> </w:t>
      </w:r>
      <w:r>
        <w:rPr>
          <w:sz w:val="24"/>
          <w:szCs w:val="24"/>
        </w:rPr>
        <w:t>will</w:t>
      </w:r>
      <w:r>
        <w:rPr>
          <w:spacing w:val="-10"/>
          <w:sz w:val="24"/>
          <w:szCs w:val="24"/>
        </w:rPr>
        <w:t xml:space="preserve"> </w:t>
      </w:r>
      <w:r>
        <w:rPr>
          <w:spacing w:val="7"/>
          <w:sz w:val="24"/>
          <w:szCs w:val="24"/>
        </w:rPr>
        <w:t>b</w:t>
      </w:r>
      <w:r>
        <w:rPr>
          <w:sz w:val="24"/>
          <w:szCs w:val="24"/>
        </w:rPr>
        <w:t>e</w:t>
      </w:r>
      <w:r>
        <w:rPr>
          <w:spacing w:val="6"/>
          <w:sz w:val="24"/>
          <w:szCs w:val="24"/>
        </w:rPr>
        <w:t xml:space="preserve"> </w:t>
      </w:r>
      <w:r>
        <w:rPr>
          <w:sz w:val="24"/>
          <w:szCs w:val="24"/>
        </w:rPr>
        <w:t>referred</w:t>
      </w:r>
      <w:r>
        <w:rPr>
          <w:spacing w:val="24"/>
          <w:sz w:val="24"/>
          <w:szCs w:val="24"/>
        </w:rPr>
        <w:t xml:space="preserve"> </w:t>
      </w:r>
      <w:r>
        <w:rPr>
          <w:sz w:val="24"/>
          <w:szCs w:val="24"/>
        </w:rPr>
        <w:t>to</w:t>
      </w:r>
      <w:r>
        <w:rPr>
          <w:spacing w:val="21"/>
          <w:sz w:val="24"/>
          <w:szCs w:val="24"/>
        </w:rPr>
        <w:t xml:space="preserve"> </w:t>
      </w:r>
      <w:r>
        <w:rPr>
          <w:sz w:val="24"/>
          <w:szCs w:val="24"/>
        </w:rPr>
        <w:t>with</w:t>
      </w:r>
      <w:r>
        <w:rPr>
          <w:spacing w:val="27"/>
          <w:sz w:val="24"/>
          <w:szCs w:val="24"/>
        </w:rPr>
        <w:t xml:space="preserve"> </w:t>
      </w:r>
      <w:r>
        <w:rPr>
          <w:spacing w:val="-6"/>
          <w:sz w:val="24"/>
          <w:szCs w:val="24"/>
        </w:rPr>
        <w:t>n</w:t>
      </w:r>
      <w:r>
        <w:rPr>
          <w:sz w:val="24"/>
          <w:szCs w:val="24"/>
        </w:rPr>
        <w:t>u</w:t>
      </w:r>
      <w:r>
        <w:rPr>
          <w:spacing w:val="-6"/>
          <w:sz w:val="24"/>
          <w:szCs w:val="24"/>
        </w:rPr>
        <w:t>m</w:t>
      </w:r>
      <w:r>
        <w:rPr>
          <w:spacing w:val="7"/>
          <w:sz w:val="24"/>
          <w:szCs w:val="24"/>
        </w:rPr>
        <w:t>b</w:t>
      </w:r>
      <w:r>
        <w:rPr>
          <w:sz w:val="24"/>
          <w:szCs w:val="24"/>
        </w:rPr>
        <w:t>ers</w:t>
      </w:r>
      <w:r>
        <w:rPr>
          <w:spacing w:val="40"/>
          <w:sz w:val="24"/>
          <w:szCs w:val="24"/>
        </w:rPr>
        <w:t xml:space="preserve"> </w:t>
      </w:r>
      <w:r>
        <w:rPr>
          <w:sz w:val="24"/>
          <w:szCs w:val="24"/>
        </w:rPr>
        <w:t>from</w:t>
      </w:r>
      <w:r>
        <w:rPr>
          <w:spacing w:val="6"/>
          <w:sz w:val="24"/>
          <w:szCs w:val="24"/>
        </w:rPr>
        <w:t xml:space="preserve"> </w:t>
      </w:r>
      <w:r>
        <w:rPr>
          <w:sz w:val="24"/>
          <w:szCs w:val="24"/>
        </w:rPr>
        <w:t>1</w:t>
      </w:r>
      <w:r>
        <w:rPr>
          <w:spacing w:val="-4"/>
          <w:sz w:val="24"/>
          <w:szCs w:val="24"/>
        </w:rPr>
        <w:t xml:space="preserve"> </w:t>
      </w:r>
      <w:r>
        <w:rPr>
          <w:sz w:val="24"/>
          <w:szCs w:val="24"/>
        </w:rPr>
        <w:t>to</w:t>
      </w:r>
      <w:r>
        <w:rPr>
          <w:spacing w:val="21"/>
          <w:sz w:val="24"/>
          <w:szCs w:val="24"/>
        </w:rPr>
        <w:t xml:space="preserve"> </w:t>
      </w:r>
      <w:r>
        <w:rPr>
          <w:sz w:val="24"/>
          <w:szCs w:val="24"/>
        </w:rPr>
        <w:t>10,</w:t>
      </w:r>
      <w:r>
        <w:rPr>
          <w:spacing w:val="1"/>
          <w:sz w:val="24"/>
          <w:szCs w:val="24"/>
        </w:rPr>
        <w:t xml:space="preserve"> </w:t>
      </w:r>
      <w:r>
        <w:rPr>
          <w:w w:val="104"/>
          <w:sz w:val="24"/>
          <w:szCs w:val="24"/>
        </w:rPr>
        <w:t>res</w:t>
      </w:r>
      <w:r>
        <w:rPr>
          <w:spacing w:val="7"/>
          <w:w w:val="104"/>
          <w:sz w:val="24"/>
          <w:szCs w:val="24"/>
        </w:rPr>
        <w:t>p</w:t>
      </w:r>
      <w:r>
        <w:rPr>
          <w:w w:val="104"/>
          <w:sz w:val="24"/>
          <w:szCs w:val="24"/>
        </w:rPr>
        <w:t>ecti</w:t>
      </w:r>
      <w:r>
        <w:rPr>
          <w:spacing w:val="-6"/>
          <w:w w:val="104"/>
          <w:sz w:val="24"/>
          <w:szCs w:val="24"/>
        </w:rPr>
        <w:t>v</w:t>
      </w:r>
      <w:r>
        <w:rPr>
          <w:w w:val="99"/>
          <w:sz w:val="24"/>
          <w:szCs w:val="24"/>
        </w:rPr>
        <w:t>el</w:t>
      </w:r>
      <w:r>
        <w:rPr>
          <w:spacing w:val="-19"/>
          <w:w w:val="99"/>
          <w:sz w:val="24"/>
          <w:szCs w:val="24"/>
        </w:rPr>
        <w:t>y</w:t>
      </w:r>
      <w:r>
        <w:rPr>
          <w:w w:val="107"/>
          <w:sz w:val="24"/>
          <w:szCs w:val="24"/>
        </w:rPr>
        <w:t>.</w:t>
      </w:r>
    </w:p>
    <w:p w14:paraId="27308E73" w14:textId="77777777" w:rsidR="004B03EF" w:rsidRDefault="00F64046">
      <w:pPr>
        <w:spacing w:before="5" w:line="363" w:lineRule="auto"/>
        <w:ind w:left="100" w:right="59" w:firstLine="299"/>
        <w:jc w:val="both"/>
        <w:rPr>
          <w:sz w:val="24"/>
          <w:szCs w:val="24"/>
        </w:rPr>
      </w:pPr>
      <w:r>
        <w:rPr>
          <w:sz w:val="24"/>
          <w:szCs w:val="24"/>
        </w:rPr>
        <w:t>The</w:t>
      </w:r>
      <w:r>
        <w:rPr>
          <w:spacing w:val="44"/>
          <w:sz w:val="24"/>
          <w:szCs w:val="24"/>
        </w:rPr>
        <w:t xml:space="preserve"> </w:t>
      </w:r>
      <w:r>
        <w:rPr>
          <w:sz w:val="24"/>
          <w:szCs w:val="24"/>
        </w:rPr>
        <w:t>quali</w:t>
      </w:r>
      <w:r>
        <w:rPr>
          <w:spacing w:val="-5"/>
          <w:sz w:val="24"/>
          <w:szCs w:val="24"/>
        </w:rPr>
        <w:t>t</w:t>
      </w:r>
      <w:r>
        <w:rPr>
          <w:sz w:val="24"/>
          <w:szCs w:val="24"/>
        </w:rPr>
        <w:t>y  of</w:t>
      </w:r>
      <w:r>
        <w:rPr>
          <w:spacing w:val="2"/>
          <w:sz w:val="24"/>
          <w:szCs w:val="24"/>
        </w:rPr>
        <w:t xml:space="preserve"> </w:t>
      </w:r>
      <w:r>
        <w:rPr>
          <w:sz w:val="24"/>
          <w:szCs w:val="24"/>
        </w:rPr>
        <w:t>ba</w:t>
      </w:r>
      <w:r>
        <w:rPr>
          <w:spacing w:val="-6"/>
          <w:sz w:val="24"/>
          <w:szCs w:val="24"/>
        </w:rPr>
        <w:t>c</w:t>
      </w:r>
      <w:r>
        <w:rPr>
          <w:sz w:val="24"/>
          <w:szCs w:val="24"/>
        </w:rPr>
        <w:t xml:space="preserve">kground </w:t>
      </w:r>
      <w:r>
        <w:rPr>
          <w:spacing w:val="4"/>
          <w:sz w:val="24"/>
          <w:szCs w:val="24"/>
        </w:rPr>
        <w:t xml:space="preserve"> </w:t>
      </w:r>
      <w:r>
        <w:rPr>
          <w:sz w:val="24"/>
          <w:szCs w:val="24"/>
        </w:rPr>
        <w:t>noise</w:t>
      </w:r>
      <w:r>
        <w:rPr>
          <w:spacing w:val="14"/>
          <w:sz w:val="24"/>
          <w:szCs w:val="24"/>
        </w:rPr>
        <w:t xml:space="preserve"> </w:t>
      </w:r>
      <w:r>
        <w:rPr>
          <w:sz w:val="24"/>
          <w:szCs w:val="24"/>
        </w:rPr>
        <w:t>is</w:t>
      </w:r>
      <w:r>
        <w:rPr>
          <w:spacing w:val="10"/>
          <w:sz w:val="24"/>
          <w:szCs w:val="24"/>
        </w:rPr>
        <w:t xml:space="preserve"> </w:t>
      </w:r>
      <w:r>
        <w:rPr>
          <w:sz w:val="24"/>
          <w:szCs w:val="24"/>
        </w:rPr>
        <w:t xml:space="preserve">critical. </w:t>
      </w:r>
      <w:r>
        <w:rPr>
          <w:spacing w:val="20"/>
          <w:sz w:val="24"/>
          <w:szCs w:val="24"/>
        </w:rPr>
        <w:t xml:space="preserve"> </w:t>
      </w:r>
      <w:r>
        <w:rPr>
          <w:sz w:val="24"/>
          <w:szCs w:val="24"/>
        </w:rPr>
        <w:t>A</w:t>
      </w:r>
      <w:r>
        <w:rPr>
          <w:spacing w:val="15"/>
          <w:sz w:val="24"/>
          <w:szCs w:val="24"/>
        </w:rPr>
        <w:t xml:space="preserve"> </w:t>
      </w:r>
      <w:r>
        <w:rPr>
          <w:sz w:val="24"/>
          <w:szCs w:val="24"/>
        </w:rPr>
        <w:t>piece</w:t>
      </w:r>
      <w:r>
        <w:rPr>
          <w:spacing w:val="14"/>
          <w:sz w:val="24"/>
          <w:szCs w:val="24"/>
        </w:rPr>
        <w:t xml:space="preserve"> </w:t>
      </w:r>
      <w:r>
        <w:rPr>
          <w:sz w:val="24"/>
          <w:szCs w:val="24"/>
        </w:rPr>
        <w:t>of</w:t>
      </w:r>
      <w:r>
        <w:rPr>
          <w:spacing w:val="2"/>
          <w:sz w:val="24"/>
          <w:szCs w:val="24"/>
        </w:rPr>
        <w:t xml:space="preserve"> </w:t>
      </w:r>
      <w:r>
        <w:rPr>
          <w:sz w:val="24"/>
          <w:szCs w:val="24"/>
        </w:rPr>
        <w:t>l</w:t>
      </w:r>
      <w:r>
        <w:rPr>
          <w:spacing w:val="-6"/>
          <w:sz w:val="24"/>
          <w:szCs w:val="24"/>
        </w:rPr>
        <w:t>o</w:t>
      </w:r>
      <w:r>
        <w:rPr>
          <w:sz w:val="24"/>
          <w:szCs w:val="24"/>
        </w:rPr>
        <w:t>w-quali</w:t>
      </w:r>
      <w:r>
        <w:rPr>
          <w:spacing w:val="-5"/>
          <w:sz w:val="24"/>
          <w:szCs w:val="24"/>
        </w:rPr>
        <w:t>t</w:t>
      </w:r>
      <w:r>
        <w:rPr>
          <w:sz w:val="24"/>
          <w:szCs w:val="24"/>
        </w:rPr>
        <w:t>y</w:t>
      </w:r>
      <w:r>
        <w:rPr>
          <w:spacing w:val="43"/>
          <w:sz w:val="24"/>
          <w:szCs w:val="24"/>
        </w:rPr>
        <w:t xml:space="preserve"> </w:t>
      </w:r>
      <w:r>
        <w:rPr>
          <w:sz w:val="24"/>
          <w:szCs w:val="24"/>
        </w:rPr>
        <w:t xml:space="preserve">data </w:t>
      </w:r>
      <w:r>
        <w:rPr>
          <w:spacing w:val="6"/>
          <w:sz w:val="24"/>
          <w:szCs w:val="24"/>
        </w:rPr>
        <w:t xml:space="preserve"> </w:t>
      </w:r>
      <w:r>
        <w:rPr>
          <w:sz w:val="24"/>
          <w:szCs w:val="24"/>
        </w:rPr>
        <w:t>could</w:t>
      </w:r>
      <w:r>
        <w:rPr>
          <w:spacing w:val="25"/>
          <w:sz w:val="24"/>
          <w:szCs w:val="24"/>
        </w:rPr>
        <w:t xml:space="preserve"> </w:t>
      </w:r>
      <w:r>
        <w:rPr>
          <w:sz w:val="24"/>
          <w:szCs w:val="24"/>
        </w:rPr>
        <w:t>result</w:t>
      </w:r>
      <w:r>
        <w:rPr>
          <w:spacing w:val="51"/>
          <w:sz w:val="24"/>
          <w:szCs w:val="24"/>
        </w:rPr>
        <w:t xml:space="preserve"> </w:t>
      </w:r>
      <w:r>
        <w:rPr>
          <w:sz w:val="24"/>
          <w:szCs w:val="24"/>
        </w:rPr>
        <w:t>in</w:t>
      </w:r>
      <w:r>
        <w:rPr>
          <w:spacing w:val="21"/>
          <w:sz w:val="24"/>
          <w:szCs w:val="24"/>
        </w:rPr>
        <w:t xml:space="preserve"> </w:t>
      </w:r>
      <w:r>
        <w:rPr>
          <w:w w:val="109"/>
          <w:sz w:val="24"/>
          <w:szCs w:val="24"/>
        </w:rPr>
        <w:t xml:space="preserve">a </w:t>
      </w:r>
      <w:r>
        <w:rPr>
          <w:sz w:val="24"/>
          <w:szCs w:val="24"/>
        </w:rPr>
        <w:t>misleading</w:t>
      </w:r>
      <w:r>
        <w:rPr>
          <w:spacing w:val="34"/>
          <w:sz w:val="24"/>
          <w:szCs w:val="24"/>
        </w:rPr>
        <w:t xml:space="preserve"> </w:t>
      </w:r>
      <w:r>
        <w:rPr>
          <w:sz w:val="24"/>
          <w:szCs w:val="24"/>
        </w:rPr>
        <w:t xml:space="preserve">outcome. </w:t>
      </w:r>
      <w:r>
        <w:rPr>
          <w:spacing w:val="18"/>
          <w:sz w:val="24"/>
          <w:szCs w:val="24"/>
        </w:rPr>
        <w:t xml:space="preserve"> </w:t>
      </w:r>
      <w:r>
        <w:rPr>
          <w:spacing w:val="-21"/>
          <w:w w:val="107"/>
          <w:sz w:val="24"/>
          <w:szCs w:val="24"/>
        </w:rPr>
        <w:t>F</w:t>
      </w:r>
      <w:r>
        <w:rPr>
          <w:w w:val="107"/>
          <w:sz w:val="24"/>
          <w:szCs w:val="24"/>
        </w:rPr>
        <w:t>urthermore,</w:t>
      </w:r>
      <w:r>
        <w:rPr>
          <w:spacing w:val="21"/>
          <w:w w:val="107"/>
          <w:sz w:val="24"/>
          <w:szCs w:val="24"/>
        </w:rPr>
        <w:t xml:space="preserve"> </w:t>
      </w:r>
      <w:r>
        <w:rPr>
          <w:sz w:val="24"/>
          <w:szCs w:val="24"/>
        </w:rPr>
        <w:t>those</w:t>
      </w:r>
      <w:r>
        <w:rPr>
          <w:spacing w:val="37"/>
          <w:sz w:val="24"/>
          <w:szCs w:val="24"/>
        </w:rPr>
        <w:t xml:space="preserve"> </w:t>
      </w:r>
      <w:commentRangeStart w:id="64"/>
      <w:r>
        <w:rPr>
          <w:sz w:val="24"/>
          <w:szCs w:val="24"/>
        </w:rPr>
        <w:t>kind</w:t>
      </w:r>
      <w:r>
        <w:rPr>
          <w:spacing w:val="33"/>
          <w:sz w:val="24"/>
          <w:szCs w:val="24"/>
        </w:rPr>
        <w:t xml:space="preserve"> </w:t>
      </w:r>
      <w:commentRangeEnd w:id="64"/>
      <w:r w:rsidR="00FD2762">
        <w:rPr>
          <w:rStyle w:val="CommentReference"/>
        </w:rPr>
        <w:commentReference w:id="64"/>
      </w:r>
      <w:r>
        <w:rPr>
          <w:sz w:val="24"/>
          <w:szCs w:val="24"/>
        </w:rPr>
        <w:t>of</w:t>
      </w:r>
      <w:r>
        <w:rPr>
          <w:spacing w:val="-1"/>
          <w:sz w:val="24"/>
          <w:szCs w:val="24"/>
        </w:rPr>
        <w:t xml:space="preserve"> </w:t>
      </w:r>
      <w:r>
        <w:rPr>
          <w:sz w:val="24"/>
          <w:szCs w:val="24"/>
        </w:rPr>
        <w:t>datafiles</w:t>
      </w:r>
      <w:r>
        <w:rPr>
          <w:spacing w:val="44"/>
          <w:sz w:val="24"/>
          <w:szCs w:val="24"/>
        </w:rPr>
        <w:t xml:space="preserve"> </w:t>
      </w:r>
      <w:r>
        <w:rPr>
          <w:spacing w:val="-6"/>
          <w:sz w:val="24"/>
          <w:szCs w:val="24"/>
        </w:rPr>
        <w:t>w</w:t>
      </w:r>
      <w:r>
        <w:rPr>
          <w:sz w:val="24"/>
          <w:szCs w:val="24"/>
        </w:rPr>
        <w:t>ould</w:t>
      </w:r>
      <w:r>
        <w:rPr>
          <w:spacing w:val="20"/>
          <w:sz w:val="24"/>
          <w:szCs w:val="24"/>
        </w:rPr>
        <w:t xml:space="preserve"> </w:t>
      </w:r>
      <w:r>
        <w:rPr>
          <w:spacing w:val="7"/>
          <w:sz w:val="24"/>
          <w:szCs w:val="24"/>
        </w:rPr>
        <w:t>b</w:t>
      </w:r>
      <w:r>
        <w:rPr>
          <w:sz w:val="24"/>
          <w:szCs w:val="24"/>
        </w:rPr>
        <w:t>e</w:t>
      </w:r>
      <w:r>
        <w:rPr>
          <w:spacing w:val="17"/>
          <w:sz w:val="24"/>
          <w:szCs w:val="24"/>
        </w:rPr>
        <w:t xml:space="preserve"> </w:t>
      </w:r>
      <w:r>
        <w:rPr>
          <w:spacing w:val="-6"/>
          <w:sz w:val="24"/>
          <w:szCs w:val="24"/>
        </w:rPr>
        <w:t>v</w:t>
      </w:r>
      <w:r>
        <w:rPr>
          <w:sz w:val="24"/>
          <w:szCs w:val="24"/>
        </w:rPr>
        <w:t>et</w:t>
      </w:r>
      <w:r>
        <w:rPr>
          <w:spacing w:val="7"/>
          <w:sz w:val="24"/>
          <w:szCs w:val="24"/>
        </w:rPr>
        <w:t>o</w:t>
      </w:r>
      <w:r>
        <w:rPr>
          <w:sz w:val="24"/>
          <w:szCs w:val="24"/>
        </w:rPr>
        <w:t>ed</w:t>
      </w:r>
      <w:r>
        <w:rPr>
          <w:spacing w:val="38"/>
          <w:sz w:val="24"/>
          <w:szCs w:val="24"/>
        </w:rPr>
        <w:t xml:space="preserve"> </w:t>
      </w:r>
      <w:r>
        <w:rPr>
          <w:spacing w:val="-6"/>
          <w:sz w:val="24"/>
          <w:szCs w:val="24"/>
        </w:rPr>
        <w:t>b</w:t>
      </w:r>
      <w:r>
        <w:rPr>
          <w:sz w:val="24"/>
          <w:szCs w:val="24"/>
        </w:rPr>
        <w:t>y</w:t>
      </w:r>
      <w:r>
        <w:rPr>
          <w:spacing w:val="23"/>
          <w:sz w:val="24"/>
          <w:szCs w:val="24"/>
        </w:rPr>
        <w:t xml:space="preserve"> </w:t>
      </w:r>
      <w:r>
        <w:rPr>
          <w:sz w:val="24"/>
          <w:szCs w:val="24"/>
        </w:rPr>
        <w:t>the</w:t>
      </w:r>
      <w:r>
        <w:rPr>
          <w:spacing w:val="40"/>
          <w:sz w:val="24"/>
          <w:szCs w:val="24"/>
        </w:rPr>
        <w:t xml:space="preserve"> </w:t>
      </w:r>
      <w:r>
        <w:rPr>
          <w:sz w:val="24"/>
          <w:szCs w:val="24"/>
        </w:rPr>
        <w:t>scie</w:t>
      </w:r>
      <w:r>
        <w:rPr>
          <w:spacing w:val="-6"/>
          <w:sz w:val="24"/>
          <w:szCs w:val="24"/>
        </w:rPr>
        <w:t>n</w:t>
      </w:r>
      <w:r>
        <w:rPr>
          <w:w w:val="111"/>
          <w:sz w:val="24"/>
          <w:szCs w:val="24"/>
        </w:rPr>
        <w:t>tists.</w:t>
      </w:r>
    </w:p>
    <w:p w14:paraId="27308E74" w14:textId="77777777" w:rsidR="004B03EF" w:rsidRDefault="004B03EF">
      <w:pPr>
        <w:spacing w:line="200" w:lineRule="exact"/>
      </w:pPr>
    </w:p>
    <w:p w14:paraId="27308E75" w14:textId="77777777" w:rsidR="004B03EF" w:rsidRDefault="004B03EF">
      <w:pPr>
        <w:spacing w:before="14" w:line="280" w:lineRule="exact"/>
        <w:rPr>
          <w:sz w:val="28"/>
          <w:szCs w:val="28"/>
        </w:rPr>
      </w:pPr>
    </w:p>
    <w:p w14:paraId="27308E76" w14:textId="77777777" w:rsidR="004B03EF" w:rsidRDefault="00F64046">
      <w:pPr>
        <w:ind w:left="100"/>
        <w:rPr>
          <w:sz w:val="24"/>
          <w:szCs w:val="24"/>
        </w:rPr>
        <w:sectPr w:rsidR="004B03EF">
          <w:pgSz w:w="11920" w:h="16840"/>
          <w:pgMar w:top="940" w:right="1040" w:bottom="280" w:left="134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5"/>
          <w:sz w:val="24"/>
          <w:szCs w:val="24"/>
        </w:rPr>
        <w:t xml:space="preserve"> </w:t>
      </w:r>
      <w:r>
        <w:rPr>
          <w:sz w:val="24"/>
          <w:szCs w:val="24"/>
        </w:rPr>
        <w:t>6</w:t>
      </w:r>
    </w:p>
    <w:p w14:paraId="27308E77" w14:textId="77777777" w:rsidR="004B03EF" w:rsidRDefault="004B03EF">
      <w:pPr>
        <w:spacing w:line="200" w:lineRule="exact"/>
      </w:pPr>
    </w:p>
    <w:p w14:paraId="27308E78" w14:textId="77777777" w:rsidR="004B03EF" w:rsidRDefault="004B03EF">
      <w:pPr>
        <w:spacing w:before="2" w:line="280" w:lineRule="exact"/>
        <w:rPr>
          <w:sz w:val="28"/>
          <w:szCs w:val="28"/>
        </w:rPr>
      </w:pPr>
    </w:p>
    <w:p w14:paraId="27308E79" w14:textId="33317D84" w:rsidR="004B03EF" w:rsidRDefault="00B601E9">
      <w:pPr>
        <w:spacing w:before="15" w:line="363" w:lineRule="auto"/>
        <w:ind w:left="100" w:right="59"/>
        <w:jc w:val="both"/>
        <w:rPr>
          <w:sz w:val="24"/>
          <w:szCs w:val="24"/>
        </w:rPr>
      </w:pPr>
      <w:r>
        <w:pict w14:anchorId="273090C8">
          <v:group id="_x0000_s2609" style="position:absolute;left:0;text-align:left;margin-left:279.3pt;margin-top:95.45pt;width:3.5pt;height:0;z-index:-1468;mso-position-horizontal-relative:page" coordorigin="5586,1909" coordsize="70,0">
            <v:polyline id="_x0000_s2610" style="position:absolute" points="11172,3818,11242,3818" coordorigin="5586,1909" coordsize="70,0" filled="f" strokeweight="5055emu">
              <v:path arrowok="t"/>
            </v:polyline>
            <w10:wrap anchorx="page"/>
          </v:group>
        </w:pict>
      </w:r>
      <w:r w:rsidR="00F64046">
        <w:rPr>
          <w:sz w:val="24"/>
          <w:szCs w:val="24"/>
        </w:rPr>
        <w:t>As</w:t>
      </w:r>
      <w:r w:rsidR="00F64046">
        <w:rPr>
          <w:spacing w:val="16"/>
          <w:sz w:val="24"/>
          <w:szCs w:val="24"/>
        </w:rPr>
        <w:t xml:space="preserve"> </w:t>
      </w:r>
      <w:r w:rsidR="00F64046">
        <w:rPr>
          <w:sz w:val="24"/>
          <w:szCs w:val="24"/>
        </w:rPr>
        <w:t>a</w:t>
      </w:r>
      <w:r w:rsidR="00F64046">
        <w:rPr>
          <w:spacing w:val="26"/>
          <w:sz w:val="24"/>
          <w:szCs w:val="24"/>
        </w:rPr>
        <w:t xml:space="preserve"> </w:t>
      </w:r>
      <w:r w:rsidR="00F64046">
        <w:rPr>
          <w:sz w:val="24"/>
          <w:szCs w:val="24"/>
        </w:rPr>
        <w:t>result,</w:t>
      </w:r>
      <w:r w:rsidR="00F64046">
        <w:rPr>
          <w:spacing w:val="58"/>
          <w:sz w:val="24"/>
          <w:szCs w:val="24"/>
        </w:rPr>
        <w:t xml:space="preserve"> </w:t>
      </w:r>
      <w:r w:rsidR="00F64046">
        <w:rPr>
          <w:sz w:val="24"/>
          <w:szCs w:val="24"/>
        </w:rPr>
        <w:t>e</w:t>
      </w:r>
      <w:r w:rsidR="00F64046">
        <w:rPr>
          <w:spacing w:val="-6"/>
          <w:sz w:val="24"/>
          <w:szCs w:val="24"/>
        </w:rPr>
        <w:t>v</w:t>
      </w:r>
      <w:r w:rsidR="00F64046">
        <w:rPr>
          <w:sz w:val="24"/>
          <w:szCs w:val="24"/>
        </w:rPr>
        <w:t>en</w:t>
      </w:r>
      <w:r w:rsidR="00F64046">
        <w:rPr>
          <w:spacing w:val="23"/>
          <w:sz w:val="24"/>
          <w:szCs w:val="24"/>
        </w:rPr>
        <w:t xml:space="preserve"> </w:t>
      </w:r>
      <w:r w:rsidR="00F64046">
        <w:rPr>
          <w:sz w:val="24"/>
          <w:szCs w:val="24"/>
        </w:rPr>
        <w:t>if</w:t>
      </w:r>
      <w:r w:rsidR="00F64046">
        <w:rPr>
          <w:spacing w:val="6"/>
          <w:sz w:val="24"/>
          <w:szCs w:val="24"/>
        </w:rPr>
        <w:t xml:space="preserve"> </w:t>
      </w:r>
      <w:r w:rsidR="00F64046">
        <w:rPr>
          <w:sz w:val="24"/>
          <w:szCs w:val="24"/>
        </w:rPr>
        <w:t>there</w:t>
      </w:r>
      <w:r w:rsidR="00F64046">
        <w:rPr>
          <w:spacing w:val="55"/>
          <w:sz w:val="24"/>
          <w:szCs w:val="24"/>
        </w:rPr>
        <w:t xml:space="preserve"> </w:t>
      </w:r>
      <w:r w:rsidR="00F64046">
        <w:rPr>
          <w:sz w:val="24"/>
          <w:szCs w:val="24"/>
        </w:rPr>
        <w:t>really</w:t>
      </w:r>
      <w:r w:rsidR="00F64046">
        <w:rPr>
          <w:spacing w:val="33"/>
          <w:sz w:val="24"/>
          <w:szCs w:val="24"/>
        </w:rPr>
        <w:t xml:space="preserve"> </w:t>
      </w:r>
      <w:r w:rsidR="00F64046">
        <w:rPr>
          <w:spacing w:val="-6"/>
          <w:sz w:val="24"/>
          <w:szCs w:val="24"/>
        </w:rPr>
        <w:t>w</w:t>
      </w:r>
      <w:r w:rsidR="00F64046">
        <w:rPr>
          <w:sz w:val="24"/>
          <w:szCs w:val="24"/>
        </w:rPr>
        <w:t>ere</w:t>
      </w:r>
      <w:r w:rsidR="00F64046">
        <w:rPr>
          <w:spacing w:val="17"/>
          <w:sz w:val="24"/>
          <w:szCs w:val="24"/>
        </w:rPr>
        <w:t xml:space="preserve"> </w:t>
      </w:r>
      <w:r w:rsidR="00F64046">
        <w:rPr>
          <w:sz w:val="24"/>
          <w:szCs w:val="24"/>
        </w:rPr>
        <w:t>an</w:t>
      </w:r>
      <w:r w:rsidR="00F64046">
        <w:rPr>
          <w:spacing w:val="36"/>
          <w:sz w:val="24"/>
          <w:szCs w:val="24"/>
        </w:rPr>
        <w:t xml:space="preserve"> </w:t>
      </w:r>
      <w:r w:rsidR="00F64046">
        <w:rPr>
          <w:sz w:val="24"/>
          <w:szCs w:val="24"/>
        </w:rPr>
        <w:t>e</w:t>
      </w:r>
      <w:r w:rsidR="00F64046">
        <w:rPr>
          <w:spacing w:val="-6"/>
          <w:sz w:val="24"/>
          <w:szCs w:val="24"/>
        </w:rPr>
        <w:t>v</w:t>
      </w:r>
      <w:r w:rsidR="00F64046">
        <w:rPr>
          <w:sz w:val="24"/>
          <w:szCs w:val="24"/>
        </w:rPr>
        <w:t>e</w:t>
      </w:r>
      <w:r w:rsidR="00F64046">
        <w:rPr>
          <w:spacing w:val="-6"/>
          <w:sz w:val="24"/>
          <w:szCs w:val="24"/>
        </w:rPr>
        <w:t>n</w:t>
      </w:r>
      <w:r w:rsidR="00F64046">
        <w:rPr>
          <w:sz w:val="24"/>
          <w:szCs w:val="24"/>
        </w:rPr>
        <w:t>t,</w:t>
      </w:r>
      <w:r w:rsidR="00F64046">
        <w:rPr>
          <w:spacing w:val="53"/>
          <w:sz w:val="24"/>
          <w:szCs w:val="24"/>
        </w:rPr>
        <w:t xml:space="preserve"> </w:t>
      </w:r>
      <w:r w:rsidR="00F64046">
        <w:rPr>
          <w:sz w:val="24"/>
          <w:szCs w:val="24"/>
        </w:rPr>
        <w:t>the</w:t>
      </w:r>
      <w:r w:rsidR="00F64046">
        <w:rPr>
          <w:spacing w:val="45"/>
          <w:sz w:val="24"/>
          <w:szCs w:val="24"/>
        </w:rPr>
        <w:t xml:space="preserve"> </w:t>
      </w:r>
      <w:r w:rsidR="00F64046">
        <w:rPr>
          <w:w w:val="101"/>
          <w:sz w:val="24"/>
          <w:szCs w:val="24"/>
        </w:rPr>
        <w:t>segme</w:t>
      </w:r>
      <w:r w:rsidR="00F64046">
        <w:rPr>
          <w:spacing w:val="-6"/>
          <w:w w:val="101"/>
          <w:sz w:val="24"/>
          <w:szCs w:val="24"/>
        </w:rPr>
        <w:t>n</w:t>
      </w:r>
      <w:r w:rsidR="00F64046">
        <w:rPr>
          <w:w w:val="136"/>
          <w:sz w:val="24"/>
          <w:szCs w:val="24"/>
        </w:rPr>
        <w:t>t</w:t>
      </w:r>
      <w:r w:rsidR="00F64046">
        <w:rPr>
          <w:spacing w:val="16"/>
          <w:sz w:val="24"/>
          <w:szCs w:val="24"/>
        </w:rPr>
        <w:t xml:space="preserve"> </w:t>
      </w:r>
      <w:r w:rsidR="00F64046">
        <w:rPr>
          <w:sz w:val="24"/>
          <w:szCs w:val="24"/>
        </w:rPr>
        <w:t>it</w:t>
      </w:r>
      <w:r w:rsidR="00F64046">
        <w:rPr>
          <w:spacing w:val="39"/>
          <w:sz w:val="24"/>
          <w:szCs w:val="24"/>
        </w:rPr>
        <w:t xml:space="preserve"> </w:t>
      </w:r>
      <w:r w:rsidR="00F64046">
        <w:rPr>
          <w:sz w:val="24"/>
          <w:szCs w:val="24"/>
        </w:rPr>
        <w:t>lies</w:t>
      </w:r>
      <w:r w:rsidR="00F64046">
        <w:rPr>
          <w:spacing w:val="6"/>
          <w:sz w:val="24"/>
          <w:szCs w:val="24"/>
        </w:rPr>
        <w:t xml:space="preserve"> </w:t>
      </w:r>
      <w:r w:rsidR="00F64046">
        <w:rPr>
          <w:sz w:val="24"/>
          <w:szCs w:val="24"/>
        </w:rPr>
        <w:t>in</w:t>
      </w:r>
      <w:r w:rsidR="00F64046">
        <w:rPr>
          <w:spacing w:val="23"/>
          <w:sz w:val="24"/>
          <w:szCs w:val="24"/>
        </w:rPr>
        <w:t xml:space="preserve"> </w:t>
      </w:r>
      <w:r w:rsidR="00F64046">
        <w:rPr>
          <w:spacing w:val="-6"/>
          <w:sz w:val="24"/>
          <w:szCs w:val="24"/>
        </w:rPr>
        <w:t>w</w:t>
      </w:r>
      <w:r w:rsidR="00F64046">
        <w:rPr>
          <w:sz w:val="24"/>
          <w:szCs w:val="24"/>
        </w:rPr>
        <w:t>ould</w:t>
      </w:r>
      <w:r w:rsidR="00F64046">
        <w:rPr>
          <w:spacing w:val="25"/>
          <w:sz w:val="24"/>
          <w:szCs w:val="24"/>
        </w:rPr>
        <w:t xml:space="preserve"> </w:t>
      </w:r>
      <w:r w:rsidR="00F64046">
        <w:rPr>
          <w:sz w:val="24"/>
          <w:szCs w:val="24"/>
        </w:rPr>
        <w:t>not</w:t>
      </w:r>
      <w:r w:rsidR="00F64046">
        <w:rPr>
          <w:spacing w:val="47"/>
          <w:sz w:val="24"/>
          <w:szCs w:val="24"/>
        </w:rPr>
        <w:t xml:space="preserve"> </w:t>
      </w:r>
      <w:r w:rsidR="00F64046">
        <w:rPr>
          <w:spacing w:val="7"/>
          <w:sz w:val="24"/>
          <w:szCs w:val="24"/>
        </w:rPr>
        <w:t>b</w:t>
      </w:r>
      <w:r w:rsidR="00F64046">
        <w:rPr>
          <w:sz w:val="24"/>
          <w:szCs w:val="24"/>
        </w:rPr>
        <w:t>e</w:t>
      </w:r>
      <w:r w:rsidR="00F64046">
        <w:rPr>
          <w:spacing w:val="22"/>
          <w:sz w:val="24"/>
          <w:szCs w:val="24"/>
        </w:rPr>
        <w:t xml:space="preserve"> </w:t>
      </w:r>
      <w:r w:rsidR="00F64046">
        <w:rPr>
          <w:w w:val="103"/>
          <w:sz w:val="24"/>
          <w:szCs w:val="24"/>
        </w:rPr>
        <w:t>sear</w:t>
      </w:r>
      <w:r w:rsidR="00F64046">
        <w:rPr>
          <w:spacing w:val="-6"/>
          <w:w w:val="103"/>
          <w:sz w:val="24"/>
          <w:szCs w:val="24"/>
        </w:rPr>
        <w:t>c</w:t>
      </w:r>
      <w:r w:rsidR="00F64046">
        <w:rPr>
          <w:w w:val="105"/>
          <w:sz w:val="24"/>
          <w:szCs w:val="24"/>
        </w:rPr>
        <w:t xml:space="preserve">hed. </w:t>
      </w:r>
      <w:commentRangeStart w:id="65"/>
      <w:r w:rsidR="00F64046">
        <w:rPr>
          <w:sz w:val="24"/>
          <w:szCs w:val="24"/>
        </w:rPr>
        <w:t>And</w:t>
      </w:r>
      <w:r w:rsidR="00F64046">
        <w:rPr>
          <w:spacing w:val="19"/>
          <w:sz w:val="24"/>
          <w:szCs w:val="24"/>
        </w:rPr>
        <w:t xml:space="preserve"> </w:t>
      </w:r>
      <w:r w:rsidR="00F64046">
        <w:rPr>
          <w:sz w:val="24"/>
          <w:szCs w:val="24"/>
        </w:rPr>
        <w:t>it</w:t>
      </w:r>
      <w:r w:rsidR="00F64046">
        <w:rPr>
          <w:spacing w:val="21"/>
          <w:sz w:val="24"/>
          <w:szCs w:val="24"/>
        </w:rPr>
        <w:t xml:space="preserve"> </w:t>
      </w:r>
      <w:r w:rsidR="00F64046">
        <w:rPr>
          <w:spacing w:val="-6"/>
          <w:sz w:val="24"/>
          <w:szCs w:val="24"/>
        </w:rPr>
        <w:t>w</w:t>
      </w:r>
      <w:r w:rsidR="00F64046">
        <w:rPr>
          <w:sz w:val="24"/>
          <w:szCs w:val="24"/>
        </w:rPr>
        <w:t>ould</w:t>
      </w:r>
      <w:r w:rsidR="00F64046">
        <w:rPr>
          <w:spacing w:val="6"/>
          <w:sz w:val="24"/>
          <w:szCs w:val="24"/>
        </w:rPr>
        <w:t xml:space="preserve"> </w:t>
      </w:r>
      <w:r w:rsidR="00F64046">
        <w:rPr>
          <w:spacing w:val="7"/>
          <w:sz w:val="24"/>
          <w:szCs w:val="24"/>
        </w:rPr>
        <w:t>b</w:t>
      </w:r>
      <w:r w:rsidR="00F64046">
        <w:rPr>
          <w:sz w:val="24"/>
          <w:szCs w:val="24"/>
        </w:rPr>
        <w:t>e</w:t>
      </w:r>
      <w:r w:rsidR="00F64046">
        <w:rPr>
          <w:spacing w:val="3"/>
          <w:sz w:val="24"/>
          <w:szCs w:val="24"/>
        </w:rPr>
        <w:t xml:space="preserve"> </w:t>
      </w:r>
      <w:r w:rsidR="00F64046">
        <w:rPr>
          <w:sz w:val="24"/>
          <w:szCs w:val="24"/>
        </w:rPr>
        <w:t>useless</w:t>
      </w:r>
      <w:r w:rsidR="00F64046">
        <w:rPr>
          <w:spacing w:val="-2"/>
          <w:sz w:val="24"/>
          <w:szCs w:val="24"/>
        </w:rPr>
        <w:t xml:space="preserve"> </w:t>
      </w:r>
      <w:r w:rsidR="00F64046">
        <w:rPr>
          <w:sz w:val="24"/>
          <w:szCs w:val="24"/>
        </w:rPr>
        <w:t>to</w:t>
      </w:r>
      <w:r w:rsidR="00F64046">
        <w:rPr>
          <w:spacing w:val="18"/>
          <w:sz w:val="24"/>
          <w:szCs w:val="24"/>
        </w:rPr>
        <w:t xml:space="preserve"> </w:t>
      </w:r>
      <w:r w:rsidR="00F64046">
        <w:rPr>
          <w:sz w:val="24"/>
          <w:szCs w:val="24"/>
        </w:rPr>
        <w:t>do</w:t>
      </w:r>
      <w:r w:rsidR="00F64046">
        <w:rPr>
          <w:spacing w:val="3"/>
          <w:sz w:val="24"/>
          <w:szCs w:val="24"/>
        </w:rPr>
        <w:t xml:space="preserve"> </w:t>
      </w:r>
      <w:r w:rsidR="00F64046">
        <w:rPr>
          <w:sz w:val="24"/>
          <w:szCs w:val="24"/>
        </w:rPr>
        <w:t>i</w:t>
      </w:r>
      <w:r w:rsidR="00F64046">
        <w:rPr>
          <w:spacing w:val="-6"/>
          <w:sz w:val="24"/>
          <w:szCs w:val="24"/>
        </w:rPr>
        <w:t>nv</w:t>
      </w:r>
      <w:r w:rsidR="00F64046">
        <w:rPr>
          <w:sz w:val="24"/>
          <w:szCs w:val="24"/>
        </w:rPr>
        <w:t>estigate</w:t>
      </w:r>
      <w:r w:rsidR="00F64046">
        <w:rPr>
          <w:spacing w:val="52"/>
          <w:sz w:val="24"/>
          <w:szCs w:val="24"/>
        </w:rPr>
        <w:t xml:space="preserve"> </w:t>
      </w:r>
      <w:r w:rsidR="00F64046">
        <w:rPr>
          <w:sz w:val="24"/>
          <w:szCs w:val="24"/>
        </w:rPr>
        <w:t>on</w:t>
      </w:r>
      <w:r w:rsidR="00F64046">
        <w:rPr>
          <w:spacing w:val="3"/>
          <w:sz w:val="24"/>
          <w:szCs w:val="24"/>
        </w:rPr>
        <w:t xml:space="preserve"> </w:t>
      </w:r>
      <w:r w:rsidR="00F64046">
        <w:rPr>
          <w:sz w:val="24"/>
          <w:szCs w:val="24"/>
        </w:rPr>
        <w:t>su</w:t>
      </w:r>
      <w:r w:rsidR="00F64046">
        <w:rPr>
          <w:spacing w:val="-6"/>
          <w:sz w:val="24"/>
          <w:szCs w:val="24"/>
        </w:rPr>
        <w:t>c</w:t>
      </w:r>
      <w:r w:rsidR="00F64046">
        <w:rPr>
          <w:sz w:val="24"/>
          <w:szCs w:val="24"/>
        </w:rPr>
        <w:t>h</w:t>
      </w:r>
      <w:r w:rsidR="00F64046">
        <w:rPr>
          <w:spacing w:val="14"/>
          <w:sz w:val="24"/>
          <w:szCs w:val="24"/>
        </w:rPr>
        <w:t xml:space="preserve"> </w:t>
      </w:r>
      <w:r w:rsidR="00F64046">
        <w:rPr>
          <w:sz w:val="24"/>
          <w:szCs w:val="24"/>
        </w:rPr>
        <w:t>a</w:t>
      </w:r>
      <w:r w:rsidR="00F64046">
        <w:rPr>
          <w:spacing w:val="8"/>
          <w:sz w:val="24"/>
          <w:szCs w:val="24"/>
        </w:rPr>
        <w:t xml:space="preserve"> </w:t>
      </w:r>
      <w:r w:rsidR="00F64046">
        <w:rPr>
          <w:sz w:val="24"/>
          <w:szCs w:val="24"/>
        </w:rPr>
        <w:t>datafile</w:t>
      </w:r>
      <w:commentRangeEnd w:id="65"/>
      <w:r w:rsidR="00B6266A">
        <w:rPr>
          <w:rStyle w:val="CommentReference"/>
        </w:rPr>
        <w:commentReference w:id="65"/>
      </w:r>
      <w:r w:rsidR="00F64046">
        <w:rPr>
          <w:sz w:val="24"/>
          <w:szCs w:val="24"/>
        </w:rPr>
        <w:t xml:space="preserve">. </w:t>
      </w:r>
      <w:r w:rsidR="00F64046">
        <w:rPr>
          <w:spacing w:val="18"/>
          <w:sz w:val="24"/>
          <w:szCs w:val="24"/>
        </w:rPr>
        <w:t xml:space="preserve"> </w:t>
      </w:r>
      <w:commentRangeStart w:id="66"/>
      <w:r w:rsidR="00F64046">
        <w:rPr>
          <w:sz w:val="24"/>
          <w:szCs w:val="24"/>
        </w:rPr>
        <w:t>In</w:t>
      </w:r>
      <w:r w:rsidR="00F64046">
        <w:rPr>
          <w:spacing w:val="11"/>
          <w:sz w:val="24"/>
          <w:szCs w:val="24"/>
        </w:rPr>
        <w:t xml:space="preserve"> </w:t>
      </w:r>
      <w:r w:rsidR="00F64046">
        <w:rPr>
          <w:sz w:val="24"/>
          <w:szCs w:val="24"/>
        </w:rPr>
        <w:t>general,</w:t>
      </w:r>
      <w:r w:rsidR="00F64046">
        <w:rPr>
          <w:spacing w:val="26"/>
          <w:sz w:val="24"/>
          <w:szCs w:val="24"/>
        </w:rPr>
        <w:t xml:space="preserve"> </w:t>
      </w:r>
      <w:r w:rsidR="00F64046">
        <w:rPr>
          <w:sz w:val="24"/>
          <w:szCs w:val="24"/>
        </w:rPr>
        <w:t>the</w:t>
      </w:r>
      <w:r w:rsidR="00F64046">
        <w:rPr>
          <w:spacing w:val="27"/>
          <w:sz w:val="24"/>
          <w:szCs w:val="24"/>
        </w:rPr>
        <w:t xml:space="preserve"> </w:t>
      </w:r>
      <w:r w:rsidR="00F64046">
        <w:rPr>
          <w:sz w:val="24"/>
          <w:szCs w:val="24"/>
        </w:rPr>
        <w:t>ba</w:t>
      </w:r>
      <w:r w:rsidR="00F64046">
        <w:rPr>
          <w:spacing w:val="-6"/>
          <w:sz w:val="24"/>
          <w:szCs w:val="24"/>
        </w:rPr>
        <w:t>c</w:t>
      </w:r>
      <w:r w:rsidR="00F64046">
        <w:rPr>
          <w:sz w:val="24"/>
          <w:szCs w:val="24"/>
        </w:rPr>
        <w:t>kground</w:t>
      </w:r>
      <w:r w:rsidR="00F64046">
        <w:rPr>
          <w:spacing w:val="48"/>
          <w:sz w:val="24"/>
          <w:szCs w:val="24"/>
        </w:rPr>
        <w:t xml:space="preserve"> </w:t>
      </w:r>
      <w:r w:rsidR="00F64046">
        <w:rPr>
          <w:spacing w:val="7"/>
          <w:w w:val="108"/>
          <w:sz w:val="24"/>
          <w:szCs w:val="24"/>
        </w:rPr>
        <w:t>b</w:t>
      </w:r>
      <w:r w:rsidR="00F64046">
        <w:rPr>
          <w:sz w:val="24"/>
          <w:szCs w:val="24"/>
        </w:rPr>
        <w:t xml:space="preserve">eing injected </w:t>
      </w:r>
      <w:r w:rsidR="00F64046">
        <w:rPr>
          <w:spacing w:val="4"/>
          <w:sz w:val="24"/>
          <w:szCs w:val="24"/>
        </w:rPr>
        <w:t xml:space="preserve"> </w:t>
      </w:r>
      <w:r w:rsidR="00F64046">
        <w:rPr>
          <w:sz w:val="24"/>
          <w:szCs w:val="24"/>
        </w:rPr>
        <w:t>on</w:t>
      </w:r>
      <w:commentRangeEnd w:id="66"/>
      <w:r w:rsidR="00525528">
        <w:rPr>
          <w:rStyle w:val="CommentReference"/>
        </w:rPr>
        <w:commentReference w:id="66"/>
      </w:r>
      <w:r w:rsidR="00F64046">
        <w:rPr>
          <w:spacing w:val="30"/>
          <w:sz w:val="24"/>
          <w:szCs w:val="24"/>
        </w:rPr>
        <w:t xml:space="preserve"> </w:t>
      </w:r>
      <w:r w:rsidR="00F64046">
        <w:rPr>
          <w:sz w:val="24"/>
          <w:szCs w:val="24"/>
        </w:rPr>
        <w:t>should</w:t>
      </w:r>
      <w:r w:rsidR="00F64046">
        <w:rPr>
          <w:spacing w:val="45"/>
          <w:sz w:val="24"/>
          <w:szCs w:val="24"/>
        </w:rPr>
        <w:t xml:space="preserve"> </w:t>
      </w:r>
      <w:r w:rsidR="00F64046">
        <w:rPr>
          <w:sz w:val="24"/>
          <w:szCs w:val="24"/>
        </w:rPr>
        <w:t>h</w:t>
      </w:r>
      <w:r w:rsidR="00F64046">
        <w:rPr>
          <w:spacing w:val="-6"/>
          <w:sz w:val="24"/>
          <w:szCs w:val="24"/>
        </w:rPr>
        <w:t>av</w:t>
      </w:r>
      <w:r w:rsidR="00F64046">
        <w:rPr>
          <w:sz w:val="24"/>
          <w:szCs w:val="24"/>
        </w:rPr>
        <w:t>e</w:t>
      </w:r>
      <w:r w:rsidR="00F64046">
        <w:rPr>
          <w:spacing w:val="45"/>
          <w:sz w:val="24"/>
          <w:szCs w:val="24"/>
        </w:rPr>
        <w:t xml:space="preserve"> </w:t>
      </w:r>
      <w:r w:rsidR="00F64046">
        <w:rPr>
          <w:sz w:val="24"/>
          <w:szCs w:val="24"/>
        </w:rPr>
        <w:t>the</w:t>
      </w:r>
      <w:r w:rsidR="00F64046">
        <w:rPr>
          <w:spacing w:val="54"/>
          <w:sz w:val="24"/>
          <w:szCs w:val="24"/>
        </w:rPr>
        <w:t xml:space="preserve"> </w:t>
      </w:r>
      <w:r w:rsidR="00F64046">
        <w:rPr>
          <w:sz w:val="24"/>
          <w:szCs w:val="24"/>
        </w:rPr>
        <w:t>pro</w:t>
      </w:r>
      <w:r w:rsidR="00F64046">
        <w:rPr>
          <w:spacing w:val="7"/>
          <w:sz w:val="24"/>
          <w:szCs w:val="24"/>
        </w:rPr>
        <w:t>p</w:t>
      </w:r>
      <w:r w:rsidR="00F64046">
        <w:rPr>
          <w:sz w:val="24"/>
          <w:szCs w:val="24"/>
        </w:rPr>
        <w:t>er</w:t>
      </w:r>
      <w:r w:rsidR="00F64046">
        <w:rPr>
          <w:spacing w:val="59"/>
          <w:sz w:val="24"/>
          <w:szCs w:val="24"/>
        </w:rPr>
        <w:t xml:space="preserve"> </w:t>
      </w:r>
      <w:r w:rsidR="00F64046">
        <w:rPr>
          <w:sz w:val="24"/>
          <w:szCs w:val="24"/>
        </w:rPr>
        <w:t xml:space="preserve">data </w:t>
      </w:r>
      <w:r w:rsidR="00F64046">
        <w:rPr>
          <w:spacing w:val="18"/>
          <w:sz w:val="24"/>
          <w:szCs w:val="24"/>
        </w:rPr>
        <w:t xml:space="preserve"> </w:t>
      </w:r>
      <w:r w:rsidR="00F64046">
        <w:rPr>
          <w:sz w:val="24"/>
          <w:szCs w:val="24"/>
        </w:rPr>
        <w:t>quali</w:t>
      </w:r>
      <w:r w:rsidR="00F64046">
        <w:rPr>
          <w:spacing w:val="-5"/>
          <w:sz w:val="24"/>
          <w:szCs w:val="24"/>
        </w:rPr>
        <w:t>t</w:t>
      </w:r>
      <w:r w:rsidR="00F64046">
        <w:rPr>
          <w:sz w:val="24"/>
          <w:szCs w:val="24"/>
        </w:rPr>
        <w:t xml:space="preserve">y </w:t>
      </w:r>
      <w:r w:rsidR="00F64046">
        <w:rPr>
          <w:spacing w:val="11"/>
          <w:sz w:val="24"/>
          <w:szCs w:val="24"/>
        </w:rPr>
        <w:t xml:space="preserve"> </w:t>
      </w:r>
      <w:r w:rsidR="00F64046">
        <w:rPr>
          <w:sz w:val="24"/>
          <w:szCs w:val="24"/>
        </w:rPr>
        <w:t>flags</w:t>
      </w:r>
      <w:r w:rsidR="00F64046">
        <w:rPr>
          <w:spacing w:val="11"/>
          <w:sz w:val="24"/>
          <w:szCs w:val="24"/>
        </w:rPr>
        <w:t xml:space="preserve"> </w:t>
      </w:r>
      <w:r w:rsidR="00F64046">
        <w:rPr>
          <w:sz w:val="24"/>
          <w:szCs w:val="24"/>
        </w:rPr>
        <w:t xml:space="preserve">on. </w:t>
      </w:r>
      <w:r w:rsidR="00F64046">
        <w:rPr>
          <w:spacing w:val="14"/>
          <w:sz w:val="24"/>
          <w:szCs w:val="24"/>
        </w:rPr>
        <w:t xml:space="preserve"> </w:t>
      </w:r>
      <w:r w:rsidR="00F64046">
        <w:rPr>
          <w:sz w:val="24"/>
          <w:szCs w:val="24"/>
        </w:rPr>
        <w:t>Because</w:t>
      </w:r>
      <w:r w:rsidR="00F64046">
        <w:rPr>
          <w:spacing w:val="42"/>
          <w:sz w:val="24"/>
          <w:szCs w:val="24"/>
        </w:rPr>
        <w:t xml:space="preserve"> </w:t>
      </w:r>
      <w:r w:rsidR="00F64046">
        <w:rPr>
          <w:sz w:val="24"/>
          <w:szCs w:val="24"/>
        </w:rPr>
        <w:t>the</w:t>
      </w:r>
      <w:r w:rsidR="00F64046">
        <w:rPr>
          <w:spacing w:val="54"/>
          <w:sz w:val="24"/>
          <w:szCs w:val="24"/>
        </w:rPr>
        <w:t xml:space="preserve"> </w:t>
      </w:r>
      <w:r w:rsidR="00F64046">
        <w:rPr>
          <w:sz w:val="24"/>
          <w:szCs w:val="24"/>
        </w:rPr>
        <w:t>e</w:t>
      </w:r>
      <w:r w:rsidR="00F64046">
        <w:rPr>
          <w:spacing w:val="-6"/>
          <w:sz w:val="24"/>
          <w:szCs w:val="24"/>
        </w:rPr>
        <w:t>v</w:t>
      </w:r>
      <w:r w:rsidR="00F64046">
        <w:rPr>
          <w:w w:val="103"/>
          <w:sz w:val="24"/>
          <w:szCs w:val="24"/>
        </w:rPr>
        <w:t>e</w:t>
      </w:r>
      <w:r w:rsidR="00F64046">
        <w:rPr>
          <w:spacing w:val="-6"/>
          <w:w w:val="103"/>
          <w:sz w:val="24"/>
          <w:szCs w:val="24"/>
        </w:rPr>
        <w:t>n</w:t>
      </w:r>
      <w:r w:rsidR="00F64046">
        <w:rPr>
          <w:w w:val="136"/>
          <w:sz w:val="24"/>
          <w:szCs w:val="24"/>
        </w:rPr>
        <w:t>t</w:t>
      </w:r>
      <w:r w:rsidR="00F64046">
        <w:rPr>
          <w:spacing w:val="25"/>
          <w:sz w:val="24"/>
          <w:szCs w:val="24"/>
        </w:rPr>
        <w:t xml:space="preserve"> </w:t>
      </w:r>
      <w:r w:rsidR="00F64046">
        <w:rPr>
          <w:sz w:val="24"/>
          <w:szCs w:val="24"/>
        </w:rPr>
        <w:t>of</w:t>
      </w:r>
      <w:r w:rsidR="00F64046">
        <w:rPr>
          <w:spacing w:val="13"/>
          <w:sz w:val="24"/>
          <w:szCs w:val="24"/>
        </w:rPr>
        <w:t xml:space="preserve"> </w:t>
      </w:r>
      <w:r w:rsidR="00F64046">
        <w:rPr>
          <w:sz w:val="24"/>
          <w:szCs w:val="24"/>
        </w:rPr>
        <w:t>GW150914 is</w:t>
      </w:r>
      <w:r w:rsidR="00F64046">
        <w:rPr>
          <w:spacing w:val="15"/>
          <w:sz w:val="24"/>
          <w:szCs w:val="24"/>
        </w:rPr>
        <w:t xml:space="preserve"> </w:t>
      </w:r>
      <w:r w:rsidR="00F64046">
        <w:rPr>
          <w:sz w:val="24"/>
          <w:szCs w:val="24"/>
        </w:rPr>
        <w:t>a</w:t>
      </w:r>
      <w:r w:rsidR="00F64046">
        <w:rPr>
          <w:spacing w:val="28"/>
          <w:sz w:val="24"/>
          <w:szCs w:val="24"/>
        </w:rPr>
        <w:t xml:space="preserve"> </w:t>
      </w:r>
      <w:r w:rsidR="00F64046">
        <w:rPr>
          <w:sz w:val="24"/>
          <w:szCs w:val="24"/>
        </w:rPr>
        <w:t>compact</w:t>
      </w:r>
      <w:r w:rsidR="00F64046">
        <w:rPr>
          <w:spacing w:val="60"/>
          <w:sz w:val="24"/>
          <w:szCs w:val="24"/>
        </w:rPr>
        <w:t xml:space="preserve"> </w:t>
      </w:r>
      <w:r w:rsidR="00F64046">
        <w:rPr>
          <w:sz w:val="24"/>
          <w:szCs w:val="24"/>
        </w:rPr>
        <w:t xml:space="preserve">binary </w:t>
      </w:r>
      <w:r w:rsidR="00F64046">
        <w:rPr>
          <w:spacing w:val="2"/>
          <w:sz w:val="24"/>
          <w:szCs w:val="24"/>
        </w:rPr>
        <w:t xml:space="preserve"> </w:t>
      </w:r>
      <w:r w:rsidR="00F64046">
        <w:rPr>
          <w:sz w:val="24"/>
          <w:szCs w:val="24"/>
        </w:rPr>
        <w:t>coalescence</w:t>
      </w:r>
      <w:r w:rsidR="00F64046">
        <w:rPr>
          <w:spacing w:val="19"/>
          <w:sz w:val="24"/>
          <w:szCs w:val="24"/>
        </w:rPr>
        <w:t xml:space="preserve"> </w:t>
      </w:r>
      <w:r w:rsidR="00F64046">
        <w:rPr>
          <w:sz w:val="24"/>
          <w:szCs w:val="24"/>
        </w:rPr>
        <w:t>system</w:t>
      </w:r>
      <w:r w:rsidR="00F64046">
        <w:rPr>
          <w:spacing w:val="45"/>
          <w:sz w:val="24"/>
          <w:szCs w:val="24"/>
        </w:rPr>
        <w:t xml:space="preserve"> </w:t>
      </w:r>
      <w:r w:rsidR="00F64046">
        <w:rPr>
          <w:sz w:val="24"/>
          <w:szCs w:val="24"/>
        </w:rPr>
        <w:t>[7]</w:t>
      </w:r>
      <w:r w:rsidR="00F64046">
        <w:rPr>
          <w:spacing w:val="-15"/>
          <w:sz w:val="24"/>
          <w:szCs w:val="24"/>
        </w:rPr>
        <w:t xml:space="preserve"> </w:t>
      </w:r>
      <w:r w:rsidR="00F64046">
        <w:rPr>
          <w:sz w:val="24"/>
          <w:szCs w:val="24"/>
        </w:rPr>
        <w:t>and</w:t>
      </w:r>
      <w:r w:rsidR="00F64046">
        <w:rPr>
          <w:spacing w:val="46"/>
          <w:sz w:val="24"/>
          <w:szCs w:val="24"/>
        </w:rPr>
        <w:t xml:space="preserve"> </w:t>
      </w:r>
      <w:r w:rsidR="00F64046">
        <w:rPr>
          <w:sz w:val="24"/>
          <w:szCs w:val="24"/>
        </w:rPr>
        <w:t>the</w:t>
      </w:r>
      <w:r w:rsidR="00F64046">
        <w:rPr>
          <w:spacing w:val="47"/>
          <w:sz w:val="24"/>
          <w:szCs w:val="24"/>
        </w:rPr>
        <w:t xml:space="preserve"> </w:t>
      </w:r>
      <w:r w:rsidR="00F64046">
        <w:rPr>
          <w:sz w:val="24"/>
          <w:szCs w:val="24"/>
        </w:rPr>
        <w:t>mass</w:t>
      </w:r>
      <w:r w:rsidR="00F64046">
        <w:rPr>
          <w:spacing w:val="32"/>
          <w:sz w:val="24"/>
          <w:szCs w:val="24"/>
        </w:rPr>
        <w:t xml:space="preserve"> </w:t>
      </w:r>
      <w:r w:rsidR="00F64046">
        <w:rPr>
          <w:sz w:val="24"/>
          <w:szCs w:val="24"/>
        </w:rPr>
        <w:t>is</w:t>
      </w:r>
      <w:r w:rsidR="00F64046">
        <w:rPr>
          <w:spacing w:val="15"/>
          <w:sz w:val="24"/>
          <w:szCs w:val="24"/>
        </w:rPr>
        <w:t xml:space="preserve"> </w:t>
      </w:r>
      <w:r w:rsidR="00F64046">
        <w:rPr>
          <w:sz w:val="24"/>
          <w:szCs w:val="24"/>
        </w:rPr>
        <w:t>big</w:t>
      </w:r>
      <w:r w:rsidR="00F64046">
        <w:rPr>
          <w:spacing w:val="21"/>
          <w:sz w:val="24"/>
          <w:szCs w:val="24"/>
        </w:rPr>
        <w:t xml:space="preserve"> </w:t>
      </w:r>
      <w:r w:rsidR="00F64046">
        <w:rPr>
          <w:sz w:val="24"/>
          <w:szCs w:val="24"/>
        </w:rPr>
        <w:t>enough</w:t>
      </w:r>
      <w:r w:rsidR="00F64046">
        <w:rPr>
          <w:spacing w:val="33"/>
          <w:sz w:val="24"/>
          <w:szCs w:val="24"/>
        </w:rPr>
        <w:t xml:space="preserve"> </w:t>
      </w:r>
      <w:r w:rsidR="00F64046">
        <w:rPr>
          <w:sz w:val="24"/>
          <w:szCs w:val="24"/>
        </w:rPr>
        <w:t>to</w:t>
      </w:r>
      <w:r w:rsidR="00F64046">
        <w:rPr>
          <w:spacing w:val="38"/>
          <w:sz w:val="24"/>
          <w:szCs w:val="24"/>
        </w:rPr>
        <w:t xml:space="preserve"> </w:t>
      </w:r>
      <w:r w:rsidR="00F64046">
        <w:rPr>
          <w:spacing w:val="7"/>
          <w:sz w:val="24"/>
          <w:szCs w:val="24"/>
        </w:rPr>
        <w:t>b</w:t>
      </w:r>
      <w:r w:rsidR="00F64046">
        <w:rPr>
          <w:sz w:val="24"/>
          <w:szCs w:val="24"/>
        </w:rPr>
        <w:t>e</w:t>
      </w:r>
      <w:r w:rsidR="00F64046">
        <w:rPr>
          <w:spacing w:val="24"/>
          <w:sz w:val="24"/>
          <w:szCs w:val="24"/>
        </w:rPr>
        <w:t xml:space="preserve"> </w:t>
      </w:r>
      <w:r w:rsidR="00F64046">
        <w:rPr>
          <w:sz w:val="24"/>
          <w:szCs w:val="24"/>
        </w:rPr>
        <w:t>categorized</w:t>
      </w:r>
      <w:r w:rsidR="00F64046">
        <w:rPr>
          <w:spacing w:val="52"/>
          <w:sz w:val="24"/>
          <w:szCs w:val="24"/>
        </w:rPr>
        <w:t xml:space="preserve"> </w:t>
      </w:r>
      <w:r w:rsidR="00F64046">
        <w:rPr>
          <w:w w:val="104"/>
          <w:sz w:val="24"/>
          <w:szCs w:val="24"/>
        </w:rPr>
        <w:t xml:space="preserve">as </w:t>
      </w:r>
      <w:r w:rsidR="00F64046">
        <w:rPr>
          <w:sz w:val="24"/>
          <w:szCs w:val="24"/>
        </w:rPr>
        <w:t>“high</w:t>
      </w:r>
      <w:r w:rsidR="00F64046">
        <w:rPr>
          <w:spacing w:val="30"/>
          <w:sz w:val="24"/>
          <w:szCs w:val="24"/>
        </w:rPr>
        <w:t xml:space="preserve"> </w:t>
      </w:r>
      <w:r w:rsidR="00F64046">
        <w:rPr>
          <w:sz w:val="24"/>
          <w:szCs w:val="24"/>
        </w:rPr>
        <w:t>mass”</w:t>
      </w:r>
      <w:r w:rsidR="00F64046">
        <w:rPr>
          <w:spacing w:val="32"/>
          <w:sz w:val="24"/>
          <w:szCs w:val="24"/>
        </w:rPr>
        <w:t xml:space="preserve"> </w:t>
      </w:r>
      <w:r w:rsidR="00F64046">
        <w:rPr>
          <w:sz w:val="24"/>
          <w:szCs w:val="24"/>
        </w:rPr>
        <w:t>[22],</w:t>
      </w:r>
      <w:r w:rsidR="00F64046">
        <w:rPr>
          <w:spacing w:val="-21"/>
          <w:sz w:val="24"/>
          <w:szCs w:val="24"/>
        </w:rPr>
        <w:t xml:space="preserve"> </w:t>
      </w:r>
      <w:r w:rsidR="00F64046">
        <w:rPr>
          <w:sz w:val="24"/>
          <w:szCs w:val="24"/>
        </w:rPr>
        <w:t>the</w:t>
      </w:r>
      <w:r w:rsidR="00F64046">
        <w:rPr>
          <w:spacing w:val="38"/>
          <w:sz w:val="24"/>
          <w:szCs w:val="24"/>
        </w:rPr>
        <w:t xml:space="preserve"> </w:t>
      </w:r>
      <w:r w:rsidR="00F64046">
        <w:rPr>
          <w:sz w:val="24"/>
          <w:szCs w:val="24"/>
        </w:rPr>
        <w:t>flag</w:t>
      </w:r>
      <w:r w:rsidR="00F64046">
        <w:rPr>
          <w:spacing w:val="-2"/>
          <w:sz w:val="24"/>
          <w:szCs w:val="24"/>
        </w:rPr>
        <w:t xml:space="preserve"> </w:t>
      </w:r>
      <w:r w:rsidR="00F64046">
        <w:rPr>
          <w:sz w:val="24"/>
          <w:szCs w:val="24"/>
        </w:rPr>
        <w:t>of</w:t>
      </w:r>
      <w:r w:rsidR="00F64046">
        <w:rPr>
          <w:spacing w:val="-3"/>
          <w:sz w:val="24"/>
          <w:szCs w:val="24"/>
        </w:rPr>
        <w:t xml:space="preserve"> </w:t>
      </w:r>
      <w:r w:rsidR="00F64046">
        <w:rPr>
          <w:sz w:val="24"/>
          <w:szCs w:val="24"/>
        </w:rPr>
        <w:t xml:space="preserve">“CBCHIGH </w:t>
      </w:r>
      <w:r w:rsidR="00F64046">
        <w:rPr>
          <w:spacing w:val="8"/>
          <w:sz w:val="24"/>
          <w:szCs w:val="24"/>
        </w:rPr>
        <w:t xml:space="preserve"> </w:t>
      </w:r>
      <w:r w:rsidR="00F64046">
        <w:rPr>
          <w:sz w:val="24"/>
          <w:szCs w:val="24"/>
        </w:rPr>
        <w:t>C</w:t>
      </w:r>
      <w:r w:rsidR="00F64046">
        <w:rPr>
          <w:spacing w:val="-20"/>
          <w:sz w:val="24"/>
          <w:szCs w:val="24"/>
        </w:rPr>
        <w:t>A</w:t>
      </w:r>
      <w:r w:rsidR="00F64046">
        <w:rPr>
          <w:sz w:val="24"/>
          <w:szCs w:val="24"/>
        </w:rPr>
        <w:t>T4”</w:t>
      </w:r>
      <w:r w:rsidR="00F64046">
        <w:rPr>
          <w:spacing w:val="49"/>
          <w:sz w:val="24"/>
          <w:szCs w:val="24"/>
        </w:rPr>
        <w:t xml:space="preserve"> </w:t>
      </w:r>
      <w:r w:rsidR="00F64046">
        <w:rPr>
          <w:sz w:val="24"/>
          <w:szCs w:val="24"/>
        </w:rPr>
        <w:t>should</w:t>
      </w:r>
      <w:r w:rsidR="00F64046">
        <w:rPr>
          <w:spacing w:val="28"/>
          <w:sz w:val="24"/>
          <w:szCs w:val="24"/>
        </w:rPr>
        <w:t xml:space="preserve"> </w:t>
      </w:r>
      <w:r w:rsidR="00F64046">
        <w:rPr>
          <w:spacing w:val="7"/>
          <w:sz w:val="24"/>
          <w:szCs w:val="24"/>
        </w:rPr>
        <w:t>b</w:t>
      </w:r>
      <w:r w:rsidR="00F64046">
        <w:rPr>
          <w:sz w:val="24"/>
          <w:szCs w:val="24"/>
        </w:rPr>
        <w:t>e</w:t>
      </w:r>
      <w:r w:rsidR="00F64046">
        <w:rPr>
          <w:spacing w:val="14"/>
          <w:sz w:val="24"/>
          <w:szCs w:val="24"/>
        </w:rPr>
        <w:t xml:space="preserve"> </w:t>
      </w:r>
      <w:r w:rsidR="00F64046">
        <w:rPr>
          <w:sz w:val="24"/>
          <w:szCs w:val="24"/>
        </w:rPr>
        <w:t>on.</w:t>
      </w:r>
      <w:r w:rsidR="00F64046">
        <w:rPr>
          <w:spacing w:val="50"/>
          <w:sz w:val="24"/>
          <w:szCs w:val="24"/>
        </w:rPr>
        <w:t xml:space="preserve"> </w:t>
      </w:r>
      <w:r w:rsidR="00F64046">
        <w:rPr>
          <w:sz w:val="24"/>
          <w:szCs w:val="24"/>
        </w:rPr>
        <w:t>Besides,</w:t>
      </w:r>
      <w:r w:rsidR="00F64046">
        <w:rPr>
          <w:spacing w:val="19"/>
          <w:sz w:val="24"/>
          <w:szCs w:val="24"/>
        </w:rPr>
        <w:t xml:space="preserve"> </w:t>
      </w:r>
      <w:r w:rsidR="00F64046">
        <w:rPr>
          <w:sz w:val="24"/>
          <w:szCs w:val="24"/>
        </w:rPr>
        <w:t>there</w:t>
      </w:r>
      <w:r w:rsidR="00F64046">
        <w:rPr>
          <w:spacing w:val="47"/>
          <w:sz w:val="24"/>
          <w:szCs w:val="24"/>
        </w:rPr>
        <w:t xml:space="preserve"> </w:t>
      </w:r>
      <w:r w:rsidR="00F64046">
        <w:rPr>
          <w:sz w:val="24"/>
          <w:szCs w:val="24"/>
        </w:rPr>
        <w:t>should</w:t>
      </w:r>
      <w:r w:rsidR="00F64046">
        <w:rPr>
          <w:spacing w:val="29"/>
          <w:sz w:val="24"/>
          <w:szCs w:val="24"/>
        </w:rPr>
        <w:t xml:space="preserve"> </w:t>
      </w:r>
      <w:r w:rsidR="00F64046">
        <w:rPr>
          <w:sz w:val="24"/>
          <w:szCs w:val="24"/>
        </w:rPr>
        <w:t>not</w:t>
      </w:r>
      <w:r w:rsidR="00F64046">
        <w:rPr>
          <w:spacing w:val="40"/>
          <w:sz w:val="24"/>
          <w:szCs w:val="24"/>
        </w:rPr>
        <w:t xml:space="preserve"> </w:t>
      </w:r>
      <w:r w:rsidR="00F64046">
        <w:rPr>
          <w:spacing w:val="7"/>
          <w:w w:val="108"/>
          <w:sz w:val="24"/>
          <w:szCs w:val="24"/>
        </w:rPr>
        <w:t>b</w:t>
      </w:r>
      <w:r w:rsidR="00F64046">
        <w:rPr>
          <w:w w:val="97"/>
          <w:sz w:val="24"/>
          <w:szCs w:val="24"/>
        </w:rPr>
        <w:t xml:space="preserve">e </w:t>
      </w:r>
      <w:r w:rsidR="00F64046">
        <w:rPr>
          <w:sz w:val="24"/>
          <w:szCs w:val="24"/>
        </w:rPr>
        <w:t>a</w:t>
      </w:r>
      <w:r w:rsidR="00F64046">
        <w:rPr>
          <w:spacing w:val="-6"/>
          <w:sz w:val="24"/>
          <w:szCs w:val="24"/>
        </w:rPr>
        <w:t>n</w:t>
      </w:r>
      <w:r w:rsidR="00F64046">
        <w:rPr>
          <w:sz w:val="24"/>
          <w:szCs w:val="24"/>
        </w:rPr>
        <w:t>y</w:t>
      </w:r>
      <w:r w:rsidR="00F64046">
        <w:rPr>
          <w:spacing w:val="35"/>
          <w:sz w:val="24"/>
          <w:szCs w:val="24"/>
        </w:rPr>
        <w:t xml:space="preserve"> </w:t>
      </w:r>
      <w:r w:rsidR="00F64046">
        <w:rPr>
          <w:sz w:val="24"/>
          <w:szCs w:val="24"/>
        </w:rPr>
        <w:t>other</w:t>
      </w:r>
      <w:r w:rsidR="00F64046">
        <w:rPr>
          <w:spacing w:val="52"/>
          <w:sz w:val="24"/>
          <w:szCs w:val="24"/>
        </w:rPr>
        <w:t xml:space="preserve"> </w:t>
      </w:r>
      <w:r w:rsidR="00F64046">
        <w:rPr>
          <w:sz w:val="24"/>
          <w:szCs w:val="24"/>
        </w:rPr>
        <w:t>injec</w:t>
      </w:r>
      <w:r w:rsidR="00F64046">
        <w:rPr>
          <w:spacing w:val="1"/>
          <w:sz w:val="24"/>
          <w:szCs w:val="24"/>
        </w:rPr>
        <w:t>t</w:t>
      </w:r>
      <w:r w:rsidR="00F64046">
        <w:rPr>
          <w:sz w:val="24"/>
          <w:szCs w:val="24"/>
        </w:rPr>
        <w:t>ions</w:t>
      </w:r>
      <w:r w:rsidR="00F64046">
        <w:rPr>
          <w:spacing w:val="48"/>
          <w:sz w:val="24"/>
          <w:szCs w:val="24"/>
        </w:rPr>
        <w:t xml:space="preserve"> </w:t>
      </w:r>
      <w:r w:rsidR="00F64046">
        <w:rPr>
          <w:sz w:val="24"/>
          <w:szCs w:val="24"/>
        </w:rPr>
        <w:t>whi</w:t>
      </w:r>
      <w:r w:rsidR="00F64046">
        <w:rPr>
          <w:spacing w:val="-6"/>
          <w:sz w:val="24"/>
          <w:szCs w:val="24"/>
        </w:rPr>
        <w:t>c</w:t>
      </w:r>
      <w:r w:rsidR="00F64046">
        <w:rPr>
          <w:sz w:val="24"/>
          <w:szCs w:val="24"/>
        </w:rPr>
        <w:t>h</w:t>
      </w:r>
      <w:r w:rsidR="00F64046">
        <w:rPr>
          <w:spacing w:val="22"/>
          <w:sz w:val="24"/>
          <w:szCs w:val="24"/>
        </w:rPr>
        <w:t xml:space="preserve"> </w:t>
      </w:r>
      <w:r w:rsidR="00F64046">
        <w:rPr>
          <w:spacing w:val="-6"/>
          <w:sz w:val="24"/>
          <w:szCs w:val="24"/>
        </w:rPr>
        <w:t>w</w:t>
      </w:r>
      <w:r w:rsidR="00F64046">
        <w:rPr>
          <w:sz w:val="24"/>
          <w:szCs w:val="24"/>
        </w:rPr>
        <w:t>ould</w:t>
      </w:r>
      <w:r w:rsidR="00F64046">
        <w:rPr>
          <w:spacing w:val="21"/>
          <w:sz w:val="24"/>
          <w:szCs w:val="24"/>
        </w:rPr>
        <w:t xml:space="preserve"> </w:t>
      </w:r>
      <w:r w:rsidR="00F64046">
        <w:rPr>
          <w:sz w:val="24"/>
          <w:szCs w:val="24"/>
        </w:rPr>
        <w:t>affect</w:t>
      </w:r>
      <w:r w:rsidR="00F64046">
        <w:rPr>
          <w:spacing w:val="17"/>
          <w:sz w:val="24"/>
          <w:szCs w:val="24"/>
        </w:rPr>
        <w:t xml:space="preserve"> </w:t>
      </w:r>
      <w:r w:rsidR="00F64046">
        <w:rPr>
          <w:spacing w:val="-6"/>
          <w:sz w:val="24"/>
          <w:szCs w:val="24"/>
        </w:rPr>
        <w:t>m</w:t>
      </w:r>
      <w:r w:rsidR="00F64046">
        <w:rPr>
          <w:sz w:val="24"/>
          <w:szCs w:val="24"/>
        </w:rPr>
        <w:t>y</w:t>
      </w:r>
      <w:r w:rsidR="00F64046">
        <w:rPr>
          <w:spacing w:val="22"/>
          <w:sz w:val="24"/>
          <w:szCs w:val="24"/>
        </w:rPr>
        <w:t xml:space="preserve"> </w:t>
      </w:r>
      <w:r w:rsidR="00F64046">
        <w:rPr>
          <w:sz w:val="24"/>
          <w:szCs w:val="24"/>
        </w:rPr>
        <w:t>rec</w:t>
      </w:r>
      <w:r w:rsidR="00F64046">
        <w:rPr>
          <w:spacing w:val="-6"/>
          <w:sz w:val="24"/>
          <w:szCs w:val="24"/>
        </w:rPr>
        <w:t>ov</w:t>
      </w:r>
      <w:r w:rsidR="00F64046">
        <w:rPr>
          <w:sz w:val="24"/>
          <w:szCs w:val="24"/>
        </w:rPr>
        <w:t>er</w:t>
      </w:r>
      <w:r w:rsidR="00F64046">
        <w:rPr>
          <w:spacing w:val="-19"/>
          <w:sz w:val="24"/>
          <w:szCs w:val="24"/>
        </w:rPr>
        <w:t>y</w:t>
      </w:r>
      <w:r w:rsidR="00F64046">
        <w:rPr>
          <w:sz w:val="24"/>
          <w:szCs w:val="24"/>
        </w:rPr>
        <w:t>,</w:t>
      </w:r>
      <w:r w:rsidR="00F64046">
        <w:rPr>
          <w:spacing w:val="29"/>
          <w:sz w:val="24"/>
          <w:szCs w:val="24"/>
        </w:rPr>
        <w:t xml:space="preserve"> </w:t>
      </w:r>
      <w:r w:rsidR="00F64046">
        <w:rPr>
          <w:sz w:val="24"/>
          <w:szCs w:val="24"/>
        </w:rPr>
        <w:t>so</w:t>
      </w:r>
      <w:r w:rsidR="00F64046">
        <w:rPr>
          <w:spacing w:val="7"/>
          <w:sz w:val="24"/>
          <w:szCs w:val="24"/>
        </w:rPr>
        <w:t xml:space="preserve"> </w:t>
      </w:r>
      <w:r w:rsidR="00F64046">
        <w:rPr>
          <w:sz w:val="24"/>
          <w:szCs w:val="24"/>
        </w:rPr>
        <w:t>the</w:t>
      </w:r>
      <w:r w:rsidR="00F64046">
        <w:rPr>
          <w:spacing w:val="41"/>
          <w:sz w:val="24"/>
          <w:szCs w:val="24"/>
        </w:rPr>
        <w:t xml:space="preserve"> </w:t>
      </w:r>
      <w:r w:rsidR="00F64046">
        <w:rPr>
          <w:sz w:val="24"/>
          <w:szCs w:val="24"/>
        </w:rPr>
        <w:t>flag</w:t>
      </w:r>
      <w:r w:rsidR="00F64046">
        <w:rPr>
          <w:spacing w:val="1"/>
          <w:sz w:val="24"/>
          <w:szCs w:val="24"/>
        </w:rPr>
        <w:t xml:space="preserve"> </w:t>
      </w:r>
      <w:r w:rsidR="00F64046">
        <w:rPr>
          <w:sz w:val="24"/>
          <w:szCs w:val="24"/>
        </w:rPr>
        <w:t>of “HW”</w:t>
      </w:r>
      <w:r w:rsidR="00F64046">
        <w:rPr>
          <w:spacing w:val="49"/>
          <w:sz w:val="24"/>
          <w:szCs w:val="24"/>
        </w:rPr>
        <w:t xml:space="preserve"> </w:t>
      </w:r>
      <w:r w:rsidR="00F64046">
        <w:rPr>
          <w:sz w:val="24"/>
          <w:szCs w:val="24"/>
        </w:rPr>
        <w:t>should</w:t>
      </w:r>
      <w:r w:rsidR="00F64046">
        <w:rPr>
          <w:spacing w:val="32"/>
          <w:sz w:val="24"/>
          <w:szCs w:val="24"/>
        </w:rPr>
        <w:t xml:space="preserve"> </w:t>
      </w:r>
      <w:r w:rsidR="00F64046">
        <w:rPr>
          <w:spacing w:val="7"/>
          <w:sz w:val="24"/>
          <w:szCs w:val="24"/>
        </w:rPr>
        <w:t>b</w:t>
      </w:r>
      <w:r w:rsidR="00F64046">
        <w:rPr>
          <w:sz w:val="24"/>
          <w:szCs w:val="24"/>
        </w:rPr>
        <w:t>e</w:t>
      </w:r>
      <w:r w:rsidR="00F64046">
        <w:rPr>
          <w:spacing w:val="18"/>
          <w:sz w:val="24"/>
          <w:szCs w:val="24"/>
        </w:rPr>
        <w:t xml:space="preserve"> </w:t>
      </w:r>
      <w:r w:rsidR="00F64046">
        <w:rPr>
          <w:sz w:val="24"/>
          <w:szCs w:val="24"/>
        </w:rPr>
        <w:t>off</w:t>
      </w:r>
      <w:del w:id="67" w:author="Olga" w:date="2016-07-27T23:10:00Z">
        <w:r w:rsidR="00F64046" w:rsidDel="00C9431A">
          <w:rPr>
            <w:sz w:val="24"/>
            <w:szCs w:val="24"/>
          </w:rPr>
          <w:delText>.</w:delText>
        </w:r>
      </w:del>
      <w:r w:rsidR="00F64046">
        <w:rPr>
          <w:spacing w:val="19"/>
          <w:sz w:val="24"/>
          <w:szCs w:val="24"/>
        </w:rPr>
        <w:t xml:space="preserve"> </w:t>
      </w:r>
      <w:r w:rsidR="00F64046">
        <w:rPr>
          <w:sz w:val="24"/>
          <w:szCs w:val="24"/>
        </w:rPr>
        <w:t>[23]</w:t>
      </w:r>
      <w:ins w:id="68" w:author="Olga" w:date="2016-07-27T23:10:00Z">
        <w:r w:rsidR="00C9431A">
          <w:rPr>
            <w:sz w:val="24"/>
            <w:szCs w:val="24"/>
          </w:rPr>
          <w:t>.</w:t>
        </w:r>
      </w:ins>
      <w:r w:rsidR="00F64046">
        <w:rPr>
          <w:sz w:val="24"/>
          <w:szCs w:val="24"/>
        </w:rPr>
        <w:t xml:space="preserve"> The</w:t>
      </w:r>
      <w:r w:rsidR="00F64046">
        <w:rPr>
          <w:spacing w:val="38"/>
          <w:sz w:val="24"/>
          <w:szCs w:val="24"/>
        </w:rPr>
        <w:t xml:space="preserve"> </w:t>
      </w:r>
      <w:r w:rsidR="00F64046">
        <w:rPr>
          <w:sz w:val="24"/>
          <w:szCs w:val="24"/>
        </w:rPr>
        <w:t>s</w:t>
      </w:r>
      <w:r w:rsidR="00F64046">
        <w:rPr>
          <w:spacing w:val="7"/>
          <w:sz w:val="24"/>
          <w:szCs w:val="24"/>
        </w:rPr>
        <w:t>p</w:t>
      </w:r>
      <w:r w:rsidR="00F64046">
        <w:rPr>
          <w:sz w:val="24"/>
          <w:szCs w:val="24"/>
        </w:rPr>
        <w:t>ecific</w:t>
      </w:r>
      <w:r w:rsidR="00F64046">
        <w:rPr>
          <w:spacing w:val="-10"/>
          <w:sz w:val="24"/>
          <w:szCs w:val="24"/>
        </w:rPr>
        <w:t xml:space="preserve"> </w:t>
      </w:r>
      <w:r w:rsidR="00F64046">
        <w:rPr>
          <w:spacing w:val="-6"/>
          <w:sz w:val="24"/>
          <w:szCs w:val="24"/>
        </w:rPr>
        <w:t>wa</w:t>
      </w:r>
      <w:r w:rsidR="00F64046">
        <w:rPr>
          <w:sz w:val="24"/>
          <w:szCs w:val="24"/>
        </w:rPr>
        <w:t>y</w:t>
      </w:r>
      <w:r w:rsidR="00F64046">
        <w:rPr>
          <w:spacing w:val="15"/>
          <w:sz w:val="24"/>
          <w:szCs w:val="24"/>
        </w:rPr>
        <w:t xml:space="preserve"> </w:t>
      </w:r>
      <w:r w:rsidR="00F64046">
        <w:rPr>
          <w:sz w:val="24"/>
          <w:szCs w:val="24"/>
        </w:rPr>
        <w:t>to</w:t>
      </w:r>
      <w:r w:rsidR="00F64046">
        <w:rPr>
          <w:spacing w:val="28"/>
          <w:sz w:val="24"/>
          <w:szCs w:val="24"/>
        </w:rPr>
        <w:t xml:space="preserve"> </w:t>
      </w:r>
      <w:r w:rsidR="00F64046">
        <w:rPr>
          <w:sz w:val="24"/>
          <w:szCs w:val="24"/>
        </w:rPr>
        <w:t>slice</w:t>
      </w:r>
      <w:r w:rsidR="00F64046">
        <w:rPr>
          <w:spacing w:val="-5"/>
          <w:sz w:val="24"/>
          <w:szCs w:val="24"/>
        </w:rPr>
        <w:t xml:space="preserve"> </w:t>
      </w:r>
      <w:r w:rsidR="00F64046">
        <w:rPr>
          <w:sz w:val="24"/>
          <w:szCs w:val="24"/>
        </w:rPr>
        <w:t>qualified</w:t>
      </w:r>
      <w:r w:rsidR="00F64046">
        <w:rPr>
          <w:spacing w:val="18"/>
          <w:sz w:val="24"/>
          <w:szCs w:val="24"/>
        </w:rPr>
        <w:t xml:space="preserve"> </w:t>
      </w:r>
      <w:r w:rsidR="00F64046">
        <w:rPr>
          <w:sz w:val="24"/>
          <w:szCs w:val="24"/>
        </w:rPr>
        <w:t>data</w:t>
      </w:r>
      <w:r w:rsidR="00F64046">
        <w:rPr>
          <w:spacing w:val="60"/>
          <w:sz w:val="24"/>
          <w:szCs w:val="24"/>
        </w:rPr>
        <w:t xml:space="preserve"> </w:t>
      </w:r>
      <w:r w:rsidR="00F64046">
        <w:rPr>
          <w:sz w:val="24"/>
          <w:szCs w:val="24"/>
        </w:rPr>
        <w:t>segme</w:t>
      </w:r>
      <w:r w:rsidR="00F64046">
        <w:rPr>
          <w:spacing w:val="-6"/>
          <w:sz w:val="24"/>
          <w:szCs w:val="24"/>
        </w:rPr>
        <w:t>n</w:t>
      </w:r>
      <w:r w:rsidR="00F64046">
        <w:rPr>
          <w:sz w:val="24"/>
          <w:szCs w:val="24"/>
        </w:rPr>
        <w:t>ts</w:t>
      </w:r>
      <w:r w:rsidR="00F64046">
        <w:rPr>
          <w:spacing w:val="37"/>
          <w:sz w:val="24"/>
          <w:szCs w:val="24"/>
        </w:rPr>
        <w:t xml:space="preserve"> </w:t>
      </w:r>
      <w:r w:rsidR="00F64046">
        <w:rPr>
          <w:sz w:val="24"/>
          <w:szCs w:val="24"/>
        </w:rPr>
        <w:t>is</w:t>
      </w:r>
      <w:r w:rsidR="00F64046">
        <w:rPr>
          <w:spacing w:val="5"/>
          <w:sz w:val="24"/>
          <w:szCs w:val="24"/>
        </w:rPr>
        <w:t xml:space="preserve"> </w:t>
      </w:r>
      <w:r w:rsidR="00F64046">
        <w:rPr>
          <w:sz w:val="24"/>
          <w:szCs w:val="24"/>
        </w:rPr>
        <w:t>gi</w:t>
      </w:r>
      <w:r w:rsidR="00F64046">
        <w:rPr>
          <w:spacing w:val="-6"/>
          <w:sz w:val="24"/>
          <w:szCs w:val="24"/>
        </w:rPr>
        <w:t>v</w:t>
      </w:r>
      <w:r w:rsidR="00F64046">
        <w:rPr>
          <w:sz w:val="24"/>
          <w:szCs w:val="24"/>
        </w:rPr>
        <w:t>en</w:t>
      </w:r>
      <w:r w:rsidR="00F64046">
        <w:rPr>
          <w:spacing w:val="12"/>
          <w:sz w:val="24"/>
          <w:szCs w:val="24"/>
        </w:rPr>
        <w:t xml:space="preserve"> </w:t>
      </w:r>
      <w:r w:rsidR="00F64046">
        <w:rPr>
          <w:sz w:val="24"/>
          <w:szCs w:val="24"/>
        </w:rPr>
        <w:t>in</w:t>
      </w:r>
      <w:r w:rsidR="00F64046">
        <w:rPr>
          <w:spacing w:val="15"/>
          <w:sz w:val="24"/>
          <w:szCs w:val="24"/>
        </w:rPr>
        <w:t xml:space="preserve"> </w:t>
      </w:r>
      <w:r w:rsidR="00F64046">
        <w:rPr>
          <w:sz w:val="24"/>
          <w:szCs w:val="24"/>
        </w:rPr>
        <w:t>the</w:t>
      </w:r>
      <w:r w:rsidR="00F64046">
        <w:rPr>
          <w:spacing w:val="37"/>
          <w:sz w:val="24"/>
          <w:szCs w:val="24"/>
        </w:rPr>
        <w:t xml:space="preserve"> </w:t>
      </w:r>
      <w:r w:rsidR="00F64046">
        <w:rPr>
          <w:sz w:val="24"/>
          <w:szCs w:val="24"/>
        </w:rPr>
        <w:t>c</w:t>
      </w:r>
      <w:r w:rsidR="00F64046">
        <w:rPr>
          <w:spacing w:val="7"/>
          <w:sz w:val="24"/>
          <w:szCs w:val="24"/>
        </w:rPr>
        <w:t>o</w:t>
      </w:r>
      <w:r w:rsidR="00F64046">
        <w:rPr>
          <w:sz w:val="24"/>
          <w:szCs w:val="24"/>
        </w:rPr>
        <w:t>de</w:t>
      </w:r>
      <w:r w:rsidR="00F64046">
        <w:rPr>
          <w:spacing w:val="8"/>
          <w:sz w:val="24"/>
          <w:szCs w:val="24"/>
        </w:rPr>
        <w:t xml:space="preserve"> </w:t>
      </w:r>
      <w:r w:rsidR="00F64046">
        <w:rPr>
          <w:sz w:val="24"/>
          <w:szCs w:val="24"/>
        </w:rPr>
        <w:t>in</w:t>
      </w:r>
      <w:r w:rsidR="00F64046">
        <w:rPr>
          <w:spacing w:val="15"/>
          <w:sz w:val="24"/>
          <w:szCs w:val="24"/>
        </w:rPr>
        <w:t xml:space="preserve"> </w:t>
      </w:r>
      <w:r w:rsidR="00F64046">
        <w:rPr>
          <w:sz w:val="24"/>
          <w:szCs w:val="24"/>
        </w:rPr>
        <w:t>ap</w:t>
      </w:r>
      <w:r w:rsidR="00F64046">
        <w:rPr>
          <w:spacing w:val="7"/>
          <w:sz w:val="24"/>
          <w:szCs w:val="24"/>
        </w:rPr>
        <w:t>p</w:t>
      </w:r>
      <w:r w:rsidR="00F64046">
        <w:rPr>
          <w:sz w:val="24"/>
          <w:szCs w:val="24"/>
        </w:rPr>
        <w:t>endix</w:t>
      </w:r>
      <w:r w:rsidR="00F64046">
        <w:rPr>
          <w:spacing w:val="52"/>
          <w:sz w:val="24"/>
          <w:szCs w:val="24"/>
        </w:rPr>
        <w:t xml:space="preserve"> </w:t>
      </w:r>
      <w:r w:rsidR="00F64046">
        <w:rPr>
          <w:sz w:val="24"/>
          <w:szCs w:val="24"/>
        </w:rPr>
        <w:t>section</w:t>
      </w:r>
      <w:r w:rsidR="00F64046">
        <w:rPr>
          <w:spacing w:val="28"/>
          <w:sz w:val="24"/>
          <w:szCs w:val="24"/>
        </w:rPr>
        <w:t xml:space="preserve"> </w:t>
      </w:r>
      <w:r w:rsidR="00F64046">
        <w:rPr>
          <w:w w:val="103"/>
          <w:sz w:val="24"/>
          <w:szCs w:val="24"/>
        </w:rPr>
        <w:t>IX.</w:t>
      </w:r>
    </w:p>
    <w:p w14:paraId="27308E7A" w14:textId="2B893E2A" w:rsidR="004B03EF" w:rsidRDefault="00F64046">
      <w:pPr>
        <w:spacing w:before="5" w:line="363" w:lineRule="auto"/>
        <w:ind w:left="100" w:right="59" w:firstLine="299"/>
        <w:jc w:val="both"/>
        <w:rPr>
          <w:sz w:val="24"/>
          <w:szCs w:val="24"/>
        </w:rPr>
      </w:pPr>
      <w:r>
        <w:rPr>
          <w:sz w:val="24"/>
          <w:szCs w:val="24"/>
        </w:rPr>
        <w:t>The</w:t>
      </w:r>
      <w:r>
        <w:rPr>
          <w:spacing w:val="23"/>
          <w:sz w:val="24"/>
          <w:szCs w:val="24"/>
        </w:rPr>
        <w:t xml:space="preserve"> </w:t>
      </w:r>
      <w:r>
        <w:rPr>
          <w:sz w:val="24"/>
          <w:szCs w:val="24"/>
        </w:rPr>
        <w:t>pr</w:t>
      </w:r>
      <w:r>
        <w:rPr>
          <w:spacing w:val="7"/>
          <w:sz w:val="24"/>
          <w:szCs w:val="24"/>
        </w:rPr>
        <w:t>o</w:t>
      </w:r>
      <w:r>
        <w:rPr>
          <w:sz w:val="24"/>
          <w:szCs w:val="24"/>
        </w:rPr>
        <w:t>cess</w:t>
      </w:r>
      <w:r>
        <w:rPr>
          <w:spacing w:val="1"/>
          <w:sz w:val="24"/>
          <w:szCs w:val="24"/>
        </w:rPr>
        <w:t xml:space="preserve"> </w:t>
      </w:r>
      <w:r>
        <w:rPr>
          <w:sz w:val="24"/>
          <w:szCs w:val="24"/>
        </w:rPr>
        <w:t>of</w:t>
      </w:r>
      <w:r>
        <w:rPr>
          <w:spacing w:val="-19"/>
          <w:sz w:val="24"/>
          <w:szCs w:val="24"/>
        </w:rPr>
        <w:t xml:space="preserve"> </w:t>
      </w:r>
      <w:r>
        <w:rPr>
          <w:sz w:val="24"/>
          <w:szCs w:val="24"/>
        </w:rPr>
        <w:t>gathering</w:t>
      </w:r>
      <w:r>
        <w:rPr>
          <w:spacing w:val="48"/>
          <w:sz w:val="24"/>
          <w:szCs w:val="24"/>
        </w:rPr>
        <w:t xml:space="preserve"> </w:t>
      </w:r>
      <w:r>
        <w:rPr>
          <w:sz w:val="24"/>
          <w:szCs w:val="24"/>
        </w:rPr>
        <w:t>the</w:t>
      </w:r>
      <w:r>
        <w:rPr>
          <w:spacing w:val="22"/>
          <w:sz w:val="24"/>
          <w:szCs w:val="24"/>
        </w:rPr>
        <w:t xml:space="preserve"> </w:t>
      </w:r>
      <w:r>
        <w:rPr>
          <w:sz w:val="24"/>
          <w:szCs w:val="24"/>
        </w:rPr>
        <w:t>r</w:t>
      </w:r>
      <w:r>
        <w:rPr>
          <w:spacing w:val="-6"/>
          <w:sz w:val="24"/>
          <w:szCs w:val="24"/>
        </w:rPr>
        <w:t>a</w:t>
      </w:r>
      <w:r>
        <w:rPr>
          <w:sz w:val="24"/>
          <w:szCs w:val="24"/>
        </w:rPr>
        <w:t>w</w:t>
      </w:r>
      <w:r>
        <w:rPr>
          <w:spacing w:val="7"/>
          <w:sz w:val="24"/>
          <w:szCs w:val="24"/>
        </w:rPr>
        <w:t xml:space="preserve"> </w:t>
      </w:r>
      <w:r>
        <w:rPr>
          <w:sz w:val="24"/>
          <w:szCs w:val="24"/>
        </w:rPr>
        <w:t>data</w:t>
      </w:r>
      <w:r>
        <w:rPr>
          <w:spacing w:val="45"/>
          <w:sz w:val="24"/>
          <w:szCs w:val="24"/>
        </w:rPr>
        <w:t xml:space="preserve"> </w:t>
      </w:r>
      <w:r>
        <w:rPr>
          <w:sz w:val="24"/>
          <w:szCs w:val="24"/>
        </w:rPr>
        <w:t>for</w:t>
      </w:r>
      <w:r>
        <w:rPr>
          <w:spacing w:val="-10"/>
          <w:sz w:val="24"/>
          <w:szCs w:val="24"/>
        </w:rPr>
        <w:t xml:space="preserve"> </w:t>
      </w:r>
      <w:r>
        <w:rPr>
          <w:sz w:val="24"/>
          <w:szCs w:val="24"/>
        </w:rPr>
        <w:t>analysis</w:t>
      </w:r>
      <w:r>
        <w:rPr>
          <w:spacing w:val="17"/>
          <w:sz w:val="24"/>
          <w:szCs w:val="24"/>
        </w:rPr>
        <w:t xml:space="preserve"> </w:t>
      </w:r>
      <w:r>
        <w:rPr>
          <w:sz w:val="24"/>
          <w:szCs w:val="24"/>
        </w:rPr>
        <w:t>could</w:t>
      </w:r>
      <w:r>
        <w:rPr>
          <w:spacing w:val="4"/>
          <w:sz w:val="24"/>
          <w:szCs w:val="24"/>
        </w:rPr>
        <w:t xml:space="preserve"> </w:t>
      </w:r>
      <w:r>
        <w:rPr>
          <w:spacing w:val="7"/>
          <w:sz w:val="24"/>
          <w:szCs w:val="24"/>
        </w:rPr>
        <w:t>b</w:t>
      </w:r>
      <w:r>
        <w:rPr>
          <w:sz w:val="24"/>
          <w:szCs w:val="24"/>
        </w:rPr>
        <w:t>e</w:t>
      </w:r>
      <w:r>
        <w:rPr>
          <w:spacing w:val="-1"/>
          <w:sz w:val="24"/>
          <w:szCs w:val="24"/>
        </w:rPr>
        <w:t xml:space="preserve"> </w:t>
      </w:r>
      <w:r>
        <w:rPr>
          <w:sz w:val="24"/>
          <w:szCs w:val="24"/>
        </w:rPr>
        <w:t>categorized</w:t>
      </w:r>
      <w:r>
        <w:rPr>
          <w:spacing w:val="27"/>
          <w:sz w:val="24"/>
          <w:szCs w:val="24"/>
        </w:rPr>
        <w:t xml:space="preserve"> </w:t>
      </w:r>
      <w:r>
        <w:rPr>
          <w:sz w:val="24"/>
          <w:szCs w:val="24"/>
        </w:rPr>
        <w:t>i</w:t>
      </w:r>
      <w:r>
        <w:rPr>
          <w:spacing w:val="-6"/>
          <w:sz w:val="24"/>
          <w:szCs w:val="24"/>
        </w:rPr>
        <w:t>n</w:t>
      </w:r>
      <w:r>
        <w:rPr>
          <w:sz w:val="24"/>
          <w:szCs w:val="24"/>
        </w:rPr>
        <w:t>to</w:t>
      </w:r>
      <w:ins w:id="69" w:author="Olga" w:date="2016-07-27T23:11:00Z">
        <w:r w:rsidR="00C9431A">
          <w:rPr>
            <w:sz w:val="24"/>
            <w:szCs w:val="24"/>
          </w:rPr>
          <w:t xml:space="preserve"> two</w:t>
        </w:r>
      </w:ins>
      <w:r>
        <w:rPr>
          <w:spacing w:val="21"/>
          <w:sz w:val="24"/>
          <w:szCs w:val="24"/>
        </w:rPr>
        <w:t xml:space="preserve"> </w:t>
      </w:r>
      <w:r>
        <w:rPr>
          <w:w w:val="103"/>
          <w:sz w:val="24"/>
          <w:szCs w:val="24"/>
        </w:rPr>
        <w:t xml:space="preserve">steps—making </w:t>
      </w:r>
      <w:r>
        <w:rPr>
          <w:sz w:val="24"/>
          <w:szCs w:val="24"/>
        </w:rPr>
        <w:t xml:space="preserve">and </w:t>
      </w:r>
      <w:r>
        <w:rPr>
          <w:spacing w:val="18"/>
          <w:sz w:val="24"/>
          <w:szCs w:val="24"/>
        </w:rPr>
        <w:t xml:space="preserve"> </w:t>
      </w:r>
      <w:r>
        <w:rPr>
          <w:sz w:val="24"/>
          <w:szCs w:val="24"/>
        </w:rPr>
        <w:t>rec</w:t>
      </w:r>
      <w:r>
        <w:rPr>
          <w:spacing w:val="-6"/>
          <w:sz w:val="24"/>
          <w:szCs w:val="24"/>
        </w:rPr>
        <w:t>o</w:t>
      </w:r>
      <w:r>
        <w:rPr>
          <w:spacing w:val="-7"/>
          <w:sz w:val="24"/>
          <w:szCs w:val="24"/>
        </w:rPr>
        <w:t>v</w:t>
      </w:r>
      <w:r>
        <w:rPr>
          <w:sz w:val="24"/>
          <w:szCs w:val="24"/>
        </w:rPr>
        <w:t xml:space="preserve">ering </w:t>
      </w:r>
      <w:r>
        <w:rPr>
          <w:spacing w:val="2"/>
          <w:sz w:val="24"/>
          <w:szCs w:val="24"/>
        </w:rPr>
        <w:t xml:space="preserve"> </w:t>
      </w:r>
      <w:r>
        <w:rPr>
          <w:sz w:val="24"/>
          <w:szCs w:val="24"/>
        </w:rPr>
        <w:t xml:space="preserve">the </w:t>
      </w:r>
      <w:r>
        <w:rPr>
          <w:spacing w:val="19"/>
          <w:sz w:val="24"/>
          <w:szCs w:val="24"/>
        </w:rPr>
        <w:t xml:space="preserve"> </w:t>
      </w:r>
      <w:r>
        <w:rPr>
          <w:sz w:val="24"/>
          <w:szCs w:val="24"/>
        </w:rPr>
        <w:t>sof</w:t>
      </w:r>
      <w:r>
        <w:rPr>
          <w:spacing w:val="-6"/>
          <w:sz w:val="24"/>
          <w:szCs w:val="24"/>
        </w:rPr>
        <w:t>tw</w:t>
      </w:r>
      <w:r>
        <w:rPr>
          <w:sz w:val="24"/>
          <w:szCs w:val="24"/>
        </w:rPr>
        <w:t xml:space="preserve">are </w:t>
      </w:r>
      <w:r>
        <w:rPr>
          <w:spacing w:val="13"/>
          <w:sz w:val="24"/>
          <w:szCs w:val="24"/>
        </w:rPr>
        <w:t xml:space="preserve"> </w:t>
      </w:r>
      <w:r>
        <w:rPr>
          <w:sz w:val="24"/>
          <w:szCs w:val="24"/>
        </w:rPr>
        <w:t xml:space="preserve">injection.  </w:t>
      </w:r>
      <w:r>
        <w:rPr>
          <w:spacing w:val="58"/>
          <w:sz w:val="24"/>
          <w:szCs w:val="24"/>
        </w:rPr>
        <w:t xml:space="preserve"> </w:t>
      </w:r>
      <w:r>
        <w:rPr>
          <w:sz w:val="24"/>
          <w:szCs w:val="24"/>
        </w:rPr>
        <w:t xml:space="preserve">The </w:t>
      </w:r>
      <w:r>
        <w:rPr>
          <w:spacing w:val="20"/>
          <w:sz w:val="24"/>
          <w:szCs w:val="24"/>
        </w:rPr>
        <w:t xml:space="preserve"> </w:t>
      </w:r>
      <w:r>
        <w:rPr>
          <w:sz w:val="24"/>
          <w:szCs w:val="24"/>
        </w:rPr>
        <w:t xml:space="preserve">injections </w:t>
      </w:r>
      <w:r>
        <w:rPr>
          <w:spacing w:val="19"/>
          <w:sz w:val="24"/>
          <w:szCs w:val="24"/>
        </w:rPr>
        <w:t xml:space="preserve"> </w:t>
      </w:r>
      <w:r>
        <w:rPr>
          <w:spacing w:val="-6"/>
          <w:sz w:val="24"/>
          <w:szCs w:val="24"/>
        </w:rPr>
        <w:t>w</w:t>
      </w:r>
      <w:r>
        <w:rPr>
          <w:sz w:val="24"/>
          <w:szCs w:val="24"/>
        </w:rPr>
        <w:t>ere</w:t>
      </w:r>
      <w:r>
        <w:rPr>
          <w:spacing w:val="51"/>
          <w:sz w:val="24"/>
          <w:szCs w:val="24"/>
        </w:rPr>
        <w:t xml:space="preserve"> </w:t>
      </w:r>
      <w:r>
        <w:rPr>
          <w:sz w:val="24"/>
          <w:szCs w:val="24"/>
        </w:rPr>
        <w:t xml:space="preserve">made </w:t>
      </w:r>
      <w:r>
        <w:rPr>
          <w:spacing w:val="16"/>
          <w:sz w:val="24"/>
          <w:szCs w:val="24"/>
        </w:rPr>
        <w:t xml:space="preserve"> </w:t>
      </w:r>
      <w:r>
        <w:rPr>
          <w:spacing w:val="-6"/>
          <w:sz w:val="24"/>
          <w:szCs w:val="24"/>
        </w:rPr>
        <w:t>b</w:t>
      </w:r>
      <w:r>
        <w:rPr>
          <w:sz w:val="24"/>
          <w:szCs w:val="24"/>
        </w:rPr>
        <w:t xml:space="preserve">y </w:t>
      </w:r>
      <w:r>
        <w:rPr>
          <w:spacing w:val="2"/>
          <w:sz w:val="24"/>
          <w:szCs w:val="24"/>
        </w:rPr>
        <w:t xml:space="preserve"> </w:t>
      </w:r>
      <w:r>
        <w:rPr>
          <w:sz w:val="24"/>
          <w:szCs w:val="24"/>
        </w:rPr>
        <w:t xml:space="preserve">simply </w:t>
      </w:r>
      <w:r>
        <w:rPr>
          <w:spacing w:val="4"/>
          <w:sz w:val="24"/>
          <w:szCs w:val="24"/>
        </w:rPr>
        <w:t xml:space="preserve"> </w:t>
      </w:r>
      <w:r>
        <w:rPr>
          <w:w w:val="105"/>
          <w:sz w:val="24"/>
          <w:szCs w:val="24"/>
        </w:rPr>
        <w:t>su</w:t>
      </w:r>
      <w:r>
        <w:rPr>
          <w:spacing w:val="7"/>
          <w:w w:val="105"/>
          <w:sz w:val="24"/>
          <w:szCs w:val="24"/>
        </w:rPr>
        <w:t>p</w:t>
      </w:r>
      <w:r>
        <w:rPr>
          <w:w w:val="106"/>
          <w:sz w:val="24"/>
          <w:szCs w:val="24"/>
        </w:rPr>
        <w:t>er</w:t>
      </w:r>
      <w:r>
        <w:rPr>
          <w:spacing w:val="7"/>
          <w:w w:val="106"/>
          <w:sz w:val="24"/>
          <w:szCs w:val="24"/>
        </w:rPr>
        <w:t>p</w:t>
      </w:r>
      <w:r>
        <w:rPr>
          <w:sz w:val="24"/>
          <w:szCs w:val="24"/>
        </w:rPr>
        <w:t xml:space="preserve">osing the </w:t>
      </w:r>
      <w:r>
        <w:rPr>
          <w:spacing w:val="20"/>
          <w:sz w:val="24"/>
          <w:szCs w:val="24"/>
        </w:rPr>
        <w:t xml:space="preserve"> </w:t>
      </w:r>
      <w:r>
        <w:rPr>
          <w:spacing w:val="-7"/>
          <w:sz w:val="24"/>
          <w:szCs w:val="24"/>
        </w:rPr>
        <w:t>w</w:t>
      </w:r>
      <w:r>
        <w:rPr>
          <w:spacing w:val="-6"/>
          <w:sz w:val="24"/>
          <w:szCs w:val="24"/>
        </w:rPr>
        <w:t>av</w:t>
      </w:r>
      <w:r>
        <w:rPr>
          <w:sz w:val="24"/>
          <w:szCs w:val="24"/>
        </w:rPr>
        <w:t>eform</w:t>
      </w:r>
      <w:r>
        <w:rPr>
          <w:spacing w:val="58"/>
          <w:sz w:val="24"/>
          <w:szCs w:val="24"/>
        </w:rPr>
        <w:t xml:space="preserve"> </w:t>
      </w:r>
      <w:r>
        <w:rPr>
          <w:sz w:val="24"/>
          <w:szCs w:val="24"/>
        </w:rPr>
        <w:t>o</w:t>
      </w:r>
      <w:r>
        <w:rPr>
          <w:spacing w:val="-6"/>
          <w:sz w:val="24"/>
          <w:szCs w:val="24"/>
        </w:rPr>
        <w:t>n</w:t>
      </w:r>
      <w:r>
        <w:rPr>
          <w:sz w:val="24"/>
          <w:szCs w:val="24"/>
        </w:rPr>
        <w:t xml:space="preserve">to </w:t>
      </w:r>
      <w:r>
        <w:rPr>
          <w:spacing w:val="16"/>
          <w:sz w:val="24"/>
          <w:szCs w:val="24"/>
        </w:rPr>
        <w:t xml:space="preserve"> </w:t>
      </w:r>
      <w:r>
        <w:rPr>
          <w:sz w:val="24"/>
          <w:szCs w:val="24"/>
        </w:rPr>
        <w:t xml:space="preserve">the </w:t>
      </w:r>
      <w:r>
        <w:rPr>
          <w:spacing w:val="19"/>
          <w:sz w:val="24"/>
          <w:szCs w:val="24"/>
        </w:rPr>
        <w:t xml:space="preserve"> </w:t>
      </w:r>
      <w:r>
        <w:rPr>
          <w:sz w:val="24"/>
          <w:szCs w:val="24"/>
        </w:rPr>
        <w:t>ba</w:t>
      </w:r>
      <w:r>
        <w:rPr>
          <w:spacing w:val="-6"/>
          <w:sz w:val="24"/>
          <w:szCs w:val="24"/>
        </w:rPr>
        <w:t>c</w:t>
      </w:r>
      <w:r>
        <w:rPr>
          <w:sz w:val="24"/>
          <w:szCs w:val="24"/>
        </w:rPr>
        <w:t xml:space="preserve">kground </w:t>
      </w:r>
      <w:r>
        <w:rPr>
          <w:spacing w:val="41"/>
          <w:sz w:val="24"/>
          <w:szCs w:val="24"/>
        </w:rPr>
        <w:t xml:space="preserve"> </w:t>
      </w:r>
      <w:r>
        <w:rPr>
          <w:sz w:val="24"/>
          <w:szCs w:val="24"/>
        </w:rPr>
        <w:t xml:space="preserve">signal.  </w:t>
      </w:r>
      <w:r>
        <w:rPr>
          <w:spacing w:val="35"/>
          <w:sz w:val="24"/>
          <w:szCs w:val="24"/>
        </w:rPr>
        <w:t xml:space="preserve"> </w:t>
      </w:r>
      <w:r>
        <w:rPr>
          <w:sz w:val="24"/>
          <w:szCs w:val="24"/>
        </w:rPr>
        <w:t>Fi</w:t>
      </w:r>
      <w:r>
        <w:rPr>
          <w:spacing w:val="-6"/>
          <w:sz w:val="24"/>
          <w:szCs w:val="24"/>
        </w:rPr>
        <w:t>v</w:t>
      </w:r>
      <w:r>
        <w:rPr>
          <w:sz w:val="24"/>
          <w:szCs w:val="24"/>
        </w:rPr>
        <w:t>e</w:t>
      </w:r>
      <w:ins w:id="70" w:author="Olga" w:date="2016-07-27T23:11:00Z">
        <w:r w:rsidR="0076788B">
          <w:rPr>
            <w:sz w:val="24"/>
            <w:szCs w:val="24"/>
          </w:rPr>
          <w:t xml:space="preserve"> </w:t>
        </w:r>
        <w:commentRangeStart w:id="71"/>
        <w:r w:rsidR="0076788B">
          <w:rPr>
            <w:sz w:val="24"/>
            <w:szCs w:val="24"/>
          </w:rPr>
          <w:t>injections</w:t>
        </w:r>
      </w:ins>
      <w:r>
        <w:rPr>
          <w:sz w:val="24"/>
          <w:szCs w:val="24"/>
        </w:rPr>
        <w:t xml:space="preserve"> </w:t>
      </w:r>
      <w:r>
        <w:rPr>
          <w:spacing w:val="6"/>
          <w:sz w:val="24"/>
          <w:szCs w:val="24"/>
        </w:rPr>
        <w:t xml:space="preserve"> </w:t>
      </w:r>
      <w:commentRangeEnd w:id="71"/>
      <w:r w:rsidR="00C96D6F">
        <w:rPr>
          <w:rStyle w:val="CommentReference"/>
        </w:rPr>
        <w:commentReference w:id="71"/>
      </w:r>
      <w:r>
        <w:rPr>
          <w:spacing w:val="-6"/>
          <w:sz w:val="24"/>
          <w:szCs w:val="24"/>
        </w:rPr>
        <w:t>w</w:t>
      </w:r>
      <w:r>
        <w:rPr>
          <w:sz w:val="24"/>
          <w:szCs w:val="24"/>
        </w:rPr>
        <w:t>ere</w:t>
      </w:r>
      <w:r>
        <w:rPr>
          <w:spacing w:val="51"/>
          <w:sz w:val="24"/>
          <w:szCs w:val="24"/>
        </w:rPr>
        <w:t xml:space="preserve"> </w:t>
      </w:r>
      <w:r>
        <w:rPr>
          <w:sz w:val="24"/>
          <w:szCs w:val="24"/>
        </w:rPr>
        <w:t xml:space="preserve">made </w:t>
      </w:r>
      <w:r>
        <w:rPr>
          <w:spacing w:val="17"/>
          <w:sz w:val="24"/>
          <w:szCs w:val="24"/>
        </w:rPr>
        <w:t xml:space="preserve"> </w:t>
      </w:r>
      <w:commentRangeStart w:id="72"/>
      <w:ins w:id="73" w:author="Olga" w:date="2016-07-27T23:11:00Z">
        <w:r w:rsidR="00C96D6F">
          <w:rPr>
            <w:spacing w:val="17"/>
            <w:sz w:val="24"/>
            <w:szCs w:val="24"/>
          </w:rPr>
          <w:t>in</w:t>
        </w:r>
      </w:ins>
      <w:r>
        <w:rPr>
          <w:sz w:val="24"/>
          <w:szCs w:val="24"/>
        </w:rPr>
        <w:t>to</w:t>
      </w:r>
      <w:commentRangeEnd w:id="72"/>
      <w:r w:rsidR="00C96D6F">
        <w:rPr>
          <w:rStyle w:val="CommentReference"/>
        </w:rPr>
        <w:commentReference w:id="72"/>
      </w:r>
      <w:r>
        <w:rPr>
          <w:sz w:val="24"/>
          <w:szCs w:val="24"/>
        </w:rPr>
        <w:t xml:space="preserve"> </w:t>
      </w:r>
      <w:r>
        <w:rPr>
          <w:spacing w:val="12"/>
          <w:sz w:val="24"/>
          <w:szCs w:val="24"/>
        </w:rPr>
        <w:t xml:space="preserve"> </w:t>
      </w:r>
      <w:r>
        <w:rPr>
          <w:sz w:val="24"/>
          <w:szCs w:val="24"/>
        </w:rPr>
        <w:t>ea</w:t>
      </w:r>
      <w:r>
        <w:rPr>
          <w:spacing w:val="-6"/>
          <w:sz w:val="24"/>
          <w:szCs w:val="24"/>
        </w:rPr>
        <w:t>c</w:t>
      </w:r>
      <w:r>
        <w:rPr>
          <w:sz w:val="24"/>
          <w:szCs w:val="24"/>
        </w:rPr>
        <w:t xml:space="preserve">h </w:t>
      </w:r>
      <w:r>
        <w:rPr>
          <w:spacing w:val="3"/>
          <w:sz w:val="24"/>
          <w:szCs w:val="24"/>
        </w:rPr>
        <w:t xml:space="preserve"> </w:t>
      </w:r>
      <w:r>
        <w:rPr>
          <w:sz w:val="24"/>
          <w:szCs w:val="24"/>
        </w:rPr>
        <w:t>of</w:t>
      </w:r>
      <w:r>
        <w:rPr>
          <w:spacing w:val="38"/>
          <w:sz w:val="24"/>
          <w:szCs w:val="24"/>
        </w:rPr>
        <w:t xml:space="preserve"> </w:t>
      </w:r>
      <w:r>
        <w:rPr>
          <w:sz w:val="24"/>
          <w:szCs w:val="24"/>
        </w:rPr>
        <w:t xml:space="preserve">the </w:t>
      </w:r>
      <w:r>
        <w:rPr>
          <w:spacing w:val="19"/>
          <w:sz w:val="24"/>
          <w:szCs w:val="24"/>
        </w:rPr>
        <w:t xml:space="preserve"> </w:t>
      </w:r>
      <w:r>
        <w:rPr>
          <w:sz w:val="24"/>
          <w:szCs w:val="24"/>
        </w:rPr>
        <w:t xml:space="preserve">ten </w:t>
      </w:r>
      <w:r>
        <w:rPr>
          <w:spacing w:val="20"/>
          <w:sz w:val="24"/>
          <w:szCs w:val="24"/>
        </w:rPr>
        <w:t xml:space="preserve"> </w:t>
      </w:r>
      <w:r>
        <w:rPr>
          <w:w w:val="104"/>
          <w:sz w:val="24"/>
          <w:szCs w:val="24"/>
        </w:rPr>
        <w:t xml:space="preserve">datafiles </w:t>
      </w:r>
      <w:r>
        <w:rPr>
          <w:sz w:val="24"/>
          <w:szCs w:val="24"/>
        </w:rPr>
        <w:t xml:space="preserve">at </w:t>
      </w:r>
      <w:r>
        <w:rPr>
          <w:spacing w:val="14"/>
          <w:sz w:val="24"/>
          <w:szCs w:val="24"/>
        </w:rPr>
        <w:t xml:space="preserve"> </w:t>
      </w:r>
      <w:r>
        <w:rPr>
          <w:sz w:val="24"/>
          <w:szCs w:val="24"/>
        </w:rPr>
        <w:t xml:space="preserve">randomly </w:t>
      </w:r>
      <w:r>
        <w:rPr>
          <w:spacing w:val="26"/>
          <w:sz w:val="24"/>
          <w:szCs w:val="24"/>
        </w:rPr>
        <w:t xml:space="preserve"> </w:t>
      </w:r>
      <w:r>
        <w:rPr>
          <w:sz w:val="24"/>
          <w:szCs w:val="24"/>
        </w:rPr>
        <w:t>selected</w:t>
      </w:r>
      <w:r>
        <w:rPr>
          <w:spacing w:val="56"/>
          <w:sz w:val="24"/>
          <w:szCs w:val="24"/>
        </w:rPr>
        <w:t xml:space="preserve"> </w:t>
      </w:r>
      <w:r>
        <w:rPr>
          <w:spacing w:val="7"/>
          <w:sz w:val="24"/>
          <w:szCs w:val="24"/>
        </w:rPr>
        <w:t>p</w:t>
      </w:r>
      <w:r>
        <w:rPr>
          <w:sz w:val="24"/>
          <w:szCs w:val="24"/>
        </w:rPr>
        <w:t>oi</w:t>
      </w:r>
      <w:r>
        <w:rPr>
          <w:spacing w:val="-6"/>
          <w:sz w:val="24"/>
          <w:szCs w:val="24"/>
        </w:rPr>
        <w:t>n</w:t>
      </w:r>
      <w:r>
        <w:rPr>
          <w:sz w:val="24"/>
          <w:szCs w:val="24"/>
        </w:rPr>
        <w:t xml:space="preserve">ts.  </w:t>
      </w:r>
      <w:r>
        <w:rPr>
          <w:spacing w:val="32"/>
          <w:sz w:val="24"/>
          <w:szCs w:val="24"/>
        </w:rPr>
        <w:t xml:space="preserve"> </w:t>
      </w:r>
      <w:r>
        <w:rPr>
          <w:sz w:val="24"/>
          <w:szCs w:val="24"/>
        </w:rPr>
        <w:t>In</w:t>
      </w:r>
      <w:r>
        <w:rPr>
          <w:spacing w:val="53"/>
          <w:sz w:val="24"/>
          <w:szCs w:val="24"/>
        </w:rPr>
        <w:t xml:space="preserve"> </w:t>
      </w:r>
      <w:r>
        <w:rPr>
          <w:sz w:val="24"/>
          <w:szCs w:val="24"/>
        </w:rPr>
        <w:t xml:space="preserve">addition </w:t>
      </w:r>
      <w:r>
        <w:rPr>
          <w:spacing w:val="35"/>
          <w:sz w:val="24"/>
          <w:szCs w:val="24"/>
        </w:rPr>
        <w:t xml:space="preserve"> </w:t>
      </w:r>
      <w:r>
        <w:rPr>
          <w:sz w:val="24"/>
          <w:szCs w:val="24"/>
        </w:rPr>
        <w:t xml:space="preserve">to  the </w:t>
      </w:r>
      <w:r>
        <w:rPr>
          <w:spacing w:val="9"/>
          <w:sz w:val="24"/>
          <w:szCs w:val="24"/>
        </w:rPr>
        <w:t xml:space="preserve"> </w:t>
      </w:r>
      <w:r>
        <w:rPr>
          <w:sz w:val="24"/>
          <w:szCs w:val="24"/>
        </w:rPr>
        <w:t>original</w:t>
      </w:r>
      <w:r>
        <w:rPr>
          <w:spacing w:val="55"/>
          <w:sz w:val="24"/>
          <w:szCs w:val="24"/>
        </w:rPr>
        <w:t xml:space="preserve"> </w:t>
      </w:r>
      <w:r>
        <w:rPr>
          <w:sz w:val="24"/>
          <w:szCs w:val="24"/>
        </w:rPr>
        <w:t xml:space="preserve">strain, </w:t>
      </w:r>
      <w:r>
        <w:rPr>
          <w:spacing w:val="40"/>
          <w:sz w:val="24"/>
          <w:szCs w:val="24"/>
        </w:rPr>
        <w:t xml:space="preserve"> </w:t>
      </w:r>
      <w:r>
        <w:rPr>
          <w:sz w:val="24"/>
          <w:szCs w:val="24"/>
        </w:rPr>
        <w:t xml:space="preserve">the </w:t>
      </w:r>
      <w:r>
        <w:rPr>
          <w:spacing w:val="9"/>
          <w:sz w:val="24"/>
          <w:szCs w:val="24"/>
        </w:rPr>
        <w:t xml:space="preserve"> </w:t>
      </w:r>
      <w:r>
        <w:rPr>
          <w:spacing w:val="-6"/>
          <w:sz w:val="24"/>
          <w:szCs w:val="24"/>
        </w:rPr>
        <w:t>wav</w:t>
      </w:r>
      <w:r>
        <w:rPr>
          <w:sz w:val="24"/>
          <w:szCs w:val="24"/>
        </w:rPr>
        <w:t>eform</w:t>
      </w:r>
      <w:r>
        <w:rPr>
          <w:spacing w:val="46"/>
          <w:sz w:val="24"/>
          <w:szCs w:val="24"/>
        </w:rPr>
        <w:t xml:space="preserve"> </w:t>
      </w:r>
      <w:r>
        <w:rPr>
          <w:sz w:val="24"/>
          <w:szCs w:val="24"/>
        </w:rPr>
        <w:t>signal</w:t>
      </w:r>
      <w:r>
        <w:rPr>
          <w:spacing w:val="51"/>
          <w:sz w:val="24"/>
          <w:szCs w:val="24"/>
        </w:rPr>
        <w:t xml:space="preserve"> </w:t>
      </w:r>
      <w:r>
        <w:rPr>
          <w:spacing w:val="-6"/>
          <w:w w:val="97"/>
          <w:sz w:val="24"/>
          <w:szCs w:val="24"/>
        </w:rPr>
        <w:t>w</w:t>
      </w:r>
      <w:r>
        <w:rPr>
          <w:w w:val="104"/>
          <w:sz w:val="24"/>
          <w:szCs w:val="24"/>
        </w:rPr>
        <w:t xml:space="preserve">as </w:t>
      </w:r>
      <w:r>
        <w:rPr>
          <w:sz w:val="24"/>
          <w:szCs w:val="24"/>
        </w:rPr>
        <w:t>amplified</w:t>
      </w:r>
      <w:r>
        <w:rPr>
          <w:spacing w:val="44"/>
          <w:sz w:val="24"/>
          <w:szCs w:val="24"/>
        </w:rPr>
        <w:t xml:space="preserve"> </w:t>
      </w:r>
      <w:r>
        <w:rPr>
          <w:spacing w:val="-6"/>
          <w:sz w:val="24"/>
          <w:szCs w:val="24"/>
        </w:rPr>
        <w:t>b</w:t>
      </w:r>
      <w:r>
        <w:rPr>
          <w:sz w:val="24"/>
          <w:szCs w:val="24"/>
        </w:rPr>
        <w:t>y</w:t>
      </w:r>
      <w:r>
        <w:rPr>
          <w:spacing w:val="45"/>
          <w:sz w:val="24"/>
          <w:szCs w:val="24"/>
        </w:rPr>
        <w:t xml:space="preserve"> </w:t>
      </w:r>
      <w:r>
        <w:rPr>
          <w:sz w:val="24"/>
          <w:szCs w:val="24"/>
        </w:rPr>
        <w:t xml:space="preserve">factors  ranging </w:t>
      </w:r>
      <w:r>
        <w:rPr>
          <w:spacing w:val="3"/>
          <w:sz w:val="24"/>
          <w:szCs w:val="24"/>
        </w:rPr>
        <w:t xml:space="preserve"> </w:t>
      </w:r>
      <w:r>
        <w:rPr>
          <w:sz w:val="24"/>
          <w:szCs w:val="24"/>
        </w:rPr>
        <w:t>from</w:t>
      </w:r>
      <w:r>
        <w:rPr>
          <w:spacing w:val="39"/>
          <w:sz w:val="24"/>
          <w:szCs w:val="24"/>
        </w:rPr>
        <w:t xml:space="preserve"> </w:t>
      </w:r>
      <w:r>
        <w:rPr>
          <w:sz w:val="24"/>
          <w:szCs w:val="24"/>
        </w:rPr>
        <w:t>2</w:t>
      </w:r>
      <w:r>
        <w:rPr>
          <w:spacing w:val="29"/>
          <w:sz w:val="24"/>
          <w:szCs w:val="24"/>
        </w:rPr>
        <w:t xml:space="preserve"> </w:t>
      </w:r>
      <w:r>
        <w:rPr>
          <w:sz w:val="24"/>
          <w:szCs w:val="24"/>
        </w:rPr>
        <w:t>to</w:t>
      </w:r>
      <w:r>
        <w:rPr>
          <w:spacing w:val="54"/>
          <w:sz w:val="24"/>
          <w:szCs w:val="24"/>
        </w:rPr>
        <w:t xml:space="preserve"> </w:t>
      </w:r>
      <w:r>
        <w:rPr>
          <w:sz w:val="24"/>
          <w:szCs w:val="24"/>
        </w:rPr>
        <w:t>30,</w:t>
      </w:r>
      <w:r>
        <w:rPr>
          <w:spacing w:val="34"/>
          <w:sz w:val="24"/>
          <w:szCs w:val="24"/>
        </w:rPr>
        <w:t xml:space="preserve"> </w:t>
      </w:r>
      <w:r>
        <w:rPr>
          <w:sz w:val="24"/>
          <w:szCs w:val="24"/>
        </w:rPr>
        <w:t>with</w:t>
      </w:r>
      <w:r>
        <w:rPr>
          <w:spacing w:val="60"/>
          <w:sz w:val="24"/>
          <w:szCs w:val="24"/>
        </w:rPr>
        <w:t xml:space="preserve"> </w:t>
      </w:r>
      <w:r>
        <w:rPr>
          <w:sz w:val="24"/>
          <w:szCs w:val="24"/>
        </w:rPr>
        <w:t>a</w:t>
      </w:r>
      <w:r>
        <w:rPr>
          <w:spacing w:val="43"/>
          <w:sz w:val="24"/>
          <w:szCs w:val="24"/>
        </w:rPr>
        <w:t xml:space="preserve"> </w:t>
      </w:r>
      <w:r>
        <w:rPr>
          <w:sz w:val="24"/>
          <w:szCs w:val="24"/>
        </w:rPr>
        <w:t>serial</w:t>
      </w:r>
      <w:r>
        <w:rPr>
          <w:spacing w:val="44"/>
          <w:sz w:val="24"/>
          <w:szCs w:val="24"/>
        </w:rPr>
        <w:t xml:space="preserve"> </w:t>
      </w:r>
      <w:r>
        <w:rPr>
          <w:sz w:val="24"/>
          <w:szCs w:val="24"/>
        </w:rPr>
        <w:t>i</w:t>
      </w:r>
      <w:r>
        <w:rPr>
          <w:spacing w:val="-6"/>
          <w:sz w:val="24"/>
          <w:szCs w:val="24"/>
        </w:rPr>
        <w:t>n</w:t>
      </w:r>
      <w:r>
        <w:rPr>
          <w:sz w:val="24"/>
          <w:szCs w:val="24"/>
        </w:rPr>
        <w:t>ter</w:t>
      </w:r>
      <w:r>
        <w:rPr>
          <w:spacing w:val="-12"/>
          <w:sz w:val="24"/>
          <w:szCs w:val="24"/>
        </w:rPr>
        <w:t>v</w:t>
      </w:r>
      <w:r>
        <w:rPr>
          <w:sz w:val="24"/>
          <w:szCs w:val="24"/>
        </w:rPr>
        <w:t xml:space="preserve">al </w:t>
      </w:r>
      <w:r>
        <w:rPr>
          <w:spacing w:val="23"/>
          <w:sz w:val="24"/>
          <w:szCs w:val="24"/>
        </w:rPr>
        <w:t xml:space="preserve"> </w:t>
      </w:r>
      <w:r>
        <w:rPr>
          <w:sz w:val="24"/>
          <w:szCs w:val="24"/>
        </w:rPr>
        <w:t>of</w:t>
      </w:r>
      <w:r>
        <w:rPr>
          <w:spacing w:val="21"/>
          <w:sz w:val="24"/>
          <w:szCs w:val="24"/>
        </w:rPr>
        <w:t xml:space="preserve"> </w:t>
      </w:r>
      <w:r>
        <w:rPr>
          <w:sz w:val="24"/>
          <w:szCs w:val="24"/>
        </w:rPr>
        <w:t>2,</w:t>
      </w:r>
      <w:r>
        <w:rPr>
          <w:spacing w:val="37"/>
          <w:sz w:val="24"/>
          <w:szCs w:val="24"/>
        </w:rPr>
        <w:t xml:space="preserve"> </w:t>
      </w:r>
      <w:r>
        <w:rPr>
          <w:sz w:val="24"/>
          <w:szCs w:val="24"/>
        </w:rPr>
        <w:t xml:space="preserve">and </w:t>
      </w:r>
      <w:r>
        <w:rPr>
          <w:spacing w:val="2"/>
          <w:sz w:val="24"/>
          <w:szCs w:val="24"/>
        </w:rPr>
        <w:t xml:space="preserve"> </w:t>
      </w:r>
      <w:r>
        <w:rPr>
          <w:spacing w:val="-6"/>
          <w:sz w:val="24"/>
          <w:szCs w:val="24"/>
        </w:rPr>
        <w:t>w</w:t>
      </w:r>
      <w:r>
        <w:rPr>
          <w:sz w:val="24"/>
          <w:szCs w:val="24"/>
        </w:rPr>
        <w:t>as</w:t>
      </w:r>
      <w:r>
        <w:rPr>
          <w:spacing w:val="36"/>
          <w:sz w:val="24"/>
          <w:szCs w:val="24"/>
        </w:rPr>
        <w:t xml:space="preserve"> </w:t>
      </w:r>
      <w:r>
        <w:rPr>
          <w:sz w:val="24"/>
          <w:szCs w:val="24"/>
        </w:rPr>
        <w:t xml:space="preserve">injected </w:t>
      </w:r>
      <w:r>
        <w:rPr>
          <w:spacing w:val="12"/>
          <w:sz w:val="24"/>
          <w:szCs w:val="24"/>
        </w:rPr>
        <w:t xml:space="preserve"> </w:t>
      </w:r>
      <w:r>
        <w:rPr>
          <w:w w:val="120"/>
          <w:sz w:val="24"/>
          <w:szCs w:val="24"/>
        </w:rPr>
        <w:t xml:space="preserve">at </w:t>
      </w:r>
      <w:r>
        <w:rPr>
          <w:sz w:val="24"/>
          <w:szCs w:val="24"/>
        </w:rPr>
        <w:t>the</w:t>
      </w:r>
      <w:r>
        <w:rPr>
          <w:spacing w:val="58"/>
          <w:sz w:val="24"/>
          <w:szCs w:val="24"/>
        </w:rPr>
        <w:t xml:space="preserve"> </w:t>
      </w:r>
      <w:r>
        <w:rPr>
          <w:sz w:val="24"/>
          <w:szCs w:val="24"/>
        </w:rPr>
        <w:t>same</w:t>
      </w:r>
      <w:r>
        <w:rPr>
          <w:spacing w:val="44"/>
          <w:sz w:val="24"/>
          <w:szCs w:val="24"/>
        </w:rPr>
        <w:t xml:space="preserve"> </w:t>
      </w:r>
      <w:r>
        <w:rPr>
          <w:spacing w:val="7"/>
          <w:sz w:val="24"/>
          <w:szCs w:val="24"/>
        </w:rPr>
        <w:t>p</w:t>
      </w:r>
      <w:r>
        <w:rPr>
          <w:sz w:val="24"/>
          <w:szCs w:val="24"/>
        </w:rPr>
        <w:t>oi</w:t>
      </w:r>
      <w:r>
        <w:rPr>
          <w:spacing w:val="-6"/>
          <w:sz w:val="24"/>
          <w:szCs w:val="24"/>
        </w:rPr>
        <w:t>n</w:t>
      </w:r>
      <w:r>
        <w:rPr>
          <w:sz w:val="24"/>
          <w:szCs w:val="24"/>
        </w:rPr>
        <w:t xml:space="preserve">ts </w:t>
      </w:r>
      <w:r>
        <w:rPr>
          <w:spacing w:val="3"/>
          <w:sz w:val="24"/>
          <w:szCs w:val="24"/>
        </w:rPr>
        <w:t xml:space="preserve"> </w:t>
      </w:r>
      <w:r>
        <w:rPr>
          <w:sz w:val="24"/>
          <w:szCs w:val="24"/>
        </w:rPr>
        <w:t>as</w:t>
      </w:r>
      <w:r>
        <w:rPr>
          <w:spacing w:val="36"/>
          <w:sz w:val="24"/>
          <w:szCs w:val="24"/>
        </w:rPr>
        <w:t xml:space="preserve"> </w:t>
      </w:r>
      <w:r>
        <w:rPr>
          <w:sz w:val="24"/>
          <w:szCs w:val="24"/>
        </w:rPr>
        <w:t>those</w:t>
      </w:r>
      <w:r>
        <w:rPr>
          <w:spacing w:val="55"/>
          <w:sz w:val="24"/>
          <w:szCs w:val="24"/>
        </w:rPr>
        <w:t xml:space="preserve"> </w:t>
      </w:r>
      <w:r>
        <w:rPr>
          <w:sz w:val="24"/>
          <w:szCs w:val="24"/>
        </w:rPr>
        <w:t>for</w:t>
      </w:r>
      <w:r>
        <w:rPr>
          <w:spacing w:val="27"/>
          <w:sz w:val="24"/>
          <w:szCs w:val="24"/>
        </w:rPr>
        <w:t xml:space="preserve"> </w:t>
      </w:r>
      <w:r>
        <w:rPr>
          <w:sz w:val="24"/>
          <w:szCs w:val="24"/>
        </w:rPr>
        <w:t>the</w:t>
      </w:r>
      <w:r>
        <w:rPr>
          <w:spacing w:val="58"/>
          <w:sz w:val="24"/>
          <w:szCs w:val="24"/>
        </w:rPr>
        <w:t xml:space="preserve"> </w:t>
      </w:r>
      <w:r>
        <w:rPr>
          <w:sz w:val="24"/>
          <w:szCs w:val="24"/>
        </w:rPr>
        <w:t xml:space="preserve">unamplified </w:t>
      </w:r>
      <w:r>
        <w:rPr>
          <w:spacing w:val="5"/>
          <w:sz w:val="24"/>
          <w:szCs w:val="24"/>
        </w:rPr>
        <w:t xml:space="preserve"> </w:t>
      </w:r>
      <w:r>
        <w:rPr>
          <w:sz w:val="24"/>
          <w:szCs w:val="24"/>
        </w:rPr>
        <w:t xml:space="preserve">signal. </w:t>
      </w:r>
      <w:r>
        <w:rPr>
          <w:spacing w:val="32"/>
          <w:sz w:val="24"/>
          <w:szCs w:val="24"/>
        </w:rPr>
        <w:t xml:space="preserve"> </w:t>
      </w:r>
      <w:commentRangeStart w:id="74"/>
      <w:r>
        <w:rPr>
          <w:sz w:val="24"/>
          <w:szCs w:val="24"/>
        </w:rPr>
        <w:t>In</w:t>
      </w:r>
      <w:r>
        <w:rPr>
          <w:spacing w:val="42"/>
          <w:sz w:val="24"/>
          <w:szCs w:val="24"/>
        </w:rPr>
        <w:t xml:space="preserve"> </w:t>
      </w:r>
      <w:r>
        <w:rPr>
          <w:sz w:val="24"/>
          <w:szCs w:val="24"/>
        </w:rPr>
        <w:t xml:space="preserve">total, </w:t>
      </w:r>
      <w:r>
        <w:rPr>
          <w:spacing w:val="31"/>
          <w:sz w:val="24"/>
          <w:szCs w:val="24"/>
        </w:rPr>
        <w:t xml:space="preserve"> </w:t>
      </w:r>
      <w:r>
        <w:rPr>
          <w:sz w:val="24"/>
          <w:szCs w:val="24"/>
        </w:rPr>
        <w:t xml:space="preserve">that </w:t>
      </w:r>
      <w:r>
        <w:rPr>
          <w:spacing w:val="38"/>
          <w:sz w:val="24"/>
          <w:szCs w:val="24"/>
        </w:rPr>
        <w:t xml:space="preserve"> </w:t>
      </w:r>
      <w:r>
        <w:rPr>
          <w:spacing w:val="-6"/>
          <w:sz w:val="24"/>
          <w:szCs w:val="24"/>
        </w:rPr>
        <w:t>w</w:t>
      </w:r>
      <w:r>
        <w:rPr>
          <w:sz w:val="24"/>
          <w:szCs w:val="24"/>
        </w:rPr>
        <w:t>as</w:t>
      </w:r>
      <w:r>
        <w:rPr>
          <w:spacing w:val="31"/>
          <w:sz w:val="24"/>
          <w:szCs w:val="24"/>
        </w:rPr>
        <w:t xml:space="preserve"> </w:t>
      </w:r>
      <w:r>
        <w:rPr>
          <w:sz w:val="24"/>
          <w:szCs w:val="24"/>
        </w:rPr>
        <w:t>800</w:t>
      </w:r>
      <w:r>
        <w:rPr>
          <w:spacing w:val="18"/>
          <w:sz w:val="24"/>
          <w:szCs w:val="24"/>
        </w:rPr>
        <w:t xml:space="preserve"> </w:t>
      </w:r>
      <w:r>
        <w:rPr>
          <w:sz w:val="24"/>
          <w:szCs w:val="24"/>
        </w:rPr>
        <w:t>injections</w:t>
      </w:r>
      <w:commentRangeEnd w:id="74"/>
      <w:r w:rsidR="009369F2">
        <w:rPr>
          <w:rStyle w:val="CommentReference"/>
        </w:rPr>
        <w:commentReference w:id="74"/>
      </w:r>
      <w:r>
        <w:rPr>
          <w:sz w:val="24"/>
          <w:szCs w:val="24"/>
        </w:rPr>
        <w:t xml:space="preserve">.   </w:t>
      </w:r>
      <w:r>
        <w:rPr>
          <w:spacing w:val="-20"/>
          <w:w w:val="115"/>
          <w:sz w:val="24"/>
          <w:szCs w:val="24"/>
        </w:rPr>
        <w:t>T</w:t>
      </w:r>
      <w:r>
        <w:rPr>
          <w:w w:val="97"/>
          <w:sz w:val="24"/>
          <w:szCs w:val="24"/>
        </w:rPr>
        <w:t xml:space="preserve">o </w:t>
      </w:r>
      <w:r>
        <w:rPr>
          <w:sz w:val="24"/>
          <w:szCs w:val="24"/>
        </w:rPr>
        <w:t>rec</w:t>
      </w:r>
      <w:r>
        <w:rPr>
          <w:spacing w:val="-6"/>
          <w:sz w:val="24"/>
          <w:szCs w:val="24"/>
        </w:rPr>
        <w:t>o</w:t>
      </w:r>
      <w:r>
        <w:rPr>
          <w:spacing w:val="-7"/>
          <w:sz w:val="24"/>
          <w:szCs w:val="24"/>
        </w:rPr>
        <w:t>v</w:t>
      </w:r>
      <w:r>
        <w:rPr>
          <w:sz w:val="24"/>
          <w:szCs w:val="24"/>
        </w:rPr>
        <w:t>er</w:t>
      </w:r>
      <w:r>
        <w:rPr>
          <w:spacing w:val="36"/>
          <w:sz w:val="24"/>
          <w:szCs w:val="24"/>
        </w:rPr>
        <w:t xml:space="preserve"> </w:t>
      </w:r>
      <w:r>
        <w:rPr>
          <w:w w:val="110"/>
          <w:sz w:val="24"/>
          <w:szCs w:val="24"/>
        </w:rPr>
        <w:t>the</w:t>
      </w:r>
      <w:r>
        <w:rPr>
          <w:spacing w:val="21"/>
          <w:w w:val="110"/>
          <w:sz w:val="24"/>
          <w:szCs w:val="24"/>
        </w:rPr>
        <w:t xml:space="preserve"> </w:t>
      </w:r>
      <w:r>
        <w:rPr>
          <w:sz w:val="24"/>
          <w:szCs w:val="24"/>
        </w:rPr>
        <w:t xml:space="preserve">injection, </w:t>
      </w:r>
      <w:r>
        <w:rPr>
          <w:spacing w:val="5"/>
          <w:sz w:val="24"/>
          <w:szCs w:val="24"/>
        </w:rPr>
        <w:t xml:space="preserve"> </w:t>
      </w:r>
      <w:r>
        <w:rPr>
          <w:sz w:val="24"/>
          <w:szCs w:val="24"/>
        </w:rPr>
        <w:t>signal-to-noise</w:t>
      </w:r>
      <w:r>
        <w:rPr>
          <w:spacing w:val="56"/>
          <w:sz w:val="24"/>
          <w:szCs w:val="24"/>
        </w:rPr>
        <w:t xml:space="preserve"> </w:t>
      </w:r>
      <w:r>
        <w:rPr>
          <w:sz w:val="24"/>
          <w:szCs w:val="24"/>
        </w:rPr>
        <w:t xml:space="preserve">ratio </w:t>
      </w:r>
      <w:r>
        <w:rPr>
          <w:spacing w:val="6"/>
          <w:sz w:val="24"/>
          <w:szCs w:val="24"/>
        </w:rPr>
        <w:t xml:space="preserve"> </w:t>
      </w:r>
      <w:r>
        <w:rPr>
          <w:sz w:val="24"/>
          <w:szCs w:val="24"/>
        </w:rPr>
        <w:t>(SNR)</w:t>
      </w:r>
      <w:r>
        <w:rPr>
          <w:spacing w:val="57"/>
          <w:sz w:val="24"/>
          <w:szCs w:val="24"/>
        </w:rPr>
        <w:t xml:space="preserve"> </w:t>
      </w:r>
      <w:r>
        <w:rPr>
          <w:sz w:val="24"/>
          <w:szCs w:val="24"/>
        </w:rPr>
        <w:t>[24]</w:t>
      </w:r>
      <w:r>
        <w:rPr>
          <w:spacing w:val="-14"/>
          <w:sz w:val="24"/>
          <w:szCs w:val="24"/>
        </w:rPr>
        <w:t xml:space="preserve"> </w:t>
      </w:r>
      <w:r>
        <w:rPr>
          <w:sz w:val="24"/>
          <w:szCs w:val="24"/>
        </w:rPr>
        <w:t>of</w:t>
      </w:r>
      <w:r>
        <w:rPr>
          <w:spacing w:val="14"/>
          <w:sz w:val="24"/>
          <w:szCs w:val="24"/>
        </w:rPr>
        <w:t xml:space="preserve"> </w:t>
      </w:r>
      <w:r>
        <w:rPr>
          <w:sz w:val="24"/>
          <w:szCs w:val="24"/>
        </w:rPr>
        <w:t>ea</w:t>
      </w:r>
      <w:r>
        <w:rPr>
          <w:spacing w:val="-6"/>
          <w:sz w:val="24"/>
          <w:szCs w:val="24"/>
        </w:rPr>
        <w:t>c</w:t>
      </w:r>
      <w:r>
        <w:rPr>
          <w:sz w:val="24"/>
          <w:szCs w:val="24"/>
        </w:rPr>
        <w:t>h</w:t>
      </w:r>
      <w:r>
        <w:rPr>
          <w:spacing w:val="39"/>
          <w:sz w:val="24"/>
          <w:szCs w:val="24"/>
        </w:rPr>
        <w:t xml:space="preserve"> </w:t>
      </w:r>
      <w:r>
        <w:rPr>
          <w:sz w:val="24"/>
          <w:szCs w:val="24"/>
        </w:rPr>
        <w:t xml:space="preserve">injection </w:t>
      </w:r>
      <w:r>
        <w:rPr>
          <w:spacing w:val="1"/>
          <w:sz w:val="24"/>
          <w:szCs w:val="24"/>
        </w:rPr>
        <w:t xml:space="preserve"> </w:t>
      </w:r>
      <w:r>
        <w:rPr>
          <w:spacing w:val="-6"/>
          <w:sz w:val="24"/>
          <w:szCs w:val="24"/>
        </w:rPr>
        <w:t>w</w:t>
      </w:r>
      <w:r>
        <w:rPr>
          <w:sz w:val="24"/>
          <w:szCs w:val="24"/>
        </w:rPr>
        <w:t>as</w:t>
      </w:r>
      <w:r>
        <w:rPr>
          <w:spacing w:val="29"/>
          <w:sz w:val="24"/>
          <w:szCs w:val="24"/>
        </w:rPr>
        <w:t xml:space="preserve"> </w:t>
      </w:r>
      <w:r>
        <w:rPr>
          <w:sz w:val="24"/>
          <w:szCs w:val="24"/>
        </w:rPr>
        <w:t xml:space="preserve">computed </w:t>
      </w:r>
      <w:r>
        <w:rPr>
          <w:spacing w:val="14"/>
          <w:sz w:val="24"/>
          <w:szCs w:val="24"/>
        </w:rPr>
        <w:t xml:space="preserve"> </w:t>
      </w:r>
      <w:r>
        <w:rPr>
          <w:w w:val="106"/>
          <w:sz w:val="24"/>
          <w:szCs w:val="24"/>
        </w:rPr>
        <w:t xml:space="preserve">with </w:t>
      </w:r>
      <w:r>
        <w:rPr>
          <w:sz w:val="24"/>
          <w:szCs w:val="24"/>
        </w:rPr>
        <w:t>mat</w:t>
      </w:r>
      <w:r>
        <w:rPr>
          <w:spacing w:val="-6"/>
          <w:sz w:val="24"/>
          <w:szCs w:val="24"/>
        </w:rPr>
        <w:t>c</w:t>
      </w:r>
      <w:r>
        <w:rPr>
          <w:sz w:val="24"/>
          <w:szCs w:val="24"/>
        </w:rPr>
        <w:t xml:space="preserve">hed </w:t>
      </w:r>
      <w:r>
        <w:rPr>
          <w:spacing w:val="3"/>
          <w:sz w:val="24"/>
          <w:szCs w:val="24"/>
        </w:rPr>
        <w:t xml:space="preserve"> </w:t>
      </w:r>
      <w:r>
        <w:rPr>
          <w:sz w:val="24"/>
          <w:szCs w:val="24"/>
        </w:rPr>
        <w:t>filter</w:t>
      </w:r>
      <w:r>
        <w:rPr>
          <w:spacing w:val="23"/>
          <w:sz w:val="24"/>
          <w:szCs w:val="24"/>
        </w:rPr>
        <w:t xml:space="preserve"> </w:t>
      </w:r>
      <w:r>
        <w:rPr>
          <w:sz w:val="24"/>
          <w:szCs w:val="24"/>
        </w:rPr>
        <w:t>[25].</w:t>
      </w:r>
      <w:r>
        <w:rPr>
          <w:spacing w:val="9"/>
          <w:sz w:val="24"/>
          <w:szCs w:val="24"/>
        </w:rPr>
        <w:t xml:space="preserve"> </w:t>
      </w:r>
      <w:r>
        <w:rPr>
          <w:sz w:val="24"/>
          <w:szCs w:val="24"/>
        </w:rPr>
        <w:t>In</w:t>
      </w:r>
      <w:r>
        <w:rPr>
          <w:spacing w:val="22"/>
          <w:sz w:val="24"/>
          <w:szCs w:val="24"/>
        </w:rPr>
        <w:t xml:space="preserve"> </w:t>
      </w:r>
      <w:r>
        <w:rPr>
          <w:sz w:val="24"/>
          <w:szCs w:val="24"/>
        </w:rPr>
        <w:t xml:space="preserve">addition, </w:t>
      </w:r>
      <w:r>
        <w:rPr>
          <w:spacing w:val="10"/>
          <w:sz w:val="24"/>
          <w:szCs w:val="24"/>
        </w:rPr>
        <w:t xml:space="preserve"> </w:t>
      </w:r>
      <w:r>
        <w:rPr>
          <w:sz w:val="24"/>
          <w:szCs w:val="24"/>
        </w:rPr>
        <w:t xml:space="preserve">another </w:t>
      </w:r>
      <w:r>
        <w:rPr>
          <w:spacing w:val="7"/>
          <w:sz w:val="24"/>
          <w:szCs w:val="24"/>
        </w:rPr>
        <w:t xml:space="preserve"> </w:t>
      </w:r>
      <w:r>
        <w:rPr>
          <w:sz w:val="24"/>
          <w:szCs w:val="24"/>
        </w:rPr>
        <w:t>set</w:t>
      </w:r>
      <w:r>
        <w:rPr>
          <w:spacing w:val="27"/>
          <w:sz w:val="24"/>
          <w:szCs w:val="24"/>
        </w:rPr>
        <w:t xml:space="preserve"> </w:t>
      </w:r>
      <w:r>
        <w:rPr>
          <w:sz w:val="24"/>
          <w:szCs w:val="24"/>
        </w:rPr>
        <w:t>of</w:t>
      </w:r>
      <w:r>
        <w:rPr>
          <w:spacing w:val="-4"/>
          <w:sz w:val="24"/>
          <w:szCs w:val="24"/>
        </w:rPr>
        <w:t xml:space="preserve"> </w:t>
      </w:r>
      <w:r>
        <w:rPr>
          <w:sz w:val="24"/>
          <w:szCs w:val="24"/>
        </w:rPr>
        <w:t>rec</w:t>
      </w:r>
      <w:r>
        <w:rPr>
          <w:spacing w:val="-6"/>
          <w:sz w:val="24"/>
          <w:szCs w:val="24"/>
        </w:rPr>
        <w:t>ov</w:t>
      </w:r>
      <w:r>
        <w:rPr>
          <w:sz w:val="24"/>
          <w:szCs w:val="24"/>
        </w:rPr>
        <w:t>eries</w:t>
      </w:r>
      <w:r>
        <w:rPr>
          <w:spacing w:val="10"/>
          <w:sz w:val="24"/>
          <w:szCs w:val="24"/>
        </w:rPr>
        <w:t xml:space="preserve"> </w:t>
      </w:r>
      <w:r>
        <w:rPr>
          <w:spacing w:val="-6"/>
          <w:sz w:val="24"/>
          <w:szCs w:val="24"/>
        </w:rPr>
        <w:t>w</w:t>
      </w:r>
      <w:r>
        <w:rPr>
          <w:sz w:val="24"/>
          <w:szCs w:val="24"/>
        </w:rPr>
        <w:t>ere</w:t>
      </w:r>
      <w:r>
        <w:rPr>
          <w:spacing w:val="9"/>
          <w:sz w:val="24"/>
          <w:szCs w:val="24"/>
        </w:rPr>
        <w:t xml:space="preserve"> </w:t>
      </w:r>
      <w:r>
        <w:rPr>
          <w:sz w:val="24"/>
          <w:szCs w:val="24"/>
        </w:rPr>
        <w:t>done</w:t>
      </w:r>
      <w:r>
        <w:rPr>
          <w:spacing w:val="22"/>
          <w:sz w:val="24"/>
          <w:szCs w:val="24"/>
        </w:rPr>
        <w:t xml:space="preserve"> </w:t>
      </w:r>
      <w:r>
        <w:rPr>
          <w:sz w:val="24"/>
          <w:szCs w:val="24"/>
        </w:rPr>
        <w:t>with</w:t>
      </w:r>
      <w:r>
        <w:rPr>
          <w:spacing w:val="34"/>
          <w:sz w:val="24"/>
          <w:szCs w:val="24"/>
        </w:rPr>
        <w:t xml:space="preserve"> </w:t>
      </w:r>
      <w:r>
        <w:rPr>
          <w:sz w:val="24"/>
          <w:szCs w:val="24"/>
        </w:rPr>
        <w:t>no</w:t>
      </w:r>
      <w:r>
        <w:rPr>
          <w:spacing w:val="13"/>
          <w:sz w:val="24"/>
          <w:szCs w:val="24"/>
        </w:rPr>
        <w:t xml:space="preserve"> </w:t>
      </w:r>
      <w:r>
        <w:rPr>
          <w:sz w:val="24"/>
          <w:szCs w:val="24"/>
        </w:rPr>
        <w:t>injections</w:t>
      </w:r>
      <w:r>
        <w:rPr>
          <w:spacing w:val="37"/>
          <w:sz w:val="24"/>
          <w:szCs w:val="24"/>
        </w:rPr>
        <w:t xml:space="preserve"> </w:t>
      </w:r>
      <w:r>
        <w:rPr>
          <w:sz w:val="24"/>
          <w:szCs w:val="24"/>
        </w:rPr>
        <w:t>in</w:t>
      </w:r>
      <w:r>
        <w:rPr>
          <w:spacing w:val="15"/>
          <w:sz w:val="24"/>
          <w:szCs w:val="24"/>
        </w:rPr>
        <w:t xml:space="preserve"> </w:t>
      </w:r>
      <w:r>
        <w:rPr>
          <w:w w:val="110"/>
          <w:sz w:val="24"/>
          <w:szCs w:val="24"/>
        </w:rPr>
        <w:t xml:space="preserve">the </w:t>
      </w:r>
      <w:r>
        <w:rPr>
          <w:sz w:val="24"/>
          <w:szCs w:val="24"/>
        </w:rPr>
        <w:t>datafile,</w:t>
      </w:r>
      <w:r>
        <w:rPr>
          <w:spacing w:val="53"/>
          <w:sz w:val="24"/>
          <w:szCs w:val="24"/>
        </w:rPr>
        <w:t xml:space="preserve"> </w:t>
      </w:r>
      <w:r>
        <w:rPr>
          <w:sz w:val="24"/>
          <w:szCs w:val="24"/>
        </w:rPr>
        <w:t>whi</w:t>
      </w:r>
      <w:r>
        <w:rPr>
          <w:spacing w:val="-6"/>
          <w:sz w:val="24"/>
          <w:szCs w:val="24"/>
        </w:rPr>
        <w:t>c</w:t>
      </w:r>
      <w:r>
        <w:rPr>
          <w:sz w:val="24"/>
          <w:szCs w:val="24"/>
        </w:rPr>
        <w:t>h</w:t>
      </w:r>
      <w:r>
        <w:rPr>
          <w:spacing w:val="22"/>
          <w:sz w:val="24"/>
          <w:szCs w:val="24"/>
        </w:rPr>
        <w:t xml:space="preserve"> </w:t>
      </w:r>
      <w:r>
        <w:rPr>
          <w:sz w:val="24"/>
          <w:szCs w:val="24"/>
        </w:rPr>
        <w:t>ser</w:t>
      </w:r>
      <w:r>
        <w:rPr>
          <w:spacing w:val="-6"/>
          <w:sz w:val="24"/>
          <w:szCs w:val="24"/>
        </w:rPr>
        <w:t>v</w:t>
      </w:r>
      <w:r>
        <w:rPr>
          <w:sz w:val="24"/>
          <w:szCs w:val="24"/>
        </w:rPr>
        <w:t>ed</w:t>
      </w:r>
      <w:r>
        <w:rPr>
          <w:spacing w:val="27"/>
          <w:sz w:val="24"/>
          <w:szCs w:val="24"/>
        </w:rPr>
        <w:t xml:space="preserve"> </w:t>
      </w:r>
      <w:r>
        <w:rPr>
          <w:sz w:val="24"/>
          <w:szCs w:val="24"/>
        </w:rPr>
        <w:t>as</w:t>
      </w:r>
      <w:r>
        <w:rPr>
          <w:spacing w:val="20"/>
          <w:sz w:val="24"/>
          <w:szCs w:val="24"/>
        </w:rPr>
        <w:t xml:space="preserve"> </w:t>
      </w:r>
      <w:r>
        <w:rPr>
          <w:sz w:val="24"/>
          <w:szCs w:val="24"/>
        </w:rPr>
        <w:t>a</w:t>
      </w:r>
      <w:r>
        <w:rPr>
          <w:spacing w:val="22"/>
          <w:sz w:val="24"/>
          <w:szCs w:val="24"/>
        </w:rPr>
        <w:t xml:space="preserve"> </w:t>
      </w:r>
      <w:r>
        <w:rPr>
          <w:spacing w:val="-6"/>
          <w:sz w:val="24"/>
          <w:szCs w:val="24"/>
        </w:rPr>
        <w:t>c</w:t>
      </w:r>
      <w:r>
        <w:rPr>
          <w:sz w:val="24"/>
          <w:szCs w:val="24"/>
        </w:rPr>
        <w:t>he</w:t>
      </w:r>
      <w:r>
        <w:rPr>
          <w:spacing w:val="-6"/>
          <w:sz w:val="24"/>
          <w:szCs w:val="24"/>
        </w:rPr>
        <w:t>c</w:t>
      </w:r>
      <w:r>
        <w:rPr>
          <w:sz w:val="24"/>
          <w:szCs w:val="24"/>
        </w:rPr>
        <w:t>k</w:t>
      </w:r>
      <w:r>
        <w:rPr>
          <w:spacing w:val="15"/>
          <w:sz w:val="24"/>
          <w:szCs w:val="24"/>
        </w:rPr>
        <w:t xml:space="preserve"> </w:t>
      </w:r>
      <w:r>
        <w:rPr>
          <w:sz w:val="24"/>
          <w:szCs w:val="24"/>
        </w:rPr>
        <w:t>of the</w:t>
      </w:r>
      <w:r>
        <w:rPr>
          <w:spacing w:val="41"/>
          <w:sz w:val="24"/>
          <w:szCs w:val="24"/>
        </w:rPr>
        <w:t xml:space="preserve"> </w:t>
      </w:r>
      <w:r>
        <w:rPr>
          <w:sz w:val="24"/>
          <w:szCs w:val="24"/>
        </w:rPr>
        <w:t>false</w:t>
      </w:r>
      <w:r>
        <w:rPr>
          <w:spacing w:val="7"/>
          <w:sz w:val="24"/>
          <w:szCs w:val="24"/>
        </w:rPr>
        <w:t xml:space="preserve"> </w:t>
      </w:r>
      <w:r>
        <w:rPr>
          <w:sz w:val="24"/>
          <w:szCs w:val="24"/>
        </w:rPr>
        <w:t>alarms,</w:t>
      </w:r>
      <w:r>
        <w:rPr>
          <w:spacing w:val="56"/>
          <w:sz w:val="24"/>
          <w:szCs w:val="24"/>
        </w:rPr>
        <w:t xml:space="preserve"> </w:t>
      </w:r>
      <w:r>
        <w:rPr>
          <w:sz w:val="24"/>
          <w:szCs w:val="24"/>
        </w:rPr>
        <w:t>the</w:t>
      </w:r>
      <w:r>
        <w:rPr>
          <w:spacing w:val="41"/>
          <w:sz w:val="24"/>
          <w:szCs w:val="24"/>
        </w:rPr>
        <w:t xml:space="preserve"> </w:t>
      </w:r>
      <w:r>
        <w:rPr>
          <w:sz w:val="24"/>
          <w:szCs w:val="24"/>
        </w:rPr>
        <w:t>details</w:t>
      </w:r>
      <w:r>
        <w:rPr>
          <w:spacing w:val="51"/>
          <w:sz w:val="24"/>
          <w:szCs w:val="24"/>
        </w:rPr>
        <w:t xml:space="preserve"> </w:t>
      </w:r>
      <w:r>
        <w:rPr>
          <w:sz w:val="24"/>
          <w:szCs w:val="24"/>
        </w:rPr>
        <w:t>of whi</w:t>
      </w:r>
      <w:r>
        <w:rPr>
          <w:spacing w:val="-6"/>
          <w:sz w:val="24"/>
          <w:szCs w:val="24"/>
        </w:rPr>
        <w:t>c</w:t>
      </w:r>
      <w:r>
        <w:rPr>
          <w:sz w:val="24"/>
          <w:szCs w:val="24"/>
        </w:rPr>
        <w:t>h</w:t>
      </w:r>
      <w:r>
        <w:rPr>
          <w:spacing w:val="22"/>
          <w:sz w:val="24"/>
          <w:szCs w:val="24"/>
        </w:rPr>
        <w:t xml:space="preserve"> </w:t>
      </w:r>
      <w:r>
        <w:rPr>
          <w:sz w:val="24"/>
          <w:szCs w:val="24"/>
        </w:rPr>
        <w:t>will</w:t>
      </w:r>
      <w:r>
        <w:rPr>
          <w:spacing w:val="2"/>
          <w:sz w:val="24"/>
          <w:szCs w:val="24"/>
        </w:rPr>
        <w:t xml:space="preserve"> </w:t>
      </w:r>
      <w:r>
        <w:rPr>
          <w:spacing w:val="7"/>
          <w:sz w:val="24"/>
          <w:szCs w:val="24"/>
        </w:rPr>
        <w:t>b</w:t>
      </w:r>
      <w:r>
        <w:rPr>
          <w:sz w:val="24"/>
          <w:szCs w:val="24"/>
        </w:rPr>
        <w:t>e</w:t>
      </w:r>
      <w:r>
        <w:rPr>
          <w:spacing w:val="18"/>
          <w:sz w:val="24"/>
          <w:szCs w:val="24"/>
        </w:rPr>
        <w:t xml:space="preserve"> </w:t>
      </w:r>
      <w:r>
        <w:rPr>
          <w:sz w:val="24"/>
          <w:szCs w:val="24"/>
        </w:rPr>
        <w:t>ad</w:t>
      </w:r>
      <w:ins w:id="75" w:author="Olga" w:date="2016-07-27T23:12:00Z">
        <w:r w:rsidR="001B6596">
          <w:rPr>
            <w:sz w:val="24"/>
            <w:szCs w:val="24"/>
          </w:rPr>
          <w:t>d</w:t>
        </w:r>
      </w:ins>
      <w:r>
        <w:rPr>
          <w:sz w:val="24"/>
          <w:szCs w:val="24"/>
        </w:rPr>
        <w:t>ressed</w:t>
      </w:r>
      <w:r>
        <w:rPr>
          <w:spacing w:val="46"/>
          <w:sz w:val="24"/>
          <w:szCs w:val="24"/>
        </w:rPr>
        <w:t xml:space="preserve"> </w:t>
      </w:r>
      <w:r>
        <w:rPr>
          <w:w w:val="104"/>
          <w:sz w:val="24"/>
          <w:szCs w:val="24"/>
        </w:rPr>
        <w:t xml:space="preserve">in </w:t>
      </w:r>
      <w:r>
        <w:rPr>
          <w:sz w:val="24"/>
          <w:szCs w:val="24"/>
        </w:rPr>
        <w:t>section</w:t>
      </w:r>
      <w:r>
        <w:rPr>
          <w:spacing w:val="40"/>
          <w:sz w:val="24"/>
          <w:szCs w:val="24"/>
        </w:rPr>
        <w:t xml:space="preserve"> </w:t>
      </w:r>
      <w:r>
        <w:rPr>
          <w:sz w:val="24"/>
          <w:szCs w:val="24"/>
        </w:rPr>
        <w:t>IV</w:t>
      </w:r>
      <w:r>
        <w:rPr>
          <w:spacing w:val="-16"/>
          <w:sz w:val="24"/>
          <w:szCs w:val="24"/>
        </w:rPr>
        <w:t xml:space="preserve"> </w:t>
      </w:r>
      <w:r>
        <w:rPr>
          <w:sz w:val="24"/>
          <w:szCs w:val="24"/>
        </w:rPr>
        <w:t>B.</w:t>
      </w:r>
      <w:r>
        <w:rPr>
          <w:spacing w:val="57"/>
          <w:sz w:val="24"/>
          <w:szCs w:val="24"/>
        </w:rPr>
        <w:t xml:space="preserve"> </w:t>
      </w:r>
      <w:r>
        <w:rPr>
          <w:sz w:val="24"/>
          <w:szCs w:val="24"/>
        </w:rPr>
        <w:t xml:space="preserve">That </w:t>
      </w:r>
      <w:r>
        <w:rPr>
          <w:spacing w:val="26"/>
          <w:sz w:val="24"/>
          <w:szCs w:val="24"/>
        </w:rPr>
        <w:t xml:space="preserve"> </w:t>
      </w:r>
      <w:r>
        <w:rPr>
          <w:spacing w:val="-6"/>
          <w:sz w:val="24"/>
          <w:szCs w:val="24"/>
        </w:rPr>
        <w:t>w</w:t>
      </w:r>
      <w:r>
        <w:rPr>
          <w:sz w:val="24"/>
          <w:szCs w:val="24"/>
        </w:rPr>
        <w:t>as</w:t>
      </w:r>
      <w:r>
        <w:rPr>
          <w:spacing w:val="22"/>
          <w:sz w:val="24"/>
          <w:szCs w:val="24"/>
        </w:rPr>
        <w:t xml:space="preserve"> </w:t>
      </w:r>
      <w:r>
        <w:rPr>
          <w:sz w:val="24"/>
          <w:szCs w:val="24"/>
        </w:rPr>
        <w:t>850</w:t>
      </w:r>
      <w:r>
        <w:rPr>
          <w:spacing w:val="9"/>
          <w:sz w:val="24"/>
          <w:szCs w:val="24"/>
        </w:rPr>
        <w:t xml:space="preserve"> </w:t>
      </w:r>
      <w:r>
        <w:rPr>
          <w:sz w:val="24"/>
          <w:szCs w:val="24"/>
        </w:rPr>
        <w:t>SNR</w:t>
      </w:r>
      <w:r>
        <w:rPr>
          <w:spacing w:val="29"/>
          <w:sz w:val="24"/>
          <w:szCs w:val="24"/>
        </w:rPr>
        <w:t xml:space="preserve"> </w:t>
      </w:r>
      <w:r>
        <w:rPr>
          <w:spacing w:val="-13"/>
          <w:sz w:val="24"/>
          <w:szCs w:val="24"/>
        </w:rPr>
        <w:t>v</w:t>
      </w:r>
      <w:r>
        <w:rPr>
          <w:sz w:val="24"/>
          <w:szCs w:val="24"/>
        </w:rPr>
        <w:t>alues</w:t>
      </w:r>
      <w:r>
        <w:rPr>
          <w:spacing w:val="37"/>
          <w:sz w:val="24"/>
          <w:szCs w:val="24"/>
        </w:rPr>
        <w:t xml:space="preserve"> </w:t>
      </w:r>
      <w:r>
        <w:rPr>
          <w:sz w:val="24"/>
          <w:szCs w:val="24"/>
        </w:rPr>
        <w:t>in</w:t>
      </w:r>
      <w:r>
        <w:rPr>
          <w:spacing w:val="27"/>
          <w:sz w:val="24"/>
          <w:szCs w:val="24"/>
        </w:rPr>
        <w:t xml:space="preserve"> </w:t>
      </w:r>
      <w:r>
        <w:rPr>
          <w:w w:val="111"/>
          <w:sz w:val="24"/>
          <w:szCs w:val="24"/>
        </w:rPr>
        <w:t>total.</w:t>
      </w:r>
      <w:r>
        <w:rPr>
          <w:spacing w:val="46"/>
          <w:w w:val="111"/>
          <w:sz w:val="24"/>
          <w:szCs w:val="24"/>
        </w:rPr>
        <w:t xml:space="preserve"> </w:t>
      </w:r>
      <w:r>
        <w:rPr>
          <w:sz w:val="24"/>
          <w:szCs w:val="24"/>
        </w:rPr>
        <w:t>The</w:t>
      </w:r>
      <w:r>
        <w:rPr>
          <w:spacing w:val="49"/>
          <w:sz w:val="24"/>
          <w:szCs w:val="24"/>
        </w:rPr>
        <w:t xml:space="preserve"> </w:t>
      </w:r>
      <w:r>
        <w:rPr>
          <w:sz w:val="24"/>
          <w:szCs w:val="24"/>
        </w:rPr>
        <w:t>signal</w:t>
      </w:r>
      <w:r>
        <w:rPr>
          <w:spacing w:val="31"/>
          <w:sz w:val="24"/>
          <w:szCs w:val="24"/>
        </w:rPr>
        <w:t xml:space="preserve"> </w:t>
      </w:r>
      <w:r>
        <w:rPr>
          <w:sz w:val="24"/>
          <w:szCs w:val="24"/>
        </w:rPr>
        <w:t>pr</w:t>
      </w:r>
      <w:r>
        <w:rPr>
          <w:spacing w:val="7"/>
          <w:sz w:val="24"/>
          <w:szCs w:val="24"/>
        </w:rPr>
        <w:t>o</w:t>
      </w:r>
      <w:r>
        <w:rPr>
          <w:sz w:val="24"/>
          <w:szCs w:val="24"/>
        </w:rPr>
        <w:t>cessing</w:t>
      </w:r>
      <w:r>
        <w:rPr>
          <w:spacing w:val="29"/>
          <w:sz w:val="24"/>
          <w:szCs w:val="24"/>
        </w:rPr>
        <w:t xml:space="preserve"> </w:t>
      </w:r>
      <w:r>
        <w:rPr>
          <w:spacing w:val="-6"/>
          <w:sz w:val="24"/>
          <w:szCs w:val="24"/>
        </w:rPr>
        <w:t>w</w:t>
      </w:r>
      <w:r>
        <w:rPr>
          <w:sz w:val="24"/>
          <w:szCs w:val="24"/>
        </w:rPr>
        <w:t>as</w:t>
      </w:r>
      <w:r>
        <w:rPr>
          <w:spacing w:val="22"/>
          <w:sz w:val="24"/>
          <w:szCs w:val="24"/>
        </w:rPr>
        <w:t xml:space="preserve"> </w:t>
      </w:r>
      <w:r>
        <w:rPr>
          <w:sz w:val="24"/>
          <w:szCs w:val="24"/>
        </w:rPr>
        <w:t>almost</w:t>
      </w:r>
      <w:r>
        <w:rPr>
          <w:spacing w:val="52"/>
          <w:sz w:val="24"/>
          <w:szCs w:val="24"/>
        </w:rPr>
        <w:t xml:space="preserve"> </w:t>
      </w:r>
      <w:r>
        <w:rPr>
          <w:w w:val="103"/>
          <w:sz w:val="24"/>
          <w:szCs w:val="24"/>
        </w:rPr>
        <w:t>e</w:t>
      </w:r>
      <w:r>
        <w:rPr>
          <w:spacing w:val="-6"/>
          <w:w w:val="103"/>
          <w:sz w:val="24"/>
          <w:szCs w:val="24"/>
        </w:rPr>
        <w:t>n</w:t>
      </w:r>
      <w:r>
        <w:rPr>
          <w:w w:val="106"/>
          <w:sz w:val="24"/>
          <w:szCs w:val="24"/>
        </w:rPr>
        <w:t xml:space="preserve">tirely </w:t>
      </w:r>
      <w:r>
        <w:rPr>
          <w:sz w:val="24"/>
          <w:szCs w:val="24"/>
        </w:rPr>
        <w:t>the</w:t>
      </w:r>
      <w:r>
        <w:rPr>
          <w:spacing w:val="38"/>
          <w:sz w:val="24"/>
          <w:szCs w:val="24"/>
        </w:rPr>
        <w:t xml:space="preserve"> </w:t>
      </w:r>
      <w:r>
        <w:rPr>
          <w:sz w:val="24"/>
          <w:szCs w:val="24"/>
        </w:rPr>
        <w:t>same</w:t>
      </w:r>
      <w:r>
        <w:rPr>
          <w:spacing w:val="24"/>
          <w:sz w:val="24"/>
          <w:szCs w:val="24"/>
        </w:rPr>
        <w:t xml:space="preserve"> </w:t>
      </w:r>
      <w:r>
        <w:rPr>
          <w:sz w:val="24"/>
          <w:szCs w:val="24"/>
        </w:rPr>
        <w:t>as</w:t>
      </w:r>
      <w:r>
        <w:rPr>
          <w:spacing w:val="17"/>
          <w:sz w:val="24"/>
          <w:szCs w:val="24"/>
        </w:rPr>
        <w:t xml:space="preserve"> </w:t>
      </w:r>
      <w:r>
        <w:rPr>
          <w:sz w:val="24"/>
          <w:szCs w:val="24"/>
        </w:rPr>
        <w:t xml:space="preserve">that </w:t>
      </w:r>
      <w:r>
        <w:rPr>
          <w:spacing w:val="17"/>
          <w:sz w:val="24"/>
          <w:szCs w:val="24"/>
        </w:rPr>
        <w:t xml:space="preserve"> </w:t>
      </w:r>
      <w:r>
        <w:rPr>
          <w:sz w:val="24"/>
          <w:szCs w:val="24"/>
        </w:rPr>
        <w:t>in</w:t>
      </w:r>
      <w:r>
        <w:rPr>
          <w:spacing w:val="16"/>
          <w:sz w:val="24"/>
          <w:szCs w:val="24"/>
        </w:rPr>
        <w:t xml:space="preserve"> </w:t>
      </w:r>
      <w:r>
        <w:rPr>
          <w:sz w:val="24"/>
          <w:szCs w:val="24"/>
        </w:rPr>
        <w:t>the</w:t>
      </w:r>
      <w:r>
        <w:rPr>
          <w:spacing w:val="38"/>
          <w:sz w:val="24"/>
          <w:szCs w:val="24"/>
        </w:rPr>
        <w:t xml:space="preserve"> </w:t>
      </w:r>
      <w:r>
        <w:rPr>
          <w:sz w:val="24"/>
          <w:szCs w:val="24"/>
        </w:rPr>
        <w:t xml:space="preserve">tutorial </w:t>
      </w:r>
      <w:r>
        <w:rPr>
          <w:spacing w:val="19"/>
          <w:sz w:val="24"/>
          <w:szCs w:val="24"/>
        </w:rPr>
        <w:t xml:space="preserve"> </w:t>
      </w:r>
      <w:r>
        <w:rPr>
          <w:sz w:val="24"/>
          <w:szCs w:val="24"/>
        </w:rPr>
        <w:t>on</w:t>
      </w:r>
      <w:r>
        <w:rPr>
          <w:spacing w:val="14"/>
          <w:sz w:val="24"/>
          <w:szCs w:val="24"/>
        </w:rPr>
        <w:t xml:space="preserve"> </w:t>
      </w:r>
      <w:r>
        <w:rPr>
          <w:sz w:val="24"/>
          <w:szCs w:val="24"/>
        </w:rPr>
        <w:t>LOSC</w:t>
      </w:r>
      <w:r>
        <w:rPr>
          <w:spacing w:val="21"/>
          <w:sz w:val="24"/>
          <w:szCs w:val="24"/>
        </w:rPr>
        <w:t xml:space="preserve"> </w:t>
      </w:r>
      <w:r>
        <w:rPr>
          <w:sz w:val="24"/>
          <w:szCs w:val="24"/>
        </w:rPr>
        <w:t>site</w:t>
      </w:r>
      <w:r>
        <w:rPr>
          <w:spacing w:val="25"/>
          <w:sz w:val="24"/>
          <w:szCs w:val="24"/>
        </w:rPr>
        <w:t xml:space="preserve"> </w:t>
      </w:r>
      <w:r>
        <w:rPr>
          <w:sz w:val="24"/>
          <w:szCs w:val="24"/>
        </w:rPr>
        <w:t>[19].</w:t>
      </w:r>
      <w:r>
        <w:rPr>
          <w:spacing w:val="18"/>
          <w:sz w:val="24"/>
          <w:szCs w:val="24"/>
        </w:rPr>
        <w:t xml:space="preserve"> </w:t>
      </w:r>
      <w:r>
        <w:rPr>
          <w:sz w:val="24"/>
          <w:szCs w:val="24"/>
        </w:rPr>
        <w:t>The</w:t>
      </w:r>
      <w:r>
        <w:rPr>
          <w:spacing w:val="39"/>
          <w:sz w:val="24"/>
          <w:szCs w:val="24"/>
        </w:rPr>
        <w:t xml:space="preserve"> </w:t>
      </w:r>
      <w:r>
        <w:rPr>
          <w:sz w:val="24"/>
          <w:szCs w:val="24"/>
        </w:rPr>
        <w:t>exact</w:t>
      </w:r>
      <w:r>
        <w:rPr>
          <w:spacing w:val="39"/>
          <w:sz w:val="24"/>
          <w:szCs w:val="24"/>
        </w:rPr>
        <w:t xml:space="preserve"> </w:t>
      </w:r>
      <w:r>
        <w:rPr>
          <w:spacing w:val="-6"/>
          <w:sz w:val="24"/>
          <w:szCs w:val="24"/>
        </w:rPr>
        <w:t>p</w:t>
      </w:r>
      <w:r>
        <w:rPr>
          <w:sz w:val="24"/>
          <w:szCs w:val="24"/>
        </w:rPr>
        <w:t>ython  c</w:t>
      </w:r>
      <w:r>
        <w:rPr>
          <w:spacing w:val="7"/>
          <w:sz w:val="24"/>
          <w:szCs w:val="24"/>
        </w:rPr>
        <w:t>o</w:t>
      </w:r>
      <w:r>
        <w:rPr>
          <w:sz w:val="24"/>
          <w:szCs w:val="24"/>
        </w:rPr>
        <w:t>de</w:t>
      </w:r>
      <w:r>
        <w:rPr>
          <w:spacing w:val="9"/>
          <w:sz w:val="24"/>
          <w:szCs w:val="24"/>
        </w:rPr>
        <w:t xml:space="preserve"> </w:t>
      </w:r>
      <w:r>
        <w:rPr>
          <w:sz w:val="24"/>
          <w:szCs w:val="24"/>
        </w:rPr>
        <w:t>is</w:t>
      </w:r>
      <w:r>
        <w:rPr>
          <w:spacing w:val="6"/>
          <w:sz w:val="24"/>
          <w:szCs w:val="24"/>
        </w:rPr>
        <w:t xml:space="preserve"> </w:t>
      </w:r>
      <w:r>
        <w:rPr>
          <w:sz w:val="24"/>
          <w:szCs w:val="24"/>
        </w:rPr>
        <w:t>gi</w:t>
      </w:r>
      <w:r>
        <w:rPr>
          <w:spacing w:val="-6"/>
          <w:sz w:val="24"/>
          <w:szCs w:val="24"/>
        </w:rPr>
        <w:t>v</w:t>
      </w:r>
      <w:r>
        <w:rPr>
          <w:sz w:val="24"/>
          <w:szCs w:val="24"/>
        </w:rPr>
        <w:t>en</w:t>
      </w:r>
      <w:r>
        <w:rPr>
          <w:spacing w:val="13"/>
          <w:sz w:val="24"/>
          <w:szCs w:val="24"/>
        </w:rPr>
        <w:t xml:space="preserve"> </w:t>
      </w:r>
      <w:r>
        <w:rPr>
          <w:sz w:val="24"/>
          <w:szCs w:val="24"/>
        </w:rPr>
        <w:t>in</w:t>
      </w:r>
      <w:r>
        <w:rPr>
          <w:spacing w:val="16"/>
          <w:sz w:val="24"/>
          <w:szCs w:val="24"/>
        </w:rPr>
        <w:t xml:space="preserve"> </w:t>
      </w:r>
      <w:r>
        <w:rPr>
          <w:w w:val="110"/>
          <w:sz w:val="24"/>
          <w:szCs w:val="24"/>
        </w:rPr>
        <w:t xml:space="preserve">the </w:t>
      </w:r>
      <w:r>
        <w:rPr>
          <w:sz w:val="24"/>
          <w:szCs w:val="24"/>
        </w:rPr>
        <w:t>ap</w:t>
      </w:r>
      <w:r>
        <w:rPr>
          <w:spacing w:val="7"/>
          <w:sz w:val="24"/>
          <w:szCs w:val="24"/>
        </w:rPr>
        <w:t>p</w:t>
      </w:r>
      <w:r>
        <w:rPr>
          <w:sz w:val="24"/>
          <w:szCs w:val="24"/>
        </w:rPr>
        <w:t xml:space="preserve">endix </w:t>
      </w:r>
      <w:r>
        <w:rPr>
          <w:spacing w:val="3"/>
          <w:sz w:val="24"/>
          <w:szCs w:val="24"/>
        </w:rPr>
        <w:t xml:space="preserve"> </w:t>
      </w:r>
      <w:r>
        <w:rPr>
          <w:sz w:val="24"/>
          <w:szCs w:val="24"/>
        </w:rPr>
        <w:t>section</w:t>
      </w:r>
      <w:r>
        <w:rPr>
          <w:spacing w:val="39"/>
          <w:sz w:val="24"/>
          <w:szCs w:val="24"/>
        </w:rPr>
        <w:t xml:space="preserve"> </w:t>
      </w:r>
      <w:r>
        <w:rPr>
          <w:sz w:val="24"/>
          <w:szCs w:val="24"/>
        </w:rPr>
        <w:t>IX</w:t>
      </w:r>
      <w:r>
        <w:rPr>
          <w:spacing w:val="23"/>
          <w:sz w:val="24"/>
          <w:szCs w:val="24"/>
        </w:rPr>
        <w:t xml:space="preserve"> </w:t>
      </w:r>
      <w:r>
        <w:rPr>
          <w:sz w:val="24"/>
          <w:szCs w:val="24"/>
        </w:rPr>
        <w:t>with</w:t>
      </w:r>
      <w:r>
        <w:rPr>
          <w:spacing w:val="45"/>
          <w:sz w:val="24"/>
          <w:szCs w:val="24"/>
        </w:rPr>
        <w:t xml:space="preserve"> </w:t>
      </w:r>
      <w:r>
        <w:rPr>
          <w:sz w:val="24"/>
          <w:szCs w:val="24"/>
        </w:rPr>
        <w:t>more</w:t>
      </w:r>
      <w:r>
        <w:rPr>
          <w:spacing w:val="29"/>
          <w:sz w:val="24"/>
          <w:szCs w:val="24"/>
        </w:rPr>
        <w:t xml:space="preserve"> </w:t>
      </w:r>
      <w:r>
        <w:rPr>
          <w:sz w:val="24"/>
          <w:szCs w:val="24"/>
        </w:rPr>
        <w:t xml:space="preserve">detailed </w:t>
      </w:r>
      <w:r>
        <w:rPr>
          <w:spacing w:val="4"/>
          <w:sz w:val="24"/>
          <w:szCs w:val="24"/>
        </w:rPr>
        <w:t xml:space="preserve"> </w:t>
      </w:r>
      <w:r>
        <w:rPr>
          <w:w w:val="105"/>
          <w:sz w:val="24"/>
          <w:szCs w:val="24"/>
        </w:rPr>
        <w:t>description.</w:t>
      </w:r>
    </w:p>
    <w:p w14:paraId="27308E7B" w14:textId="77777777" w:rsidR="004B03EF" w:rsidRDefault="004B03EF">
      <w:pPr>
        <w:spacing w:line="200" w:lineRule="exact"/>
      </w:pPr>
    </w:p>
    <w:p w14:paraId="27308E7C" w14:textId="77777777" w:rsidR="004B03EF" w:rsidRDefault="004B03EF">
      <w:pPr>
        <w:spacing w:before="12" w:line="280" w:lineRule="exact"/>
        <w:rPr>
          <w:sz w:val="28"/>
          <w:szCs w:val="28"/>
        </w:rPr>
      </w:pPr>
    </w:p>
    <w:p w14:paraId="27308E7D" w14:textId="77777777" w:rsidR="004B03EF" w:rsidRDefault="00F64046">
      <w:pPr>
        <w:ind w:left="100" w:right="6737"/>
        <w:jc w:val="both"/>
        <w:rPr>
          <w:sz w:val="22"/>
          <w:szCs w:val="22"/>
        </w:rPr>
      </w:pPr>
      <w:r>
        <w:rPr>
          <w:w w:val="123"/>
          <w:sz w:val="22"/>
          <w:szCs w:val="22"/>
        </w:rPr>
        <w:t xml:space="preserve">IV.  </w:t>
      </w:r>
      <w:r>
        <w:rPr>
          <w:spacing w:val="48"/>
          <w:w w:val="123"/>
          <w:sz w:val="22"/>
          <w:szCs w:val="22"/>
        </w:rPr>
        <w:t xml:space="preserve"> </w:t>
      </w:r>
      <w:r>
        <w:rPr>
          <w:spacing w:val="-9"/>
          <w:w w:val="123"/>
          <w:sz w:val="22"/>
          <w:szCs w:val="22"/>
        </w:rPr>
        <w:t>D</w:t>
      </w:r>
      <w:r>
        <w:rPr>
          <w:spacing w:val="-26"/>
          <w:w w:val="123"/>
          <w:sz w:val="22"/>
          <w:szCs w:val="22"/>
        </w:rPr>
        <w:t>AT</w:t>
      </w:r>
      <w:r>
        <w:rPr>
          <w:w w:val="123"/>
          <w:sz w:val="22"/>
          <w:szCs w:val="22"/>
        </w:rPr>
        <w:t>A</w:t>
      </w:r>
      <w:r>
        <w:rPr>
          <w:spacing w:val="21"/>
          <w:w w:val="123"/>
          <w:sz w:val="22"/>
          <w:szCs w:val="22"/>
        </w:rPr>
        <w:t xml:space="preserve"> </w:t>
      </w:r>
      <w:r>
        <w:rPr>
          <w:w w:val="120"/>
          <w:sz w:val="22"/>
          <w:szCs w:val="22"/>
        </w:rPr>
        <w:t>ANA</w:t>
      </w:r>
      <w:r>
        <w:rPr>
          <w:spacing w:val="-21"/>
          <w:w w:val="112"/>
          <w:sz w:val="22"/>
          <w:szCs w:val="22"/>
        </w:rPr>
        <w:t>L</w:t>
      </w:r>
      <w:r>
        <w:rPr>
          <w:w w:val="118"/>
          <w:sz w:val="22"/>
          <w:szCs w:val="22"/>
        </w:rPr>
        <w:t>YSIS</w:t>
      </w:r>
    </w:p>
    <w:p w14:paraId="27308E7E" w14:textId="77777777" w:rsidR="004B03EF" w:rsidRDefault="004B03EF">
      <w:pPr>
        <w:spacing w:line="200" w:lineRule="exact"/>
      </w:pPr>
    </w:p>
    <w:p w14:paraId="27308E7F" w14:textId="77777777" w:rsidR="004B03EF" w:rsidRDefault="004B03EF">
      <w:pPr>
        <w:spacing w:before="10" w:line="220" w:lineRule="exact"/>
        <w:rPr>
          <w:sz w:val="22"/>
          <w:szCs w:val="22"/>
        </w:rPr>
      </w:pPr>
    </w:p>
    <w:p w14:paraId="27308E80" w14:textId="77777777" w:rsidR="004B03EF" w:rsidRDefault="00F64046">
      <w:pPr>
        <w:ind w:left="399"/>
        <w:rPr>
          <w:sz w:val="24"/>
          <w:szCs w:val="24"/>
        </w:rPr>
      </w:pPr>
      <w:r>
        <w:rPr>
          <w:sz w:val="24"/>
          <w:szCs w:val="24"/>
        </w:rPr>
        <w:t>This</w:t>
      </w:r>
      <w:r>
        <w:rPr>
          <w:spacing w:val="45"/>
          <w:sz w:val="24"/>
          <w:szCs w:val="24"/>
        </w:rPr>
        <w:t xml:space="preserve"> </w:t>
      </w:r>
      <w:r>
        <w:rPr>
          <w:sz w:val="24"/>
          <w:szCs w:val="24"/>
        </w:rPr>
        <w:t>section</w:t>
      </w:r>
      <w:r>
        <w:rPr>
          <w:spacing w:val="39"/>
          <w:sz w:val="24"/>
          <w:szCs w:val="24"/>
        </w:rPr>
        <w:t xml:space="preserve"> </w:t>
      </w:r>
      <w:r>
        <w:rPr>
          <w:sz w:val="24"/>
          <w:szCs w:val="24"/>
        </w:rPr>
        <w:t>prese</w:t>
      </w:r>
      <w:r>
        <w:rPr>
          <w:spacing w:val="-6"/>
          <w:sz w:val="24"/>
          <w:szCs w:val="24"/>
        </w:rPr>
        <w:t>n</w:t>
      </w:r>
      <w:r>
        <w:rPr>
          <w:sz w:val="24"/>
          <w:szCs w:val="24"/>
        </w:rPr>
        <w:t>ts</w:t>
      </w:r>
      <w:r>
        <w:rPr>
          <w:spacing w:val="59"/>
          <w:sz w:val="24"/>
          <w:szCs w:val="24"/>
        </w:rPr>
        <w:t xml:space="preserve"> </w:t>
      </w:r>
      <w:r>
        <w:rPr>
          <w:sz w:val="24"/>
          <w:szCs w:val="24"/>
        </w:rPr>
        <w:t>the</w:t>
      </w:r>
      <w:r>
        <w:rPr>
          <w:spacing w:val="47"/>
          <w:sz w:val="24"/>
          <w:szCs w:val="24"/>
        </w:rPr>
        <w:t xml:space="preserve"> </w:t>
      </w:r>
      <w:r>
        <w:rPr>
          <w:sz w:val="24"/>
          <w:szCs w:val="24"/>
        </w:rPr>
        <w:t xml:space="preserve">data </w:t>
      </w:r>
      <w:r>
        <w:rPr>
          <w:spacing w:val="11"/>
          <w:sz w:val="24"/>
          <w:szCs w:val="24"/>
        </w:rPr>
        <w:t xml:space="preserve"> </w:t>
      </w:r>
      <w:r>
        <w:rPr>
          <w:sz w:val="24"/>
          <w:szCs w:val="24"/>
        </w:rPr>
        <w:t>analyzing</w:t>
      </w:r>
      <w:r>
        <w:rPr>
          <w:spacing w:val="48"/>
          <w:sz w:val="24"/>
          <w:szCs w:val="24"/>
        </w:rPr>
        <w:t xml:space="preserve"> </w:t>
      </w:r>
      <w:r>
        <w:rPr>
          <w:w w:val="110"/>
          <w:sz w:val="24"/>
          <w:szCs w:val="24"/>
        </w:rPr>
        <w:t>pr</w:t>
      </w:r>
      <w:r>
        <w:rPr>
          <w:spacing w:val="7"/>
          <w:w w:val="97"/>
          <w:sz w:val="24"/>
          <w:szCs w:val="24"/>
        </w:rPr>
        <w:t>o</w:t>
      </w:r>
      <w:r>
        <w:rPr>
          <w:w w:val="99"/>
          <w:sz w:val="24"/>
          <w:szCs w:val="24"/>
        </w:rPr>
        <w:t>cess.</w:t>
      </w:r>
    </w:p>
    <w:p w14:paraId="27308E81" w14:textId="77777777" w:rsidR="004B03EF" w:rsidRDefault="004B03EF">
      <w:pPr>
        <w:spacing w:line="200" w:lineRule="exact"/>
      </w:pPr>
    </w:p>
    <w:p w14:paraId="27308E82" w14:textId="77777777" w:rsidR="004B03EF" w:rsidRDefault="004B03EF">
      <w:pPr>
        <w:spacing w:line="200" w:lineRule="exact"/>
      </w:pPr>
    </w:p>
    <w:p w14:paraId="27308E83" w14:textId="77777777" w:rsidR="004B03EF" w:rsidRDefault="004B03EF">
      <w:pPr>
        <w:spacing w:before="10" w:line="220" w:lineRule="exact"/>
        <w:rPr>
          <w:sz w:val="22"/>
          <w:szCs w:val="22"/>
        </w:rPr>
      </w:pPr>
    </w:p>
    <w:p w14:paraId="27308E84" w14:textId="77777777" w:rsidR="004B03EF" w:rsidRDefault="00F64046">
      <w:pPr>
        <w:ind w:left="399"/>
        <w:rPr>
          <w:sz w:val="22"/>
          <w:szCs w:val="22"/>
        </w:rPr>
      </w:pPr>
      <w:r>
        <w:rPr>
          <w:sz w:val="22"/>
          <w:szCs w:val="22"/>
        </w:rPr>
        <w:t xml:space="preserve">A.    </w:t>
      </w:r>
      <w:r>
        <w:rPr>
          <w:spacing w:val="21"/>
          <w:sz w:val="22"/>
          <w:szCs w:val="22"/>
        </w:rPr>
        <w:t xml:space="preserve"> </w:t>
      </w:r>
      <w:r>
        <w:rPr>
          <w:w w:val="125"/>
          <w:sz w:val="22"/>
          <w:szCs w:val="22"/>
        </w:rPr>
        <w:t>Computing</w:t>
      </w:r>
      <w:r>
        <w:rPr>
          <w:spacing w:val="-5"/>
          <w:w w:val="125"/>
          <w:sz w:val="22"/>
          <w:szCs w:val="22"/>
        </w:rPr>
        <w:t xml:space="preserve"> </w:t>
      </w:r>
      <w:r>
        <w:rPr>
          <w:w w:val="125"/>
          <w:sz w:val="22"/>
          <w:szCs w:val="22"/>
        </w:rPr>
        <w:t>the</w:t>
      </w:r>
      <w:r>
        <w:rPr>
          <w:spacing w:val="31"/>
          <w:w w:val="125"/>
          <w:sz w:val="22"/>
          <w:szCs w:val="22"/>
        </w:rPr>
        <w:t xml:space="preserve"> </w:t>
      </w:r>
      <w:r>
        <w:rPr>
          <w:w w:val="125"/>
          <w:sz w:val="22"/>
          <w:szCs w:val="22"/>
        </w:rPr>
        <w:t>RMS</w:t>
      </w:r>
      <w:r>
        <w:rPr>
          <w:spacing w:val="-3"/>
          <w:w w:val="125"/>
          <w:sz w:val="22"/>
          <w:szCs w:val="22"/>
        </w:rPr>
        <w:t xml:space="preserve"> </w:t>
      </w:r>
      <w:r>
        <w:rPr>
          <w:sz w:val="22"/>
          <w:szCs w:val="22"/>
        </w:rPr>
        <w:t>of</w:t>
      </w:r>
      <w:r>
        <w:rPr>
          <w:spacing w:val="47"/>
          <w:sz w:val="22"/>
          <w:szCs w:val="22"/>
        </w:rPr>
        <w:t xml:space="preserve"> </w:t>
      </w:r>
      <w:r>
        <w:rPr>
          <w:w w:val="128"/>
          <w:sz w:val="22"/>
          <w:szCs w:val="22"/>
        </w:rPr>
        <w:t>Strain</w:t>
      </w:r>
      <w:r>
        <w:rPr>
          <w:spacing w:val="8"/>
          <w:w w:val="128"/>
          <w:sz w:val="22"/>
          <w:szCs w:val="22"/>
        </w:rPr>
        <w:t xml:space="preserve"> </w:t>
      </w:r>
      <w:r>
        <w:rPr>
          <w:w w:val="128"/>
          <w:sz w:val="22"/>
          <w:szCs w:val="22"/>
        </w:rPr>
        <w:t>Data</w:t>
      </w:r>
    </w:p>
    <w:p w14:paraId="27308E85" w14:textId="77777777" w:rsidR="004B03EF" w:rsidRDefault="004B03EF">
      <w:pPr>
        <w:spacing w:line="200" w:lineRule="exact"/>
      </w:pPr>
    </w:p>
    <w:p w14:paraId="27308E86" w14:textId="77777777" w:rsidR="004B03EF" w:rsidRDefault="004B03EF">
      <w:pPr>
        <w:spacing w:before="10" w:line="220" w:lineRule="exact"/>
        <w:rPr>
          <w:sz w:val="22"/>
          <w:szCs w:val="22"/>
        </w:rPr>
      </w:pPr>
    </w:p>
    <w:p w14:paraId="27308E87" w14:textId="5203FB0B" w:rsidR="004B03EF" w:rsidRDefault="00F64046">
      <w:pPr>
        <w:spacing w:line="363" w:lineRule="auto"/>
        <w:ind w:left="100" w:right="59" w:firstLine="299"/>
        <w:jc w:val="both"/>
        <w:rPr>
          <w:sz w:val="24"/>
          <w:szCs w:val="24"/>
        </w:rPr>
      </w:pPr>
      <w:r>
        <w:rPr>
          <w:sz w:val="24"/>
          <w:szCs w:val="24"/>
        </w:rPr>
        <w:t>In</w:t>
      </w:r>
      <w:r>
        <w:rPr>
          <w:spacing w:val="24"/>
          <w:sz w:val="24"/>
          <w:szCs w:val="24"/>
        </w:rPr>
        <w:t xml:space="preserve"> </w:t>
      </w:r>
      <w:r>
        <w:rPr>
          <w:sz w:val="24"/>
          <w:szCs w:val="24"/>
        </w:rPr>
        <w:t>this</w:t>
      </w:r>
      <w:r>
        <w:rPr>
          <w:spacing w:val="42"/>
          <w:sz w:val="24"/>
          <w:szCs w:val="24"/>
        </w:rPr>
        <w:t xml:space="preserve"> </w:t>
      </w:r>
      <w:r>
        <w:rPr>
          <w:sz w:val="24"/>
          <w:szCs w:val="24"/>
        </w:rPr>
        <w:t>case,</w:t>
      </w:r>
      <w:r>
        <w:rPr>
          <w:spacing w:val="21"/>
          <w:sz w:val="24"/>
          <w:szCs w:val="24"/>
        </w:rPr>
        <w:t xml:space="preserve"> </w:t>
      </w:r>
      <w:r>
        <w:rPr>
          <w:sz w:val="24"/>
          <w:szCs w:val="24"/>
        </w:rPr>
        <w:t>the</w:t>
      </w:r>
      <w:r>
        <w:rPr>
          <w:spacing w:val="39"/>
          <w:sz w:val="24"/>
          <w:szCs w:val="24"/>
        </w:rPr>
        <w:t xml:space="preserve"> </w:t>
      </w:r>
      <w:r>
        <w:rPr>
          <w:sz w:val="24"/>
          <w:szCs w:val="24"/>
        </w:rPr>
        <w:t>r</w:t>
      </w:r>
      <w:r>
        <w:rPr>
          <w:spacing w:val="7"/>
          <w:sz w:val="24"/>
          <w:szCs w:val="24"/>
        </w:rPr>
        <w:t>o</w:t>
      </w:r>
      <w:r>
        <w:rPr>
          <w:sz w:val="24"/>
          <w:szCs w:val="24"/>
        </w:rPr>
        <w:t>ot</w:t>
      </w:r>
      <w:r>
        <w:rPr>
          <w:spacing w:val="37"/>
          <w:sz w:val="24"/>
          <w:szCs w:val="24"/>
        </w:rPr>
        <w:t xml:space="preserve"> </w:t>
      </w:r>
      <w:r>
        <w:rPr>
          <w:sz w:val="24"/>
          <w:szCs w:val="24"/>
        </w:rPr>
        <w:t>mean</w:t>
      </w:r>
      <w:r>
        <w:rPr>
          <w:spacing w:val="36"/>
          <w:sz w:val="24"/>
          <w:szCs w:val="24"/>
        </w:rPr>
        <w:t xml:space="preserve"> </w:t>
      </w:r>
      <w:r>
        <w:rPr>
          <w:sz w:val="24"/>
          <w:szCs w:val="24"/>
        </w:rPr>
        <w:t>squared</w:t>
      </w:r>
      <w:r>
        <w:rPr>
          <w:spacing w:val="48"/>
          <w:sz w:val="24"/>
          <w:szCs w:val="24"/>
        </w:rPr>
        <w:t xml:space="preserve"> </w:t>
      </w:r>
      <w:r>
        <w:rPr>
          <w:sz w:val="24"/>
          <w:szCs w:val="24"/>
        </w:rPr>
        <w:t>(RMS)</w:t>
      </w:r>
      <w:r>
        <w:rPr>
          <w:spacing w:val="38"/>
          <w:sz w:val="24"/>
          <w:szCs w:val="24"/>
        </w:rPr>
        <w:t xml:space="preserve"> </w:t>
      </w:r>
      <w:r>
        <w:rPr>
          <w:w w:val="90"/>
          <w:sz w:val="24"/>
          <w:szCs w:val="24"/>
        </w:rPr>
        <w:t>[26]</w:t>
      </w:r>
      <w:r>
        <w:rPr>
          <w:spacing w:val="17"/>
          <w:w w:val="90"/>
          <w:sz w:val="24"/>
          <w:szCs w:val="24"/>
        </w:rPr>
        <w:t xml:space="preserve"> </w:t>
      </w:r>
      <w:r>
        <w:rPr>
          <w:sz w:val="24"/>
          <w:szCs w:val="24"/>
        </w:rPr>
        <w:t>of</w:t>
      </w:r>
      <w:r>
        <w:rPr>
          <w:spacing w:val="-2"/>
          <w:sz w:val="24"/>
          <w:szCs w:val="24"/>
        </w:rPr>
        <w:t xml:space="preserve"> </w:t>
      </w:r>
      <w:r>
        <w:rPr>
          <w:sz w:val="24"/>
          <w:szCs w:val="24"/>
        </w:rPr>
        <w:t>strain</w:t>
      </w:r>
      <w:r>
        <w:rPr>
          <w:spacing w:val="59"/>
          <w:sz w:val="24"/>
          <w:szCs w:val="24"/>
        </w:rPr>
        <w:t xml:space="preserve"> </w:t>
      </w:r>
      <w:r>
        <w:rPr>
          <w:sz w:val="24"/>
          <w:szCs w:val="24"/>
        </w:rPr>
        <w:t xml:space="preserve">data </w:t>
      </w:r>
      <w:r>
        <w:rPr>
          <w:spacing w:val="3"/>
          <w:sz w:val="24"/>
          <w:szCs w:val="24"/>
        </w:rPr>
        <w:t xml:space="preserve"> </w:t>
      </w:r>
      <w:r>
        <w:rPr>
          <w:sz w:val="24"/>
          <w:szCs w:val="24"/>
        </w:rPr>
        <w:t>function</w:t>
      </w:r>
      <w:r>
        <w:rPr>
          <w:spacing w:val="1"/>
          <w:sz w:val="24"/>
          <w:szCs w:val="24"/>
        </w:rPr>
        <w:t>e</w:t>
      </w:r>
      <w:r>
        <w:rPr>
          <w:sz w:val="24"/>
          <w:szCs w:val="24"/>
        </w:rPr>
        <w:t>d</w:t>
      </w:r>
      <w:r>
        <w:rPr>
          <w:spacing w:val="47"/>
          <w:sz w:val="24"/>
          <w:szCs w:val="24"/>
        </w:rPr>
        <w:t xml:space="preserve"> </w:t>
      </w:r>
      <w:r>
        <w:rPr>
          <w:sz w:val="24"/>
          <w:szCs w:val="24"/>
        </w:rPr>
        <w:t>as</w:t>
      </w:r>
      <w:r>
        <w:rPr>
          <w:spacing w:val="18"/>
          <w:sz w:val="24"/>
          <w:szCs w:val="24"/>
        </w:rPr>
        <w:t xml:space="preserve"> </w:t>
      </w:r>
      <w:r>
        <w:rPr>
          <w:sz w:val="24"/>
          <w:szCs w:val="24"/>
        </w:rPr>
        <w:t>a</w:t>
      </w:r>
      <w:r>
        <w:rPr>
          <w:spacing w:val="20"/>
          <w:sz w:val="24"/>
          <w:szCs w:val="24"/>
        </w:rPr>
        <w:t xml:space="preserve"> </w:t>
      </w:r>
      <w:r>
        <w:rPr>
          <w:w w:val="104"/>
          <w:sz w:val="24"/>
          <w:szCs w:val="24"/>
        </w:rPr>
        <w:t>represe</w:t>
      </w:r>
      <w:r>
        <w:rPr>
          <w:spacing w:val="-5"/>
          <w:w w:val="104"/>
          <w:sz w:val="24"/>
          <w:szCs w:val="24"/>
        </w:rPr>
        <w:t>n</w:t>
      </w:r>
      <w:r>
        <w:rPr>
          <w:w w:val="113"/>
          <w:sz w:val="24"/>
          <w:szCs w:val="24"/>
        </w:rPr>
        <w:t xml:space="preserve">ta- </w:t>
      </w:r>
      <w:r>
        <w:rPr>
          <w:sz w:val="24"/>
          <w:szCs w:val="24"/>
        </w:rPr>
        <w:t>tion</w:t>
      </w:r>
      <w:r>
        <w:rPr>
          <w:spacing w:val="46"/>
          <w:sz w:val="24"/>
          <w:szCs w:val="24"/>
        </w:rPr>
        <w:t xml:space="preserve"> </w:t>
      </w:r>
      <w:r>
        <w:rPr>
          <w:sz w:val="24"/>
          <w:szCs w:val="24"/>
        </w:rPr>
        <w:t>of</w:t>
      </w:r>
      <w:r>
        <w:rPr>
          <w:spacing w:val="7"/>
          <w:sz w:val="24"/>
          <w:szCs w:val="24"/>
        </w:rPr>
        <w:t xml:space="preserve"> </w:t>
      </w:r>
      <w:r>
        <w:rPr>
          <w:sz w:val="24"/>
          <w:szCs w:val="24"/>
        </w:rPr>
        <w:t>the</w:t>
      </w:r>
      <w:r>
        <w:rPr>
          <w:spacing w:val="48"/>
          <w:sz w:val="24"/>
          <w:szCs w:val="24"/>
        </w:rPr>
        <w:t xml:space="preserve"> </w:t>
      </w:r>
      <w:r>
        <w:rPr>
          <w:sz w:val="24"/>
          <w:szCs w:val="24"/>
        </w:rPr>
        <w:t>significance</w:t>
      </w:r>
      <w:r>
        <w:rPr>
          <w:spacing w:val="9"/>
          <w:sz w:val="24"/>
          <w:szCs w:val="24"/>
        </w:rPr>
        <w:t xml:space="preserve"> </w:t>
      </w:r>
      <w:r>
        <w:rPr>
          <w:sz w:val="24"/>
          <w:szCs w:val="24"/>
        </w:rPr>
        <w:t>of</w:t>
      </w:r>
      <w:r>
        <w:rPr>
          <w:spacing w:val="7"/>
          <w:sz w:val="24"/>
          <w:szCs w:val="24"/>
        </w:rPr>
        <w:t xml:space="preserve"> </w:t>
      </w:r>
      <w:r>
        <w:rPr>
          <w:sz w:val="24"/>
          <w:szCs w:val="24"/>
        </w:rPr>
        <w:t>the</w:t>
      </w:r>
      <w:r>
        <w:rPr>
          <w:spacing w:val="48"/>
          <w:sz w:val="24"/>
          <w:szCs w:val="24"/>
        </w:rPr>
        <w:t xml:space="preserve"> </w:t>
      </w:r>
      <w:r>
        <w:rPr>
          <w:sz w:val="24"/>
          <w:szCs w:val="24"/>
        </w:rPr>
        <w:t>noise</w:t>
      </w:r>
      <w:r>
        <w:rPr>
          <w:spacing w:val="20"/>
          <w:sz w:val="24"/>
          <w:szCs w:val="24"/>
        </w:rPr>
        <w:t xml:space="preserve"> </w:t>
      </w:r>
      <w:r>
        <w:rPr>
          <w:sz w:val="24"/>
          <w:szCs w:val="24"/>
        </w:rPr>
        <w:t>in</w:t>
      </w:r>
      <w:r>
        <w:rPr>
          <w:spacing w:val="27"/>
          <w:sz w:val="24"/>
          <w:szCs w:val="24"/>
        </w:rPr>
        <w:t xml:space="preserve"> </w:t>
      </w:r>
      <w:r>
        <w:rPr>
          <w:sz w:val="24"/>
          <w:szCs w:val="24"/>
        </w:rPr>
        <w:t>ea</w:t>
      </w:r>
      <w:r>
        <w:rPr>
          <w:spacing w:val="-6"/>
          <w:sz w:val="24"/>
          <w:szCs w:val="24"/>
        </w:rPr>
        <w:t>c</w:t>
      </w:r>
      <w:r>
        <w:rPr>
          <w:sz w:val="24"/>
          <w:szCs w:val="24"/>
        </w:rPr>
        <w:t>h</w:t>
      </w:r>
      <w:r>
        <w:rPr>
          <w:spacing w:val="32"/>
          <w:sz w:val="24"/>
          <w:szCs w:val="24"/>
        </w:rPr>
        <w:t xml:space="preserve"> </w:t>
      </w:r>
      <w:r>
        <w:rPr>
          <w:sz w:val="24"/>
          <w:szCs w:val="24"/>
        </w:rPr>
        <w:t xml:space="preserve">datafile. </w:t>
      </w:r>
      <w:r>
        <w:rPr>
          <w:spacing w:val="27"/>
          <w:sz w:val="24"/>
          <w:szCs w:val="24"/>
        </w:rPr>
        <w:t xml:space="preserve"> </w:t>
      </w:r>
      <w:r>
        <w:rPr>
          <w:sz w:val="24"/>
          <w:szCs w:val="24"/>
        </w:rPr>
        <w:t>It</w:t>
      </w:r>
      <w:r>
        <w:rPr>
          <w:spacing w:val="47"/>
          <w:sz w:val="24"/>
          <w:szCs w:val="24"/>
        </w:rPr>
        <w:t xml:space="preserve"> </w:t>
      </w:r>
      <w:r>
        <w:rPr>
          <w:sz w:val="24"/>
          <w:szCs w:val="24"/>
        </w:rPr>
        <w:t>can</w:t>
      </w:r>
      <w:r>
        <w:rPr>
          <w:spacing w:val="37"/>
          <w:sz w:val="24"/>
          <w:szCs w:val="24"/>
        </w:rPr>
        <w:t xml:space="preserve"> </w:t>
      </w:r>
      <w:r>
        <w:rPr>
          <w:spacing w:val="7"/>
          <w:sz w:val="24"/>
          <w:szCs w:val="24"/>
        </w:rPr>
        <w:t>b</w:t>
      </w:r>
      <w:r>
        <w:rPr>
          <w:sz w:val="24"/>
          <w:szCs w:val="24"/>
        </w:rPr>
        <w:t>e</w:t>
      </w:r>
      <w:r>
        <w:rPr>
          <w:spacing w:val="25"/>
          <w:sz w:val="24"/>
          <w:szCs w:val="24"/>
        </w:rPr>
        <w:t xml:space="preserve"> </w:t>
      </w:r>
      <w:r>
        <w:rPr>
          <w:sz w:val="24"/>
          <w:szCs w:val="24"/>
        </w:rPr>
        <w:t>inferred</w:t>
      </w:r>
      <w:r>
        <w:rPr>
          <w:spacing w:val="43"/>
          <w:sz w:val="24"/>
          <w:szCs w:val="24"/>
        </w:rPr>
        <w:t xml:space="preserve"> </w:t>
      </w:r>
      <w:r>
        <w:rPr>
          <w:sz w:val="24"/>
          <w:szCs w:val="24"/>
        </w:rPr>
        <w:t>from</w:t>
      </w:r>
      <w:r>
        <w:rPr>
          <w:spacing w:val="25"/>
          <w:sz w:val="24"/>
          <w:szCs w:val="24"/>
        </w:rPr>
        <w:t xml:space="preserve"> </w:t>
      </w:r>
      <w:r>
        <w:rPr>
          <w:sz w:val="24"/>
          <w:szCs w:val="24"/>
        </w:rPr>
        <w:t>the</w:t>
      </w:r>
      <w:r>
        <w:rPr>
          <w:spacing w:val="48"/>
          <w:sz w:val="24"/>
          <w:szCs w:val="24"/>
        </w:rPr>
        <w:t xml:space="preserve"> </w:t>
      </w:r>
      <w:r>
        <w:rPr>
          <w:sz w:val="24"/>
          <w:szCs w:val="24"/>
        </w:rPr>
        <w:t>RMSs</w:t>
      </w:r>
      <w:r>
        <w:rPr>
          <w:spacing w:val="26"/>
          <w:sz w:val="24"/>
          <w:szCs w:val="24"/>
        </w:rPr>
        <w:t xml:space="preserve"> </w:t>
      </w:r>
      <w:r>
        <w:rPr>
          <w:w w:val="119"/>
          <w:sz w:val="24"/>
          <w:szCs w:val="24"/>
        </w:rPr>
        <w:t xml:space="preserve">that </w:t>
      </w:r>
      <w:r>
        <w:rPr>
          <w:sz w:val="24"/>
          <w:szCs w:val="24"/>
        </w:rPr>
        <w:t>noise</w:t>
      </w:r>
      <w:r>
        <w:rPr>
          <w:spacing w:val="19"/>
          <w:sz w:val="24"/>
          <w:szCs w:val="24"/>
        </w:rPr>
        <w:t xml:space="preserve"> </w:t>
      </w:r>
      <w:r>
        <w:rPr>
          <w:sz w:val="24"/>
          <w:szCs w:val="24"/>
        </w:rPr>
        <w:t>in</w:t>
      </w:r>
      <w:r>
        <w:rPr>
          <w:spacing w:val="26"/>
          <w:sz w:val="24"/>
          <w:szCs w:val="24"/>
        </w:rPr>
        <w:t xml:space="preserve"> </w:t>
      </w:r>
      <w:r>
        <w:rPr>
          <w:sz w:val="24"/>
          <w:szCs w:val="24"/>
        </w:rPr>
        <w:t>the</w:t>
      </w:r>
      <w:r>
        <w:rPr>
          <w:spacing w:val="47"/>
          <w:sz w:val="24"/>
          <w:szCs w:val="24"/>
        </w:rPr>
        <w:t xml:space="preserve"> </w:t>
      </w:r>
      <w:r>
        <w:rPr>
          <w:sz w:val="24"/>
          <w:szCs w:val="24"/>
        </w:rPr>
        <w:t xml:space="preserve">detectors </w:t>
      </w:r>
      <w:r>
        <w:rPr>
          <w:spacing w:val="11"/>
          <w:sz w:val="24"/>
          <w:szCs w:val="24"/>
        </w:rPr>
        <w:t xml:space="preserve"> </w:t>
      </w:r>
      <w:r>
        <w:rPr>
          <w:sz w:val="24"/>
          <w:szCs w:val="24"/>
        </w:rPr>
        <w:t>is</w:t>
      </w:r>
      <w:r>
        <w:rPr>
          <w:spacing w:val="15"/>
          <w:sz w:val="24"/>
          <w:szCs w:val="24"/>
        </w:rPr>
        <w:t xml:space="preserve"> </w:t>
      </w:r>
      <w:r>
        <w:rPr>
          <w:sz w:val="24"/>
          <w:szCs w:val="24"/>
        </w:rPr>
        <w:t>genera</w:t>
      </w:r>
      <w:r>
        <w:rPr>
          <w:spacing w:val="1"/>
          <w:sz w:val="24"/>
          <w:szCs w:val="24"/>
        </w:rPr>
        <w:t>l</w:t>
      </w:r>
      <w:r>
        <w:rPr>
          <w:sz w:val="24"/>
          <w:szCs w:val="24"/>
        </w:rPr>
        <w:t>ly</w:t>
      </w:r>
      <w:r>
        <w:rPr>
          <w:spacing w:val="40"/>
          <w:sz w:val="24"/>
          <w:szCs w:val="24"/>
        </w:rPr>
        <w:t xml:space="preserve"> </w:t>
      </w:r>
      <w:r>
        <w:rPr>
          <w:sz w:val="24"/>
          <w:szCs w:val="24"/>
        </w:rPr>
        <w:t>louder</w:t>
      </w:r>
      <w:r>
        <w:rPr>
          <w:spacing w:val="37"/>
          <w:sz w:val="24"/>
          <w:szCs w:val="24"/>
        </w:rPr>
        <w:t xml:space="preserve"> </w:t>
      </w:r>
      <w:r>
        <w:rPr>
          <w:sz w:val="24"/>
          <w:szCs w:val="24"/>
        </w:rPr>
        <w:t>in</w:t>
      </w:r>
      <w:r>
        <w:rPr>
          <w:spacing w:val="25"/>
          <w:sz w:val="24"/>
          <w:szCs w:val="24"/>
        </w:rPr>
        <w:t xml:space="preserve"> </w:t>
      </w:r>
      <w:r>
        <w:rPr>
          <w:sz w:val="24"/>
          <w:szCs w:val="24"/>
        </w:rPr>
        <w:t>earlier</w:t>
      </w:r>
      <w:r>
        <w:rPr>
          <w:spacing w:val="43"/>
          <w:sz w:val="24"/>
          <w:szCs w:val="24"/>
        </w:rPr>
        <w:t xml:space="preserve"> </w:t>
      </w:r>
      <w:r>
        <w:rPr>
          <w:sz w:val="24"/>
          <w:szCs w:val="24"/>
        </w:rPr>
        <w:t>stages</w:t>
      </w:r>
      <w:r>
        <w:rPr>
          <w:spacing w:val="42"/>
          <w:sz w:val="24"/>
          <w:szCs w:val="24"/>
        </w:rPr>
        <w:t xml:space="preserve"> </w:t>
      </w:r>
      <w:r>
        <w:rPr>
          <w:sz w:val="24"/>
          <w:szCs w:val="24"/>
        </w:rPr>
        <w:t>of</w:t>
      </w:r>
      <w:r>
        <w:rPr>
          <w:spacing w:val="6"/>
          <w:sz w:val="24"/>
          <w:szCs w:val="24"/>
        </w:rPr>
        <w:t xml:space="preserve"> </w:t>
      </w:r>
      <w:r>
        <w:rPr>
          <w:sz w:val="24"/>
          <w:szCs w:val="24"/>
        </w:rPr>
        <w:t>S6</w:t>
      </w:r>
      <w:r>
        <w:rPr>
          <w:spacing w:val="11"/>
          <w:sz w:val="24"/>
          <w:szCs w:val="24"/>
        </w:rPr>
        <w:t xml:space="preserve"> </w:t>
      </w:r>
      <w:r>
        <w:rPr>
          <w:sz w:val="24"/>
          <w:szCs w:val="24"/>
        </w:rPr>
        <w:t xml:space="preserve">than </w:t>
      </w:r>
      <w:commentRangeStart w:id="76"/>
      <w:del w:id="77" w:author="Olga" w:date="2016-07-27T23:13:00Z">
        <w:r w:rsidDel="00940217">
          <w:rPr>
            <w:spacing w:val="13"/>
            <w:sz w:val="24"/>
            <w:szCs w:val="24"/>
          </w:rPr>
          <w:delText xml:space="preserve"> </w:delText>
        </w:r>
        <w:r w:rsidDel="00940217">
          <w:rPr>
            <w:sz w:val="24"/>
            <w:szCs w:val="24"/>
          </w:rPr>
          <w:delText>later</w:delText>
        </w:r>
        <w:r w:rsidDel="00940217">
          <w:rPr>
            <w:spacing w:val="57"/>
            <w:sz w:val="24"/>
            <w:szCs w:val="24"/>
          </w:rPr>
          <w:delText xml:space="preserve"> </w:delText>
        </w:r>
      </w:del>
      <w:commentRangeEnd w:id="76"/>
      <w:r w:rsidR="00940217">
        <w:rPr>
          <w:rStyle w:val="CommentReference"/>
        </w:rPr>
        <w:commentReference w:id="76"/>
      </w:r>
      <w:r>
        <w:rPr>
          <w:sz w:val="24"/>
          <w:szCs w:val="24"/>
        </w:rPr>
        <w:t>in</w:t>
      </w:r>
      <w:r>
        <w:rPr>
          <w:spacing w:val="26"/>
          <w:sz w:val="24"/>
          <w:szCs w:val="24"/>
        </w:rPr>
        <w:t xml:space="preserve"> </w:t>
      </w:r>
      <w:r>
        <w:rPr>
          <w:sz w:val="24"/>
          <w:szCs w:val="24"/>
        </w:rPr>
        <w:t>later</w:t>
      </w:r>
      <w:r>
        <w:rPr>
          <w:spacing w:val="57"/>
          <w:sz w:val="24"/>
          <w:szCs w:val="24"/>
        </w:rPr>
        <w:t xml:space="preserve"> </w:t>
      </w:r>
      <w:r>
        <w:rPr>
          <w:w w:val="101"/>
          <w:sz w:val="24"/>
          <w:szCs w:val="24"/>
        </w:rPr>
        <w:t>ones.</w:t>
      </w:r>
    </w:p>
    <w:p w14:paraId="27308E88" w14:textId="77777777" w:rsidR="004B03EF" w:rsidRDefault="004B03EF">
      <w:pPr>
        <w:spacing w:line="200" w:lineRule="exact"/>
      </w:pPr>
    </w:p>
    <w:p w14:paraId="27308E89" w14:textId="77777777" w:rsidR="004B03EF" w:rsidRDefault="004B03EF">
      <w:pPr>
        <w:spacing w:line="200" w:lineRule="exact"/>
      </w:pPr>
    </w:p>
    <w:p w14:paraId="27308E8A" w14:textId="77777777" w:rsidR="004B03EF" w:rsidRDefault="004B03EF">
      <w:pPr>
        <w:spacing w:line="200" w:lineRule="exact"/>
      </w:pPr>
    </w:p>
    <w:p w14:paraId="27308E8B" w14:textId="77777777" w:rsidR="004B03EF" w:rsidRDefault="004B03EF">
      <w:pPr>
        <w:spacing w:line="200" w:lineRule="exact"/>
      </w:pPr>
    </w:p>
    <w:p w14:paraId="27308E8C" w14:textId="77777777" w:rsidR="004B03EF" w:rsidRDefault="004B03EF">
      <w:pPr>
        <w:spacing w:line="200" w:lineRule="exact"/>
      </w:pPr>
    </w:p>
    <w:p w14:paraId="27308E8D" w14:textId="77777777" w:rsidR="004B03EF" w:rsidRDefault="004B03EF">
      <w:pPr>
        <w:spacing w:line="200" w:lineRule="exact"/>
      </w:pPr>
    </w:p>
    <w:p w14:paraId="27308E8E" w14:textId="77777777" w:rsidR="004B03EF" w:rsidRDefault="004B03EF">
      <w:pPr>
        <w:spacing w:line="200" w:lineRule="exact"/>
      </w:pPr>
    </w:p>
    <w:p w14:paraId="27308E8F" w14:textId="77777777" w:rsidR="004B03EF" w:rsidRDefault="004B03EF">
      <w:pPr>
        <w:spacing w:before="19" w:line="280" w:lineRule="exact"/>
        <w:rPr>
          <w:sz w:val="28"/>
          <w:szCs w:val="28"/>
        </w:rPr>
      </w:pPr>
    </w:p>
    <w:p w14:paraId="27308E90" w14:textId="77777777" w:rsidR="004B03EF" w:rsidRDefault="00F64046">
      <w:pPr>
        <w:ind w:left="100" w:right="4669"/>
        <w:jc w:val="both"/>
        <w:rPr>
          <w:sz w:val="24"/>
          <w:szCs w:val="24"/>
        </w:rPr>
        <w:sectPr w:rsidR="004B03EF">
          <w:pgSz w:w="11920" w:h="16840"/>
          <w:pgMar w:top="940" w:right="1040" w:bottom="280" w:left="134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5"/>
          <w:sz w:val="24"/>
          <w:szCs w:val="24"/>
        </w:rPr>
        <w:t xml:space="preserve"> </w:t>
      </w:r>
      <w:r>
        <w:rPr>
          <w:sz w:val="24"/>
          <w:szCs w:val="24"/>
        </w:rPr>
        <w:t>7</w:t>
      </w:r>
    </w:p>
    <w:p w14:paraId="27308E91" w14:textId="77777777" w:rsidR="004B03EF" w:rsidRDefault="004B03EF">
      <w:pPr>
        <w:spacing w:before="5" w:line="160" w:lineRule="exact"/>
        <w:rPr>
          <w:sz w:val="17"/>
          <w:szCs w:val="17"/>
        </w:rPr>
      </w:pPr>
    </w:p>
    <w:p w14:paraId="27308E92" w14:textId="77777777" w:rsidR="004B03EF" w:rsidRDefault="004B03EF">
      <w:pPr>
        <w:spacing w:line="200" w:lineRule="exact"/>
      </w:pPr>
    </w:p>
    <w:p w14:paraId="27308E93" w14:textId="77777777" w:rsidR="004B03EF" w:rsidRDefault="004B03EF">
      <w:pPr>
        <w:spacing w:line="200" w:lineRule="exact"/>
      </w:pPr>
    </w:p>
    <w:p w14:paraId="27308E94" w14:textId="77777777" w:rsidR="004B03EF" w:rsidRDefault="004B03EF">
      <w:pPr>
        <w:spacing w:line="200" w:lineRule="exact"/>
      </w:pPr>
    </w:p>
    <w:p w14:paraId="27308E95" w14:textId="77777777" w:rsidR="004B03EF" w:rsidRDefault="00B601E9">
      <w:pPr>
        <w:spacing w:before="15"/>
        <w:ind w:left="2135"/>
        <w:rPr>
          <w:sz w:val="24"/>
          <w:szCs w:val="24"/>
        </w:rPr>
      </w:pPr>
      <w:r>
        <w:pict w14:anchorId="273090C9">
          <v:group id="_x0000_s2606" style="position:absolute;left:0;text-align:left;margin-left:150.45pt;margin-top:21.2pt;width:309.35pt;height:2.4pt;z-index:-1467;mso-position-horizontal-relative:page" coordorigin="3009,424" coordsize="6187,48">
            <v:polyline id="_x0000_s2608" style="position:absolute" points="6026,856,12205,856" coordorigin="3013,428" coordsize="6179,0" filled="f" strokeweight="5055emu">
              <v:path arrowok="t"/>
            </v:polyline>
            <v:polyline id="_x0000_s2607" style="position:absolute" points="6026,936,12205,936" coordorigin="3013,468" coordsize="6179,0" filled="f" strokeweight="5055emu">
              <v:path arrowok="t"/>
            </v:polyline>
            <w10:wrap anchorx="page"/>
          </v:group>
        </w:pict>
      </w:r>
      <w:r w:rsidR="00F64046">
        <w:rPr>
          <w:spacing w:val="-20"/>
          <w:sz w:val="24"/>
          <w:szCs w:val="24"/>
        </w:rPr>
        <w:t>T</w:t>
      </w:r>
      <w:r w:rsidR="00F64046">
        <w:rPr>
          <w:sz w:val="24"/>
          <w:szCs w:val="24"/>
        </w:rPr>
        <w:t>ABLE</w:t>
      </w:r>
      <w:r w:rsidR="00F64046">
        <w:rPr>
          <w:spacing w:val="60"/>
          <w:sz w:val="24"/>
          <w:szCs w:val="24"/>
        </w:rPr>
        <w:t xml:space="preserve"> </w:t>
      </w:r>
      <w:r w:rsidR="00F64046">
        <w:rPr>
          <w:sz w:val="24"/>
          <w:szCs w:val="24"/>
        </w:rPr>
        <w:t>I:</w:t>
      </w:r>
      <w:r w:rsidR="00F64046">
        <w:rPr>
          <w:spacing w:val="19"/>
          <w:sz w:val="24"/>
          <w:szCs w:val="24"/>
        </w:rPr>
        <w:t xml:space="preserve"> </w:t>
      </w:r>
      <w:r w:rsidR="00F64046">
        <w:rPr>
          <w:sz w:val="24"/>
          <w:szCs w:val="24"/>
        </w:rPr>
        <w:t>RMS</w:t>
      </w:r>
      <w:r w:rsidR="00F64046">
        <w:rPr>
          <w:spacing w:val="24"/>
          <w:sz w:val="24"/>
          <w:szCs w:val="24"/>
        </w:rPr>
        <w:t xml:space="preserve"> </w:t>
      </w:r>
      <w:r w:rsidR="00F64046">
        <w:rPr>
          <w:sz w:val="24"/>
          <w:szCs w:val="24"/>
        </w:rPr>
        <w:t xml:space="preserve">calculated </w:t>
      </w:r>
      <w:r w:rsidR="00F64046">
        <w:rPr>
          <w:spacing w:val="12"/>
          <w:sz w:val="24"/>
          <w:szCs w:val="24"/>
        </w:rPr>
        <w:t xml:space="preserve"> </w:t>
      </w:r>
      <w:r w:rsidR="00F64046">
        <w:rPr>
          <w:sz w:val="24"/>
          <w:szCs w:val="24"/>
        </w:rPr>
        <w:t>from</w:t>
      </w:r>
      <w:r w:rsidR="00F64046">
        <w:rPr>
          <w:spacing w:val="24"/>
          <w:sz w:val="24"/>
          <w:szCs w:val="24"/>
        </w:rPr>
        <w:t xml:space="preserve"> </w:t>
      </w:r>
      <w:r w:rsidR="00F64046">
        <w:rPr>
          <w:sz w:val="24"/>
          <w:szCs w:val="24"/>
        </w:rPr>
        <w:t>ea</w:t>
      </w:r>
      <w:r w:rsidR="00F64046">
        <w:rPr>
          <w:spacing w:val="-6"/>
          <w:sz w:val="24"/>
          <w:szCs w:val="24"/>
        </w:rPr>
        <w:t>c</w:t>
      </w:r>
      <w:r w:rsidR="00F64046">
        <w:rPr>
          <w:sz w:val="24"/>
          <w:szCs w:val="24"/>
        </w:rPr>
        <w:t>h</w:t>
      </w:r>
      <w:r w:rsidR="00F64046">
        <w:rPr>
          <w:spacing w:val="31"/>
          <w:sz w:val="24"/>
          <w:szCs w:val="24"/>
        </w:rPr>
        <w:t xml:space="preserve"> </w:t>
      </w:r>
      <w:r w:rsidR="00F64046">
        <w:rPr>
          <w:sz w:val="24"/>
          <w:szCs w:val="24"/>
        </w:rPr>
        <w:t>r</w:t>
      </w:r>
      <w:r w:rsidR="00F64046">
        <w:rPr>
          <w:spacing w:val="-6"/>
          <w:sz w:val="24"/>
          <w:szCs w:val="24"/>
        </w:rPr>
        <w:t>a</w:t>
      </w:r>
      <w:r w:rsidR="00F64046">
        <w:rPr>
          <w:sz w:val="24"/>
          <w:szCs w:val="24"/>
        </w:rPr>
        <w:t>w</w:t>
      </w:r>
      <w:r w:rsidR="00F64046">
        <w:rPr>
          <w:spacing w:val="33"/>
          <w:sz w:val="24"/>
          <w:szCs w:val="24"/>
        </w:rPr>
        <w:t xml:space="preserve"> </w:t>
      </w:r>
      <w:r w:rsidR="00F64046">
        <w:rPr>
          <w:w w:val="105"/>
          <w:sz w:val="24"/>
          <w:szCs w:val="24"/>
        </w:rPr>
        <w:t>datafile.</w:t>
      </w:r>
    </w:p>
    <w:p w14:paraId="27308E96" w14:textId="77777777" w:rsidR="004B03EF" w:rsidRDefault="004B03EF">
      <w:pPr>
        <w:spacing w:before="1" w:line="260" w:lineRule="exact"/>
        <w:rPr>
          <w:sz w:val="26"/>
          <w:szCs w:val="26"/>
        </w:rPr>
      </w:pPr>
    </w:p>
    <w:p w14:paraId="27308E97" w14:textId="77777777" w:rsidR="004B03EF" w:rsidRDefault="00B601E9">
      <w:pPr>
        <w:spacing w:before="18"/>
        <w:ind w:left="1786" w:right="1762"/>
        <w:jc w:val="center"/>
        <w:rPr>
          <w:sz w:val="22"/>
          <w:szCs w:val="22"/>
        </w:rPr>
      </w:pPr>
      <w:r>
        <w:pict w14:anchorId="273090CA">
          <v:group id="_x0000_s2604" style="position:absolute;left:0;text-align:left;margin-left:150.65pt;margin-top:17.85pt;width:308.95pt;height:0;z-index:-1466;mso-position-horizontal-relative:page" coordorigin="3013,357" coordsize="6179,0">
            <v:polyline id="_x0000_s2605" style="position:absolute" points="6026,714,12205,714" coordorigin="3013,357" coordsize="6179,0" filled="f" strokeweight="5055emu">
              <v:path arrowok="t"/>
            </v:polyline>
            <w10:wrap anchorx="page"/>
          </v:group>
        </w:pict>
      </w:r>
      <w:r w:rsidR="00F64046">
        <w:rPr>
          <w:sz w:val="22"/>
          <w:szCs w:val="22"/>
        </w:rPr>
        <w:t>File</w:t>
      </w:r>
      <w:r w:rsidR="00F64046">
        <w:rPr>
          <w:spacing w:val="35"/>
          <w:sz w:val="22"/>
          <w:szCs w:val="22"/>
        </w:rPr>
        <w:t xml:space="preserve"> </w:t>
      </w:r>
      <w:r w:rsidR="00F64046">
        <w:rPr>
          <w:sz w:val="22"/>
          <w:szCs w:val="22"/>
        </w:rPr>
        <w:t>Nu</w:t>
      </w:r>
      <w:r w:rsidR="00F64046">
        <w:rPr>
          <w:spacing w:val="-6"/>
          <w:sz w:val="22"/>
          <w:szCs w:val="22"/>
        </w:rPr>
        <w:t>m</w:t>
      </w:r>
      <w:r w:rsidR="00F64046">
        <w:rPr>
          <w:spacing w:val="6"/>
          <w:sz w:val="22"/>
          <w:szCs w:val="22"/>
        </w:rPr>
        <w:t>b</w:t>
      </w:r>
      <w:r w:rsidR="00F64046">
        <w:rPr>
          <w:sz w:val="22"/>
          <w:szCs w:val="22"/>
        </w:rPr>
        <w:t xml:space="preserve">er     </w:t>
      </w:r>
      <w:r w:rsidR="00F64046">
        <w:rPr>
          <w:spacing w:val="47"/>
          <w:sz w:val="22"/>
          <w:szCs w:val="22"/>
        </w:rPr>
        <w:t xml:space="preserve"> </w:t>
      </w:r>
      <w:r w:rsidR="00F64046">
        <w:rPr>
          <w:sz w:val="22"/>
          <w:szCs w:val="22"/>
        </w:rPr>
        <w:t xml:space="preserve">1     </w:t>
      </w:r>
      <w:r w:rsidR="00F64046">
        <w:rPr>
          <w:spacing w:val="27"/>
          <w:sz w:val="22"/>
          <w:szCs w:val="22"/>
        </w:rPr>
        <w:t xml:space="preserve"> </w:t>
      </w:r>
      <w:r w:rsidR="00F64046">
        <w:rPr>
          <w:sz w:val="22"/>
          <w:szCs w:val="22"/>
        </w:rPr>
        <w:t xml:space="preserve">2     </w:t>
      </w:r>
      <w:r w:rsidR="00F64046">
        <w:rPr>
          <w:spacing w:val="27"/>
          <w:sz w:val="22"/>
          <w:szCs w:val="22"/>
        </w:rPr>
        <w:t xml:space="preserve"> </w:t>
      </w:r>
      <w:r w:rsidR="00F64046">
        <w:rPr>
          <w:sz w:val="22"/>
          <w:szCs w:val="22"/>
        </w:rPr>
        <w:t xml:space="preserve">3     </w:t>
      </w:r>
      <w:r w:rsidR="00F64046">
        <w:rPr>
          <w:spacing w:val="27"/>
          <w:sz w:val="22"/>
          <w:szCs w:val="22"/>
        </w:rPr>
        <w:t xml:space="preserve"> </w:t>
      </w:r>
      <w:r w:rsidR="00F64046">
        <w:rPr>
          <w:sz w:val="22"/>
          <w:szCs w:val="22"/>
        </w:rPr>
        <w:t xml:space="preserve">4     </w:t>
      </w:r>
      <w:r w:rsidR="00F64046">
        <w:rPr>
          <w:spacing w:val="27"/>
          <w:sz w:val="22"/>
          <w:szCs w:val="22"/>
        </w:rPr>
        <w:t xml:space="preserve"> </w:t>
      </w:r>
      <w:r w:rsidR="00F64046">
        <w:rPr>
          <w:sz w:val="22"/>
          <w:szCs w:val="22"/>
        </w:rPr>
        <w:t xml:space="preserve">5     </w:t>
      </w:r>
      <w:r w:rsidR="00F64046">
        <w:rPr>
          <w:spacing w:val="27"/>
          <w:sz w:val="22"/>
          <w:szCs w:val="22"/>
        </w:rPr>
        <w:t xml:space="preserve"> </w:t>
      </w:r>
      <w:r w:rsidR="00F64046">
        <w:rPr>
          <w:sz w:val="22"/>
          <w:szCs w:val="22"/>
        </w:rPr>
        <w:t xml:space="preserve">6     </w:t>
      </w:r>
      <w:r w:rsidR="00F64046">
        <w:rPr>
          <w:spacing w:val="27"/>
          <w:sz w:val="22"/>
          <w:szCs w:val="22"/>
        </w:rPr>
        <w:t xml:space="preserve"> </w:t>
      </w:r>
      <w:r w:rsidR="00F64046">
        <w:rPr>
          <w:sz w:val="22"/>
          <w:szCs w:val="22"/>
        </w:rPr>
        <w:t xml:space="preserve">7     </w:t>
      </w:r>
      <w:r w:rsidR="00F64046">
        <w:rPr>
          <w:spacing w:val="27"/>
          <w:sz w:val="22"/>
          <w:szCs w:val="22"/>
        </w:rPr>
        <w:t xml:space="preserve"> </w:t>
      </w:r>
      <w:r w:rsidR="00F64046">
        <w:rPr>
          <w:sz w:val="22"/>
          <w:szCs w:val="22"/>
        </w:rPr>
        <w:t xml:space="preserve">8     </w:t>
      </w:r>
      <w:r w:rsidR="00F64046">
        <w:rPr>
          <w:spacing w:val="27"/>
          <w:sz w:val="22"/>
          <w:szCs w:val="22"/>
        </w:rPr>
        <w:t xml:space="preserve"> </w:t>
      </w:r>
      <w:r w:rsidR="00F64046">
        <w:rPr>
          <w:sz w:val="22"/>
          <w:szCs w:val="22"/>
        </w:rPr>
        <w:t xml:space="preserve">9    </w:t>
      </w:r>
      <w:r w:rsidR="00F64046">
        <w:rPr>
          <w:spacing w:val="28"/>
          <w:sz w:val="22"/>
          <w:szCs w:val="22"/>
        </w:rPr>
        <w:t xml:space="preserve"> </w:t>
      </w:r>
      <w:r w:rsidR="00F64046">
        <w:rPr>
          <w:w w:val="99"/>
          <w:sz w:val="22"/>
          <w:szCs w:val="22"/>
        </w:rPr>
        <w:t>10</w:t>
      </w:r>
    </w:p>
    <w:p w14:paraId="27308E98" w14:textId="77777777" w:rsidR="004B03EF" w:rsidRDefault="004B03EF">
      <w:pPr>
        <w:spacing w:before="4" w:line="160" w:lineRule="exact"/>
        <w:rPr>
          <w:sz w:val="16"/>
          <w:szCs w:val="16"/>
        </w:rPr>
      </w:pPr>
    </w:p>
    <w:p w14:paraId="27308E99" w14:textId="77777777" w:rsidR="004B03EF" w:rsidRDefault="00B601E9">
      <w:pPr>
        <w:ind w:left="1669" w:right="1670"/>
        <w:jc w:val="center"/>
        <w:rPr>
          <w:sz w:val="22"/>
          <w:szCs w:val="22"/>
        </w:rPr>
      </w:pPr>
      <w:r>
        <w:pict w14:anchorId="273090CB">
          <v:group id="_x0000_s2601" style="position:absolute;left:0;text-align:left;margin-left:150.45pt;margin-top:17.95pt;width:309.35pt;height:2.4pt;z-index:-1465;mso-position-horizontal-relative:page" coordorigin="3009,359" coordsize="6187,48">
            <v:polyline id="_x0000_s2603" style="position:absolute" points="6026,726,12205,726" coordorigin="3013,363" coordsize="6179,0" filled="f" strokeweight="5055emu">
              <v:path arrowok="t"/>
            </v:polyline>
            <v:polyline id="_x0000_s2602" style="position:absolute" points="6026,806,12205,806" coordorigin="3013,403" coordsize="6179,0" filled="f" strokeweight="5055emu">
              <v:path arrowok="t"/>
            </v:polyline>
            <w10:wrap anchorx="page"/>
          </v:group>
        </w:pict>
      </w:r>
      <w:r w:rsidR="00F64046">
        <w:rPr>
          <w:sz w:val="22"/>
          <w:szCs w:val="22"/>
        </w:rPr>
        <w:t>RMS</w:t>
      </w:r>
      <w:r w:rsidR="00F64046">
        <w:rPr>
          <w:spacing w:val="32"/>
          <w:sz w:val="22"/>
          <w:szCs w:val="22"/>
        </w:rPr>
        <w:t xml:space="preserve"> </w:t>
      </w:r>
      <w:r w:rsidR="00F64046">
        <w:rPr>
          <w:w w:val="115"/>
          <w:sz w:val="22"/>
          <w:szCs w:val="22"/>
        </w:rPr>
        <w:t>(</w:t>
      </w:r>
      <w:r w:rsidR="00F64046">
        <w:rPr>
          <w:w w:val="136"/>
          <w:sz w:val="22"/>
          <w:szCs w:val="22"/>
        </w:rPr>
        <w:t>×</w:t>
      </w:r>
      <w:r w:rsidR="00F64046">
        <w:rPr>
          <w:w w:val="99"/>
          <w:sz w:val="22"/>
          <w:szCs w:val="22"/>
        </w:rPr>
        <w:t>10</w:t>
      </w:r>
      <w:r w:rsidR="00F64046">
        <w:rPr>
          <w:w w:val="146"/>
          <w:position w:val="8"/>
          <w:sz w:val="16"/>
          <w:szCs w:val="16"/>
        </w:rPr>
        <w:t>−</w:t>
      </w:r>
      <w:r w:rsidR="00F64046">
        <w:rPr>
          <w:w w:val="105"/>
          <w:position w:val="8"/>
          <w:sz w:val="16"/>
          <w:szCs w:val="16"/>
        </w:rPr>
        <w:t>17</w:t>
      </w:r>
      <w:r w:rsidR="00F64046">
        <w:rPr>
          <w:spacing w:val="-30"/>
          <w:position w:val="8"/>
          <w:sz w:val="16"/>
          <w:szCs w:val="16"/>
        </w:rPr>
        <w:t xml:space="preserve"> </w:t>
      </w:r>
      <w:r w:rsidR="00F64046">
        <w:rPr>
          <w:sz w:val="22"/>
          <w:szCs w:val="22"/>
        </w:rPr>
        <w:t>)</w:t>
      </w:r>
      <w:r w:rsidR="00F64046">
        <w:rPr>
          <w:spacing w:val="36"/>
          <w:sz w:val="22"/>
          <w:szCs w:val="22"/>
        </w:rPr>
        <w:t xml:space="preserve"> </w:t>
      </w:r>
      <w:r w:rsidR="00F64046">
        <w:rPr>
          <w:sz w:val="22"/>
          <w:szCs w:val="22"/>
        </w:rPr>
        <w:t>15.0</w:t>
      </w:r>
      <w:r w:rsidR="00F64046">
        <w:rPr>
          <w:spacing w:val="25"/>
          <w:sz w:val="22"/>
          <w:szCs w:val="22"/>
        </w:rPr>
        <w:t xml:space="preserve"> </w:t>
      </w:r>
      <w:r w:rsidR="00F64046">
        <w:rPr>
          <w:sz w:val="22"/>
          <w:szCs w:val="22"/>
        </w:rPr>
        <w:t>7.68</w:t>
      </w:r>
      <w:r w:rsidR="00F64046">
        <w:rPr>
          <w:spacing w:val="25"/>
          <w:sz w:val="22"/>
          <w:szCs w:val="22"/>
        </w:rPr>
        <w:t xml:space="preserve"> </w:t>
      </w:r>
      <w:r w:rsidR="00F64046">
        <w:rPr>
          <w:sz w:val="22"/>
          <w:szCs w:val="22"/>
        </w:rPr>
        <w:t>10.3</w:t>
      </w:r>
      <w:r w:rsidR="00F64046">
        <w:rPr>
          <w:spacing w:val="25"/>
          <w:sz w:val="22"/>
          <w:szCs w:val="22"/>
        </w:rPr>
        <w:t xml:space="preserve"> </w:t>
      </w:r>
      <w:r w:rsidR="00F64046">
        <w:rPr>
          <w:sz w:val="22"/>
          <w:szCs w:val="22"/>
        </w:rPr>
        <w:t>8.84</w:t>
      </w:r>
      <w:r w:rsidR="00F64046">
        <w:rPr>
          <w:spacing w:val="25"/>
          <w:sz w:val="22"/>
          <w:szCs w:val="22"/>
        </w:rPr>
        <w:t xml:space="preserve"> </w:t>
      </w:r>
      <w:r w:rsidR="00F64046">
        <w:rPr>
          <w:sz w:val="22"/>
          <w:szCs w:val="22"/>
        </w:rPr>
        <w:t>8.72</w:t>
      </w:r>
      <w:r w:rsidR="00F64046">
        <w:rPr>
          <w:spacing w:val="25"/>
          <w:sz w:val="22"/>
          <w:szCs w:val="22"/>
        </w:rPr>
        <w:t xml:space="preserve"> </w:t>
      </w:r>
      <w:r w:rsidR="00F64046">
        <w:rPr>
          <w:sz w:val="22"/>
          <w:szCs w:val="22"/>
        </w:rPr>
        <w:t>9.27</w:t>
      </w:r>
      <w:r w:rsidR="00F64046">
        <w:rPr>
          <w:spacing w:val="25"/>
          <w:sz w:val="22"/>
          <w:szCs w:val="22"/>
        </w:rPr>
        <w:t xml:space="preserve"> </w:t>
      </w:r>
      <w:r w:rsidR="00F64046">
        <w:rPr>
          <w:sz w:val="22"/>
          <w:szCs w:val="22"/>
        </w:rPr>
        <w:t>5.33</w:t>
      </w:r>
      <w:r w:rsidR="00F64046">
        <w:rPr>
          <w:spacing w:val="25"/>
          <w:sz w:val="22"/>
          <w:szCs w:val="22"/>
        </w:rPr>
        <w:t xml:space="preserve"> </w:t>
      </w:r>
      <w:r w:rsidR="00F64046">
        <w:rPr>
          <w:sz w:val="22"/>
          <w:szCs w:val="22"/>
        </w:rPr>
        <w:t>2.64</w:t>
      </w:r>
      <w:r w:rsidR="00F64046">
        <w:rPr>
          <w:spacing w:val="25"/>
          <w:sz w:val="22"/>
          <w:szCs w:val="22"/>
        </w:rPr>
        <w:t xml:space="preserve"> </w:t>
      </w:r>
      <w:r w:rsidR="00F64046">
        <w:rPr>
          <w:sz w:val="22"/>
          <w:szCs w:val="22"/>
        </w:rPr>
        <w:t>4.91</w:t>
      </w:r>
      <w:r w:rsidR="00F64046">
        <w:rPr>
          <w:spacing w:val="25"/>
          <w:sz w:val="22"/>
          <w:szCs w:val="22"/>
        </w:rPr>
        <w:t xml:space="preserve"> </w:t>
      </w:r>
      <w:r w:rsidR="00F64046">
        <w:rPr>
          <w:sz w:val="22"/>
          <w:szCs w:val="22"/>
        </w:rPr>
        <w:t>3.30</w:t>
      </w:r>
    </w:p>
    <w:p w14:paraId="27308E9A" w14:textId="77777777" w:rsidR="004B03EF" w:rsidRDefault="004B03EF">
      <w:pPr>
        <w:spacing w:before="4" w:line="100" w:lineRule="exact"/>
        <w:rPr>
          <w:sz w:val="10"/>
          <w:szCs w:val="10"/>
        </w:rPr>
      </w:pPr>
    </w:p>
    <w:p w14:paraId="27308E9B" w14:textId="77777777" w:rsidR="004B03EF" w:rsidRDefault="004B03EF">
      <w:pPr>
        <w:spacing w:line="200" w:lineRule="exact"/>
      </w:pPr>
    </w:p>
    <w:p w14:paraId="27308E9C" w14:textId="77777777" w:rsidR="004B03EF" w:rsidRDefault="004B03EF">
      <w:pPr>
        <w:spacing w:line="200" w:lineRule="exact"/>
      </w:pPr>
    </w:p>
    <w:p w14:paraId="27308E9D" w14:textId="77777777" w:rsidR="004B03EF" w:rsidRDefault="00F64046">
      <w:pPr>
        <w:spacing w:before="18"/>
        <w:ind w:left="399"/>
        <w:rPr>
          <w:sz w:val="22"/>
          <w:szCs w:val="22"/>
        </w:rPr>
      </w:pPr>
      <w:r>
        <w:rPr>
          <w:sz w:val="22"/>
          <w:szCs w:val="22"/>
        </w:rPr>
        <w:t xml:space="preserve">B.    </w:t>
      </w:r>
      <w:r>
        <w:rPr>
          <w:spacing w:val="22"/>
          <w:sz w:val="22"/>
          <w:szCs w:val="22"/>
        </w:rPr>
        <w:t xml:space="preserve"> </w:t>
      </w:r>
      <w:r>
        <w:rPr>
          <w:w w:val="122"/>
          <w:sz w:val="22"/>
          <w:szCs w:val="22"/>
        </w:rPr>
        <w:t>The</w:t>
      </w:r>
      <w:r>
        <w:rPr>
          <w:spacing w:val="27"/>
          <w:w w:val="122"/>
          <w:sz w:val="22"/>
          <w:szCs w:val="22"/>
        </w:rPr>
        <w:t xml:space="preserve"> </w:t>
      </w:r>
      <w:r>
        <w:rPr>
          <w:w w:val="122"/>
          <w:sz w:val="22"/>
          <w:szCs w:val="22"/>
        </w:rPr>
        <w:t>Mean</w:t>
      </w:r>
      <w:r>
        <w:rPr>
          <w:spacing w:val="17"/>
          <w:w w:val="122"/>
          <w:sz w:val="22"/>
          <w:szCs w:val="22"/>
        </w:rPr>
        <w:t xml:space="preserve"> </w:t>
      </w:r>
      <w:r>
        <w:rPr>
          <w:w w:val="122"/>
          <w:sz w:val="22"/>
          <w:szCs w:val="22"/>
        </w:rPr>
        <w:t>SNRs</w:t>
      </w:r>
    </w:p>
    <w:p w14:paraId="27308E9E" w14:textId="77777777" w:rsidR="004B03EF" w:rsidRDefault="004B03EF">
      <w:pPr>
        <w:spacing w:line="200" w:lineRule="exact"/>
      </w:pPr>
    </w:p>
    <w:p w14:paraId="27308E9F" w14:textId="77777777" w:rsidR="004B03EF" w:rsidRDefault="004B03EF">
      <w:pPr>
        <w:spacing w:before="10" w:line="220" w:lineRule="exact"/>
        <w:rPr>
          <w:sz w:val="22"/>
          <w:szCs w:val="22"/>
        </w:rPr>
      </w:pPr>
    </w:p>
    <w:p w14:paraId="27308EA0" w14:textId="77777777" w:rsidR="004B03EF" w:rsidRDefault="00F64046">
      <w:pPr>
        <w:spacing w:line="363" w:lineRule="auto"/>
        <w:ind w:left="100" w:right="60" w:firstLine="299"/>
        <w:jc w:val="both"/>
        <w:rPr>
          <w:sz w:val="24"/>
          <w:szCs w:val="24"/>
        </w:rPr>
      </w:pPr>
      <w:r>
        <w:rPr>
          <w:sz w:val="24"/>
          <w:szCs w:val="24"/>
        </w:rPr>
        <w:t>As</w:t>
      </w:r>
      <w:r>
        <w:rPr>
          <w:spacing w:val="54"/>
          <w:sz w:val="24"/>
          <w:szCs w:val="24"/>
        </w:rPr>
        <w:t xml:space="preserve"> </w:t>
      </w:r>
      <w:r>
        <w:rPr>
          <w:sz w:val="24"/>
          <w:szCs w:val="24"/>
        </w:rPr>
        <w:t xml:space="preserve">stated </w:t>
      </w:r>
      <w:r>
        <w:rPr>
          <w:spacing w:val="57"/>
          <w:sz w:val="24"/>
          <w:szCs w:val="24"/>
        </w:rPr>
        <w:t xml:space="preserve"> </w:t>
      </w:r>
      <w:r>
        <w:rPr>
          <w:sz w:val="24"/>
          <w:szCs w:val="24"/>
        </w:rPr>
        <w:t xml:space="preserve">in </w:t>
      </w:r>
      <w:r>
        <w:rPr>
          <w:spacing w:val="3"/>
          <w:sz w:val="24"/>
          <w:szCs w:val="24"/>
        </w:rPr>
        <w:t xml:space="preserve"> </w:t>
      </w:r>
      <w:r>
        <w:rPr>
          <w:sz w:val="24"/>
          <w:szCs w:val="24"/>
        </w:rPr>
        <w:t xml:space="preserve">section </w:t>
      </w:r>
      <w:r>
        <w:rPr>
          <w:spacing w:val="16"/>
          <w:sz w:val="24"/>
          <w:szCs w:val="24"/>
        </w:rPr>
        <w:t xml:space="preserve"> </w:t>
      </w:r>
      <w:r>
        <w:rPr>
          <w:spacing w:val="7"/>
          <w:sz w:val="24"/>
          <w:szCs w:val="24"/>
        </w:rPr>
        <w:t>II</w:t>
      </w:r>
      <w:r>
        <w:rPr>
          <w:sz w:val="24"/>
          <w:szCs w:val="24"/>
        </w:rPr>
        <w:t xml:space="preserve">I, </w:t>
      </w:r>
      <w:r>
        <w:rPr>
          <w:spacing w:val="21"/>
          <w:sz w:val="24"/>
          <w:szCs w:val="24"/>
        </w:rPr>
        <w:t xml:space="preserve"> </w:t>
      </w:r>
      <w:r>
        <w:rPr>
          <w:sz w:val="24"/>
          <w:szCs w:val="24"/>
        </w:rPr>
        <w:t xml:space="preserve">there </w:t>
      </w:r>
      <w:r>
        <w:rPr>
          <w:spacing w:val="34"/>
          <w:sz w:val="24"/>
          <w:szCs w:val="24"/>
        </w:rPr>
        <w:t xml:space="preserve"> </w:t>
      </w:r>
      <w:r>
        <w:rPr>
          <w:sz w:val="24"/>
          <w:szCs w:val="24"/>
        </w:rPr>
        <w:t xml:space="preserve">are </w:t>
      </w:r>
      <w:r>
        <w:rPr>
          <w:spacing w:val="13"/>
          <w:sz w:val="24"/>
          <w:szCs w:val="24"/>
        </w:rPr>
        <w:t xml:space="preserve"> </w:t>
      </w:r>
      <w:r>
        <w:rPr>
          <w:sz w:val="24"/>
          <w:szCs w:val="24"/>
        </w:rPr>
        <w:t xml:space="preserve">in </w:t>
      </w:r>
      <w:r>
        <w:rPr>
          <w:spacing w:val="3"/>
          <w:sz w:val="24"/>
          <w:szCs w:val="24"/>
        </w:rPr>
        <w:t xml:space="preserve"> </w:t>
      </w:r>
      <w:r>
        <w:rPr>
          <w:sz w:val="24"/>
          <w:szCs w:val="24"/>
        </w:rPr>
        <w:t xml:space="preserve">total </w:t>
      </w:r>
      <w:r>
        <w:rPr>
          <w:spacing w:val="46"/>
          <w:sz w:val="24"/>
          <w:szCs w:val="24"/>
        </w:rPr>
        <w:t xml:space="preserve"> </w:t>
      </w:r>
      <w:r>
        <w:rPr>
          <w:sz w:val="24"/>
          <w:szCs w:val="24"/>
        </w:rPr>
        <w:t>850</w:t>
      </w:r>
      <w:r>
        <w:rPr>
          <w:spacing w:val="44"/>
          <w:sz w:val="24"/>
          <w:szCs w:val="24"/>
        </w:rPr>
        <w:t xml:space="preserve"> </w:t>
      </w:r>
      <w:r>
        <w:rPr>
          <w:sz w:val="24"/>
          <w:szCs w:val="24"/>
        </w:rPr>
        <w:t xml:space="preserve">SNRs </w:t>
      </w:r>
      <w:r>
        <w:rPr>
          <w:spacing w:val="1"/>
          <w:sz w:val="24"/>
          <w:szCs w:val="24"/>
        </w:rPr>
        <w:t xml:space="preserve"> </w:t>
      </w:r>
      <w:r>
        <w:rPr>
          <w:sz w:val="24"/>
          <w:szCs w:val="24"/>
        </w:rPr>
        <w:t xml:space="preserve">computed </w:t>
      </w:r>
      <w:r>
        <w:rPr>
          <w:spacing w:val="44"/>
          <w:sz w:val="24"/>
          <w:szCs w:val="24"/>
        </w:rPr>
        <w:t xml:space="preserve"> </w:t>
      </w:r>
      <w:r>
        <w:rPr>
          <w:sz w:val="24"/>
          <w:szCs w:val="24"/>
        </w:rPr>
        <w:t>from  mat</w:t>
      </w:r>
      <w:r>
        <w:rPr>
          <w:spacing w:val="-6"/>
          <w:sz w:val="24"/>
          <w:szCs w:val="24"/>
        </w:rPr>
        <w:t>c</w:t>
      </w:r>
      <w:r>
        <w:rPr>
          <w:sz w:val="24"/>
          <w:szCs w:val="24"/>
        </w:rPr>
        <w:t xml:space="preserve">hed </w:t>
      </w:r>
      <w:r>
        <w:rPr>
          <w:spacing w:val="50"/>
          <w:sz w:val="24"/>
          <w:szCs w:val="24"/>
        </w:rPr>
        <w:t xml:space="preserve"> </w:t>
      </w:r>
      <w:r>
        <w:rPr>
          <w:w w:val="103"/>
          <w:sz w:val="24"/>
          <w:szCs w:val="24"/>
        </w:rPr>
        <w:t xml:space="preserve">filter </w:t>
      </w:r>
      <w:r>
        <w:rPr>
          <w:sz w:val="24"/>
          <w:szCs w:val="24"/>
        </w:rPr>
        <w:t>corres</w:t>
      </w:r>
      <w:r>
        <w:rPr>
          <w:spacing w:val="7"/>
          <w:sz w:val="24"/>
          <w:szCs w:val="24"/>
        </w:rPr>
        <w:t>p</w:t>
      </w:r>
      <w:r>
        <w:rPr>
          <w:sz w:val="24"/>
          <w:szCs w:val="24"/>
        </w:rPr>
        <w:t xml:space="preserve">onding </w:t>
      </w:r>
      <w:r>
        <w:rPr>
          <w:spacing w:val="2"/>
          <w:sz w:val="24"/>
          <w:szCs w:val="24"/>
        </w:rPr>
        <w:t xml:space="preserve"> </w:t>
      </w:r>
      <w:r>
        <w:rPr>
          <w:sz w:val="24"/>
          <w:szCs w:val="24"/>
        </w:rPr>
        <w:t>to</w:t>
      </w:r>
      <w:r>
        <w:rPr>
          <w:spacing w:val="40"/>
          <w:sz w:val="24"/>
          <w:szCs w:val="24"/>
        </w:rPr>
        <w:t xml:space="preserve"> </w:t>
      </w:r>
      <w:r>
        <w:rPr>
          <w:sz w:val="24"/>
          <w:szCs w:val="24"/>
        </w:rPr>
        <w:t>17</w:t>
      </w:r>
      <w:r>
        <w:rPr>
          <w:spacing w:val="12"/>
          <w:sz w:val="24"/>
          <w:szCs w:val="24"/>
        </w:rPr>
        <w:t xml:space="preserve"> </w:t>
      </w:r>
      <w:r>
        <w:rPr>
          <w:sz w:val="24"/>
          <w:szCs w:val="24"/>
        </w:rPr>
        <w:t>differe</w:t>
      </w:r>
      <w:r>
        <w:rPr>
          <w:spacing w:val="-5"/>
          <w:sz w:val="24"/>
          <w:szCs w:val="24"/>
        </w:rPr>
        <w:t>n</w:t>
      </w:r>
      <w:r>
        <w:rPr>
          <w:w w:val="136"/>
          <w:sz w:val="24"/>
          <w:szCs w:val="24"/>
        </w:rPr>
        <w:t>t</w:t>
      </w:r>
      <w:r>
        <w:rPr>
          <w:spacing w:val="20"/>
          <w:w w:val="136"/>
          <w:sz w:val="24"/>
          <w:szCs w:val="24"/>
        </w:rPr>
        <w:t xml:space="preserve"> </w:t>
      </w:r>
      <w:r>
        <w:rPr>
          <w:sz w:val="24"/>
          <w:szCs w:val="24"/>
        </w:rPr>
        <w:t xml:space="preserve">amplifications, </w:t>
      </w:r>
      <w:r>
        <w:rPr>
          <w:spacing w:val="8"/>
          <w:sz w:val="24"/>
          <w:szCs w:val="24"/>
        </w:rPr>
        <w:t xml:space="preserve"> </w:t>
      </w:r>
      <w:r>
        <w:rPr>
          <w:sz w:val="24"/>
          <w:szCs w:val="24"/>
        </w:rPr>
        <w:t>including</w:t>
      </w:r>
      <w:r>
        <w:rPr>
          <w:spacing w:val="48"/>
          <w:sz w:val="24"/>
          <w:szCs w:val="24"/>
        </w:rPr>
        <w:t xml:space="preserve"> </w:t>
      </w:r>
      <w:r>
        <w:rPr>
          <w:sz w:val="24"/>
          <w:szCs w:val="24"/>
        </w:rPr>
        <w:t>an</w:t>
      </w:r>
      <w:r>
        <w:rPr>
          <w:spacing w:val="40"/>
          <w:sz w:val="24"/>
          <w:szCs w:val="24"/>
        </w:rPr>
        <w:t xml:space="preserve"> </w:t>
      </w:r>
      <w:r>
        <w:rPr>
          <w:sz w:val="24"/>
          <w:szCs w:val="24"/>
        </w:rPr>
        <w:t>amplification  of</w:t>
      </w:r>
      <w:r>
        <w:rPr>
          <w:spacing w:val="8"/>
          <w:sz w:val="24"/>
          <w:szCs w:val="24"/>
        </w:rPr>
        <w:t xml:space="preserve"> </w:t>
      </w:r>
      <w:r>
        <w:rPr>
          <w:sz w:val="24"/>
          <w:szCs w:val="24"/>
        </w:rPr>
        <w:t>zero</w:t>
      </w:r>
      <w:r>
        <w:rPr>
          <w:spacing w:val="20"/>
          <w:sz w:val="24"/>
          <w:szCs w:val="24"/>
        </w:rPr>
        <w:t xml:space="preserve"> </w:t>
      </w:r>
      <w:r>
        <w:rPr>
          <w:w w:val="102"/>
          <w:sz w:val="24"/>
          <w:szCs w:val="24"/>
        </w:rPr>
        <w:t>(rec</w:t>
      </w:r>
      <w:r>
        <w:rPr>
          <w:spacing w:val="-6"/>
          <w:w w:val="102"/>
          <w:sz w:val="24"/>
          <w:szCs w:val="24"/>
        </w:rPr>
        <w:t>o</w:t>
      </w:r>
      <w:r>
        <w:rPr>
          <w:spacing w:val="-7"/>
          <w:w w:val="102"/>
          <w:sz w:val="24"/>
          <w:szCs w:val="24"/>
        </w:rPr>
        <w:t>v</w:t>
      </w:r>
      <w:r>
        <w:rPr>
          <w:w w:val="102"/>
          <w:sz w:val="24"/>
          <w:szCs w:val="24"/>
        </w:rPr>
        <w:t xml:space="preserve">ering </w:t>
      </w:r>
      <w:r>
        <w:rPr>
          <w:sz w:val="24"/>
          <w:szCs w:val="24"/>
        </w:rPr>
        <w:t>from</w:t>
      </w:r>
      <w:r>
        <w:rPr>
          <w:spacing w:val="11"/>
          <w:sz w:val="24"/>
          <w:szCs w:val="24"/>
        </w:rPr>
        <w:t xml:space="preserve"> </w:t>
      </w:r>
      <w:r>
        <w:rPr>
          <w:sz w:val="24"/>
          <w:szCs w:val="24"/>
        </w:rPr>
        <w:t xml:space="preserve">uninjected </w:t>
      </w:r>
      <w:r>
        <w:rPr>
          <w:spacing w:val="7"/>
          <w:sz w:val="24"/>
          <w:szCs w:val="24"/>
        </w:rPr>
        <w:t xml:space="preserve"> </w:t>
      </w:r>
      <w:r>
        <w:rPr>
          <w:sz w:val="24"/>
          <w:szCs w:val="24"/>
        </w:rPr>
        <w:t>strain</w:t>
      </w:r>
      <w:r>
        <w:rPr>
          <w:spacing w:val="54"/>
          <w:sz w:val="24"/>
          <w:szCs w:val="24"/>
        </w:rPr>
        <w:t xml:space="preserve"> </w:t>
      </w:r>
      <w:r>
        <w:rPr>
          <w:sz w:val="24"/>
          <w:szCs w:val="24"/>
        </w:rPr>
        <w:t xml:space="preserve">data). </w:t>
      </w:r>
      <w:r>
        <w:rPr>
          <w:spacing w:val="51"/>
          <w:sz w:val="24"/>
          <w:szCs w:val="24"/>
        </w:rPr>
        <w:t xml:space="preserve"> </w:t>
      </w:r>
      <w:r>
        <w:rPr>
          <w:sz w:val="24"/>
          <w:szCs w:val="24"/>
        </w:rPr>
        <w:t>The</w:t>
      </w:r>
      <w:r>
        <w:rPr>
          <w:spacing w:val="35"/>
          <w:sz w:val="24"/>
          <w:szCs w:val="24"/>
        </w:rPr>
        <w:t xml:space="preserve"> </w:t>
      </w:r>
      <w:r>
        <w:rPr>
          <w:sz w:val="24"/>
          <w:szCs w:val="24"/>
        </w:rPr>
        <w:t>SNRs</w:t>
      </w:r>
      <w:r>
        <w:rPr>
          <w:spacing w:val="12"/>
          <w:sz w:val="24"/>
          <w:szCs w:val="24"/>
        </w:rPr>
        <w:t xml:space="preserve"> </w:t>
      </w:r>
      <w:r>
        <w:rPr>
          <w:sz w:val="24"/>
          <w:szCs w:val="24"/>
        </w:rPr>
        <w:t>comp</w:t>
      </w:r>
      <w:r>
        <w:rPr>
          <w:spacing w:val="1"/>
          <w:sz w:val="24"/>
          <w:szCs w:val="24"/>
        </w:rPr>
        <w:t>u</w:t>
      </w:r>
      <w:r>
        <w:rPr>
          <w:sz w:val="24"/>
          <w:szCs w:val="24"/>
        </w:rPr>
        <w:t>ted</w:t>
      </w:r>
      <w:r>
        <w:rPr>
          <w:spacing w:val="55"/>
          <w:sz w:val="24"/>
          <w:szCs w:val="24"/>
        </w:rPr>
        <w:t xml:space="preserve"> </w:t>
      </w:r>
      <w:r>
        <w:rPr>
          <w:sz w:val="24"/>
          <w:szCs w:val="24"/>
        </w:rPr>
        <w:t>from</w:t>
      </w:r>
      <w:r>
        <w:rPr>
          <w:spacing w:val="11"/>
          <w:sz w:val="24"/>
          <w:szCs w:val="24"/>
        </w:rPr>
        <w:t xml:space="preserve"> </w:t>
      </w:r>
      <w:r>
        <w:rPr>
          <w:w w:val="110"/>
          <w:sz w:val="24"/>
          <w:szCs w:val="24"/>
        </w:rPr>
        <w:t>the</w:t>
      </w:r>
      <w:r>
        <w:rPr>
          <w:spacing w:val="1"/>
          <w:w w:val="110"/>
          <w:sz w:val="24"/>
          <w:szCs w:val="24"/>
        </w:rPr>
        <w:t xml:space="preserve"> </w:t>
      </w:r>
      <w:r>
        <w:rPr>
          <w:sz w:val="24"/>
          <w:szCs w:val="24"/>
        </w:rPr>
        <w:t>same</w:t>
      </w:r>
      <w:r>
        <w:rPr>
          <w:spacing w:val="21"/>
          <w:sz w:val="24"/>
          <w:szCs w:val="24"/>
        </w:rPr>
        <w:t xml:space="preserve"> </w:t>
      </w:r>
      <w:r>
        <w:rPr>
          <w:sz w:val="24"/>
          <w:szCs w:val="24"/>
        </w:rPr>
        <w:t>amplification</w:t>
      </w:r>
      <w:r>
        <w:rPr>
          <w:spacing w:val="49"/>
          <w:sz w:val="24"/>
          <w:szCs w:val="24"/>
        </w:rPr>
        <w:t xml:space="preserve"> </w:t>
      </w:r>
      <w:r>
        <w:rPr>
          <w:sz w:val="24"/>
          <w:szCs w:val="24"/>
        </w:rPr>
        <w:t>of</w:t>
      </w:r>
      <w:r>
        <w:rPr>
          <w:spacing w:val="-7"/>
          <w:sz w:val="24"/>
          <w:szCs w:val="24"/>
        </w:rPr>
        <w:t xml:space="preserve"> </w:t>
      </w:r>
      <w:r>
        <w:rPr>
          <w:sz w:val="24"/>
          <w:szCs w:val="24"/>
        </w:rPr>
        <w:t>the</w:t>
      </w:r>
      <w:r>
        <w:rPr>
          <w:spacing w:val="35"/>
          <w:sz w:val="24"/>
          <w:szCs w:val="24"/>
        </w:rPr>
        <w:t xml:space="preserve"> </w:t>
      </w:r>
      <w:r>
        <w:rPr>
          <w:w w:val="102"/>
          <w:sz w:val="24"/>
          <w:szCs w:val="24"/>
        </w:rPr>
        <w:t xml:space="preserve">signal </w:t>
      </w:r>
      <w:r>
        <w:rPr>
          <w:sz w:val="24"/>
          <w:szCs w:val="24"/>
        </w:rPr>
        <w:t>in</w:t>
      </w:r>
      <w:r>
        <w:rPr>
          <w:spacing w:val="43"/>
          <w:sz w:val="24"/>
          <w:szCs w:val="24"/>
        </w:rPr>
        <w:t xml:space="preserve"> </w:t>
      </w:r>
      <w:r>
        <w:rPr>
          <w:sz w:val="24"/>
          <w:szCs w:val="24"/>
        </w:rPr>
        <w:t>one</w:t>
      </w:r>
      <w:r>
        <w:rPr>
          <w:spacing w:val="38"/>
          <w:sz w:val="24"/>
          <w:szCs w:val="24"/>
        </w:rPr>
        <w:t xml:space="preserve"> </w:t>
      </w:r>
      <w:r>
        <w:rPr>
          <w:sz w:val="24"/>
          <w:szCs w:val="24"/>
        </w:rPr>
        <w:t xml:space="preserve">datafile </w:t>
      </w:r>
      <w:r>
        <w:rPr>
          <w:spacing w:val="5"/>
          <w:sz w:val="24"/>
          <w:szCs w:val="24"/>
        </w:rPr>
        <w:t xml:space="preserve"> </w:t>
      </w:r>
      <w:commentRangeStart w:id="78"/>
      <w:r>
        <w:rPr>
          <w:spacing w:val="-7"/>
          <w:sz w:val="24"/>
          <w:szCs w:val="24"/>
        </w:rPr>
        <w:t>w</w:t>
      </w:r>
      <w:r>
        <w:rPr>
          <w:sz w:val="24"/>
          <w:szCs w:val="24"/>
        </w:rPr>
        <w:t>ere</w:t>
      </w:r>
      <w:r>
        <w:rPr>
          <w:spacing w:val="36"/>
          <w:sz w:val="24"/>
          <w:szCs w:val="24"/>
        </w:rPr>
        <w:t xml:space="preserve"> </w:t>
      </w:r>
      <w:r>
        <w:rPr>
          <w:sz w:val="24"/>
          <w:szCs w:val="24"/>
        </w:rPr>
        <w:t xml:space="preserve">calculated </w:t>
      </w:r>
      <w:r>
        <w:rPr>
          <w:spacing w:val="26"/>
          <w:sz w:val="24"/>
          <w:szCs w:val="24"/>
        </w:rPr>
        <w:t xml:space="preserve"> </w:t>
      </w:r>
      <w:r>
        <w:rPr>
          <w:sz w:val="24"/>
          <w:szCs w:val="24"/>
        </w:rPr>
        <w:t xml:space="preserve">the </w:t>
      </w:r>
      <w:r>
        <w:rPr>
          <w:spacing w:val="5"/>
          <w:sz w:val="24"/>
          <w:szCs w:val="24"/>
        </w:rPr>
        <w:t xml:space="preserve"> </w:t>
      </w:r>
      <w:r>
        <w:rPr>
          <w:spacing w:val="-6"/>
          <w:sz w:val="24"/>
          <w:szCs w:val="24"/>
        </w:rPr>
        <w:t>a</w:t>
      </w:r>
      <w:r>
        <w:rPr>
          <w:spacing w:val="-7"/>
          <w:sz w:val="24"/>
          <w:szCs w:val="24"/>
        </w:rPr>
        <w:t>v</w:t>
      </w:r>
      <w:r>
        <w:rPr>
          <w:sz w:val="24"/>
          <w:szCs w:val="24"/>
        </w:rPr>
        <w:t>erage</w:t>
      </w:r>
      <w:r>
        <w:rPr>
          <w:spacing w:val="58"/>
          <w:sz w:val="24"/>
          <w:szCs w:val="24"/>
        </w:rPr>
        <w:t xml:space="preserve"> </w:t>
      </w:r>
      <w:r>
        <w:rPr>
          <w:spacing w:val="-13"/>
          <w:sz w:val="24"/>
          <w:szCs w:val="24"/>
        </w:rPr>
        <w:t>v</w:t>
      </w:r>
      <w:r>
        <w:rPr>
          <w:sz w:val="24"/>
          <w:szCs w:val="24"/>
        </w:rPr>
        <w:t>alue</w:t>
      </w:r>
      <w:commentRangeEnd w:id="78"/>
      <w:r w:rsidR="00227270">
        <w:rPr>
          <w:rStyle w:val="CommentReference"/>
        </w:rPr>
        <w:commentReference w:id="78"/>
      </w:r>
      <w:r>
        <w:rPr>
          <w:sz w:val="24"/>
          <w:szCs w:val="24"/>
        </w:rPr>
        <w:t xml:space="preserve">. </w:t>
      </w:r>
      <w:r>
        <w:rPr>
          <w:spacing w:val="58"/>
          <w:sz w:val="24"/>
          <w:szCs w:val="24"/>
        </w:rPr>
        <w:t xml:space="preserve"> </w:t>
      </w:r>
      <w:r>
        <w:rPr>
          <w:sz w:val="24"/>
          <w:szCs w:val="24"/>
        </w:rPr>
        <w:t>These</w:t>
      </w:r>
      <w:r>
        <w:rPr>
          <w:spacing w:val="59"/>
          <w:sz w:val="24"/>
          <w:szCs w:val="24"/>
        </w:rPr>
        <w:t xml:space="preserve"> </w:t>
      </w:r>
      <w:r>
        <w:rPr>
          <w:sz w:val="24"/>
          <w:szCs w:val="24"/>
        </w:rPr>
        <w:t xml:space="preserve">mean </w:t>
      </w:r>
      <w:r>
        <w:rPr>
          <w:spacing w:val="2"/>
          <w:sz w:val="24"/>
          <w:szCs w:val="24"/>
        </w:rPr>
        <w:t xml:space="preserve"> </w:t>
      </w:r>
      <w:r>
        <w:rPr>
          <w:spacing w:val="-13"/>
          <w:sz w:val="24"/>
          <w:szCs w:val="24"/>
        </w:rPr>
        <w:t>v</w:t>
      </w:r>
      <w:r>
        <w:rPr>
          <w:sz w:val="24"/>
          <w:szCs w:val="24"/>
        </w:rPr>
        <w:t>alues</w:t>
      </w:r>
      <w:r>
        <w:rPr>
          <w:spacing w:val="53"/>
          <w:sz w:val="24"/>
          <w:szCs w:val="24"/>
        </w:rPr>
        <w:t xml:space="preserve"> </w:t>
      </w:r>
      <w:r>
        <w:rPr>
          <w:spacing w:val="-7"/>
          <w:sz w:val="24"/>
          <w:szCs w:val="24"/>
        </w:rPr>
        <w:t>w</w:t>
      </w:r>
      <w:r>
        <w:rPr>
          <w:sz w:val="24"/>
          <w:szCs w:val="24"/>
        </w:rPr>
        <w:t>ere</w:t>
      </w:r>
      <w:r>
        <w:rPr>
          <w:spacing w:val="36"/>
          <w:sz w:val="24"/>
          <w:szCs w:val="24"/>
        </w:rPr>
        <w:t xml:space="preserve"> </w:t>
      </w:r>
      <w:r>
        <w:rPr>
          <w:sz w:val="24"/>
          <w:szCs w:val="24"/>
        </w:rPr>
        <w:t xml:space="preserve">further </w:t>
      </w:r>
      <w:r>
        <w:rPr>
          <w:spacing w:val="28"/>
          <w:sz w:val="24"/>
          <w:szCs w:val="24"/>
        </w:rPr>
        <w:t xml:space="preserve"> </w:t>
      </w:r>
      <w:r>
        <w:rPr>
          <w:w w:val="106"/>
          <w:sz w:val="24"/>
          <w:szCs w:val="24"/>
        </w:rPr>
        <w:t xml:space="preserve">sorted </w:t>
      </w:r>
      <w:r>
        <w:rPr>
          <w:sz w:val="24"/>
          <w:szCs w:val="24"/>
        </w:rPr>
        <w:t>i</w:t>
      </w:r>
      <w:r>
        <w:rPr>
          <w:spacing w:val="-6"/>
          <w:sz w:val="24"/>
          <w:szCs w:val="24"/>
        </w:rPr>
        <w:t>n</w:t>
      </w:r>
      <w:r>
        <w:rPr>
          <w:sz w:val="24"/>
          <w:szCs w:val="24"/>
        </w:rPr>
        <w:t>to</w:t>
      </w:r>
      <w:r>
        <w:rPr>
          <w:spacing w:val="46"/>
          <w:sz w:val="24"/>
          <w:szCs w:val="24"/>
        </w:rPr>
        <w:t xml:space="preserve"> </w:t>
      </w:r>
      <w:r>
        <w:rPr>
          <w:sz w:val="24"/>
          <w:szCs w:val="24"/>
        </w:rPr>
        <w:t>10</w:t>
      </w:r>
      <w:r>
        <w:rPr>
          <w:spacing w:val="11"/>
          <w:sz w:val="24"/>
          <w:szCs w:val="24"/>
        </w:rPr>
        <w:t xml:space="preserve"> </w:t>
      </w:r>
      <w:r>
        <w:rPr>
          <w:sz w:val="24"/>
          <w:szCs w:val="24"/>
        </w:rPr>
        <w:t>series,</w:t>
      </w:r>
      <w:r>
        <w:rPr>
          <w:spacing w:val="25"/>
          <w:sz w:val="24"/>
          <w:szCs w:val="24"/>
        </w:rPr>
        <w:t xml:space="preserve"> </w:t>
      </w:r>
      <w:r>
        <w:rPr>
          <w:sz w:val="24"/>
          <w:szCs w:val="24"/>
        </w:rPr>
        <w:t>ea</w:t>
      </w:r>
      <w:r>
        <w:rPr>
          <w:spacing w:val="-6"/>
          <w:sz w:val="24"/>
          <w:szCs w:val="24"/>
        </w:rPr>
        <w:t>c</w:t>
      </w:r>
      <w:r>
        <w:rPr>
          <w:sz w:val="24"/>
          <w:szCs w:val="24"/>
        </w:rPr>
        <w:t>h</w:t>
      </w:r>
      <w:r>
        <w:rPr>
          <w:spacing w:val="31"/>
          <w:sz w:val="24"/>
          <w:szCs w:val="24"/>
        </w:rPr>
        <w:t xml:space="preserve"> </w:t>
      </w:r>
      <w:r>
        <w:rPr>
          <w:sz w:val="24"/>
          <w:szCs w:val="24"/>
        </w:rPr>
        <w:t>for</w:t>
      </w:r>
      <w:r>
        <w:rPr>
          <w:spacing w:val="15"/>
          <w:sz w:val="24"/>
          <w:szCs w:val="24"/>
        </w:rPr>
        <w:t xml:space="preserve"> </w:t>
      </w:r>
      <w:r>
        <w:rPr>
          <w:sz w:val="24"/>
          <w:szCs w:val="24"/>
        </w:rPr>
        <w:t>a</w:t>
      </w:r>
      <w:r>
        <w:rPr>
          <w:spacing w:val="28"/>
          <w:sz w:val="24"/>
          <w:szCs w:val="24"/>
        </w:rPr>
        <w:t xml:space="preserve"> </w:t>
      </w:r>
      <w:r>
        <w:rPr>
          <w:sz w:val="24"/>
          <w:szCs w:val="24"/>
        </w:rPr>
        <w:t>single</w:t>
      </w:r>
      <w:r>
        <w:rPr>
          <w:spacing w:val="19"/>
          <w:sz w:val="24"/>
          <w:szCs w:val="24"/>
        </w:rPr>
        <w:t xml:space="preserve"> </w:t>
      </w:r>
      <w:r>
        <w:rPr>
          <w:sz w:val="24"/>
          <w:szCs w:val="24"/>
        </w:rPr>
        <w:t>file.</w:t>
      </w:r>
    </w:p>
    <w:p w14:paraId="27308EA1" w14:textId="2B079520" w:rsidR="004B03EF" w:rsidRDefault="00F64046">
      <w:pPr>
        <w:spacing w:before="5" w:line="363" w:lineRule="auto"/>
        <w:ind w:left="100" w:right="59" w:firstLine="299"/>
        <w:jc w:val="both"/>
        <w:rPr>
          <w:sz w:val="24"/>
          <w:szCs w:val="24"/>
        </w:rPr>
      </w:pPr>
      <w:r>
        <w:rPr>
          <w:sz w:val="24"/>
          <w:szCs w:val="24"/>
        </w:rPr>
        <w:t>In</w:t>
      </w:r>
      <w:r>
        <w:rPr>
          <w:spacing w:val="17"/>
          <w:sz w:val="24"/>
          <w:szCs w:val="24"/>
        </w:rPr>
        <w:t xml:space="preserve"> </w:t>
      </w:r>
      <w:r>
        <w:rPr>
          <w:sz w:val="24"/>
          <w:szCs w:val="24"/>
        </w:rPr>
        <w:t>fact,</w:t>
      </w:r>
      <w:r>
        <w:rPr>
          <w:spacing w:val="31"/>
          <w:sz w:val="24"/>
          <w:szCs w:val="24"/>
        </w:rPr>
        <w:t xml:space="preserve"> </w:t>
      </w:r>
      <w:r>
        <w:rPr>
          <w:sz w:val="24"/>
          <w:szCs w:val="24"/>
        </w:rPr>
        <w:t>the</w:t>
      </w:r>
      <w:r>
        <w:rPr>
          <w:spacing w:val="32"/>
          <w:sz w:val="24"/>
          <w:szCs w:val="24"/>
        </w:rPr>
        <w:t xml:space="preserve"> </w:t>
      </w:r>
      <w:r>
        <w:rPr>
          <w:sz w:val="24"/>
          <w:szCs w:val="24"/>
        </w:rPr>
        <w:t>SNRs</w:t>
      </w:r>
      <w:r>
        <w:rPr>
          <w:spacing w:val="9"/>
          <w:sz w:val="24"/>
          <w:szCs w:val="24"/>
        </w:rPr>
        <w:t xml:space="preserve"> </w:t>
      </w:r>
      <w:r>
        <w:rPr>
          <w:sz w:val="24"/>
          <w:szCs w:val="24"/>
        </w:rPr>
        <w:t>rec</w:t>
      </w:r>
      <w:r>
        <w:rPr>
          <w:spacing w:val="-6"/>
          <w:sz w:val="24"/>
          <w:szCs w:val="24"/>
        </w:rPr>
        <w:t>ov</w:t>
      </w:r>
      <w:r>
        <w:rPr>
          <w:sz w:val="24"/>
          <w:szCs w:val="24"/>
        </w:rPr>
        <w:t>ered</w:t>
      </w:r>
      <w:r>
        <w:rPr>
          <w:spacing w:val="18"/>
          <w:sz w:val="24"/>
          <w:szCs w:val="24"/>
        </w:rPr>
        <w:t xml:space="preserve"> </w:t>
      </w:r>
      <w:r>
        <w:rPr>
          <w:spacing w:val="-6"/>
          <w:sz w:val="24"/>
          <w:szCs w:val="24"/>
        </w:rPr>
        <w:t>w</w:t>
      </w:r>
      <w:r>
        <w:rPr>
          <w:sz w:val="24"/>
          <w:szCs w:val="24"/>
        </w:rPr>
        <w:t>ere</w:t>
      </w:r>
      <w:r>
        <w:rPr>
          <w:spacing w:val="4"/>
          <w:sz w:val="24"/>
          <w:szCs w:val="24"/>
        </w:rPr>
        <w:t xml:space="preserve"> </w:t>
      </w:r>
      <w:r>
        <w:rPr>
          <w:sz w:val="24"/>
          <w:szCs w:val="24"/>
        </w:rPr>
        <w:t>all</w:t>
      </w:r>
      <w:r>
        <w:rPr>
          <w:spacing w:val="10"/>
          <w:sz w:val="24"/>
          <w:szCs w:val="24"/>
        </w:rPr>
        <w:t xml:space="preserve"> </w:t>
      </w:r>
      <w:r>
        <w:rPr>
          <w:sz w:val="24"/>
          <w:szCs w:val="24"/>
        </w:rPr>
        <w:t>time-</w:t>
      </w:r>
      <w:r>
        <w:rPr>
          <w:spacing w:val="-12"/>
          <w:sz w:val="24"/>
          <w:szCs w:val="24"/>
        </w:rPr>
        <w:t>v</w:t>
      </w:r>
      <w:r>
        <w:rPr>
          <w:sz w:val="24"/>
          <w:szCs w:val="24"/>
        </w:rPr>
        <w:t>arying</w:t>
      </w:r>
      <w:r>
        <w:rPr>
          <w:spacing w:val="56"/>
          <w:sz w:val="24"/>
          <w:szCs w:val="24"/>
        </w:rPr>
        <w:t xml:space="preserve"> </w:t>
      </w:r>
      <w:r>
        <w:rPr>
          <w:sz w:val="24"/>
          <w:szCs w:val="24"/>
        </w:rPr>
        <w:t xml:space="preserve">functions. </w:t>
      </w:r>
      <w:r>
        <w:rPr>
          <w:spacing w:val="14"/>
          <w:sz w:val="24"/>
          <w:szCs w:val="24"/>
        </w:rPr>
        <w:t xml:space="preserve"> </w:t>
      </w:r>
      <w:r>
        <w:rPr>
          <w:sz w:val="24"/>
          <w:szCs w:val="24"/>
        </w:rPr>
        <w:t>What  actually</w:t>
      </w:r>
      <w:r>
        <w:rPr>
          <w:spacing w:val="57"/>
          <w:sz w:val="24"/>
          <w:szCs w:val="24"/>
        </w:rPr>
        <w:t xml:space="preserve"> </w:t>
      </w:r>
      <w:r>
        <w:rPr>
          <w:sz w:val="24"/>
          <w:szCs w:val="24"/>
        </w:rPr>
        <w:t xml:space="preserve">matters </w:t>
      </w:r>
      <w:r>
        <w:rPr>
          <w:spacing w:val="14"/>
          <w:sz w:val="24"/>
          <w:szCs w:val="24"/>
        </w:rPr>
        <w:t xml:space="preserve"> </w:t>
      </w:r>
      <w:r>
        <w:rPr>
          <w:sz w:val="24"/>
          <w:szCs w:val="24"/>
        </w:rPr>
        <w:t xml:space="preserve">is </w:t>
      </w:r>
      <w:r>
        <w:rPr>
          <w:w w:val="110"/>
          <w:sz w:val="24"/>
          <w:szCs w:val="24"/>
        </w:rPr>
        <w:t xml:space="preserve">the </w:t>
      </w:r>
      <w:r>
        <w:rPr>
          <w:sz w:val="24"/>
          <w:szCs w:val="24"/>
        </w:rPr>
        <w:t>l</w:t>
      </w:r>
      <w:r>
        <w:rPr>
          <w:spacing w:val="7"/>
          <w:sz w:val="24"/>
          <w:szCs w:val="24"/>
        </w:rPr>
        <w:t>o</w:t>
      </w:r>
      <w:r>
        <w:rPr>
          <w:sz w:val="24"/>
          <w:szCs w:val="24"/>
        </w:rPr>
        <w:t>cal</w:t>
      </w:r>
      <w:r>
        <w:rPr>
          <w:spacing w:val="20"/>
          <w:sz w:val="24"/>
          <w:szCs w:val="24"/>
        </w:rPr>
        <w:t xml:space="preserve"> </w:t>
      </w:r>
      <w:r>
        <w:rPr>
          <w:sz w:val="24"/>
          <w:szCs w:val="24"/>
        </w:rPr>
        <w:t>maxi</w:t>
      </w:r>
      <w:r>
        <w:rPr>
          <w:spacing w:val="-5"/>
          <w:sz w:val="24"/>
          <w:szCs w:val="24"/>
        </w:rPr>
        <w:t>m</w:t>
      </w:r>
      <w:r>
        <w:rPr>
          <w:sz w:val="24"/>
          <w:szCs w:val="24"/>
        </w:rPr>
        <w:t xml:space="preserve">um </w:t>
      </w:r>
      <w:r>
        <w:rPr>
          <w:spacing w:val="2"/>
          <w:sz w:val="24"/>
          <w:szCs w:val="24"/>
        </w:rPr>
        <w:t xml:space="preserve"> </w:t>
      </w:r>
      <w:r>
        <w:rPr>
          <w:sz w:val="24"/>
          <w:szCs w:val="24"/>
        </w:rPr>
        <w:t>of</w:t>
      </w:r>
      <w:r>
        <w:rPr>
          <w:spacing w:val="8"/>
          <w:sz w:val="24"/>
          <w:szCs w:val="24"/>
        </w:rPr>
        <w:t xml:space="preserve"> </w:t>
      </w:r>
      <w:r>
        <w:rPr>
          <w:sz w:val="24"/>
          <w:szCs w:val="24"/>
        </w:rPr>
        <w:t>ea</w:t>
      </w:r>
      <w:r>
        <w:rPr>
          <w:spacing w:val="-6"/>
          <w:sz w:val="24"/>
          <w:szCs w:val="24"/>
        </w:rPr>
        <w:t>c</w:t>
      </w:r>
      <w:r>
        <w:rPr>
          <w:sz w:val="24"/>
          <w:szCs w:val="24"/>
        </w:rPr>
        <w:t>h</w:t>
      </w:r>
      <w:r>
        <w:rPr>
          <w:spacing w:val="33"/>
          <w:sz w:val="24"/>
          <w:szCs w:val="24"/>
        </w:rPr>
        <w:t xml:space="preserve"> </w:t>
      </w:r>
      <w:r>
        <w:rPr>
          <w:sz w:val="24"/>
          <w:szCs w:val="24"/>
        </w:rPr>
        <w:t xml:space="preserve">function. </w:t>
      </w:r>
      <w:r>
        <w:rPr>
          <w:spacing w:val="34"/>
          <w:sz w:val="24"/>
          <w:szCs w:val="24"/>
        </w:rPr>
        <w:t xml:space="preserve"> </w:t>
      </w:r>
      <w:r>
        <w:rPr>
          <w:sz w:val="24"/>
          <w:szCs w:val="24"/>
        </w:rPr>
        <w:t>As</w:t>
      </w:r>
      <w:r>
        <w:rPr>
          <w:spacing w:val="20"/>
          <w:sz w:val="24"/>
          <w:szCs w:val="24"/>
        </w:rPr>
        <w:t xml:space="preserve"> </w:t>
      </w:r>
      <w:r>
        <w:rPr>
          <w:sz w:val="24"/>
          <w:szCs w:val="24"/>
        </w:rPr>
        <w:t>a</w:t>
      </w:r>
      <w:r>
        <w:rPr>
          <w:spacing w:val="30"/>
          <w:sz w:val="24"/>
          <w:szCs w:val="24"/>
        </w:rPr>
        <w:t xml:space="preserve"> </w:t>
      </w:r>
      <w:r>
        <w:rPr>
          <w:sz w:val="24"/>
          <w:szCs w:val="24"/>
        </w:rPr>
        <w:t xml:space="preserve">result, </w:t>
      </w:r>
      <w:r>
        <w:rPr>
          <w:spacing w:val="3"/>
          <w:sz w:val="24"/>
          <w:szCs w:val="24"/>
        </w:rPr>
        <w:t xml:space="preserve"> </w:t>
      </w:r>
      <w:r>
        <w:rPr>
          <w:sz w:val="24"/>
          <w:szCs w:val="24"/>
        </w:rPr>
        <w:t>the</w:t>
      </w:r>
      <w:r>
        <w:rPr>
          <w:spacing w:val="49"/>
          <w:sz w:val="24"/>
          <w:szCs w:val="24"/>
        </w:rPr>
        <w:t xml:space="preserve"> </w:t>
      </w:r>
      <w:r>
        <w:rPr>
          <w:sz w:val="24"/>
          <w:szCs w:val="24"/>
        </w:rPr>
        <w:t>SNR</w:t>
      </w:r>
      <w:r>
        <w:rPr>
          <w:spacing w:val="29"/>
          <w:sz w:val="24"/>
          <w:szCs w:val="24"/>
        </w:rPr>
        <w:t xml:space="preserve"> </w:t>
      </w:r>
      <w:r>
        <w:rPr>
          <w:spacing w:val="-13"/>
          <w:sz w:val="24"/>
          <w:szCs w:val="24"/>
        </w:rPr>
        <w:t>v</w:t>
      </w:r>
      <w:r>
        <w:rPr>
          <w:sz w:val="24"/>
          <w:szCs w:val="24"/>
        </w:rPr>
        <w:t>alue</w:t>
      </w:r>
      <w:r>
        <w:rPr>
          <w:spacing w:val="39"/>
          <w:sz w:val="24"/>
          <w:szCs w:val="24"/>
        </w:rPr>
        <w:t xml:space="preserve"> </w:t>
      </w:r>
      <w:r>
        <w:rPr>
          <w:sz w:val="24"/>
          <w:szCs w:val="24"/>
        </w:rPr>
        <w:t>rec</w:t>
      </w:r>
      <w:r>
        <w:rPr>
          <w:spacing w:val="-6"/>
          <w:sz w:val="24"/>
          <w:szCs w:val="24"/>
        </w:rPr>
        <w:t>ov</w:t>
      </w:r>
      <w:r>
        <w:rPr>
          <w:sz w:val="24"/>
          <w:szCs w:val="24"/>
        </w:rPr>
        <w:t>ered</w:t>
      </w:r>
      <w:r>
        <w:rPr>
          <w:spacing w:val="35"/>
          <w:sz w:val="24"/>
          <w:szCs w:val="24"/>
        </w:rPr>
        <w:t xml:space="preserve"> </w:t>
      </w:r>
      <w:r>
        <w:rPr>
          <w:sz w:val="24"/>
          <w:szCs w:val="24"/>
        </w:rPr>
        <w:t>from</w:t>
      </w:r>
      <w:r>
        <w:rPr>
          <w:spacing w:val="25"/>
          <w:sz w:val="24"/>
          <w:szCs w:val="24"/>
        </w:rPr>
        <w:t xml:space="preserve"> </w:t>
      </w:r>
      <w:r>
        <w:rPr>
          <w:sz w:val="24"/>
          <w:szCs w:val="24"/>
        </w:rPr>
        <w:t>the</w:t>
      </w:r>
      <w:r>
        <w:rPr>
          <w:spacing w:val="49"/>
          <w:sz w:val="24"/>
          <w:szCs w:val="24"/>
        </w:rPr>
        <w:t xml:space="preserve"> </w:t>
      </w:r>
      <w:r>
        <w:rPr>
          <w:sz w:val="24"/>
          <w:szCs w:val="24"/>
        </w:rPr>
        <w:t>r</w:t>
      </w:r>
      <w:r>
        <w:rPr>
          <w:spacing w:val="-6"/>
          <w:sz w:val="24"/>
          <w:szCs w:val="24"/>
        </w:rPr>
        <w:t>a</w:t>
      </w:r>
      <w:r>
        <w:rPr>
          <w:sz w:val="24"/>
          <w:szCs w:val="24"/>
        </w:rPr>
        <w:t>w</w:t>
      </w:r>
      <w:r>
        <w:rPr>
          <w:spacing w:val="35"/>
          <w:sz w:val="24"/>
          <w:szCs w:val="24"/>
        </w:rPr>
        <w:t xml:space="preserve"> </w:t>
      </w:r>
      <w:r>
        <w:rPr>
          <w:w w:val="109"/>
          <w:sz w:val="24"/>
          <w:szCs w:val="24"/>
        </w:rPr>
        <w:t xml:space="preserve">strain </w:t>
      </w:r>
      <w:r>
        <w:rPr>
          <w:sz w:val="24"/>
          <w:szCs w:val="24"/>
        </w:rPr>
        <w:t xml:space="preserve">data </w:t>
      </w:r>
      <w:r>
        <w:rPr>
          <w:spacing w:val="31"/>
          <w:sz w:val="24"/>
          <w:szCs w:val="24"/>
        </w:rPr>
        <w:t xml:space="preserve"> </w:t>
      </w:r>
      <w:r>
        <w:rPr>
          <w:spacing w:val="-7"/>
          <w:sz w:val="24"/>
          <w:szCs w:val="24"/>
        </w:rPr>
        <w:t>w</w:t>
      </w:r>
      <w:r>
        <w:rPr>
          <w:sz w:val="24"/>
          <w:szCs w:val="24"/>
        </w:rPr>
        <w:t>as</w:t>
      </w:r>
      <w:r>
        <w:rPr>
          <w:spacing w:val="41"/>
          <w:sz w:val="24"/>
          <w:szCs w:val="24"/>
        </w:rPr>
        <w:t xml:space="preserve"> </w:t>
      </w:r>
      <w:r>
        <w:rPr>
          <w:sz w:val="24"/>
          <w:szCs w:val="24"/>
        </w:rPr>
        <w:t>a</w:t>
      </w:r>
      <w:r>
        <w:rPr>
          <w:spacing w:val="48"/>
          <w:sz w:val="24"/>
          <w:szCs w:val="24"/>
        </w:rPr>
        <w:t xml:space="preserve"> </w:t>
      </w:r>
      <w:r>
        <w:rPr>
          <w:sz w:val="24"/>
          <w:szCs w:val="24"/>
        </w:rPr>
        <w:t>high</w:t>
      </w:r>
      <w:r>
        <w:rPr>
          <w:spacing w:val="52"/>
          <w:sz w:val="24"/>
          <w:szCs w:val="24"/>
        </w:rPr>
        <w:t xml:space="preserve"> </w:t>
      </w:r>
      <w:r>
        <w:rPr>
          <w:sz w:val="24"/>
          <w:szCs w:val="24"/>
        </w:rPr>
        <w:t>part</w:t>
      </w:r>
      <w:r>
        <w:rPr>
          <w:spacing w:val="1"/>
          <w:sz w:val="24"/>
          <w:szCs w:val="24"/>
        </w:rPr>
        <w:t>i</w:t>
      </w:r>
      <w:r>
        <w:rPr>
          <w:sz w:val="24"/>
          <w:szCs w:val="24"/>
        </w:rPr>
        <w:t xml:space="preserve">al </w:t>
      </w:r>
      <w:r>
        <w:rPr>
          <w:spacing w:val="41"/>
          <w:sz w:val="24"/>
          <w:szCs w:val="24"/>
        </w:rPr>
        <w:t xml:space="preserve"> </w:t>
      </w:r>
      <w:r>
        <w:rPr>
          <w:sz w:val="24"/>
          <w:szCs w:val="24"/>
        </w:rPr>
        <w:t>or</w:t>
      </w:r>
      <w:r>
        <w:rPr>
          <w:spacing w:val="45"/>
          <w:sz w:val="24"/>
          <w:szCs w:val="24"/>
        </w:rPr>
        <w:t xml:space="preserve"> </w:t>
      </w:r>
      <w:r>
        <w:rPr>
          <w:sz w:val="24"/>
          <w:szCs w:val="24"/>
        </w:rPr>
        <w:t>accide</w:t>
      </w:r>
      <w:r>
        <w:rPr>
          <w:spacing w:val="-5"/>
          <w:sz w:val="24"/>
          <w:szCs w:val="24"/>
        </w:rPr>
        <w:t>n</w:t>
      </w:r>
      <w:r>
        <w:rPr>
          <w:sz w:val="24"/>
          <w:szCs w:val="24"/>
        </w:rPr>
        <w:t xml:space="preserve">tal </w:t>
      </w:r>
      <w:r>
        <w:rPr>
          <w:spacing w:val="25"/>
          <w:sz w:val="24"/>
          <w:szCs w:val="24"/>
        </w:rPr>
        <w:t xml:space="preserve"> </w:t>
      </w:r>
      <w:r>
        <w:rPr>
          <w:sz w:val="24"/>
          <w:szCs w:val="24"/>
        </w:rPr>
        <w:t>mat</w:t>
      </w:r>
      <w:r>
        <w:rPr>
          <w:spacing w:val="-6"/>
          <w:sz w:val="24"/>
          <w:szCs w:val="24"/>
        </w:rPr>
        <w:t>c</w:t>
      </w:r>
      <w:r>
        <w:rPr>
          <w:sz w:val="24"/>
          <w:szCs w:val="24"/>
        </w:rPr>
        <w:t xml:space="preserve">hing </w:t>
      </w:r>
      <w:r>
        <w:rPr>
          <w:spacing w:val="30"/>
          <w:sz w:val="24"/>
          <w:szCs w:val="24"/>
        </w:rPr>
        <w:t xml:space="preserve"> </w:t>
      </w:r>
      <w:r>
        <w:rPr>
          <w:sz w:val="24"/>
          <w:szCs w:val="24"/>
        </w:rPr>
        <w:t>of</w:t>
      </w:r>
      <w:r>
        <w:rPr>
          <w:spacing w:val="26"/>
          <w:sz w:val="24"/>
          <w:szCs w:val="24"/>
        </w:rPr>
        <w:t xml:space="preserve"> </w:t>
      </w:r>
      <w:r>
        <w:rPr>
          <w:sz w:val="24"/>
          <w:szCs w:val="24"/>
        </w:rPr>
        <w:t xml:space="preserve">the </w:t>
      </w:r>
      <w:r>
        <w:rPr>
          <w:spacing w:val="9"/>
          <w:sz w:val="24"/>
          <w:szCs w:val="24"/>
        </w:rPr>
        <w:t xml:space="preserve"> </w:t>
      </w:r>
      <w:r>
        <w:rPr>
          <w:sz w:val="24"/>
          <w:szCs w:val="24"/>
        </w:rPr>
        <w:t>ba</w:t>
      </w:r>
      <w:r>
        <w:rPr>
          <w:spacing w:val="-6"/>
          <w:sz w:val="24"/>
          <w:szCs w:val="24"/>
        </w:rPr>
        <w:t>c</w:t>
      </w:r>
      <w:r>
        <w:rPr>
          <w:sz w:val="24"/>
          <w:szCs w:val="24"/>
        </w:rPr>
        <w:t xml:space="preserve">kground </w:t>
      </w:r>
      <w:r>
        <w:rPr>
          <w:spacing w:val="28"/>
          <w:sz w:val="24"/>
          <w:szCs w:val="24"/>
        </w:rPr>
        <w:t xml:space="preserve"> </w:t>
      </w:r>
      <w:r>
        <w:rPr>
          <w:sz w:val="24"/>
          <w:szCs w:val="24"/>
        </w:rPr>
        <w:t>noise</w:t>
      </w:r>
      <w:r>
        <w:rPr>
          <w:spacing w:val="39"/>
          <w:sz w:val="24"/>
          <w:szCs w:val="24"/>
        </w:rPr>
        <w:t xml:space="preserve"> </w:t>
      </w:r>
      <w:r>
        <w:rPr>
          <w:sz w:val="24"/>
          <w:szCs w:val="24"/>
        </w:rPr>
        <w:t xml:space="preserve">to  the </w:t>
      </w:r>
      <w:r>
        <w:rPr>
          <w:spacing w:val="8"/>
          <w:sz w:val="24"/>
          <w:szCs w:val="24"/>
        </w:rPr>
        <w:t xml:space="preserve"> </w:t>
      </w:r>
      <w:r>
        <w:rPr>
          <w:w w:val="108"/>
          <w:sz w:val="24"/>
          <w:szCs w:val="24"/>
        </w:rPr>
        <w:t xml:space="preserve">template. </w:t>
      </w:r>
      <w:r>
        <w:rPr>
          <w:sz w:val="24"/>
          <w:szCs w:val="24"/>
        </w:rPr>
        <w:t>H</w:t>
      </w:r>
      <w:r>
        <w:rPr>
          <w:spacing w:val="-6"/>
          <w:sz w:val="24"/>
          <w:szCs w:val="24"/>
        </w:rPr>
        <w:t>ow</w:t>
      </w:r>
      <w:r>
        <w:rPr>
          <w:sz w:val="24"/>
          <w:szCs w:val="24"/>
        </w:rPr>
        <w:t>e</w:t>
      </w:r>
      <w:r>
        <w:rPr>
          <w:spacing w:val="-6"/>
          <w:sz w:val="24"/>
          <w:szCs w:val="24"/>
        </w:rPr>
        <w:t>v</w:t>
      </w:r>
      <w:r>
        <w:rPr>
          <w:sz w:val="24"/>
          <w:szCs w:val="24"/>
        </w:rPr>
        <w:t>er,</w:t>
      </w:r>
      <w:r>
        <w:rPr>
          <w:spacing w:val="25"/>
          <w:sz w:val="24"/>
          <w:szCs w:val="24"/>
        </w:rPr>
        <w:t xml:space="preserve"> </w:t>
      </w:r>
      <w:r>
        <w:rPr>
          <w:sz w:val="24"/>
          <w:szCs w:val="24"/>
        </w:rPr>
        <w:t>it</w:t>
      </w:r>
      <w:r>
        <w:rPr>
          <w:spacing w:val="44"/>
          <w:sz w:val="24"/>
          <w:szCs w:val="24"/>
        </w:rPr>
        <w:t xml:space="preserve"> </w:t>
      </w:r>
      <w:r>
        <w:rPr>
          <w:sz w:val="24"/>
          <w:szCs w:val="24"/>
        </w:rPr>
        <w:t>ser</w:t>
      </w:r>
      <w:r>
        <w:rPr>
          <w:spacing w:val="-6"/>
          <w:sz w:val="24"/>
          <w:szCs w:val="24"/>
        </w:rPr>
        <w:t>v</w:t>
      </w:r>
      <w:r>
        <w:rPr>
          <w:sz w:val="24"/>
          <w:szCs w:val="24"/>
        </w:rPr>
        <w:t>ed</w:t>
      </w:r>
      <w:r>
        <w:rPr>
          <w:spacing w:val="35"/>
          <w:sz w:val="24"/>
          <w:szCs w:val="24"/>
        </w:rPr>
        <w:t xml:space="preserve"> </w:t>
      </w:r>
      <w:r>
        <w:rPr>
          <w:sz w:val="24"/>
          <w:szCs w:val="24"/>
        </w:rPr>
        <w:t>as</w:t>
      </w:r>
      <w:r>
        <w:rPr>
          <w:spacing w:val="29"/>
          <w:sz w:val="24"/>
          <w:szCs w:val="24"/>
        </w:rPr>
        <w:t xml:space="preserve"> </w:t>
      </w:r>
      <w:r>
        <w:rPr>
          <w:sz w:val="24"/>
          <w:szCs w:val="24"/>
        </w:rPr>
        <w:t>a</w:t>
      </w:r>
      <w:r>
        <w:rPr>
          <w:spacing w:val="30"/>
          <w:sz w:val="24"/>
          <w:szCs w:val="24"/>
        </w:rPr>
        <w:t xml:space="preserve"> </w:t>
      </w:r>
      <w:r>
        <w:rPr>
          <w:w w:val="102"/>
          <w:sz w:val="24"/>
          <w:szCs w:val="24"/>
        </w:rPr>
        <w:t>dece</w:t>
      </w:r>
      <w:r>
        <w:rPr>
          <w:spacing w:val="-6"/>
          <w:w w:val="102"/>
          <w:sz w:val="24"/>
          <w:szCs w:val="24"/>
        </w:rPr>
        <w:t>n</w:t>
      </w:r>
      <w:r>
        <w:rPr>
          <w:w w:val="136"/>
          <w:sz w:val="24"/>
          <w:szCs w:val="24"/>
        </w:rPr>
        <w:t>t</w:t>
      </w:r>
      <w:r>
        <w:rPr>
          <w:spacing w:val="20"/>
          <w:sz w:val="24"/>
          <w:szCs w:val="24"/>
        </w:rPr>
        <w:t xml:space="preserve"> </w:t>
      </w:r>
      <w:r>
        <w:rPr>
          <w:sz w:val="24"/>
          <w:szCs w:val="24"/>
        </w:rPr>
        <w:t xml:space="preserve">indication </w:t>
      </w:r>
      <w:r>
        <w:rPr>
          <w:spacing w:val="10"/>
          <w:sz w:val="24"/>
          <w:szCs w:val="24"/>
        </w:rPr>
        <w:t xml:space="preserve"> </w:t>
      </w:r>
      <w:r>
        <w:rPr>
          <w:sz w:val="24"/>
          <w:szCs w:val="24"/>
        </w:rPr>
        <w:t>of</w:t>
      </w:r>
      <w:r>
        <w:rPr>
          <w:spacing w:val="8"/>
          <w:sz w:val="24"/>
          <w:szCs w:val="24"/>
        </w:rPr>
        <w:t xml:space="preserve"> </w:t>
      </w:r>
      <w:r>
        <w:rPr>
          <w:sz w:val="24"/>
          <w:szCs w:val="24"/>
        </w:rPr>
        <w:t>the</w:t>
      </w:r>
      <w:r>
        <w:rPr>
          <w:spacing w:val="50"/>
          <w:sz w:val="24"/>
          <w:szCs w:val="24"/>
        </w:rPr>
        <w:t xml:space="preserve"> </w:t>
      </w:r>
      <w:r>
        <w:rPr>
          <w:sz w:val="24"/>
          <w:szCs w:val="24"/>
        </w:rPr>
        <w:t>min</w:t>
      </w:r>
      <w:r>
        <w:rPr>
          <w:spacing w:val="1"/>
          <w:sz w:val="24"/>
          <w:szCs w:val="24"/>
        </w:rPr>
        <w:t>i</w:t>
      </w:r>
      <w:r>
        <w:rPr>
          <w:spacing w:val="-6"/>
          <w:sz w:val="24"/>
          <w:szCs w:val="24"/>
        </w:rPr>
        <w:t>m</w:t>
      </w:r>
      <w:r>
        <w:rPr>
          <w:sz w:val="24"/>
          <w:szCs w:val="24"/>
        </w:rPr>
        <w:t>um</w:t>
      </w:r>
      <w:r>
        <w:rPr>
          <w:spacing w:val="57"/>
          <w:sz w:val="24"/>
          <w:szCs w:val="24"/>
        </w:rPr>
        <w:t xml:space="preserve"> </w:t>
      </w:r>
      <w:r>
        <w:rPr>
          <w:sz w:val="24"/>
          <w:szCs w:val="24"/>
        </w:rPr>
        <w:t>SNR</w:t>
      </w:r>
      <w:r>
        <w:rPr>
          <w:spacing w:val="29"/>
          <w:sz w:val="24"/>
          <w:szCs w:val="24"/>
        </w:rPr>
        <w:t xml:space="preserve"> </w:t>
      </w:r>
      <w:r>
        <w:rPr>
          <w:spacing w:val="-13"/>
          <w:sz w:val="24"/>
          <w:szCs w:val="24"/>
        </w:rPr>
        <w:t>v</w:t>
      </w:r>
      <w:r>
        <w:rPr>
          <w:sz w:val="24"/>
          <w:szCs w:val="24"/>
        </w:rPr>
        <w:t>alue</w:t>
      </w:r>
      <w:r>
        <w:rPr>
          <w:spacing w:val="39"/>
          <w:sz w:val="24"/>
          <w:szCs w:val="24"/>
        </w:rPr>
        <w:t xml:space="preserve"> </w:t>
      </w:r>
      <w:r>
        <w:rPr>
          <w:sz w:val="24"/>
          <w:szCs w:val="24"/>
        </w:rPr>
        <w:t xml:space="preserve">that </w:t>
      </w:r>
      <w:r>
        <w:rPr>
          <w:spacing w:val="29"/>
          <w:sz w:val="24"/>
          <w:szCs w:val="24"/>
        </w:rPr>
        <w:t xml:space="preserve"> </w:t>
      </w:r>
      <w:r>
        <w:rPr>
          <w:sz w:val="24"/>
          <w:szCs w:val="24"/>
        </w:rPr>
        <w:t>could</w:t>
      </w:r>
      <w:r>
        <w:rPr>
          <w:spacing w:val="32"/>
          <w:sz w:val="24"/>
          <w:szCs w:val="24"/>
        </w:rPr>
        <w:t xml:space="preserve"> </w:t>
      </w:r>
      <w:r>
        <w:rPr>
          <w:sz w:val="24"/>
          <w:szCs w:val="24"/>
        </w:rPr>
        <w:t>h</w:t>
      </w:r>
      <w:r>
        <w:rPr>
          <w:spacing w:val="-6"/>
          <w:sz w:val="24"/>
          <w:szCs w:val="24"/>
        </w:rPr>
        <w:t>av</w:t>
      </w:r>
      <w:r>
        <w:rPr>
          <w:sz w:val="24"/>
          <w:szCs w:val="24"/>
        </w:rPr>
        <w:t>e</w:t>
      </w:r>
      <w:r>
        <w:rPr>
          <w:spacing w:val="40"/>
          <w:sz w:val="24"/>
          <w:szCs w:val="24"/>
        </w:rPr>
        <w:t xml:space="preserve"> </w:t>
      </w:r>
      <w:r>
        <w:rPr>
          <w:spacing w:val="7"/>
          <w:w w:val="108"/>
          <w:sz w:val="24"/>
          <w:szCs w:val="24"/>
        </w:rPr>
        <w:t>b</w:t>
      </w:r>
      <w:r>
        <w:rPr>
          <w:w w:val="101"/>
          <w:sz w:val="24"/>
          <w:szCs w:val="24"/>
        </w:rPr>
        <w:t xml:space="preserve">een </w:t>
      </w:r>
      <w:r>
        <w:rPr>
          <w:sz w:val="24"/>
          <w:szCs w:val="24"/>
        </w:rPr>
        <w:t>a</w:t>
      </w:r>
      <w:r>
        <w:rPr>
          <w:spacing w:val="19"/>
          <w:sz w:val="24"/>
          <w:szCs w:val="24"/>
        </w:rPr>
        <w:t xml:space="preserve"> </w:t>
      </w:r>
      <w:r>
        <w:rPr>
          <w:sz w:val="24"/>
          <w:szCs w:val="24"/>
        </w:rPr>
        <w:t>false</w:t>
      </w:r>
      <w:r>
        <w:rPr>
          <w:spacing w:val="6"/>
          <w:sz w:val="24"/>
          <w:szCs w:val="24"/>
        </w:rPr>
        <w:t xml:space="preserve"> </w:t>
      </w:r>
      <w:r>
        <w:rPr>
          <w:sz w:val="24"/>
          <w:szCs w:val="24"/>
        </w:rPr>
        <w:t>alarm</w:t>
      </w:r>
      <w:r>
        <w:rPr>
          <w:spacing w:val="48"/>
          <w:sz w:val="24"/>
          <w:szCs w:val="24"/>
        </w:rPr>
        <w:t xml:space="preserve"> </w:t>
      </w:r>
      <w:r>
        <w:rPr>
          <w:sz w:val="24"/>
          <w:szCs w:val="24"/>
        </w:rPr>
        <w:t>in</w:t>
      </w:r>
      <w:r>
        <w:rPr>
          <w:spacing w:val="18"/>
          <w:sz w:val="24"/>
          <w:szCs w:val="24"/>
        </w:rPr>
        <w:t xml:space="preserve"> </w:t>
      </w:r>
      <w:r>
        <w:rPr>
          <w:sz w:val="24"/>
          <w:szCs w:val="24"/>
        </w:rPr>
        <w:t>ea</w:t>
      </w:r>
      <w:r>
        <w:rPr>
          <w:spacing w:val="-6"/>
          <w:sz w:val="24"/>
          <w:szCs w:val="24"/>
        </w:rPr>
        <w:t>c</w:t>
      </w:r>
      <w:r>
        <w:rPr>
          <w:sz w:val="24"/>
          <w:szCs w:val="24"/>
        </w:rPr>
        <w:t>h</w:t>
      </w:r>
      <w:r>
        <w:rPr>
          <w:spacing w:val="23"/>
          <w:sz w:val="24"/>
          <w:szCs w:val="24"/>
        </w:rPr>
        <w:t xml:space="preserve"> </w:t>
      </w:r>
      <w:r>
        <w:rPr>
          <w:sz w:val="24"/>
          <w:szCs w:val="24"/>
        </w:rPr>
        <w:t xml:space="preserve">datafile. </w:t>
      </w:r>
      <w:r>
        <w:rPr>
          <w:spacing w:val="18"/>
          <w:sz w:val="24"/>
          <w:szCs w:val="24"/>
        </w:rPr>
        <w:t xml:space="preserve"> </w:t>
      </w:r>
      <w:r>
        <w:rPr>
          <w:sz w:val="24"/>
          <w:szCs w:val="24"/>
        </w:rPr>
        <w:t>In</w:t>
      </w:r>
      <w:r>
        <w:rPr>
          <w:spacing w:val="24"/>
          <w:sz w:val="24"/>
          <w:szCs w:val="24"/>
        </w:rPr>
        <w:t xml:space="preserve"> </w:t>
      </w:r>
      <w:r>
        <w:rPr>
          <w:sz w:val="24"/>
          <w:szCs w:val="24"/>
        </w:rPr>
        <w:t>other</w:t>
      </w:r>
      <w:r>
        <w:rPr>
          <w:spacing w:val="50"/>
          <w:sz w:val="24"/>
          <w:szCs w:val="24"/>
        </w:rPr>
        <w:t xml:space="preserve"> </w:t>
      </w:r>
      <w:r>
        <w:rPr>
          <w:spacing w:val="-6"/>
          <w:sz w:val="24"/>
          <w:szCs w:val="24"/>
        </w:rPr>
        <w:t>w</w:t>
      </w:r>
      <w:r>
        <w:rPr>
          <w:sz w:val="24"/>
          <w:szCs w:val="24"/>
        </w:rPr>
        <w:t>ords,</w:t>
      </w:r>
      <w:r>
        <w:rPr>
          <w:spacing w:val="25"/>
          <w:sz w:val="24"/>
          <w:szCs w:val="24"/>
        </w:rPr>
        <w:t xml:space="preserve"> </w:t>
      </w:r>
      <w:r>
        <w:rPr>
          <w:sz w:val="24"/>
          <w:szCs w:val="24"/>
        </w:rPr>
        <w:t>if the</w:t>
      </w:r>
      <w:r>
        <w:rPr>
          <w:spacing w:val="40"/>
          <w:sz w:val="24"/>
          <w:szCs w:val="24"/>
        </w:rPr>
        <w:t xml:space="preserve"> </w:t>
      </w:r>
      <w:r>
        <w:rPr>
          <w:sz w:val="24"/>
          <w:szCs w:val="24"/>
        </w:rPr>
        <w:t>maxi</w:t>
      </w:r>
      <w:r>
        <w:rPr>
          <w:spacing w:val="-6"/>
          <w:sz w:val="24"/>
          <w:szCs w:val="24"/>
        </w:rPr>
        <w:t>m</w:t>
      </w:r>
      <w:r>
        <w:rPr>
          <w:sz w:val="24"/>
          <w:szCs w:val="24"/>
        </w:rPr>
        <w:t>um</w:t>
      </w:r>
      <w:r>
        <w:rPr>
          <w:spacing w:val="52"/>
          <w:sz w:val="24"/>
          <w:szCs w:val="24"/>
        </w:rPr>
        <w:t xml:space="preserve"> </w:t>
      </w:r>
      <w:r>
        <w:rPr>
          <w:sz w:val="24"/>
          <w:szCs w:val="24"/>
        </w:rPr>
        <w:t>SNR</w:t>
      </w:r>
      <w:r>
        <w:rPr>
          <w:spacing w:val="20"/>
          <w:sz w:val="24"/>
          <w:szCs w:val="24"/>
        </w:rPr>
        <w:t xml:space="preserve"> </w:t>
      </w:r>
      <w:r>
        <w:rPr>
          <w:spacing w:val="-13"/>
          <w:sz w:val="24"/>
          <w:szCs w:val="24"/>
        </w:rPr>
        <w:t>v</w:t>
      </w:r>
      <w:r>
        <w:rPr>
          <w:sz w:val="24"/>
          <w:szCs w:val="24"/>
        </w:rPr>
        <w:t>alue</w:t>
      </w:r>
      <w:r>
        <w:rPr>
          <w:spacing w:val="29"/>
          <w:sz w:val="24"/>
          <w:szCs w:val="24"/>
        </w:rPr>
        <w:t xml:space="preserve"> </w:t>
      </w:r>
      <w:r>
        <w:rPr>
          <w:sz w:val="24"/>
          <w:szCs w:val="24"/>
        </w:rPr>
        <w:t>is</w:t>
      </w:r>
      <w:r>
        <w:rPr>
          <w:spacing w:val="5"/>
          <w:sz w:val="24"/>
          <w:szCs w:val="24"/>
        </w:rPr>
        <w:t xml:space="preserve"> </w:t>
      </w:r>
      <w:r>
        <w:rPr>
          <w:sz w:val="24"/>
          <w:szCs w:val="24"/>
        </w:rPr>
        <w:t>not</w:t>
      </w:r>
      <w:r>
        <w:rPr>
          <w:spacing w:val="41"/>
          <w:sz w:val="24"/>
          <w:szCs w:val="24"/>
        </w:rPr>
        <w:t xml:space="preserve"> </w:t>
      </w:r>
      <w:r>
        <w:rPr>
          <w:w w:val="97"/>
          <w:sz w:val="24"/>
          <w:szCs w:val="24"/>
        </w:rPr>
        <w:t>sufficie</w:t>
      </w:r>
      <w:r>
        <w:rPr>
          <w:spacing w:val="-5"/>
          <w:w w:val="97"/>
          <w:sz w:val="24"/>
          <w:szCs w:val="24"/>
        </w:rPr>
        <w:t>n</w:t>
      </w:r>
      <w:r>
        <w:rPr>
          <w:w w:val="110"/>
          <w:sz w:val="24"/>
          <w:szCs w:val="24"/>
        </w:rPr>
        <w:t xml:space="preserve">tly </w:t>
      </w:r>
      <w:r>
        <w:rPr>
          <w:sz w:val="24"/>
          <w:szCs w:val="24"/>
        </w:rPr>
        <w:t>higher</w:t>
      </w:r>
      <w:r>
        <w:rPr>
          <w:spacing w:val="46"/>
          <w:sz w:val="24"/>
          <w:szCs w:val="24"/>
        </w:rPr>
        <w:t xml:space="preserve"> </w:t>
      </w:r>
      <w:r>
        <w:rPr>
          <w:sz w:val="24"/>
          <w:szCs w:val="24"/>
        </w:rPr>
        <w:t xml:space="preserve">than </w:t>
      </w:r>
      <w:r>
        <w:rPr>
          <w:spacing w:val="22"/>
          <w:sz w:val="24"/>
          <w:szCs w:val="24"/>
        </w:rPr>
        <w:t xml:space="preserve"> </w:t>
      </w:r>
      <w:r>
        <w:rPr>
          <w:sz w:val="24"/>
          <w:szCs w:val="24"/>
        </w:rPr>
        <w:t xml:space="preserve">that </w:t>
      </w:r>
      <w:r>
        <w:rPr>
          <w:spacing w:val="36"/>
          <w:sz w:val="24"/>
          <w:szCs w:val="24"/>
        </w:rPr>
        <w:t xml:space="preserve"> </w:t>
      </w:r>
      <w:r>
        <w:rPr>
          <w:sz w:val="24"/>
          <w:szCs w:val="24"/>
        </w:rPr>
        <w:t xml:space="preserve">calculated </w:t>
      </w:r>
      <w:r>
        <w:rPr>
          <w:spacing w:val="18"/>
          <w:sz w:val="24"/>
          <w:szCs w:val="24"/>
        </w:rPr>
        <w:t xml:space="preserve"> </w:t>
      </w:r>
      <w:r>
        <w:rPr>
          <w:sz w:val="24"/>
          <w:szCs w:val="24"/>
        </w:rPr>
        <w:t>from</w:t>
      </w:r>
      <w:r>
        <w:rPr>
          <w:spacing w:val="33"/>
          <w:sz w:val="24"/>
          <w:szCs w:val="24"/>
        </w:rPr>
        <w:t xml:space="preserve"> </w:t>
      </w:r>
      <w:r>
        <w:rPr>
          <w:sz w:val="24"/>
          <w:szCs w:val="24"/>
        </w:rPr>
        <w:t>r</w:t>
      </w:r>
      <w:r>
        <w:rPr>
          <w:spacing w:val="-6"/>
          <w:sz w:val="24"/>
          <w:szCs w:val="24"/>
        </w:rPr>
        <w:t>a</w:t>
      </w:r>
      <w:r>
        <w:rPr>
          <w:sz w:val="24"/>
          <w:szCs w:val="24"/>
        </w:rPr>
        <w:t>w</w:t>
      </w:r>
      <w:r>
        <w:rPr>
          <w:spacing w:val="42"/>
          <w:sz w:val="24"/>
          <w:szCs w:val="24"/>
        </w:rPr>
        <w:t xml:space="preserve"> </w:t>
      </w:r>
      <w:r>
        <w:rPr>
          <w:sz w:val="24"/>
          <w:szCs w:val="24"/>
        </w:rPr>
        <w:t xml:space="preserve">strain </w:t>
      </w:r>
      <w:r>
        <w:rPr>
          <w:spacing w:val="16"/>
          <w:sz w:val="24"/>
          <w:szCs w:val="24"/>
        </w:rPr>
        <w:t xml:space="preserve"> </w:t>
      </w:r>
      <w:r>
        <w:rPr>
          <w:sz w:val="24"/>
          <w:szCs w:val="24"/>
        </w:rPr>
        <w:t xml:space="preserve">data, </w:t>
      </w:r>
      <w:r>
        <w:rPr>
          <w:spacing w:val="31"/>
          <w:sz w:val="24"/>
          <w:szCs w:val="24"/>
        </w:rPr>
        <w:t xml:space="preserve"> </w:t>
      </w:r>
      <w:r>
        <w:rPr>
          <w:sz w:val="24"/>
          <w:szCs w:val="24"/>
        </w:rPr>
        <w:t xml:space="preserve">that </w:t>
      </w:r>
      <w:r>
        <w:rPr>
          <w:spacing w:val="36"/>
          <w:sz w:val="24"/>
          <w:szCs w:val="24"/>
        </w:rPr>
        <w:t xml:space="preserve"> </w:t>
      </w:r>
      <w:r>
        <w:rPr>
          <w:sz w:val="24"/>
          <w:szCs w:val="24"/>
        </w:rPr>
        <w:t>SNR</w:t>
      </w:r>
      <w:r>
        <w:rPr>
          <w:spacing w:val="37"/>
          <w:sz w:val="24"/>
          <w:szCs w:val="24"/>
        </w:rPr>
        <w:t xml:space="preserve"> </w:t>
      </w:r>
      <w:r>
        <w:rPr>
          <w:sz w:val="24"/>
          <w:szCs w:val="24"/>
        </w:rPr>
        <w:t>is</w:t>
      </w:r>
      <w:r>
        <w:rPr>
          <w:spacing w:val="25"/>
          <w:sz w:val="24"/>
          <w:szCs w:val="24"/>
        </w:rPr>
        <w:t xml:space="preserve"> </w:t>
      </w:r>
      <w:r>
        <w:rPr>
          <w:sz w:val="24"/>
          <w:szCs w:val="24"/>
        </w:rPr>
        <w:t xml:space="preserve">probably </w:t>
      </w:r>
      <w:r>
        <w:rPr>
          <w:spacing w:val="12"/>
          <w:sz w:val="24"/>
          <w:szCs w:val="24"/>
        </w:rPr>
        <w:t xml:space="preserve"> </w:t>
      </w:r>
      <w:r>
        <w:rPr>
          <w:sz w:val="24"/>
          <w:szCs w:val="24"/>
        </w:rPr>
        <w:t>a</w:t>
      </w:r>
      <w:r>
        <w:rPr>
          <w:spacing w:val="37"/>
          <w:sz w:val="24"/>
          <w:szCs w:val="24"/>
        </w:rPr>
        <w:t xml:space="preserve"> </w:t>
      </w:r>
      <w:r>
        <w:rPr>
          <w:sz w:val="24"/>
          <w:szCs w:val="24"/>
        </w:rPr>
        <w:t>false</w:t>
      </w:r>
      <w:r>
        <w:rPr>
          <w:spacing w:val="23"/>
          <w:sz w:val="24"/>
          <w:szCs w:val="24"/>
        </w:rPr>
        <w:t xml:space="preserve"> </w:t>
      </w:r>
      <w:r>
        <w:rPr>
          <w:sz w:val="24"/>
          <w:szCs w:val="24"/>
        </w:rPr>
        <w:t xml:space="preserve">alarm. </w:t>
      </w:r>
      <w:r>
        <w:rPr>
          <w:spacing w:val="55"/>
          <w:sz w:val="24"/>
          <w:szCs w:val="24"/>
        </w:rPr>
        <w:t xml:space="preserve"> </w:t>
      </w:r>
      <w:r>
        <w:rPr>
          <w:sz w:val="24"/>
          <w:szCs w:val="24"/>
        </w:rPr>
        <w:t>As it</w:t>
      </w:r>
      <w:r>
        <w:rPr>
          <w:spacing w:val="49"/>
          <w:sz w:val="24"/>
          <w:szCs w:val="24"/>
        </w:rPr>
        <w:t xml:space="preserve"> </w:t>
      </w:r>
      <w:r>
        <w:rPr>
          <w:sz w:val="24"/>
          <w:szCs w:val="24"/>
        </w:rPr>
        <w:t xml:space="preserve">turns </w:t>
      </w:r>
      <w:r>
        <w:rPr>
          <w:spacing w:val="19"/>
          <w:sz w:val="24"/>
          <w:szCs w:val="24"/>
        </w:rPr>
        <w:t xml:space="preserve"> </w:t>
      </w:r>
      <w:r>
        <w:rPr>
          <w:sz w:val="24"/>
          <w:szCs w:val="24"/>
        </w:rPr>
        <w:t xml:space="preserve">out, </w:t>
      </w:r>
      <w:r>
        <w:rPr>
          <w:spacing w:val="2"/>
          <w:sz w:val="24"/>
          <w:szCs w:val="24"/>
        </w:rPr>
        <w:t xml:space="preserve"> </w:t>
      </w:r>
      <w:r>
        <w:rPr>
          <w:sz w:val="24"/>
          <w:szCs w:val="24"/>
        </w:rPr>
        <w:t xml:space="preserve">what </w:t>
      </w:r>
      <w:r>
        <w:rPr>
          <w:spacing w:val="4"/>
          <w:sz w:val="24"/>
          <w:szCs w:val="24"/>
        </w:rPr>
        <w:t xml:space="preserve"> </w:t>
      </w:r>
      <w:r>
        <w:rPr>
          <w:spacing w:val="-6"/>
          <w:sz w:val="24"/>
          <w:szCs w:val="24"/>
        </w:rPr>
        <w:t>w</w:t>
      </w:r>
      <w:r>
        <w:rPr>
          <w:sz w:val="24"/>
          <w:szCs w:val="24"/>
        </w:rPr>
        <w:t>as</w:t>
      </w:r>
      <w:r>
        <w:rPr>
          <w:spacing w:val="28"/>
          <w:sz w:val="24"/>
          <w:szCs w:val="24"/>
        </w:rPr>
        <w:t xml:space="preserve"> </w:t>
      </w:r>
      <w:r>
        <w:rPr>
          <w:sz w:val="24"/>
          <w:szCs w:val="24"/>
        </w:rPr>
        <w:t>rec</w:t>
      </w:r>
      <w:r>
        <w:rPr>
          <w:spacing w:val="-6"/>
          <w:sz w:val="24"/>
          <w:szCs w:val="24"/>
        </w:rPr>
        <w:t>ov</w:t>
      </w:r>
      <w:r>
        <w:rPr>
          <w:sz w:val="24"/>
          <w:szCs w:val="24"/>
        </w:rPr>
        <w:t>ered</w:t>
      </w:r>
      <w:r>
        <w:rPr>
          <w:spacing w:val="41"/>
          <w:sz w:val="24"/>
          <w:szCs w:val="24"/>
        </w:rPr>
        <w:t xml:space="preserve"> </w:t>
      </w:r>
      <w:r>
        <w:rPr>
          <w:sz w:val="24"/>
          <w:szCs w:val="24"/>
        </w:rPr>
        <w:t>from</w:t>
      </w:r>
      <w:r>
        <w:rPr>
          <w:spacing w:val="31"/>
          <w:sz w:val="24"/>
          <w:szCs w:val="24"/>
        </w:rPr>
        <w:t xml:space="preserve"> </w:t>
      </w:r>
      <w:r>
        <w:rPr>
          <w:sz w:val="24"/>
          <w:szCs w:val="24"/>
        </w:rPr>
        <w:t>r</w:t>
      </w:r>
      <w:r>
        <w:rPr>
          <w:spacing w:val="-6"/>
          <w:sz w:val="24"/>
          <w:szCs w:val="24"/>
        </w:rPr>
        <w:t>a</w:t>
      </w:r>
      <w:r>
        <w:rPr>
          <w:sz w:val="24"/>
          <w:szCs w:val="24"/>
        </w:rPr>
        <w:t>w</w:t>
      </w:r>
      <w:r>
        <w:rPr>
          <w:spacing w:val="41"/>
          <w:sz w:val="24"/>
          <w:szCs w:val="24"/>
        </w:rPr>
        <w:t xml:space="preserve"> </w:t>
      </w:r>
      <w:r>
        <w:rPr>
          <w:sz w:val="24"/>
          <w:szCs w:val="24"/>
        </w:rPr>
        <w:t xml:space="preserve">data </w:t>
      </w:r>
      <w:r>
        <w:rPr>
          <w:spacing w:val="18"/>
          <w:sz w:val="24"/>
          <w:szCs w:val="24"/>
        </w:rPr>
        <w:t xml:space="preserve"> </w:t>
      </w:r>
      <w:r>
        <w:rPr>
          <w:spacing w:val="-6"/>
          <w:sz w:val="24"/>
          <w:szCs w:val="24"/>
        </w:rPr>
        <w:t>w</w:t>
      </w:r>
      <w:r>
        <w:rPr>
          <w:sz w:val="24"/>
          <w:szCs w:val="24"/>
        </w:rPr>
        <w:t>as</w:t>
      </w:r>
      <w:r>
        <w:rPr>
          <w:spacing w:val="28"/>
          <w:sz w:val="24"/>
          <w:szCs w:val="24"/>
        </w:rPr>
        <w:t xml:space="preserve"> </w:t>
      </w:r>
      <w:r>
        <w:rPr>
          <w:sz w:val="24"/>
          <w:szCs w:val="24"/>
        </w:rPr>
        <w:t>quite  close</w:t>
      </w:r>
      <w:r>
        <w:rPr>
          <w:spacing w:val="12"/>
          <w:sz w:val="24"/>
          <w:szCs w:val="24"/>
        </w:rPr>
        <w:t xml:space="preserve"> </w:t>
      </w:r>
      <w:r>
        <w:rPr>
          <w:sz w:val="24"/>
          <w:szCs w:val="24"/>
        </w:rPr>
        <w:t>to</w:t>
      </w:r>
      <w:r>
        <w:rPr>
          <w:spacing w:val="47"/>
          <w:sz w:val="24"/>
          <w:szCs w:val="24"/>
        </w:rPr>
        <w:t xml:space="preserve"> </w:t>
      </w:r>
      <w:commentRangeStart w:id="79"/>
      <w:r>
        <w:rPr>
          <w:sz w:val="24"/>
          <w:szCs w:val="24"/>
        </w:rPr>
        <w:t xml:space="preserve">that </w:t>
      </w:r>
      <w:r>
        <w:rPr>
          <w:spacing w:val="35"/>
          <w:sz w:val="24"/>
          <w:szCs w:val="24"/>
        </w:rPr>
        <w:t xml:space="preserve"> </w:t>
      </w:r>
      <w:r>
        <w:rPr>
          <w:sz w:val="24"/>
          <w:szCs w:val="24"/>
        </w:rPr>
        <w:t>rec</w:t>
      </w:r>
      <w:r>
        <w:rPr>
          <w:spacing w:val="-6"/>
          <w:sz w:val="24"/>
          <w:szCs w:val="24"/>
        </w:rPr>
        <w:t>ov</w:t>
      </w:r>
      <w:r>
        <w:rPr>
          <w:sz w:val="24"/>
          <w:szCs w:val="24"/>
        </w:rPr>
        <w:t>ered</w:t>
      </w:r>
      <w:r>
        <w:rPr>
          <w:spacing w:val="41"/>
          <w:sz w:val="24"/>
          <w:szCs w:val="24"/>
        </w:rPr>
        <w:t xml:space="preserve"> </w:t>
      </w:r>
      <w:r>
        <w:rPr>
          <w:sz w:val="24"/>
          <w:szCs w:val="24"/>
        </w:rPr>
        <w:t>with</w:t>
      </w:r>
      <w:r>
        <w:rPr>
          <w:spacing w:val="52"/>
          <w:sz w:val="24"/>
          <w:szCs w:val="24"/>
        </w:rPr>
        <w:t xml:space="preserve"> </w:t>
      </w:r>
      <w:r>
        <w:rPr>
          <w:w w:val="109"/>
          <w:sz w:val="24"/>
          <w:szCs w:val="24"/>
        </w:rPr>
        <w:t xml:space="preserve">an </w:t>
      </w:r>
      <w:r>
        <w:rPr>
          <w:sz w:val="24"/>
          <w:szCs w:val="24"/>
        </w:rPr>
        <w:t>original</w:t>
      </w:r>
      <w:r>
        <w:rPr>
          <w:spacing w:val="29"/>
          <w:sz w:val="24"/>
          <w:szCs w:val="24"/>
        </w:rPr>
        <w:t xml:space="preserve"> </w:t>
      </w:r>
      <w:r>
        <w:rPr>
          <w:sz w:val="24"/>
          <w:szCs w:val="24"/>
        </w:rPr>
        <w:t>signal</w:t>
      </w:r>
      <w:commentRangeEnd w:id="79"/>
      <w:r w:rsidR="000112F1">
        <w:rPr>
          <w:rStyle w:val="CommentReference"/>
        </w:rPr>
        <w:commentReference w:id="79"/>
      </w:r>
      <w:r>
        <w:rPr>
          <w:sz w:val="24"/>
          <w:szCs w:val="24"/>
        </w:rPr>
        <w:t>,</w:t>
      </w:r>
      <w:r>
        <w:rPr>
          <w:spacing w:val="27"/>
          <w:sz w:val="24"/>
          <w:szCs w:val="24"/>
        </w:rPr>
        <w:t xml:space="preserve"> </w:t>
      </w:r>
      <w:r>
        <w:rPr>
          <w:sz w:val="24"/>
          <w:szCs w:val="24"/>
        </w:rPr>
        <w:t>whi</w:t>
      </w:r>
      <w:r>
        <w:rPr>
          <w:spacing w:val="-6"/>
          <w:sz w:val="24"/>
          <w:szCs w:val="24"/>
        </w:rPr>
        <w:t>c</w:t>
      </w:r>
      <w:r>
        <w:rPr>
          <w:sz w:val="24"/>
          <w:szCs w:val="24"/>
        </w:rPr>
        <w:t>h</w:t>
      </w:r>
      <w:r>
        <w:rPr>
          <w:spacing w:val="22"/>
          <w:sz w:val="24"/>
          <w:szCs w:val="24"/>
        </w:rPr>
        <w:t xml:space="preserve"> </w:t>
      </w:r>
      <w:r>
        <w:rPr>
          <w:sz w:val="24"/>
          <w:szCs w:val="24"/>
        </w:rPr>
        <w:t>can</w:t>
      </w:r>
      <w:r>
        <w:rPr>
          <w:spacing w:val="29"/>
          <w:sz w:val="24"/>
          <w:szCs w:val="24"/>
        </w:rPr>
        <w:t xml:space="preserve"> </w:t>
      </w:r>
      <w:r>
        <w:rPr>
          <w:spacing w:val="7"/>
          <w:sz w:val="24"/>
          <w:szCs w:val="24"/>
        </w:rPr>
        <w:t>b</w:t>
      </w:r>
      <w:r>
        <w:rPr>
          <w:sz w:val="24"/>
          <w:szCs w:val="24"/>
        </w:rPr>
        <w:t>e</w:t>
      </w:r>
      <w:r>
        <w:rPr>
          <w:spacing w:val="18"/>
          <w:sz w:val="24"/>
          <w:szCs w:val="24"/>
        </w:rPr>
        <w:t xml:space="preserve"> </w:t>
      </w:r>
      <w:r>
        <w:rPr>
          <w:sz w:val="24"/>
          <w:szCs w:val="24"/>
        </w:rPr>
        <w:t>seen</w:t>
      </w:r>
      <w:r>
        <w:rPr>
          <w:spacing w:val="12"/>
          <w:sz w:val="24"/>
          <w:szCs w:val="24"/>
        </w:rPr>
        <w:t xml:space="preserve"> </w:t>
      </w:r>
      <w:r>
        <w:rPr>
          <w:sz w:val="24"/>
          <w:szCs w:val="24"/>
        </w:rPr>
        <w:t>from</w:t>
      </w:r>
      <w:r>
        <w:rPr>
          <w:spacing w:val="18"/>
          <w:sz w:val="24"/>
          <w:szCs w:val="24"/>
        </w:rPr>
        <w:t xml:space="preserve"> </w:t>
      </w:r>
      <w:r>
        <w:rPr>
          <w:sz w:val="24"/>
          <w:szCs w:val="24"/>
        </w:rPr>
        <w:t>the</w:t>
      </w:r>
      <w:r>
        <w:rPr>
          <w:spacing w:val="42"/>
          <w:sz w:val="24"/>
          <w:szCs w:val="24"/>
        </w:rPr>
        <w:t xml:space="preserve"> </w:t>
      </w:r>
      <w:r>
        <w:rPr>
          <w:sz w:val="24"/>
          <w:szCs w:val="24"/>
        </w:rPr>
        <w:t>first</w:t>
      </w:r>
      <w:r>
        <w:rPr>
          <w:spacing w:val="28"/>
          <w:sz w:val="24"/>
          <w:szCs w:val="24"/>
        </w:rPr>
        <w:t xml:space="preserve"> </w:t>
      </w:r>
      <w:r>
        <w:rPr>
          <w:spacing w:val="-7"/>
          <w:w w:val="136"/>
          <w:sz w:val="24"/>
          <w:szCs w:val="24"/>
        </w:rPr>
        <w:t>t</w:t>
      </w:r>
      <w:r>
        <w:rPr>
          <w:spacing w:val="-6"/>
          <w:w w:val="97"/>
          <w:sz w:val="24"/>
          <w:szCs w:val="24"/>
        </w:rPr>
        <w:t>w</w:t>
      </w:r>
      <w:r>
        <w:rPr>
          <w:w w:val="97"/>
          <w:sz w:val="24"/>
          <w:szCs w:val="24"/>
        </w:rPr>
        <w:t>o</w:t>
      </w:r>
      <w:r>
        <w:rPr>
          <w:spacing w:val="12"/>
          <w:w w:val="97"/>
          <w:sz w:val="24"/>
          <w:szCs w:val="24"/>
        </w:rPr>
        <w:t xml:space="preserve"> </w:t>
      </w:r>
      <w:r>
        <w:rPr>
          <w:spacing w:val="7"/>
          <w:sz w:val="24"/>
          <w:szCs w:val="24"/>
        </w:rPr>
        <w:t>p</w:t>
      </w:r>
      <w:r>
        <w:rPr>
          <w:sz w:val="24"/>
          <w:szCs w:val="24"/>
        </w:rPr>
        <w:t>oi</w:t>
      </w:r>
      <w:r>
        <w:rPr>
          <w:spacing w:val="-6"/>
          <w:sz w:val="24"/>
          <w:szCs w:val="24"/>
        </w:rPr>
        <w:t>n</w:t>
      </w:r>
      <w:r>
        <w:rPr>
          <w:sz w:val="24"/>
          <w:szCs w:val="24"/>
        </w:rPr>
        <w:t>ts</w:t>
      </w:r>
      <w:r>
        <w:rPr>
          <w:spacing w:val="47"/>
          <w:sz w:val="24"/>
          <w:szCs w:val="24"/>
        </w:rPr>
        <w:t xml:space="preserve"> </w:t>
      </w:r>
      <w:r>
        <w:rPr>
          <w:sz w:val="24"/>
          <w:szCs w:val="24"/>
        </w:rPr>
        <w:t>of ea</w:t>
      </w:r>
      <w:r>
        <w:rPr>
          <w:spacing w:val="-6"/>
          <w:sz w:val="24"/>
          <w:szCs w:val="24"/>
        </w:rPr>
        <w:t>c</w:t>
      </w:r>
      <w:r>
        <w:rPr>
          <w:sz w:val="24"/>
          <w:szCs w:val="24"/>
        </w:rPr>
        <w:t>h</w:t>
      </w:r>
      <w:r>
        <w:rPr>
          <w:spacing w:val="25"/>
          <w:sz w:val="24"/>
          <w:szCs w:val="24"/>
        </w:rPr>
        <w:t xml:space="preserve"> </w:t>
      </w:r>
      <w:r>
        <w:rPr>
          <w:sz w:val="24"/>
          <w:szCs w:val="24"/>
        </w:rPr>
        <w:t>series</w:t>
      </w:r>
      <w:r>
        <w:rPr>
          <w:spacing w:val="13"/>
          <w:sz w:val="24"/>
          <w:szCs w:val="24"/>
        </w:rPr>
        <w:t xml:space="preserve"> </w:t>
      </w:r>
      <w:r>
        <w:rPr>
          <w:sz w:val="24"/>
          <w:szCs w:val="24"/>
        </w:rPr>
        <w:t>in</w:t>
      </w:r>
      <w:r>
        <w:rPr>
          <w:spacing w:val="20"/>
          <w:sz w:val="24"/>
          <w:szCs w:val="24"/>
        </w:rPr>
        <w:t xml:space="preserve"> </w:t>
      </w:r>
      <w:r>
        <w:rPr>
          <w:sz w:val="24"/>
          <w:szCs w:val="24"/>
        </w:rPr>
        <w:t>the</w:t>
      </w:r>
      <w:r>
        <w:rPr>
          <w:spacing w:val="42"/>
          <w:sz w:val="24"/>
          <w:szCs w:val="24"/>
        </w:rPr>
        <w:t xml:space="preserve"> </w:t>
      </w:r>
      <w:r>
        <w:rPr>
          <w:w w:val="109"/>
          <w:sz w:val="24"/>
          <w:szCs w:val="24"/>
        </w:rPr>
        <w:t>scatterplot</w:t>
      </w:r>
      <w:ins w:id="80" w:author="Olga" w:date="2016-07-27T23:17:00Z">
        <w:r w:rsidR="007239F0">
          <w:rPr>
            <w:w w:val="109"/>
            <w:sz w:val="24"/>
            <w:szCs w:val="24"/>
          </w:rPr>
          <w:t xml:space="preserve"> </w:t>
        </w:r>
        <w:commentRangeStart w:id="81"/>
        <w:r w:rsidR="007239F0">
          <w:rPr>
            <w:w w:val="109"/>
            <w:sz w:val="24"/>
            <w:szCs w:val="24"/>
          </w:rPr>
          <w:t>in</w:t>
        </w:r>
        <w:commentRangeEnd w:id="81"/>
        <w:r w:rsidR="000112F1">
          <w:rPr>
            <w:rStyle w:val="CommentReference"/>
          </w:rPr>
          <w:commentReference w:id="81"/>
        </w:r>
      </w:ins>
      <w:r>
        <w:rPr>
          <w:w w:val="109"/>
          <w:sz w:val="24"/>
          <w:szCs w:val="24"/>
        </w:rPr>
        <w:t xml:space="preserve"> </w:t>
      </w:r>
      <w:r>
        <w:rPr>
          <w:sz w:val="24"/>
          <w:szCs w:val="24"/>
        </w:rPr>
        <w:t>Figure</w:t>
      </w:r>
      <w:r>
        <w:rPr>
          <w:spacing w:val="50"/>
          <w:sz w:val="24"/>
          <w:szCs w:val="24"/>
        </w:rPr>
        <w:t xml:space="preserve"> </w:t>
      </w:r>
      <w:r>
        <w:rPr>
          <w:sz w:val="24"/>
          <w:szCs w:val="24"/>
        </w:rPr>
        <w:t>3.</w:t>
      </w:r>
    </w:p>
    <w:p w14:paraId="27308EA2" w14:textId="77777777" w:rsidR="004B03EF" w:rsidRDefault="00F64046">
      <w:pPr>
        <w:spacing w:before="5" w:line="363" w:lineRule="auto"/>
        <w:ind w:left="100" w:right="59" w:firstLine="299"/>
        <w:jc w:val="both"/>
        <w:rPr>
          <w:sz w:val="24"/>
          <w:szCs w:val="24"/>
        </w:rPr>
      </w:pPr>
      <w:r>
        <w:rPr>
          <w:sz w:val="24"/>
          <w:szCs w:val="24"/>
        </w:rPr>
        <w:t>Conseque</w:t>
      </w:r>
      <w:r>
        <w:rPr>
          <w:spacing w:val="-5"/>
          <w:sz w:val="24"/>
          <w:szCs w:val="24"/>
        </w:rPr>
        <w:t>n</w:t>
      </w:r>
      <w:r>
        <w:rPr>
          <w:sz w:val="24"/>
          <w:szCs w:val="24"/>
        </w:rPr>
        <w:t>tl</w:t>
      </w:r>
      <w:r>
        <w:rPr>
          <w:spacing w:val="-19"/>
          <w:sz w:val="24"/>
          <w:szCs w:val="24"/>
        </w:rPr>
        <w:t>y</w:t>
      </w:r>
      <w:r>
        <w:rPr>
          <w:sz w:val="24"/>
          <w:szCs w:val="24"/>
        </w:rPr>
        <w:t>,  the</w:t>
      </w:r>
      <w:r>
        <w:rPr>
          <w:spacing w:val="24"/>
          <w:sz w:val="24"/>
          <w:szCs w:val="24"/>
        </w:rPr>
        <w:t xml:space="preserve"> </w:t>
      </w:r>
      <w:r>
        <w:rPr>
          <w:sz w:val="24"/>
          <w:szCs w:val="24"/>
        </w:rPr>
        <w:t>SNRs rec</w:t>
      </w:r>
      <w:r>
        <w:rPr>
          <w:spacing w:val="-6"/>
          <w:sz w:val="24"/>
          <w:szCs w:val="24"/>
        </w:rPr>
        <w:t>ov</w:t>
      </w:r>
      <w:r>
        <w:rPr>
          <w:sz w:val="24"/>
          <w:szCs w:val="24"/>
        </w:rPr>
        <w:t>ered</w:t>
      </w:r>
      <w:r>
        <w:rPr>
          <w:spacing w:val="9"/>
          <w:sz w:val="24"/>
          <w:szCs w:val="24"/>
        </w:rPr>
        <w:t xml:space="preserve"> </w:t>
      </w:r>
      <w:r>
        <w:rPr>
          <w:sz w:val="24"/>
          <w:szCs w:val="24"/>
        </w:rPr>
        <w:t>from the</w:t>
      </w:r>
      <w:r>
        <w:rPr>
          <w:spacing w:val="25"/>
          <w:sz w:val="24"/>
          <w:szCs w:val="24"/>
        </w:rPr>
        <w:t xml:space="preserve"> </w:t>
      </w:r>
      <w:r>
        <w:rPr>
          <w:sz w:val="24"/>
          <w:szCs w:val="24"/>
        </w:rPr>
        <w:t>unamplifi</w:t>
      </w:r>
      <w:r>
        <w:rPr>
          <w:spacing w:val="2"/>
          <w:sz w:val="24"/>
          <w:szCs w:val="24"/>
        </w:rPr>
        <w:t>e</w:t>
      </w:r>
      <w:r>
        <w:rPr>
          <w:sz w:val="24"/>
          <w:szCs w:val="24"/>
        </w:rPr>
        <w:t>d</w:t>
      </w:r>
      <w:r>
        <w:rPr>
          <w:spacing w:val="25"/>
          <w:sz w:val="24"/>
          <w:szCs w:val="24"/>
        </w:rPr>
        <w:t xml:space="preserve"> </w:t>
      </w:r>
      <w:r>
        <w:rPr>
          <w:sz w:val="24"/>
          <w:szCs w:val="24"/>
        </w:rPr>
        <w:t>injection</w:t>
      </w:r>
      <w:r>
        <w:rPr>
          <w:spacing w:val="29"/>
          <w:sz w:val="24"/>
          <w:szCs w:val="24"/>
        </w:rPr>
        <w:t xml:space="preserve"> </w:t>
      </w:r>
      <w:r>
        <w:rPr>
          <w:sz w:val="24"/>
          <w:szCs w:val="24"/>
        </w:rPr>
        <w:t>(</w:t>
      </w:r>
      <w:commentRangeStart w:id="82"/>
      <w:r>
        <w:rPr>
          <w:sz w:val="24"/>
          <w:szCs w:val="24"/>
        </w:rPr>
        <w:t>or</w:t>
      </w:r>
      <w:r>
        <w:rPr>
          <w:spacing w:val="11"/>
          <w:sz w:val="24"/>
          <w:szCs w:val="24"/>
        </w:rPr>
        <w:t xml:space="preserve"> </w:t>
      </w:r>
      <w:r>
        <w:rPr>
          <w:sz w:val="24"/>
          <w:szCs w:val="24"/>
        </w:rPr>
        <w:t>amplification</w:t>
      </w:r>
      <w:r>
        <w:rPr>
          <w:spacing w:val="35"/>
          <w:sz w:val="24"/>
          <w:szCs w:val="24"/>
        </w:rPr>
        <w:t xml:space="preserve"> </w:t>
      </w:r>
      <w:r>
        <w:rPr>
          <w:w w:val="103"/>
          <w:sz w:val="24"/>
          <w:szCs w:val="24"/>
        </w:rPr>
        <w:t xml:space="preserve">equals </w:t>
      </w:r>
      <w:r>
        <w:rPr>
          <w:sz w:val="24"/>
          <w:szCs w:val="24"/>
        </w:rPr>
        <w:t>one</w:t>
      </w:r>
      <w:commentRangeEnd w:id="82"/>
      <w:r w:rsidR="00BC2780">
        <w:rPr>
          <w:rStyle w:val="CommentReference"/>
        </w:rPr>
        <w:commentReference w:id="82"/>
      </w:r>
      <w:r>
        <w:rPr>
          <w:sz w:val="24"/>
          <w:szCs w:val="24"/>
        </w:rPr>
        <w:t>)</w:t>
      </w:r>
      <w:r>
        <w:rPr>
          <w:spacing w:val="9"/>
          <w:sz w:val="24"/>
          <w:szCs w:val="24"/>
        </w:rPr>
        <w:t xml:space="preserve"> </w:t>
      </w:r>
      <w:r>
        <w:rPr>
          <w:sz w:val="24"/>
          <w:szCs w:val="24"/>
        </w:rPr>
        <w:t>are</w:t>
      </w:r>
      <w:r>
        <w:rPr>
          <w:spacing w:val="14"/>
          <w:sz w:val="24"/>
          <w:szCs w:val="24"/>
        </w:rPr>
        <w:t xml:space="preserve"> </w:t>
      </w:r>
      <w:r>
        <w:rPr>
          <w:sz w:val="24"/>
          <w:szCs w:val="24"/>
        </w:rPr>
        <w:t>largely</w:t>
      </w:r>
      <w:r>
        <w:rPr>
          <w:spacing w:val="9"/>
          <w:sz w:val="24"/>
          <w:szCs w:val="24"/>
        </w:rPr>
        <w:t xml:space="preserve"> </w:t>
      </w:r>
      <w:r>
        <w:rPr>
          <w:sz w:val="24"/>
          <w:szCs w:val="24"/>
        </w:rPr>
        <w:t>unreliable,</w:t>
      </w:r>
      <w:r>
        <w:rPr>
          <w:spacing w:val="43"/>
          <w:sz w:val="24"/>
          <w:szCs w:val="24"/>
        </w:rPr>
        <w:t xml:space="preserve"> </w:t>
      </w:r>
      <w:commentRangeStart w:id="83"/>
      <w:r>
        <w:rPr>
          <w:sz w:val="24"/>
          <w:szCs w:val="24"/>
        </w:rPr>
        <w:t>so</w:t>
      </w:r>
      <w:r>
        <w:rPr>
          <w:spacing w:val="-9"/>
          <w:sz w:val="24"/>
          <w:szCs w:val="24"/>
        </w:rPr>
        <w:t xml:space="preserve"> </w:t>
      </w:r>
      <w:r>
        <w:rPr>
          <w:sz w:val="24"/>
          <w:szCs w:val="24"/>
        </w:rPr>
        <w:t>there</w:t>
      </w:r>
      <w:r>
        <w:rPr>
          <w:spacing w:val="34"/>
          <w:sz w:val="24"/>
          <w:szCs w:val="24"/>
        </w:rPr>
        <w:t xml:space="preserve"> </w:t>
      </w:r>
      <w:r>
        <w:rPr>
          <w:sz w:val="24"/>
          <w:szCs w:val="24"/>
        </w:rPr>
        <w:t>should</w:t>
      </w:r>
      <w:r>
        <w:rPr>
          <w:spacing w:val="15"/>
          <w:sz w:val="24"/>
          <w:szCs w:val="24"/>
        </w:rPr>
        <w:t xml:space="preserve"> </w:t>
      </w:r>
      <w:r>
        <w:rPr>
          <w:spacing w:val="7"/>
          <w:sz w:val="24"/>
          <w:szCs w:val="24"/>
        </w:rPr>
        <w:t>b</w:t>
      </w:r>
      <w:r>
        <w:rPr>
          <w:sz w:val="24"/>
          <w:szCs w:val="24"/>
        </w:rPr>
        <w:t>e</w:t>
      </w:r>
      <w:r>
        <w:rPr>
          <w:spacing w:val="1"/>
          <w:sz w:val="24"/>
          <w:szCs w:val="24"/>
        </w:rPr>
        <w:t xml:space="preserve"> </w:t>
      </w:r>
      <w:r>
        <w:rPr>
          <w:sz w:val="24"/>
          <w:szCs w:val="24"/>
        </w:rPr>
        <w:t>another</w:t>
      </w:r>
      <w:r>
        <w:rPr>
          <w:spacing w:val="56"/>
          <w:sz w:val="24"/>
          <w:szCs w:val="24"/>
        </w:rPr>
        <w:t xml:space="preserve"> </w:t>
      </w:r>
      <w:r>
        <w:rPr>
          <w:sz w:val="24"/>
          <w:szCs w:val="24"/>
        </w:rPr>
        <w:t>meth</w:t>
      </w:r>
      <w:r>
        <w:rPr>
          <w:spacing w:val="8"/>
          <w:sz w:val="24"/>
          <w:szCs w:val="24"/>
        </w:rPr>
        <w:t>o</w:t>
      </w:r>
      <w:r>
        <w:rPr>
          <w:sz w:val="24"/>
          <w:szCs w:val="24"/>
        </w:rPr>
        <w:t>d</w:t>
      </w:r>
      <w:r>
        <w:rPr>
          <w:spacing w:val="41"/>
          <w:sz w:val="24"/>
          <w:szCs w:val="24"/>
        </w:rPr>
        <w:t xml:space="preserve"> </w:t>
      </w:r>
      <w:r>
        <w:rPr>
          <w:sz w:val="24"/>
          <w:szCs w:val="24"/>
        </w:rPr>
        <w:t>of</w:t>
      </w:r>
      <w:r>
        <w:rPr>
          <w:spacing w:val="-17"/>
          <w:sz w:val="24"/>
          <w:szCs w:val="24"/>
        </w:rPr>
        <w:t xml:space="preserve"> </w:t>
      </w:r>
      <w:r>
        <w:rPr>
          <w:sz w:val="24"/>
          <w:szCs w:val="24"/>
        </w:rPr>
        <w:t>calculating</w:t>
      </w:r>
      <w:r>
        <w:rPr>
          <w:spacing w:val="39"/>
          <w:sz w:val="24"/>
          <w:szCs w:val="24"/>
        </w:rPr>
        <w:t xml:space="preserve"> </w:t>
      </w:r>
      <w:r>
        <w:rPr>
          <w:sz w:val="24"/>
          <w:szCs w:val="24"/>
        </w:rPr>
        <w:t>the</w:t>
      </w:r>
      <w:r>
        <w:rPr>
          <w:spacing w:val="25"/>
          <w:sz w:val="24"/>
          <w:szCs w:val="24"/>
        </w:rPr>
        <w:t xml:space="preserve"> </w:t>
      </w:r>
      <w:r>
        <w:rPr>
          <w:sz w:val="24"/>
          <w:szCs w:val="24"/>
        </w:rPr>
        <w:t>SNRs</w:t>
      </w:r>
      <w:r>
        <w:rPr>
          <w:spacing w:val="2"/>
          <w:sz w:val="24"/>
          <w:szCs w:val="24"/>
        </w:rPr>
        <w:t xml:space="preserve"> </w:t>
      </w:r>
      <w:r>
        <w:rPr>
          <w:w w:val="103"/>
          <w:sz w:val="24"/>
          <w:szCs w:val="24"/>
        </w:rPr>
        <w:t xml:space="preserve">should </w:t>
      </w:r>
      <w:r>
        <w:rPr>
          <w:spacing w:val="7"/>
          <w:sz w:val="24"/>
          <w:szCs w:val="24"/>
        </w:rPr>
        <w:t>b</w:t>
      </w:r>
      <w:r>
        <w:rPr>
          <w:sz w:val="24"/>
          <w:szCs w:val="24"/>
        </w:rPr>
        <w:t>e</w:t>
      </w:r>
      <w:commentRangeEnd w:id="83"/>
      <w:r w:rsidR="0016258F">
        <w:rPr>
          <w:rStyle w:val="CommentReference"/>
        </w:rPr>
        <w:commentReference w:id="83"/>
      </w:r>
      <w:r>
        <w:rPr>
          <w:sz w:val="24"/>
          <w:szCs w:val="24"/>
        </w:rPr>
        <w:t>,</w:t>
      </w:r>
      <w:r>
        <w:rPr>
          <w:spacing w:val="40"/>
          <w:sz w:val="24"/>
          <w:szCs w:val="24"/>
        </w:rPr>
        <w:t xml:space="preserve"> </w:t>
      </w:r>
      <w:r>
        <w:rPr>
          <w:sz w:val="24"/>
          <w:szCs w:val="24"/>
        </w:rPr>
        <w:t>whi</w:t>
      </w:r>
      <w:r>
        <w:rPr>
          <w:spacing w:val="-6"/>
          <w:sz w:val="24"/>
          <w:szCs w:val="24"/>
        </w:rPr>
        <w:t>c</w:t>
      </w:r>
      <w:r>
        <w:rPr>
          <w:sz w:val="24"/>
          <w:szCs w:val="24"/>
        </w:rPr>
        <w:t>h</w:t>
      </w:r>
      <w:r>
        <w:rPr>
          <w:spacing w:val="36"/>
          <w:sz w:val="24"/>
          <w:szCs w:val="24"/>
        </w:rPr>
        <w:t xml:space="preserve"> </w:t>
      </w:r>
      <w:commentRangeStart w:id="84"/>
      <w:r>
        <w:rPr>
          <w:spacing w:val="-6"/>
          <w:sz w:val="24"/>
          <w:szCs w:val="24"/>
        </w:rPr>
        <w:t>w</w:t>
      </w:r>
      <w:r>
        <w:rPr>
          <w:sz w:val="24"/>
          <w:szCs w:val="24"/>
        </w:rPr>
        <w:t>as</w:t>
      </w:r>
      <w:commentRangeEnd w:id="84"/>
      <w:r w:rsidR="00F668CF">
        <w:rPr>
          <w:rStyle w:val="CommentReference"/>
        </w:rPr>
        <w:commentReference w:id="84"/>
      </w:r>
      <w:r>
        <w:rPr>
          <w:spacing w:val="29"/>
          <w:sz w:val="24"/>
          <w:szCs w:val="24"/>
        </w:rPr>
        <w:t xml:space="preserve"> </w:t>
      </w:r>
      <w:r>
        <w:rPr>
          <w:sz w:val="24"/>
          <w:szCs w:val="24"/>
        </w:rPr>
        <w:t>to</w:t>
      </w:r>
      <w:r>
        <w:rPr>
          <w:spacing w:val="47"/>
          <w:sz w:val="24"/>
          <w:szCs w:val="24"/>
        </w:rPr>
        <w:t xml:space="preserve"> </w:t>
      </w:r>
      <w:r>
        <w:rPr>
          <w:sz w:val="24"/>
          <w:szCs w:val="24"/>
        </w:rPr>
        <w:t>use</w:t>
      </w:r>
      <w:r>
        <w:rPr>
          <w:spacing w:val="32"/>
          <w:sz w:val="24"/>
          <w:szCs w:val="24"/>
        </w:rPr>
        <w:t xml:space="preserve"> </w:t>
      </w:r>
      <w:r>
        <w:rPr>
          <w:sz w:val="24"/>
          <w:szCs w:val="24"/>
        </w:rPr>
        <w:t>regression</w:t>
      </w:r>
      <w:r>
        <w:rPr>
          <w:spacing w:val="37"/>
          <w:sz w:val="24"/>
          <w:szCs w:val="24"/>
        </w:rPr>
        <w:t xml:space="preserve"> </w:t>
      </w:r>
      <w:r>
        <w:rPr>
          <w:sz w:val="24"/>
          <w:szCs w:val="24"/>
        </w:rPr>
        <w:t>analysis</w:t>
      </w:r>
      <w:r>
        <w:rPr>
          <w:spacing w:val="53"/>
          <w:sz w:val="24"/>
          <w:szCs w:val="24"/>
        </w:rPr>
        <w:t xml:space="preserve"> </w:t>
      </w:r>
      <w:r>
        <w:rPr>
          <w:sz w:val="24"/>
          <w:szCs w:val="24"/>
        </w:rPr>
        <w:t>to</w:t>
      </w:r>
      <w:r>
        <w:rPr>
          <w:spacing w:val="47"/>
          <w:sz w:val="24"/>
          <w:szCs w:val="24"/>
        </w:rPr>
        <w:t xml:space="preserve"> </w:t>
      </w:r>
      <w:r>
        <w:rPr>
          <w:w w:val="107"/>
          <w:sz w:val="24"/>
          <w:szCs w:val="24"/>
        </w:rPr>
        <w:t>extra</w:t>
      </w:r>
      <w:r>
        <w:rPr>
          <w:spacing w:val="7"/>
          <w:w w:val="107"/>
          <w:sz w:val="24"/>
          <w:szCs w:val="24"/>
        </w:rPr>
        <w:t>p</w:t>
      </w:r>
      <w:r>
        <w:rPr>
          <w:w w:val="107"/>
          <w:sz w:val="24"/>
          <w:szCs w:val="24"/>
        </w:rPr>
        <w:t>olate</w:t>
      </w:r>
      <w:r>
        <w:rPr>
          <w:spacing w:val="24"/>
          <w:w w:val="107"/>
          <w:sz w:val="24"/>
          <w:szCs w:val="24"/>
        </w:rPr>
        <w:t xml:space="preserve"> </w:t>
      </w:r>
      <w:r>
        <w:rPr>
          <w:sz w:val="24"/>
          <w:szCs w:val="24"/>
        </w:rPr>
        <w:t>the</w:t>
      </w:r>
      <w:r>
        <w:rPr>
          <w:spacing w:val="55"/>
          <w:sz w:val="24"/>
          <w:szCs w:val="24"/>
        </w:rPr>
        <w:t xml:space="preserve"> </w:t>
      </w:r>
      <w:r>
        <w:rPr>
          <w:sz w:val="24"/>
          <w:szCs w:val="24"/>
        </w:rPr>
        <w:t>SNRs</w:t>
      </w:r>
      <w:r>
        <w:rPr>
          <w:spacing w:val="32"/>
          <w:sz w:val="24"/>
          <w:szCs w:val="24"/>
        </w:rPr>
        <w:t xml:space="preserve"> </w:t>
      </w:r>
      <w:r>
        <w:rPr>
          <w:sz w:val="24"/>
          <w:szCs w:val="24"/>
        </w:rPr>
        <w:t>of</w:t>
      </w:r>
      <w:r>
        <w:rPr>
          <w:spacing w:val="14"/>
          <w:sz w:val="24"/>
          <w:szCs w:val="24"/>
        </w:rPr>
        <w:t xml:space="preserve"> </w:t>
      </w:r>
      <w:r>
        <w:rPr>
          <w:sz w:val="24"/>
          <w:szCs w:val="24"/>
        </w:rPr>
        <w:t>the</w:t>
      </w:r>
      <w:r>
        <w:rPr>
          <w:spacing w:val="55"/>
          <w:sz w:val="24"/>
          <w:szCs w:val="24"/>
        </w:rPr>
        <w:t xml:space="preserve"> </w:t>
      </w:r>
      <w:r>
        <w:rPr>
          <w:sz w:val="24"/>
          <w:szCs w:val="24"/>
        </w:rPr>
        <w:t>injected  signal</w:t>
      </w:r>
      <w:r>
        <w:rPr>
          <w:spacing w:val="38"/>
          <w:sz w:val="24"/>
          <w:szCs w:val="24"/>
        </w:rPr>
        <w:t xml:space="preserve"> </w:t>
      </w:r>
      <w:r>
        <w:rPr>
          <w:w w:val="120"/>
          <w:sz w:val="24"/>
          <w:szCs w:val="24"/>
        </w:rPr>
        <w:t xml:space="preserve">at </w:t>
      </w:r>
      <w:r>
        <w:rPr>
          <w:sz w:val="24"/>
          <w:szCs w:val="24"/>
        </w:rPr>
        <w:t>original</w:t>
      </w:r>
      <w:r>
        <w:rPr>
          <w:spacing w:val="35"/>
          <w:sz w:val="24"/>
          <w:szCs w:val="24"/>
        </w:rPr>
        <w:t xml:space="preserve"> </w:t>
      </w:r>
      <w:r>
        <w:rPr>
          <w:w w:val="107"/>
          <w:sz w:val="24"/>
          <w:szCs w:val="24"/>
        </w:rPr>
        <w:t>amplitude.</w:t>
      </w:r>
    </w:p>
    <w:p w14:paraId="27308EA3" w14:textId="77777777" w:rsidR="004B03EF" w:rsidRDefault="004B03EF">
      <w:pPr>
        <w:spacing w:line="200" w:lineRule="exact"/>
      </w:pPr>
    </w:p>
    <w:p w14:paraId="27308EA4" w14:textId="77777777" w:rsidR="004B03EF" w:rsidRDefault="004B03EF">
      <w:pPr>
        <w:spacing w:before="12" w:line="280" w:lineRule="exact"/>
        <w:rPr>
          <w:sz w:val="28"/>
          <w:szCs w:val="28"/>
        </w:rPr>
      </w:pPr>
    </w:p>
    <w:p w14:paraId="27308EA5" w14:textId="77777777" w:rsidR="004B03EF" w:rsidRDefault="00F64046">
      <w:pPr>
        <w:ind w:left="399"/>
        <w:rPr>
          <w:sz w:val="22"/>
          <w:szCs w:val="22"/>
        </w:rPr>
      </w:pPr>
      <w:r>
        <w:rPr>
          <w:sz w:val="22"/>
          <w:szCs w:val="22"/>
        </w:rPr>
        <w:t xml:space="preserve">C.    </w:t>
      </w:r>
      <w:r>
        <w:rPr>
          <w:spacing w:val="24"/>
          <w:sz w:val="22"/>
          <w:szCs w:val="22"/>
        </w:rPr>
        <w:t xml:space="preserve"> </w:t>
      </w:r>
      <w:r>
        <w:rPr>
          <w:w w:val="124"/>
          <w:sz w:val="22"/>
          <w:szCs w:val="22"/>
        </w:rPr>
        <w:t>Computing</w:t>
      </w:r>
      <w:r>
        <w:rPr>
          <w:spacing w:val="6"/>
          <w:w w:val="124"/>
          <w:sz w:val="22"/>
          <w:szCs w:val="22"/>
        </w:rPr>
        <w:t xml:space="preserve"> </w:t>
      </w:r>
      <w:r>
        <w:rPr>
          <w:w w:val="124"/>
          <w:sz w:val="22"/>
          <w:szCs w:val="22"/>
        </w:rPr>
        <w:t>the</w:t>
      </w:r>
      <w:r>
        <w:rPr>
          <w:spacing w:val="35"/>
          <w:w w:val="124"/>
          <w:sz w:val="22"/>
          <w:szCs w:val="22"/>
        </w:rPr>
        <w:t xml:space="preserve"> </w:t>
      </w:r>
      <w:r>
        <w:rPr>
          <w:w w:val="124"/>
          <w:sz w:val="22"/>
          <w:szCs w:val="22"/>
        </w:rPr>
        <w:t>Linear</w:t>
      </w:r>
      <w:r>
        <w:rPr>
          <w:spacing w:val="4"/>
          <w:w w:val="124"/>
          <w:sz w:val="22"/>
          <w:szCs w:val="22"/>
        </w:rPr>
        <w:t xml:space="preserve"> </w:t>
      </w:r>
      <w:r>
        <w:rPr>
          <w:w w:val="124"/>
          <w:sz w:val="22"/>
          <w:szCs w:val="22"/>
        </w:rPr>
        <w:t>Regression</w:t>
      </w:r>
    </w:p>
    <w:p w14:paraId="27308EA6" w14:textId="77777777" w:rsidR="004B03EF" w:rsidRDefault="004B03EF">
      <w:pPr>
        <w:spacing w:line="200" w:lineRule="exact"/>
      </w:pPr>
    </w:p>
    <w:p w14:paraId="27308EA7" w14:textId="77777777" w:rsidR="004B03EF" w:rsidRDefault="004B03EF">
      <w:pPr>
        <w:spacing w:before="10" w:line="220" w:lineRule="exact"/>
        <w:rPr>
          <w:sz w:val="22"/>
          <w:szCs w:val="22"/>
        </w:rPr>
      </w:pPr>
    </w:p>
    <w:p w14:paraId="27308EA8" w14:textId="77777777" w:rsidR="004B03EF" w:rsidRDefault="00F64046">
      <w:pPr>
        <w:spacing w:line="363" w:lineRule="auto"/>
        <w:ind w:left="100" w:right="59" w:firstLine="299"/>
        <w:jc w:val="both"/>
        <w:rPr>
          <w:sz w:val="24"/>
          <w:szCs w:val="24"/>
        </w:rPr>
      </w:pPr>
      <w:r>
        <w:rPr>
          <w:sz w:val="24"/>
          <w:szCs w:val="24"/>
        </w:rPr>
        <w:t>Due</w:t>
      </w:r>
      <w:r>
        <w:rPr>
          <w:spacing w:val="11"/>
          <w:sz w:val="24"/>
          <w:szCs w:val="24"/>
        </w:rPr>
        <w:t xml:space="preserve"> </w:t>
      </w:r>
      <w:r>
        <w:rPr>
          <w:sz w:val="24"/>
          <w:szCs w:val="24"/>
        </w:rPr>
        <w:t>to</w:t>
      </w:r>
      <w:r>
        <w:rPr>
          <w:spacing w:val="20"/>
          <w:sz w:val="24"/>
          <w:szCs w:val="24"/>
        </w:rPr>
        <w:t xml:space="preserve"> </w:t>
      </w:r>
      <w:r>
        <w:rPr>
          <w:sz w:val="24"/>
          <w:szCs w:val="24"/>
        </w:rPr>
        <w:t>the</w:t>
      </w:r>
      <w:r>
        <w:rPr>
          <w:spacing w:val="28"/>
          <w:sz w:val="24"/>
          <w:szCs w:val="24"/>
        </w:rPr>
        <w:t xml:space="preserve"> </w:t>
      </w:r>
      <w:r>
        <w:rPr>
          <w:sz w:val="24"/>
          <w:szCs w:val="24"/>
        </w:rPr>
        <w:t>nature</w:t>
      </w:r>
      <w:r>
        <w:rPr>
          <w:spacing w:val="60"/>
          <w:sz w:val="24"/>
          <w:szCs w:val="24"/>
        </w:rPr>
        <w:t xml:space="preserve"> </w:t>
      </w:r>
      <w:r>
        <w:rPr>
          <w:sz w:val="24"/>
          <w:szCs w:val="24"/>
        </w:rPr>
        <w:t>of</w:t>
      </w:r>
      <w:r>
        <w:rPr>
          <w:spacing w:val="-13"/>
          <w:sz w:val="24"/>
          <w:szCs w:val="24"/>
        </w:rPr>
        <w:t xml:space="preserve"> </w:t>
      </w:r>
      <w:r>
        <w:rPr>
          <w:sz w:val="24"/>
          <w:szCs w:val="24"/>
        </w:rPr>
        <w:t>SNR,</w:t>
      </w:r>
      <w:r>
        <w:rPr>
          <w:spacing w:val="11"/>
          <w:sz w:val="24"/>
          <w:szCs w:val="24"/>
        </w:rPr>
        <w:t xml:space="preserve"> </w:t>
      </w:r>
      <w:r>
        <w:rPr>
          <w:sz w:val="24"/>
          <w:szCs w:val="24"/>
        </w:rPr>
        <w:t>the</w:t>
      </w:r>
      <w:r>
        <w:rPr>
          <w:spacing w:val="28"/>
          <w:sz w:val="24"/>
          <w:szCs w:val="24"/>
        </w:rPr>
        <w:t xml:space="preserve"> </w:t>
      </w:r>
      <w:r>
        <w:rPr>
          <w:sz w:val="24"/>
          <w:szCs w:val="24"/>
        </w:rPr>
        <w:t>amplification</w:t>
      </w:r>
      <w:r>
        <w:rPr>
          <w:spacing w:val="39"/>
          <w:sz w:val="24"/>
          <w:szCs w:val="24"/>
        </w:rPr>
        <w:t xml:space="preserve"> </w:t>
      </w:r>
      <w:r>
        <w:rPr>
          <w:sz w:val="24"/>
          <w:szCs w:val="24"/>
        </w:rPr>
        <w:t>(sign</w:t>
      </w:r>
      <w:r>
        <w:rPr>
          <w:spacing w:val="1"/>
          <w:sz w:val="24"/>
          <w:szCs w:val="24"/>
        </w:rPr>
        <w:t>a</w:t>
      </w:r>
      <w:r>
        <w:rPr>
          <w:sz w:val="24"/>
          <w:szCs w:val="24"/>
        </w:rPr>
        <w:t>l</w:t>
      </w:r>
      <w:r>
        <w:rPr>
          <w:spacing w:val="20"/>
          <w:sz w:val="24"/>
          <w:szCs w:val="24"/>
        </w:rPr>
        <w:t xml:space="preserve"> </w:t>
      </w:r>
      <w:r>
        <w:rPr>
          <w:spacing w:val="7"/>
          <w:sz w:val="24"/>
          <w:szCs w:val="24"/>
        </w:rPr>
        <w:t>p</w:t>
      </w:r>
      <w:r>
        <w:rPr>
          <w:spacing w:val="-6"/>
          <w:sz w:val="24"/>
          <w:szCs w:val="24"/>
        </w:rPr>
        <w:t>ow</w:t>
      </w:r>
      <w:r>
        <w:rPr>
          <w:sz w:val="24"/>
          <w:szCs w:val="24"/>
        </w:rPr>
        <w:t>er)</w:t>
      </w:r>
      <w:r>
        <w:rPr>
          <w:spacing w:val="18"/>
          <w:sz w:val="24"/>
          <w:szCs w:val="24"/>
        </w:rPr>
        <w:t xml:space="preserve"> </w:t>
      </w:r>
      <w:r>
        <w:rPr>
          <w:sz w:val="24"/>
          <w:szCs w:val="24"/>
        </w:rPr>
        <w:t>should</w:t>
      </w:r>
      <w:r>
        <w:rPr>
          <w:spacing w:val="19"/>
          <w:sz w:val="24"/>
          <w:szCs w:val="24"/>
        </w:rPr>
        <w:t xml:space="preserve"> </w:t>
      </w:r>
      <w:r>
        <w:rPr>
          <w:spacing w:val="7"/>
          <w:sz w:val="24"/>
          <w:szCs w:val="24"/>
        </w:rPr>
        <w:t>b</w:t>
      </w:r>
      <w:r>
        <w:rPr>
          <w:sz w:val="24"/>
          <w:szCs w:val="24"/>
        </w:rPr>
        <w:t>e</w:t>
      </w:r>
      <w:r>
        <w:rPr>
          <w:spacing w:val="5"/>
          <w:sz w:val="24"/>
          <w:szCs w:val="24"/>
        </w:rPr>
        <w:t xml:space="preserve"> </w:t>
      </w:r>
      <w:r>
        <w:rPr>
          <w:spacing w:val="7"/>
          <w:sz w:val="24"/>
          <w:szCs w:val="24"/>
        </w:rPr>
        <w:t>p</w:t>
      </w:r>
      <w:r>
        <w:rPr>
          <w:sz w:val="24"/>
          <w:szCs w:val="24"/>
        </w:rPr>
        <w:t>ositi</w:t>
      </w:r>
      <w:r>
        <w:rPr>
          <w:spacing w:val="-6"/>
          <w:sz w:val="24"/>
          <w:szCs w:val="24"/>
        </w:rPr>
        <w:t>v</w:t>
      </w:r>
      <w:r>
        <w:rPr>
          <w:sz w:val="24"/>
          <w:szCs w:val="24"/>
        </w:rPr>
        <w:t>ely</w:t>
      </w:r>
      <w:r>
        <w:rPr>
          <w:spacing w:val="23"/>
          <w:sz w:val="24"/>
          <w:szCs w:val="24"/>
        </w:rPr>
        <w:t xml:space="preserve"> </w:t>
      </w:r>
      <w:r>
        <w:rPr>
          <w:w w:val="105"/>
          <w:sz w:val="24"/>
          <w:szCs w:val="24"/>
        </w:rPr>
        <w:t xml:space="preserve">correlated </w:t>
      </w:r>
      <w:r>
        <w:rPr>
          <w:sz w:val="24"/>
          <w:szCs w:val="24"/>
        </w:rPr>
        <w:t>with</w:t>
      </w:r>
      <w:r>
        <w:rPr>
          <w:spacing w:val="30"/>
          <w:sz w:val="24"/>
          <w:szCs w:val="24"/>
        </w:rPr>
        <w:t xml:space="preserve"> </w:t>
      </w:r>
      <w:r>
        <w:rPr>
          <w:sz w:val="24"/>
          <w:szCs w:val="24"/>
        </w:rPr>
        <w:t>the</w:t>
      </w:r>
      <w:r>
        <w:rPr>
          <w:spacing w:val="33"/>
          <w:sz w:val="24"/>
          <w:szCs w:val="24"/>
        </w:rPr>
        <w:t xml:space="preserve"> </w:t>
      </w:r>
      <w:r>
        <w:rPr>
          <w:w w:val="111"/>
          <w:sz w:val="24"/>
          <w:szCs w:val="24"/>
        </w:rPr>
        <w:t>output.</w:t>
      </w:r>
      <w:r>
        <w:rPr>
          <w:spacing w:val="33"/>
          <w:w w:val="111"/>
          <w:sz w:val="24"/>
          <w:szCs w:val="24"/>
        </w:rPr>
        <w:t xml:space="preserve"> </w:t>
      </w:r>
      <w:r>
        <w:rPr>
          <w:spacing w:val="-19"/>
          <w:sz w:val="24"/>
          <w:szCs w:val="24"/>
        </w:rPr>
        <w:t>F</w:t>
      </w:r>
      <w:r>
        <w:rPr>
          <w:sz w:val="24"/>
          <w:szCs w:val="24"/>
        </w:rPr>
        <w:t>rom</w:t>
      </w:r>
      <w:r>
        <w:rPr>
          <w:spacing w:val="38"/>
          <w:sz w:val="24"/>
          <w:szCs w:val="24"/>
        </w:rPr>
        <w:t xml:space="preserve"> </w:t>
      </w:r>
      <w:r>
        <w:rPr>
          <w:sz w:val="24"/>
          <w:szCs w:val="24"/>
        </w:rPr>
        <w:t>Figure</w:t>
      </w:r>
      <w:r>
        <w:rPr>
          <w:spacing w:val="35"/>
          <w:sz w:val="24"/>
          <w:szCs w:val="24"/>
        </w:rPr>
        <w:t xml:space="preserve"> </w:t>
      </w:r>
      <w:r>
        <w:rPr>
          <w:sz w:val="24"/>
          <w:szCs w:val="24"/>
        </w:rPr>
        <w:t>3</w:t>
      </w:r>
      <w:r>
        <w:rPr>
          <w:spacing w:val="-1"/>
          <w:sz w:val="24"/>
          <w:szCs w:val="24"/>
        </w:rPr>
        <w:t xml:space="preserve"> </w:t>
      </w:r>
      <w:r>
        <w:rPr>
          <w:sz w:val="24"/>
          <w:szCs w:val="24"/>
        </w:rPr>
        <w:t>it</w:t>
      </w:r>
      <w:r>
        <w:rPr>
          <w:spacing w:val="27"/>
          <w:sz w:val="24"/>
          <w:szCs w:val="24"/>
        </w:rPr>
        <w:t xml:space="preserve"> </w:t>
      </w:r>
      <w:r>
        <w:rPr>
          <w:sz w:val="24"/>
          <w:szCs w:val="24"/>
        </w:rPr>
        <w:t>can</w:t>
      </w:r>
      <w:r>
        <w:rPr>
          <w:spacing w:val="21"/>
          <w:sz w:val="24"/>
          <w:szCs w:val="24"/>
        </w:rPr>
        <w:t xml:space="preserve"> </w:t>
      </w:r>
      <w:r>
        <w:rPr>
          <w:spacing w:val="7"/>
          <w:sz w:val="24"/>
          <w:szCs w:val="24"/>
        </w:rPr>
        <w:t>b</w:t>
      </w:r>
      <w:r>
        <w:rPr>
          <w:sz w:val="24"/>
          <w:szCs w:val="24"/>
        </w:rPr>
        <w:t>e</w:t>
      </w:r>
      <w:r>
        <w:rPr>
          <w:spacing w:val="9"/>
          <w:sz w:val="24"/>
          <w:szCs w:val="24"/>
        </w:rPr>
        <w:t xml:space="preserve"> </w:t>
      </w:r>
      <w:r>
        <w:rPr>
          <w:sz w:val="24"/>
          <w:szCs w:val="24"/>
        </w:rPr>
        <w:t>seen</w:t>
      </w:r>
      <w:r>
        <w:rPr>
          <w:spacing w:val="4"/>
          <w:sz w:val="24"/>
          <w:szCs w:val="24"/>
        </w:rPr>
        <w:t xml:space="preserve"> </w:t>
      </w:r>
      <w:r>
        <w:rPr>
          <w:sz w:val="24"/>
          <w:szCs w:val="24"/>
        </w:rPr>
        <w:t xml:space="preserve">that </w:t>
      </w:r>
      <w:r>
        <w:rPr>
          <w:spacing w:val="12"/>
          <w:sz w:val="24"/>
          <w:szCs w:val="24"/>
        </w:rPr>
        <w:t xml:space="preserve"> </w:t>
      </w:r>
      <w:r>
        <w:rPr>
          <w:sz w:val="24"/>
          <w:szCs w:val="24"/>
        </w:rPr>
        <w:t>the</w:t>
      </w:r>
      <w:r>
        <w:rPr>
          <w:spacing w:val="33"/>
          <w:sz w:val="24"/>
          <w:szCs w:val="24"/>
        </w:rPr>
        <w:t xml:space="preserve"> </w:t>
      </w:r>
      <w:r>
        <w:rPr>
          <w:sz w:val="24"/>
          <w:szCs w:val="24"/>
        </w:rPr>
        <w:t>y</w:t>
      </w:r>
      <w:r>
        <w:rPr>
          <w:spacing w:val="6"/>
          <w:sz w:val="24"/>
          <w:szCs w:val="24"/>
        </w:rPr>
        <w:t xml:space="preserve"> </w:t>
      </w:r>
      <w:r>
        <w:rPr>
          <w:sz w:val="24"/>
          <w:szCs w:val="24"/>
        </w:rPr>
        <w:t>and</w:t>
      </w:r>
      <w:r>
        <w:rPr>
          <w:spacing w:val="34"/>
          <w:sz w:val="24"/>
          <w:szCs w:val="24"/>
        </w:rPr>
        <w:t xml:space="preserve"> </w:t>
      </w:r>
      <w:r>
        <w:rPr>
          <w:sz w:val="24"/>
          <w:szCs w:val="24"/>
        </w:rPr>
        <w:t>x</w:t>
      </w:r>
      <w:r>
        <w:rPr>
          <w:spacing w:val="5"/>
          <w:sz w:val="24"/>
          <w:szCs w:val="24"/>
        </w:rPr>
        <w:t xml:space="preserve"> </w:t>
      </w:r>
      <w:r>
        <w:rPr>
          <w:spacing w:val="-13"/>
          <w:sz w:val="24"/>
          <w:szCs w:val="24"/>
        </w:rPr>
        <w:t>v</w:t>
      </w:r>
      <w:r>
        <w:rPr>
          <w:sz w:val="24"/>
          <w:szCs w:val="24"/>
        </w:rPr>
        <w:t>alues</w:t>
      </w:r>
      <w:r>
        <w:rPr>
          <w:spacing w:val="21"/>
          <w:sz w:val="24"/>
          <w:szCs w:val="24"/>
        </w:rPr>
        <w:t xml:space="preserve"> </w:t>
      </w:r>
      <w:r>
        <w:rPr>
          <w:sz w:val="24"/>
          <w:szCs w:val="24"/>
        </w:rPr>
        <w:t>are</w:t>
      </w:r>
      <w:r>
        <w:rPr>
          <w:spacing w:val="21"/>
          <w:sz w:val="24"/>
          <w:szCs w:val="24"/>
        </w:rPr>
        <w:t xml:space="preserve"> </w:t>
      </w:r>
      <w:r>
        <w:rPr>
          <w:sz w:val="24"/>
          <w:szCs w:val="24"/>
        </w:rPr>
        <w:t>not</w:t>
      </w:r>
      <w:r>
        <w:rPr>
          <w:spacing w:val="35"/>
          <w:sz w:val="24"/>
          <w:szCs w:val="24"/>
        </w:rPr>
        <w:t xml:space="preserve"> </w:t>
      </w:r>
      <w:r>
        <w:rPr>
          <w:sz w:val="24"/>
          <w:szCs w:val="24"/>
        </w:rPr>
        <w:t>only</w:t>
      </w:r>
      <w:r>
        <w:rPr>
          <w:spacing w:val="8"/>
          <w:sz w:val="24"/>
          <w:szCs w:val="24"/>
        </w:rPr>
        <w:t xml:space="preserve"> </w:t>
      </w:r>
      <w:r>
        <w:rPr>
          <w:spacing w:val="7"/>
          <w:w w:val="108"/>
          <w:sz w:val="24"/>
          <w:szCs w:val="24"/>
        </w:rPr>
        <w:t>p</w:t>
      </w:r>
      <w:r>
        <w:rPr>
          <w:w w:val="103"/>
          <w:sz w:val="24"/>
          <w:szCs w:val="24"/>
        </w:rPr>
        <w:t>ositi</w:t>
      </w:r>
      <w:r>
        <w:rPr>
          <w:spacing w:val="-5"/>
          <w:w w:val="103"/>
          <w:sz w:val="24"/>
          <w:szCs w:val="24"/>
        </w:rPr>
        <w:t>v</w:t>
      </w:r>
      <w:r>
        <w:rPr>
          <w:w w:val="99"/>
          <w:sz w:val="24"/>
          <w:szCs w:val="24"/>
        </w:rPr>
        <w:t xml:space="preserve">ely </w:t>
      </w:r>
      <w:r>
        <w:rPr>
          <w:sz w:val="24"/>
          <w:szCs w:val="24"/>
        </w:rPr>
        <w:t xml:space="preserve">correlated, </w:t>
      </w:r>
      <w:r>
        <w:rPr>
          <w:spacing w:val="37"/>
          <w:sz w:val="24"/>
          <w:szCs w:val="24"/>
        </w:rPr>
        <w:t xml:space="preserve"> </w:t>
      </w:r>
      <w:r>
        <w:rPr>
          <w:sz w:val="24"/>
          <w:szCs w:val="24"/>
        </w:rPr>
        <w:t xml:space="preserve">but </w:t>
      </w:r>
      <w:r>
        <w:rPr>
          <w:spacing w:val="23"/>
          <w:sz w:val="24"/>
          <w:szCs w:val="24"/>
        </w:rPr>
        <w:t xml:space="preserve"> </w:t>
      </w:r>
      <w:r>
        <w:rPr>
          <w:sz w:val="24"/>
          <w:szCs w:val="24"/>
        </w:rPr>
        <w:t xml:space="preserve">they </w:t>
      </w:r>
      <w:r>
        <w:rPr>
          <w:spacing w:val="13"/>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59"/>
          <w:sz w:val="24"/>
          <w:szCs w:val="24"/>
        </w:rPr>
        <w:t xml:space="preserve"> </w:t>
      </w:r>
      <w:r>
        <w:rPr>
          <w:sz w:val="24"/>
          <w:szCs w:val="24"/>
        </w:rPr>
        <w:t>a</w:t>
      </w:r>
      <w:r>
        <w:rPr>
          <w:spacing w:val="49"/>
          <w:sz w:val="24"/>
          <w:szCs w:val="24"/>
        </w:rPr>
        <w:t xml:space="preserve"> </w:t>
      </w:r>
      <w:r>
        <w:rPr>
          <w:sz w:val="24"/>
          <w:szCs w:val="24"/>
        </w:rPr>
        <w:t>nice</w:t>
      </w:r>
      <w:r>
        <w:rPr>
          <w:spacing w:val="40"/>
          <w:sz w:val="24"/>
          <w:szCs w:val="24"/>
        </w:rPr>
        <w:t xml:space="preserve"> </w:t>
      </w:r>
      <w:r>
        <w:rPr>
          <w:sz w:val="24"/>
          <w:szCs w:val="24"/>
        </w:rPr>
        <w:t xml:space="preserve">linear </w:t>
      </w:r>
      <w:r>
        <w:rPr>
          <w:spacing w:val="2"/>
          <w:sz w:val="24"/>
          <w:szCs w:val="24"/>
        </w:rPr>
        <w:t xml:space="preserve"> </w:t>
      </w:r>
      <w:r>
        <w:rPr>
          <w:sz w:val="24"/>
          <w:szCs w:val="24"/>
        </w:rPr>
        <w:t xml:space="preserve">relationship.  </w:t>
      </w:r>
      <w:r>
        <w:rPr>
          <w:spacing w:val="50"/>
          <w:sz w:val="24"/>
          <w:szCs w:val="24"/>
        </w:rPr>
        <w:t xml:space="preserve"> </w:t>
      </w:r>
      <w:r>
        <w:rPr>
          <w:sz w:val="24"/>
          <w:szCs w:val="24"/>
        </w:rPr>
        <w:t xml:space="preserve">Therefore, </w:t>
      </w:r>
      <w:r>
        <w:rPr>
          <w:spacing w:val="26"/>
          <w:sz w:val="24"/>
          <w:szCs w:val="24"/>
        </w:rPr>
        <w:t xml:space="preserve"> </w:t>
      </w:r>
      <w:r>
        <w:rPr>
          <w:sz w:val="24"/>
          <w:szCs w:val="24"/>
        </w:rPr>
        <w:t xml:space="preserve">linear </w:t>
      </w:r>
      <w:r>
        <w:rPr>
          <w:spacing w:val="5"/>
          <w:sz w:val="24"/>
          <w:szCs w:val="24"/>
        </w:rPr>
        <w:t xml:space="preserve"> </w:t>
      </w:r>
      <w:r>
        <w:rPr>
          <w:sz w:val="24"/>
          <w:szCs w:val="24"/>
        </w:rPr>
        <w:t>regression</w:t>
      </w:r>
      <w:r>
        <w:rPr>
          <w:spacing w:val="51"/>
          <w:sz w:val="24"/>
          <w:szCs w:val="24"/>
        </w:rPr>
        <w:t xml:space="preserve"> </w:t>
      </w:r>
      <w:r>
        <w:rPr>
          <w:sz w:val="24"/>
          <w:szCs w:val="24"/>
        </w:rPr>
        <w:t xml:space="preserve">[27] </w:t>
      </w:r>
      <w:r>
        <w:rPr>
          <w:spacing w:val="-6"/>
          <w:w w:val="97"/>
          <w:sz w:val="24"/>
          <w:szCs w:val="24"/>
        </w:rPr>
        <w:t>w</w:t>
      </w:r>
      <w:r>
        <w:rPr>
          <w:w w:val="104"/>
          <w:sz w:val="24"/>
          <w:szCs w:val="24"/>
        </w:rPr>
        <w:t xml:space="preserve">as </w:t>
      </w:r>
      <w:r>
        <w:rPr>
          <w:spacing w:val="-6"/>
          <w:sz w:val="24"/>
          <w:szCs w:val="24"/>
        </w:rPr>
        <w:t>c</w:t>
      </w:r>
      <w:r>
        <w:rPr>
          <w:sz w:val="24"/>
          <w:szCs w:val="24"/>
        </w:rPr>
        <w:t>hosen</w:t>
      </w:r>
      <w:r>
        <w:rPr>
          <w:spacing w:val="27"/>
          <w:sz w:val="24"/>
          <w:szCs w:val="24"/>
        </w:rPr>
        <w:t xml:space="preserve"> </w:t>
      </w:r>
      <w:r>
        <w:rPr>
          <w:sz w:val="24"/>
          <w:szCs w:val="24"/>
        </w:rPr>
        <w:t>as</w:t>
      </w:r>
      <w:r>
        <w:rPr>
          <w:spacing w:val="26"/>
          <w:sz w:val="24"/>
          <w:szCs w:val="24"/>
        </w:rPr>
        <w:t xml:space="preserve"> </w:t>
      </w:r>
      <w:r>
        <w:rPr>
          <w:sz w:val="24"/>
          <w:szCs w:val="24"/>
        </w:rPr>
        <w:t>the</w:t>
      </w:r>
      <w:r>
        <w:rPr>
          <w:spacing w:val="48"/>
          <w:sz w:val="24"/>
          <w:szCs w:val="24"/>
        </w:rPr>
        <w:t xml:space="preserve"> </w:t>
      </w:r>
      <w:r>
        <w:rPr>
          <w:w w:val="101"/>
          <w:sz w:val="24"/>
          <w:szCs w:val="24"/>
        </w:rPr>
        <w:t>m</w:t>
      </w:r>
      <w:r>
        <w:rPr>
          <w:spacing w:val="7"/>
          <w:w w:val="101"/>
          <w:sz w:val="24"/>
          <w:szCs w:val="24"/>
        </w:rPr>
        <w:t>o</w:t>
      </w:r>
      <w:r>
        <w:rPr>
          <w:w w:val="103"/>
          <w:sz w:val="24"/>
          <w:szCs w:val="24"/>
        </w:rPr>
        <w:t>del.</w:t>
      </w:r>
    </w:p>
    <w:p w14:paraId="27308EA9" w14:textId="77777777" w:rsidR="004B03EF" w:rsidRDefault="004B03EF">
      <w:pPr>
        <w:spacing w:line="140" w:lineRule="exact"/>
        <w:rPr>
          <w:sz w:val="14"/>
          <w:szCs w:val="14"/>
        </w:rPr>
      </w:pPr>
    </w:p>
    <w:p w14:paraId="27308EAA" w14:textId="77777777" w:rsidR="004B03EF" w:rsidRDefault="004B03EF">
      <w:pPr>
        <w:spacing w:line="200" w:lineRule="exact"/>
      </w:pPr>
    </w:p>
    <w:p w14:paraId="27308EAB" w14:textId="77777777" w:rsidR="004B03EF" w:rsidRDefault="004B03EF">
      <w:pPr>
        <w:spacing w:line="200" w:lineRule="exact"/>
      </w:pPr>
    </w:p>
    <w:p w14:paraId="27308EAC" w14:textId="77777777" w:rsidR="004B03EF" w:rsidRDefault="00F64046">
      <w:pPr>
        <w:ind w:left="62" w:right="4667"/>
        <w:jc w:val="center"/>
        <w:rPr>
          <w:sz w:val="24"/>
          <w:szCs w:val="24"/>
        </w:rPr>
        <w:sectPr w:rsidR="004B03EF">
          <w:pgSz w:w="11920" w:h="16840"/>
          <w:pgMar w:top="940" w:right="1040" w:bottom="280" w:left="134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5"/>
          <w:sz w:val="24"/>
          <w:szCs w:val="24"/>
        </w:rPr>
        <w:t xml:space="preserve"> </w:t>
      </w:r>
      <w:r>
        <w:rPr>
          <w:w w:val="97"/>
          <w:sz w:val="24"/>
          <w:szCs w:val="24"/>
        </w:rPr>
        <w:t>8</w:t>
      </w:r>
    </w:p>
    <w:p w14:paraId="27308EAD" w14:textId="77777777" w:rsidR="004B03EF" w:rsidRDefault="004B03EF">
      <w:pPr>
        <w:spacing w:before="2" w:line="120" w:lineRule="exact"/>
        <w:rPr>
          <w:sz w:val="12"/>
          <w:szCs w:val="12"/>
        </w:rPr>
      </w:pPr>
    </w:p>
    <w:p w14:paraId="27308EAE" w14:textId="77777777" w:rsidR="004B03EF" w:rsidRDefault="004B03EF">
      <w:pPr>
        <w:spacing w:line="200" w:lineRule="exact"/>
      </w:pPr>
    </w:p>
    <w:p w14:paraId="27308EAF" w14:textId="77777777" w:rsidR="004B03EF" w:rsidRDefault="004B03EF">
      <w:pPr>
        <w:spacing w:line="200" w:lineRule="exact"/>
      </w:pPr>
    </w:p>
    <w:p w14:paraId="27308EB0" w14:textId="77777777" w:rsidR="004B03EF" w:rsidRDefault="00B601E9">
      <w:pPr>
        <w:ind w:left="763"/>
      </w:pPr>
      <w:r>
        <w:pict w14:anchorId="273090CC">
          <v:shape id="_x0000_i1027" type="#_x0000_t75" style="width:400pt;height:200pt">
            <v:imagedata r:id="rId12" o:title=""/>
          </v:shape>
        </w:pict>
      </w:r>
    </w:p>
    <w:p w14:paraId="27308EB1" w14:textId="77777777" w:rsidR="004B03EF" w:rsidRDefault="004B03EF">
      <w:pPr>
        <w:spacing w:before="13" w:line="240" w:lineRule="exact"/>
        <w:rPr>
          <w:sz w:val="24"/>
          <w:szCs w:val="24"/>
        </w:rPr>
      </w:pPr>
    </w:p>
    <w:p w14:paraId="27308EB2" w14:textId="77777777" w:rsidR="004B03EF" w:rsidRDefault="00F64046">
      <w:pPr>
        <w:spacing w:before="15" w:line="363" w:lineRule="auto"/>
        <w:ind w:left="79" w:right="82"/>
        <w:jc w:val="center"/>
        <w:rPr>
          <w:sz w:val="24"/>
          <w:szCs w:val="24"/>
        </w:rPr>
      </w:pPr>
      <w:r>
        <w:rPr>
          <w:sz w:val="24"/>
          <w:szCs w:val="24"/>
        </w:rPr>
        <w:t>FIG.</w:t>
      </w:r>
      <w:r>
        <w:rPr>
          <w:spacing w:val="54"/>
          <w:sz w:val="24"/>
          <w:szCs w:val="24"/>
        </w:rPr>
        <w:t xml:space="preserve"> </w:t>
      </w:r>
      <w:r>
        <w:rPr>
          <w:sz w:val="24"/>
          <w:szCs w:val="24"/>
        </w:rPr>
        <w:t>3:</w:t>
      </w:r>
      <w:r>
        <w:rPr>
          <w:spacing w:val="38"/>
          <w:sz w:val="24"/>
          <w:szCs w:val="24"/>
        </w:rPr>
        <w:t xml:space="preserve"> </w:t>
      </w:r>
      <w:r>
        <w:rPr>
          <w:sz w:val="24"/>
          <w:szCs w:val="24"/>
        </w:rPr>
        <w:t>A</w:t>
      </w:r>
      <w:r>
        <w:rPr>
          <w:spacing w:val="19"/>
          <w:sz w:val="24"/>
          <w:szCs w:val="24"/>
        </w:rPr>
        <w:t xml:space="preserve"> </w:t>
      </w:r>
      <w:r>
        <w:rPr>
          <w:sz w:val="24"/>
          <w:szCs w:val="24"/>
        </w:rPr>
        <w:t>selected</w:t>
      </w:r>
      <w:r>
        <w:rPr>
          <w:spacing w:val="33"/>
          <w:sz w:val="24"/>
          <w:szCs w:val="24"/>
        </w:rPr>
        <w:t xml:space="preserve"> </w:t>
      </w:r>
      <w:r>
        <w:rPr>
          <w:w w:val="105"/>
          <w:sz w:val="24"/>
          <w:szCs w:val="24"/>
        </w:rPr>
        <w:t>represe</w:t>
      </w:r>
      <w:r>
        <w:rPr>
          <w:spacing w:val="-5"/>
          <w:w w:val="105"/>
          <w:sz w:val="24"/>
          <w:szCs w:val="24"/>
        </w:rPr>
        <w:t>n</w:t>
      </w:r>
      <w:r>
        <w:rPr>
          <w:w w:val="105"/>
          <w:sz w:val="24"/>
          <w:szCs w:val="24"/>
        </w:rPr>
        <w:t>tati</w:t>
      </w:r>
      <w:r>
        <w:rPr>
          <w:spacing w:val="-6"/>
          <w:w w:val="105"/>
          <w:sz w:val="24"/>
          <w:szCs w:val="24"/>
        </w:rPr>
        <w:t>v</w:t>
      </w:r>
      <w:r>
        <w:rPr>
          <w:w w:val="105"/>
          <w:sz w:val="24"/>
          <w:szCs w:val="24"/>
        </w:rPr>
        <w:t>e</w:t>
      </w:r>
      <w:r>
        <w:rPr>
          <w:spacing w:val="37"/>
          <w:w w:val="105"/>
          <w:sz w:val="24"/>
          <w:szCs w:val="24"/>
        </w:rPr>
        <w:t xml:space="preserve"> </w:t>
      </w:r>
      <w:r>
        <w:rPr>
          <w:w w:val="105"/>
          <w:sz w:val="24"/>
          <w:szCs w:val="24"/>
        </w:rPr>
        <w:t>scatterplo</w:t>
      </w:r>
      <w:r>
        <w:rPr>
          <w:spacing w:val="1"/>
          <w:w w:val="105"/>
          <w:sz w:val="24"/>
          <w:szCs w:val="24"/>
        </w:rPr>
        <w:t>t</w:t>
      </w:r>
      <w:r>
        <w:rPr>
          <w:w w:val="105"/>
          <w:sz w:val="24"/>
          <w:szCs w:val="24"/>
        </w:rPr>
        <w:t>—mean</w:t>
      </w:r>
      <w:r>
        <w:rPr>
          <w:spacing w:val="32"/>
          <w:w w:val="105"/>
          <w:sz w:val="24"/>
          <w:szCs w:val="24"/>
        </w:rPr>
        <w:t xml:space="preserve"> </w:t>
      </w:r>
      <w:r>
        <w:rPr>
          <w:sz w:val="24"/>
          <w:szCs w:val="24"/>
        </w:rPr>
        <w:t>SNR</w:t>
      </w:r>
      <w:r>
        <w:rPr>
          <w:spacing w:val="27"/>
          <w:sz w:val="24"/>
          <w:szCs w:val="24"/>
        </w:rPr>
        <w:t xml:space="preserve"> </w:t>
      </w:r>
      <w:r>
        <w:rPr>
          <w:sz w:val="24"/>
          <w:szCs w:val="24"/>
        </w:rPr>
        <w:t xml:space="preserve">plotted </w:t>
      </w:r>
      <w:r>
        <w:rPr>
          <w:spacing w:val="19"/>
          <w:sz w:val="24"/>
          <w:szCs w:val="24"/>
        </w:rPr>
        <w:t xml:space="preserve"> </w:t>
      </w:r>
      <w:r>
        <w:rPr>
          <w:sz w:val="24"/>
          <w:szCs w:val="24"/>
        </w:rPr>
        <w:t xml:space="preserve">against </w:t>
      </w:r>
      <w:r>
        <w:rPr>
          <w:spacing w:val="6"/>
          <w:sz w:val="24"/>
          <w:szCs w:val="24"/>
        </w:rPr>
        <w:t xml:space="preserve"> </w:t>
      </w:r>
      <w:r>
        <w:rPr>
          <w:sz w:val="24"/>
          <w:szCs w:val="24"/>
        </w:rPr>
        <w:t>the</w:t>
      </w:r>
      <w:r>
        <w:rPr>
          <w:spacing w:val="47"/>
          <w:sz w:val="24"/>
          <w:szCs w:val="24"/>
        </w:rPr>
        <w:t xml:space="preserve"> </w:t>
      </w:r>
      <w:r>
        <w:rPr>
          <w:w w:val="103"/>
          <w:sz w:val="24"/>
          <w:szCs w:val="24"/>
        </w:rPr>
        <w:t xml:space="preserve">amplification </w:t>
      </w:r>
      <w:r>
        <w:rPr>
          <w:sz w:val="24"/>
          <w:szCs w:val="24"/>
        </w:rPr>
        <w:t>of</w:t>
      </w:r>
      <w:r>
        <w:rPr>
          <w:spacing w:val="6"/>
          <w:sz w:val="24"/>
          <w:szCs w:val="24"/>
        </w:rPr>
        <w:t xml:space="preserve"> </w:t>
      </w:r>
      <w:r>
        <w:rPr>
          <w:sz w:val="24"/>
          <w:szCs w:val="24"/>
        </w:rPr>
        <w:t>injected</w:t>
      </w:r>
      <w:r>
        <w:rPr>
          <w:spacing w:val="57"/>
          <w:sz w:val="24"/>
          <w:szCs w:val="24"/>
        </w:rPr>
        <w:t xml:space="preserve"> </w:t>
      </w:r>
      <w:r>
        <w:rPr>
          <w:sz w:val="24"/>
          <w:szCs w:val="24"/>
        </w:rPr>
        <w:t>signal</w:t>
      </w:r>
      <w:r>
        <w:rPr>
          <w:spacing w:val="1"/>
          <w:sz w:val="24"/>
          <w:szCs w:val="24"/>
        </w:rPr>
        <w:t>—</w:t>
      </w:r>
      <w:r>
        <w:rPr>
          <w:sz w:val="24"/>
          <w:szCs w:val="24"/>
        </w:rPr>
        <w:t xml:space="preserve">generated </w:t>
      </w:r>
      <w:r>
        <w:rPr>
          <w:spacing w:val="6"/>
          <w:sz w:val="24"/>
          <w:szCs w:val="24"/>
        </w:rPr>
        <w:t xml:space="preserve"> </w:t>
      </w:r>
      <w:r>
        <w:rPr>
          <w:spacing w:val="-6"/>
          <w:sz w:val="24"/>
          <w:szCs w:val="24"/>
        </w:rPr>
        <w:t>b</w:t>
      </w:r>
      <w:r>
        <w:rPr>
          <w:sz w:val="24"/>
          <w:szCs w:val="24"/>
        </w:rPr>
        <w:t>y</w:t>
      </w:r>
      <w:r>
        <w:rPr>
          <w:spacing w:val="34"/>
          <w:sz w:val="24"/>
          <w:szCs w:val="24"/>
        </w:rPr>
        <w:t xml:space="preserve"> </w:t>
      </w:r>
      <w:r>
        <w:rPr>
          <w:w w:val="147"/>
          <w:sz w:val="24"/>
          <w:szCs w:val="24"/>
        </w:rPr>
        <w:t>matplotlib.pyplot</w:t>
      </w:r>
      <w:r>
        <w:rPr>
          <w:w w:val="107"/>
          <w:sz w:val="24"/>
          <w:szCs w:val="24"/>
        </w:rPr>
        <w:t>.</w:t>
      </w:r>
      <w:r>
        <w:rPr>
          <w:sz w:val="24"/>
          <w:szCs w:val="24"/>
        </w:rPr>
        <w:t xml:space="preserve"> </w:t>
      </w:r>
      <w:r>
        <w:rPr>
          <w:spacing w:val="-16"/>
          <w:sz w:val="24"/>
          <w:szCs w:val="24"/>
        </w:rPr>
        <w:t xml:space="preserve"> </w:t>
      </w:r>
      <w:r>
        <w:rPr>
          <w:sz w:val="24"/>
          <w:szCs w:val="24"/>
        </w:rPr>
        <w:t>The</w:t>
      </w:r>
      <w:r>
        <w:rPr>
          <w:spacing w:val="48"/>
          <w:sz w:val="24"/>
          <w:szCs w:val="24"/>
        </w:rPr>
        <w:t xml:space="preserve"> </w:t>
      </w:r>
      <w:r>
        <w:rPr>
          <w:sz w:val="24"/>
          <w:szCs w:val="24"/>
        </w:rPr>
        <w:t>plots</w:t>
      </w:r>
      <w:r>
        <w:rPr>
          <w:spacing w:val="47"/>
          <w:sz w:val="24"/>
          <w:szCs w:val="24"/>
        </w:rPr>
        <w:t xml:space="preserve"> </w:t>
      </w:r>
      <w:r>
        <w:rPr>
          <w:sz w:val="24"/>
          <w:szCs w:val="24"/>
        </w:rPr>
        <w:t>are</w:t>
      </w:r>
      <w:r>
        <w:rPr>
          <w:spacing w:val="36"/>
          <w:sz w:val="24"/>
          <w:szCs w:val="24"/>
        </w:rPr>
        <w:t xml:space="preserve"> </w:t>
      </w:r>
      <w:r>
        <w:rPr>
          <w:sz w:val="24"/>
          <w:szCs w:val="24"/>
        </w:rPr>
        <w:t>the</w:t>
      </w:r>
      <w:r>
        <w:rPr>
          <w:spacing w:val="47"/>
          <w:sz w:val="24"/>
          <w:szCs w:val="24"/>
        </w:rPr>
        <w:t xml:space="preserve"> </w:t>
      </w:r>
      <w:r>
        <w:rPr>
          <w:spacing w:val="-6"/>
          <w:w w:val="109"/>
          <w:sz w:val="24"/>
          <w:szCs w:val="24"/>
        </w:rPr>
        <w:t>a</w:t>
      </w:r>
      <w:r>
        <w:rPr>
          <w:spacing w:val="-6"/>
          <w:w w:val="102"/>
          <w:sz w:val="24"/>
          <w:szCs w:val="24"/>
        </w:rPr>
        <w:t>v</w:t>
      </w:r>
      <w:r>
        <w:rPr>
          <w:w w:val="102"/>
          <w:sz w:val="24"/>
          <w:szCs w:val="24"/>
        </w:rPr>
        <w:t xml:space="preserve">erage </w:t>
      </w:r>
      <w:r>
        <w:rPr>
          <w:sz w:val="24"/>
          <w:szCs w:val="24"/>
        </w:rPr>
        <w:t>maxi</w:t>
      </w:r>
      <w:r>
        <w:rPr>
          <w:spacing w:val="-5"/>
          <w:sz w:val="24"/>
          <w:szCs w:val="24"/>
        </w:rPr>
        <w:t>m</w:t>
      </w:r>
      <w:r>
        <w:rPr>
          <w:sz w:val="24"/>
          <w:szCs w:val="24"/>
        </w:rPr>
        <w:t>um</w:t>
      </w:r>
      <w:r>
        <w:rPr>
          <w:spacing w:val="60"/>
          <w:sz w:val="24"/>
          <w:szCs w:val="24"/>
        </w:rPr>
        <w:t xml:space="preserve"> </w:t>
      </w:r>
      <w:r>
        <w:rPr>
          <w:sz w:val="24"/>
          <w:szCs w:val="24"/>
        </w:rPr>
        <w:t>SNR</w:t>
      </w:r>
      <w:r>
        <w:rPr>
          <w:spacing w:val="27"/>
          <w:sz w:val="24"/>
          <w:szCs w:val="24"/>
        </w:rPr>
        <w:t xml:space="preserve"> </w:t>
      </w:r>
      <w:r>
        <w:rPr>
          <w:spacing w:val="-13"/>
          <w:sz w:val="24"/>
          <w:szCs w:val="24"/>
        </w:rPr>
        <w:t>v</w:t>
      </w:r>
      <w:r>
        <w:rPr>
          <w:sz w:val="24"/>
          <w:szCs w:val="24"/>
        </w:rPr>
        <w:t>alues</w:t>
      </w:r>
      <w:r>
        <w:rPr>
          <w:spacing w:val="36"/>
          <w:sz w:val="24"/>
          <w:szCs w:val="24"/>
        </w:rPr>
        <w:t xml:space="preserve"> </w:t>
      </w:r>
      <w:r>
        <w:rPr>
          <w:sz w:val="24"/>
          <w:szCs w:val="24"/>
        </w:rPr>
        <w:t xml:space="preserve">computed </w:t>
      </w:r>
      <w:r>
        <w:rPr>
          <w:spacing w:val="6"/>
          <w:sz w:val="24"/>
          <w:szCs w:val="24"/>
        </w:rPr>
        <w:t xml:space="preserve"> </w:t>
      </w:r>
      <w:r>
        <w:rPr>
          <w:sz w:val="24"/>
          <w:szCs w:val="24"/>
        </w:rPr>
        <w:t>from</w:t>
      </w:r>
      <w:r>
        <w:rPr>
          <w:spacing w:val="24"/>
          <w:sz w:val="24"/>
          <w:szCs w:val="24"/>
        </w:rPr>
        <w:t xml:space="preserve"> </w:t>
      </w:r>
      <w:r>
        <w:rPr>
          <w:sz w:val="24"/>
          <w:szCs w:val="24"/>
        </w:rPr>
        <w:t>ea</w:t>
      </w:r>
      <w:r>
        <w:rPr>
          <w:spacing w:val="-6"/>
          <w:sz w:val="24"/>
          <w:szCs w:val="24"/>
        </w:rPr>
        <w:t>c</w:t>
      </w:r>
      <w:r>
        <w:rPr>
          <w:sz w:val="24"/>
          <w:szCs w:val="24"/>
        </w:rPr>
        <w:t>h</w:t>
      </w:r>
      <w:r>
        <w:rPr>
          <w:spacing w:val="31"/>
          <w:sz w:val="24"/>
          <w:szCs w:val="24"/>
        </w:rPr>
        <w:t xml:space="preserve"> </w:t>
      </w:r>
      <w:r>
        <w:rPr>
          <w:sz w:val="24"/>
          <w:szCs w:val="24"/>
        </w:rPr>
        <w:t>file</w:t>
      </w:r>
      <w:r>
        <w:rPr>
          <w:spacing w:val="-4"/>
          <w:sz w:val="24"/>
          <w:szCs w:val="24"/>
        </w:rPr>
        <w:t xml:space="preserve"> </w:t>
      </w:r>
      <w:r>
        <w:rPr>
          <w:sz w:val="24"/>
          <w:szCs w:val="24"/>
        </w:rPr>
        <w:t>at</w:t>
      </w:r>
      <w:r>
        <w:rPr>
          <w:spacing w:val="54"/>
          <w:sz w:val="24"/>
          <w:szCs w:val="24"/>
        </w:rPr>
        <w:t xml:space="preserve"> </w:t>
      </w:r>
      <w:r>
        <w:rPr>
          <w:spacing w:val="-13"/>
          <w:sz w:val="24"/>
          <w:szCs w:val="24"/>
        </w:rPr>
        <w:t>v</w:t>
      </w:r>
      <w:r>
        <w:rPr>
          <w:sz w:val="24"/>
          <w:szCs w:val="24"/>
        </w:rPr>
        <w:t>arious</w:t>
      </w:r>
      <w:r>
        <w:rPr>
          <w:spacing w:val="45"/>
          <w:sz w:val="24"/>
          <w:szCs w:val="24"/>
        </w:rPr>
        <w:t xml:space="preserve"> </w:t>
      </w:r>
      <w:r>
        <w:rPr>
          <w:sz w:val="24"/>
          <w:szCs w:val="24"/>
        </w:rPr>
        <w:t xml:space="preserve">amplifications </w:t>
      </w:r>
      <w:r>
        <w:rPr>
          <w:spacing w:val="2"/>
          <w:sz w:val="24"/>
          <w:szCs w:val="24"/>
        </w:rPr>
        <w:t xml:space="preserve"> </w:t>
      </w:r>
      <w:r>
        <w:rPr>
          <w:sz w:val="24"/>
          <w:szCs w:val="24"/>
        </w:rPr>
        <w:t>of</w:t>
      </w:r>
      <w:r>
        <w:rPr>
          <w:spacing w:val="6"/>
          <w:sz w:val="24"/>
          <w:szCs w:val="24"/>
        </w:rPr>
        <w:t xml:space="preserve"> </w:t>
      </w:r>
      <w:r>
        <w:rPr>
          <w:sz w:val="24"/>
          <w:szCs w:val="24"/>
        </w:rPr>
        <w:t>signals.</w:t>
      </w:r>
      <w:r>
        <w:rPr>
          <w:spacing w:val="60"/>
          <w:sz w:val="24"/>
          <w:szCs w:val="24"/>
        </w:rPr>
        <w:t xml:space="preserve"> </w:t>
      </w:r>
      <w:r>
        <w:rPr>
          <w:w w:val="106"/>
          <w:sz w:val="24"/>
          <w:szCs w:val="24"/>
        </w:rPr>
        <w:t xml:space="preserve">There </w:t>
      </w:r>
      <w:r>
        <w:rPr>
          <w:sz w:val="24"/>
          <w:szCs w:val="24"/>
        </w:rPr>
        <w:t>are</w:t>
      </w:r>
      <w:r>
        <w:rPr>
          <w:spacing w:val="36"/>
          <w:sz w:val="24"/>
          <w:szCs w:val="24"/>
        </w:rPr>
        <w:t xml:space="preserve"> </w:t>
      </w:r>
      <w:r>
        <w:rPr>
          <w:sz w:val="24"/>
          <w:szCs w:val="24"/>
        </w:rPr>
        <w:t>three</w:t>
      </w:r>
      <w:r>
        <w:rPr>
          <w:spacing w:val="57"/>
          <w:sz w:val="24"/>
          <w:szCs w:val="24"/>
        </w:rPr>
        <w:t xml:space="preserve"> </w:t>
      </w:r>
      <w:r>
        <w:rPr>
          <w:sz w:val="24"/>
          <w:szCs w:val="24"/>
        </w:rPr>
        <w:t>out</w:t>
      </w:r>
      <w:r>
        <w:rPr>
          <w:spacing w:val="50"/>
          <w:sz w:val="24"/>
          <w:szCs w:val="24"/>
        </w:rPr>
        <w:t xml:space="preserve"> </w:t>
      </w:r>
      <w:r>
        <w:rPr>
          <w:sz w:val="24"/>
          <w:szCs w:val="24"/>
        </w:rPr>
        <w:t>of</w:t>
      </w:r>
      <w:r>
        <w:rPr>
          <w:spacing w:val="6"/>
          <w:sz w:val="24"/>
          <w:szCs w:val="24"/>
        </w:rPr>
        <w:t xml:space="preserve"> </w:t>
      </w:r>
      <w:r>
        <w:rPr>
          <w:sz w:val="24"/>
          <w:szCs w:val="24"/>
        </w:rPr>
        <w:t>the</w:t>
      </w:r>
      <w:r>
        <w:rPr>
          <w:spacing w:val="48"/>
          <w:sz w:val="24"/>
          <w:szCs w:val="24"/>
        </w:rPr>
        <w:t xml:space="preserve"> </w:t>
      </w:r>
      <w:r>
        <w:rPr>
          <w:sz w:val="24"/>
          <w:szCs w:val="24"/>
        </w:rPr>
        <w:t>ten</w:t>
      </w:r>
      <w:r>
        <w:rPr>
          <w:spacing w:val="47"/>
          <w:sz w:val="24"/>
          <w:szCs w:val="24"/>
        </w:rPr>
        <w:t xml:space="preserve"> </w:t>
      </w:r>
      <w:r>
        <w:rPr>
          <w:sz w:val="24"/>
          <w:szCs w:val="24"/>
        </w:rPr>
        <w:t>series</w:t>
      </w:r>
      <w:r>
        <w:rPr>
          <w:spacing w:val="19"/>
          <w:sz w:val="24"/>
          <w:szCs w:val="24"/>
        </w:rPr>
        <w:t xml:space="preserve"> </w:t>
      </w:r>
      <w:r>
        <w:rPr>
          <w:sz w:val="24"/>
          <w:szCs w:val="24"/>
        </w:rPr>
        <w:t xml:space="preserve">plotted. </w:t>
      </w:r>
      <w:r>
        <w:rPr>
          <w:spacing w:val="51"/>
          <w:sz w:val="24"/>
          <w:szCs w:val="24"/>
        </w:rPr>
        <w:t xml:space="preserve"> </w:t>
      </w:r>
      <w:r>
        <w:rPr>
          <w:sz w:val="24"/>
          <w:szCs w:val="24"/>
        </w:rPr>
        <w:t>They</w:t>
      </w:r>
      <w:r>
        <w:rPr>
          <w:spacing w:val="49"/>
          <w:sz w:val="24"/>
          <w:szCs w:val="24"/>
        </w:rPr>
        <w:t xml:space="preserve"> </w:t>
      </w:r>
      <w:r>
        <w:rPr>
          <w:w w:val="106"/>
          <w:sz w:val="24"/>
          <w:szCs w:val="24"/>
        </w:rPr>
        <w:t>rep</w:t>
      </w:r>
      <w:r>
        <w:rPr>
          <w:w w:val="102"/>
          <w:sz w:val="24"/>
          <w:szCs w:val="24"/>
        </w:rPr>
        <w:t>rese</w:t>
      </w:r>
      <w:r>
        <w:rPr>
          <w:spacing w:val="-6"/>
          <w:w w:val="102"/>
          <w:sz w:val="24"/>
          <w:szCs w:val="24"/>
        </w:rPr>
        <w:t>n</w:t>
      </w:r>
      <w:r>
        <w:rPr>
          <w:w w:val="136"/>
          <w:sz w:val="24"/>
          <w:szCs w:val="24"/>
        </w:rPr>
        <w:t>t</w:t>
      </w:r>
      <w:r>
        <w:rPr>
          <w:spacing w:val="18"/>
          <w:sz w:val="24"/>
          <w:szCs w:val="24"/>
        </w:rPr>
        <w:t xml:space="preserve"> </w:t>
      </w:r>
      <w:r>
        <w:rPr>
          <w:sz w:val="24"/>
          <w:szCs w:val="24"/>
        </w:rPr>
        <w:t>the</w:t>
      </w:r>
      <w:r>
        <w:rPr>
          <w:spacing w:val="47"/>
          <w:sz w:val="24"/>
          <w:szCs w:val="24"/>
        </w:rPr>
        <w:t xml:space="preserve"> </w:t>
      </w:r>
      <w:r>
        <w:rPr>
          <w:sz w:val="24"/>
          <w:szCs w:val="24"/>
        </w:rPr>
        <w:t>earl</w:t>
      </w:r>
      <w:r>
        <w:rPr>
          <w:spacing w:val="-19"/>
          <w:sz w:val="24"/>
          <w:szCs w:val="24"/>
        </w:rPr>
        <w:t>y</w:t>
      </w:r>
      <w:r>
        <w:rPr>
          <w:sz w:val="24"/>
          <w:szCs w:val="24"/>
        </w:rPr>
        <w:t>,</w:t>
      </w:r>
      <w:r>
        <w:rPr>
          <w:spacing w:val="41"/>
          <w:sz w:val="24"/>
          <w:szCs w:val="24"/>
        </w:rPr>
        <w:t xml:space="preserve"> </w:t>
      </w:r>
      <w:r>
        <w:rPr>
          <w:sz w:val="24"/>
          <w:szCs w:val="24"/>
        </w:rPr>
        <w:t>mid</w:t>
      </w:r>
      <w:r>
        <w:rPr>
          <w:spacing w:val="1"/>
          <w:sz w:val="24"/>
          <w:szCs w:val="24"/>
        </w:rPr>
        <w:t>d</w:t>
      </w:r>
      <w:r>
        <w:rPr>
          <w:sz w:val="24"/>
          <w:szCs w:val="24"/>
        </w:rPr>
        <w:t>le,</w:t>
      </w:r>
      <w:r>
        <w:rPr>
          <w:spacing w:val="44"/>
          <w:sz w:val="24"/>
          <w:szCs w:val="24"/>
        </w:rPr>
        <w:t xml:space="preserve"> </w:t>
      </w:r>
      <w:r>
        <w:rPr>
          <w:sz w:val="24"/>
          <w:szCs w:val="24"/>
        </w:rPr>
        <w:t>and</w:t>
      </w:r>
      <w:r>
        <w:rPr>
          <w:spacing w:val="47"/>
          <w:sz w:val="24"/>
          <w:szCs w:val="24"/>
        </w:rPr>
        <w:t xml:space="preserve"> </w:t>
      </w:r>
      <w:r>
        <w:rPr>
          <w:sz w:val="24"/>
          <w:szCs w:val="24"/>
        </w:rPr>
        <w:t>late</w:t>
      </w:r>
      <w:r>
        <w:rPr>
          <w:spacing w:val="47"/>
          <w:sz w:val="24"/>
          <w:szCs w:val="24"/>
        </w:rPr>
        <w:t xml:space="preserve"> </w:t>
      </w:r>
      <w:r>
        <w:rPr>
          <w:sz w:val="24"/>
          <w:szCs w:val="24"/>
        </w:rPr>
        <w:t>stage</w:t>
      </w:r>
      <w:r>
        <w:rPr>
          <w:spacing w:val="44"/>
          <w:sz w:val="24"/>
          <w:szCs w:val="24"/>
        </w:rPr>
        <w:t xml:space="preserve"> </w:t>
      </w:r>
      <w:r>
        <w:rPr>
          <w:w w:val="94"/>
          <w:sz w:val="24"/>
          <w:szCs w:val="24"/>
        </w:rPr>
        <w:t xml:space="preserve">of </w:t>
      </w:r>
      <w:r>
        <w:rPr>
          <w:sz w:val="24"/>
          <w:szCs w:val="24"/>
        </w:rPr>
        <w:t>S6.</w:t>
      </w:r>
      <w:r>
        <w:rPr>
          <w:spacing w:val="42"/>
          <w:sz w:val="24"/>
          <w:szCs w:val="24"/>
        </w:rPr>
        <w:t xml:space="preserve"> </w:t>
      </w:r>
      <w:r>
        <w:rPr>
          <w:sz w:val="24"/>
          <w:szCs w:val="24"/>
        </w:rPr>
        <w:t>One</w:t>
      </w:r>
      <w:r>
        <w:rPr>
          <w:spacing w:val="34"/>
          <w:sz w:val="24"/>
          <w:szCs w:val="24"/>
        </w:rPr>
        <w:t xml:space="preserve"> </w:t>
      </w:r>
      <w:r>
        <w:rPr>
          <w:sz w:val="24"/>
          <w:szCs w:val="24"/>
        </w:rPr>
        <w:t>can</w:t>
      </w:r>
      <w:r>
        <w:rPr>
          <w:spacing w:val="36"/>
          <w:sz w:val="24"/>
          <w:szCs w:val="24"/>
        </w:rPr>
        <w:t xml:space="preserve"> </w:t>
      </w:r>
      <w:r>
        <w:rPr>
          <w:sz w:val="24"/>
          <w:szCs w:val="24"/>
        </w:rPr>
        <w:t>see</w:t>
      </w:r>
      <w:r>
        <w:rPr>
          <w:spacing w:val="12"/>
          <w:sz w:val="24"/>
          <w:szCs w:val="24"/>
        </w:rPr>
        <w:t xml:space="preserve"> </w:t>
      </w:r>
      <w:r>
        <w:rPr>
          <w:sz w:val="24"/>
          <w:szCs w:val="24"/>
        </w:rPr>
        <w:t>from</w:t>
      </w:r>
      <w:r>
        <w:rPr>
          <w:spacing w:val="24"/>
          <w:sz w:val="24"/>
          <w:szCs w:val="24"/>
        </w:rPr>
        <w:t xml:space="preserve"> </w:t>
      </w:r>
      <w:r>
        <w:rPr>
          <w:spacing w:val="-19"/>
          <w:sz w:val="24"/>
          <w:szCs w:val="24"/>
        </w:rPr>
        <w:t>T</w:t>
      </w:r>
      <w:r>
        <w:rPr>
          <w:sz w:val="24"/>
          <w:szCs w:val="24"/>
        </w:rPr>
        <w:t>able</w:t>
      </w:r>
      <w:r>
        <w:rPr>
          <w:spacing w:val="57"/>
          <w:sz w:val="24"/>
          <w:szCs w:val="24"/>
        </w:rPr>
        <w:t xml:space="preserve"> </w:t>
      </w:r>
      <w:r>
        <w:rPr>
          <w:sz w:val="24"/>
          <w:szCs w:val="24"/>
        </w:rPr>
        <w:t>I</w:t>
      </w:r>
      <w:r>
        <w:rPr>
          <w:spacing w:val="22"/>
          <w:sz w:val="24"/>
          <w:szCs w:val="24"/>
        </w:rPr>
        <w:t xml:space="preserve"> </w:t>
      </w:r>
      <w:r>
        <w:rPr>
          <w:sz w:val="24"/>
          <w:szCs w:val="24"/>
        </w:rPr>
        <w:t xml:space="preserve">that </w:t>
      </w:r>
      <w:r>
        <w:rPr>
          <w:spacing w:val="27"/>
          <w:sz w:val="24"/>
          <w:szCs w:val="24"/>
        </w:rPr>
        <w:t xml:space="preserve"> </w:t>
      </w:r>
      <w:commentRangeStart w:id="85"/>
      <w:r>
        <w:rPr>
          <w:sz w:val="24"/>
          <w:szCs w:val="24"/>
        </w:rPr>
        <w:t>file</w:t>
      </w:r>
      <w:r>
        <w:rPr>
          <w:spacing w:val="-4"/>
          <w:sz w:val="24"/>
          <w:szCs w:val="24"/>
        </w:rPr>
        <w:t xml:space="preserve"> </w:t>
      </w:r>
      <w:r>
        <w:rPr>
          <w:sz w:val="24"/>
          <w:szCs w:val="24"/>
        </w:rPr>
        <w:t>1</w:t>
      </w:r>
      <w:commentRangeEnd w:id="85"/>
      <w:r w:rsidR="00615E18">
        <w:rPr>
          <w:rStyle w:val="CommentReference"/>
        </w:rPr>
        <w:commentReference w:id="85"/>
      </w:r>
      <w:r>
        <w:rPr>
          <w:spacing w:val="14"/>
          <w:sz w:val="24"/>
          <w:szCs w:val="24"/>
        </w:rPr>
        <w:t xml:space="preserve"> </w:t>
      </w:r>
      <w:r>
        <w:rPr>
          <w:sz w:val="24"/>
          <w:szCs w:val="24"/>
        </w:rPr>
        <w:t>co</w:t>
      </w:r>
      <w:r>
        <w:rPr>
          <w:spacing w:val="-6"/>
          <w:sz w:val="24"/>
          <w:szCs w:val="24"/>
        </w:rPr>
        <w:t>n</w:t>
      </w:r>
      <w:r>
        <w:rPr>
          <w:sz w:val="24"/>
          <w:szCs w:val="24"/>
        </w:rPr>
        <w:t xml:space="preserve">tains </w:t>
      </w:r>
      <w:r>
        <w:rPr>
          <w:spacing w:val="3"/>
          <w:sz w:val="24"/>
          <w:szCs w:val="24"/>
        </w:rPr>
        <w:t xml:space="preserve"> </w:t>
      </w:r>
      <w:r>
        <w:rPr>
          <w:sz w:val="24"/>
          <w:szCs w:val="24"/>
        </w:rPr>
        <w:t>the</w:t>
      </w:r>
      <w:r>
        <w:rPr>
          <w:spacing w:val="48"/>
          <w:sz w:val="24"/>
          <w:szCs w:val="24"/>
        </w:rPr>
        <w:t xml:space="preserve"> </w:t>
      </w:r>
      <w:r>
        <w:rPr>
          <w:sz w:val="24"/>
          <w:szCs w:val="24"/>
        </w:rPr>
        <w:t>most</w:t>
      </w:r>
      <w:r>
        <w:rPr>
          <w:spacing w:val="47"/>
          <w:sz w:val="24"/>
          <w:szCs w:val="24"/>
        </w:rPr>
        <w:t xml:space="preserve"> </w:t>
      </w:r>
      <w:r>
        <w:rPr>
          <w:sz w:val="24"/>
          <w:szCs w:val="24"/>
        </w:rPr>
        <w:t>noise,</w:t>
      </w:r>
      <w:r>
        <w:rPr>
          <w:spacing w:val="25"/>
          <w:sz w:val="24"/>
          <w:szCs w:val="24"/>
        </w:rPr>
        <w:t xml:space="preserve"> </w:t>
      </w:r>
      <w:r>
        <w:rPr>
          <w:sz w:val="24"/>
          <w:szCs w:val="24"/>
        </w:rPr>
        <w:t>the</w:t>
      </w:r>
      <w:r>
        <w:rPr>
          <w:spacing w:val="48"/>
          <w:sz w:val="24"/>
          <w:szCs w:val="24"/>
        </w:rPr>
        <w:t xml:space="preserve"> </w:t>
      </w:r>
      <w:r>
        <w:rPr>
          <w:sz w:val="24"/>
          <w:szCs w:val="24"/>
        </w:rPr>
        <w:t>noise</w:t>
      </w:r>
      <w:r>
        <w:rPr>
          <w:spacing w:val="19"/>
          <w:sz w:val="24"/>
          <w:szCs w:val="24"/>
        </w:rPr>
        <w:t xml:space="preserve"> </w:t>
      </w:r>
      <w:r>
        <w:rPr>
          <w:sz w:val="24"/>
          <w:szCs w:val="24"/>
        </w:rPr>
        <w:t>in</w:t>
      </w:r>
      <w:r>
        <w:rPr>
          <w:spacing w:val="25"/>
          <w:sz w:val="24"/>
          <w:szCs w:val="24"/>
        </w:rPr>
        <w:t xml:space="preserve"> </w:t>
      </w:r>
      <w:r>
        <w:rPr>
          <w:sz w:val="24"/>
          <w:szCs w:val="24"/>
        </w:rPr>
        <w:t>file</w:t>
      </w:r>
      <w:r>
        <w:rPr>
          <w:spacing w:val="-3"/>
          <w:sz w:val="24"/>
          <w:szCs w:val="24"/>
        </w:rPr>
        <w:t xml:space="preserve"> </w:t>
      </w:r>
      <w:r>
        <w:rPr>
          <w:sz w:val="24"/>
          <w:szCs w:val="24"/>
        </w:rPr>
        <w:t>5</w:t>
      </w:r>
      <w:r>
        <w:rPr>
          <w:spacing w:val="14"/>
          <w:sz w:val="24"/>
          <w:szCs w:val="24"/>
        </w:rPr>
        <w:t xml:space="preserve"> </w:t>
      </w:r>
      <w:r>
        <w:rPr>
          <w:w w:val="98"/>
          <w:sz w:val="24"/>
          <w:szCs w:val="24"/>
        </w:rPr>
        <w:t xml:space="preserve">is </w:t>
      </w:r>
      <w:r>
        <w:rPr>
          <w:w w:val="103"/>
          <w:sz w:val="24"/>
          <w:szCs w:val="24"/>
        </w:rPr>
        <w:t>among</w:t>
      </w:r>
      <w:r>
        <w:rPr>
          <w:spacing w:val="19"/>
          <w:sz w:val="24"/>
          <w:szCs w:val="24"/>
        </w:rPr>
        <w:t xml:space="preserve"> </w:t>
      </w:r>
      <w:r>
        <w:rPr>
          <w:sz w:val="24"/>
          <w:szCs w:val="24"/>
        </w:rPr>
        <w:t>the</w:t>
      </w:r>
      <w:r>
        <w:rPr>
          <w:spacing w:val="48"/>
          <w:sz w:val="24"/>
          <w:szCs w:val="24"/>
        </w:rPr>
        <w:t xml:space="preserve"> </w:t>
      </w:r>
      <w:r>
        <w:rPr>
          <w:sz w:val="24"/>
          <w:szCs w:val="24"/>
        </w:rPr>
        <w:t>middle,</w:t>
      </w:r>
      <w:r>
        <w:rPr>
          <w:spacing w:val="44"/>
          <w:sz w:val="24"/>
          <w:szCs w:val="24"/>
        </w:rPr>
        <w:t xml:space="preserve"> </w:t>
      </w:r>
      <w:r>
        <w:rPr>
          <w:sz w:val="24"/>
          <w:szCs w:val="24"/>
        </w:rPr>
        <w:t>and</w:t>
      </w:r>
      <w:r>
        <w:rPr>
          <w:spacing w:val="47"/>
          <w:sz w:val="24"/>
          <w:szCs w:val="24"/>
        </w:rPr>
        <w:t xml:space="preserve"> </w:t>
      </w:r>
      <w:r>
        <w:rPr>
          <w:sz w:val="24"/>
          <w:szCs w:val="24"/>
        </w:rPr>
        <w:t>file</w:t>
      </w:r>
      <w:r>
        <w:rPr>
          <w:spacing w:val="-4"/>
          <w:sz w:val="24"/>
          <w:szCs w:val="24"/>
        </w:rPr>
        <w:t xml:space="preserve"> </w:t>
      </w:r>
      <w:r>
        <w:rPr>
          <w:sz w:val="24"/>
          <w:szCs w:val="24"/>
        </w:rPr>
        <w:t>10’s</w:t>
      </w:r>
      <w:r>
        <w:rPr>
          <w:spacing w:val="-6"/>
          <w:sz w:val="24"/>
          <w:szCs w:val="24"/>
        </w:rPr>
        <w:t xml:space="preserve"> </w:t>
      </w:r>
      <w:r>
        <w:rPr>
          <w:sz w:val="24"/>
          <w:szCs w:val="24"/>
        </w:rPr>
        <w:t>noise</w:t>
      </w:r>
      <w:r>
        <w:rPr>
          <w:spacing w:val="19"/>
          <w:sz w:val="24"/>
          <w:szCs w:val="24"/>
        </w:rPr>
        <w:t xml:space="preserve"> </w:t>
      </w:r>
      <w:r>
        <w:rPr>
          <w:sz w:val="24"/>
          <w:szCs w:val="24"/>
        </w:rPr>
        <w:t>is</w:t>
      </w:r>
      <w:r>
        <w:rPr>
          <w:spacing w:val="15"/>
          <w:sz w:val="24"/>
          <w:szCs w:val="24"/>
        </w:rPr>
        <w:t xml:space="preserve"> </w:t>
      </w:r>
      <w:r>
        <w:rPr>
          <w:sz w:val="24"/>
          <w:szCs w:val="24"/>
        </w:rPr>
        <w:t>the</w:t>
      </w:r>
      <w:r>
        <w:rPr>
          <w:spacing w:val="48"/>
          <w:sz w:val="24"/>
          <w:szCs w:val="24"/>
        </w:rPr>
        <w:t xml:space="preserve"> </w:t>
      </w:r>
      <w:r>
        <w:rPr>
          <w:sz w:val="24"/>
          <w:szCs w:val="24"/>
        </w:rPr>
        <w:t>second</w:t>
      </w:r>
      <w:r>
        <w:rPr>
          <w:spacing w:val="26"/>
          <w:sz w:val="24"/>
          <w:szCs w:val="24"/>
        </w:rPr>
        <w:t xml:space="preserve"> </w:t>
      </w:r>
      <w:r>
        <w:rPr>
          <w:w w:val="106"/>
          <w:sz w:val="24"/>
          <w:szCs w:val="24"/>
        </w:rPr>
        <w:t>least.</w:t>
      </w:r>
    </w:p>
    <w:p w14:paraId="27308EB3" w14:textId="77777777" w:rsidR="004B03EF" w:rsidRDefault="004B03EF">
      <w:pPr>
        <w:spacing w:line="140" w:lineRule="exact"/>
        <w:rPr>
          <w:sz w:val="15"/>
          <w:szCs w:val="15"/>
        </w:rPr>
      </w:pPr>
    </w:p>
    <w:p w14:paraId="27308EB4" w14:textId="77777777" w:rsidR="004B03EF" w:rsidRDefault="004B03EF">
      <w:pPr>
        <w:spacing w:line="200" w:lineRule="exact"/>
      </w:pPr>
    </w:p>
    <w:p w14:paraId="27308EB5" w14:textId="77777777" w:rsidR="004B03EF" w:rsidRDefault="00F64046">
      <w:pPr>
        <w:spacing w:line="363" w:lineRule="auto"/>
        <w:ind w:left="100" w:right="59" w:firstLine="299"/>
        <w:jc w:val="both"/>
        <w:rPr>
          <w:sz w:val="24"/>
          <w:szCs w:val="24"/>
        </w:rPr>
      </w:pPr>
      <w:r>
        <w:rPr>
          <w:sz w:val="24"/>
          <w:szCs w:val="24"/>
        </w:rPr>
        <w:t>Before</w:t>
      </w:r>
      <w:r>
        <w:rPr>
          <w:spacing w:val="26"/>
          <w:sz w:val="24"/>
          <w:szCs w:val="24"/>
        </w:rPr>
        <w:t xml:space="preserve"> </w:t>
      </w:r>
      <w:r>
        <w:rPr>
          <w:sz w:val="24"/>
          <w:szCs w:val="24"/>
        </w:rPr>
        <w:t>the</w:t>
      </w:r>
      <w:r>
        <w:rPr>
          <w:spacing w:val="56"/>
          <w:sz w:val="24"/>
          <w:szCs w:val="24"/>
        </w:rPr>
        <w:t xml:space="preserve"> </w:t>
      </w:r>
      <w:r>
        <w:rPr>
          <w:w w:val="107"/>
          <w:sz w:val="24"/>
          <w:szCs w:val="24"/>
        </w:rPr>
        <w:t>computation</w:t>
      </w:r>
      <w:r>
        <w:rPr>
          <w:spacing w:val="23"/>
          <w:w w:val="107"/>
          <w:sz w:val="24"/>
          <w:szCs w:val="24"/>
        </w:rPr>
        <w:t xml:space="preserve"> </w:t>
      </w:r>
      <w:r>
        <w:rPr>
          <w:sz w:val="24"/>
          <w:szCs w:val="24"/>
        </w:rPr>
        <w:t>of</w:t>
      </w:r>
      <w:r>
        <w:rPr>
          <w:spacing w:val="13"/>
          <w:sz w:val="24"/>
          <w:szCs w:val="24"/>
        </w:rPr>
        <w:t xml:space="preserve"> </w:t>
      </w:r>
      <w:r>
        <w:rPr>
          <w:sz w:val="24"/>
          <w:szCs w:val="24"/>
        </w:rPr>
        <w:t>ea</w:t>
      </w:r>
      <w:r>
        <w:rPr>
          <w:spacing w:val="-6"/>
          <w:sz w:val="24"/>
          <w:szCs w:val="24"/>
        </w:rPr>
        <w:t>c</w:t>
      </w:r>
      <w:r>
        <w:rPr>
          <w:sz w:val="24"/>
          <w:szCs w:val="24"/>
        </w:rPr>
        <w:t>h</w:t>
      </w:r>
      <w:r>
        <w:rPr>
          <w:spacing w:val="38"/>
          <w:sz w:val="24"/>
          <w:szCs w:val="24"/>
        </w:rPr>
        <w:t xml:space="preserve"> </w:t>
      </w:r>
      <w:r>
        <w:rPr>
          <w:sz w:val="24"/>
          <w:szCs w:val="24"/>
        </w:rPr>
        <w:t>linear</w:t>
      </w:r>
      <w:r>
        <w:rPr>
          <w:spacing w:val="48"/>
          <w:sz w:val="24"/>
          <w:szCs w:val="24"/>
        </w:rPr>
        <w:t xml:space="preserve"> </w:t>
      </w:r>
      <w:r>
        <w:rPr>
          <w:sz w:val="24"/>
          <w:szCs w:val="24"/>
        </w:rPr>
        <w:t>regression,</w:t>
      </w:r>
      <w:r>
        <w:rPr>
          <w:spacing w:val="50"/>
          <w:sz w:val="24"/>
          <w:szCs w:val="24"/>
        </w:rPr>
        <w:t xml:space="preserve"> </w:t>
      </w:r>
      <w:r>
        <w:rPr>
          <w:sz w:val="24"/>
          <w:szCs w:val="24"/>
        </w:rPr>
        <w:t>all</w:t>
      </w:r>
      <w:r>
        <w:rPr>
          <w:spacing w:val="33"/>
          <w:sz w:val="24"/>
          <w:szCs w:val="24"/>
        </w:rPr>
        <w:t xml:space="preserve"> </w:t>
      </w:r>
      <w:r>
        <w:rPr>
          <w:sz w:val="24"/>
          <w:szCs w:val="24"/>
        </w:rPr>
        <w:t>of</w:t>
      </w:r>
      <w:r>
        <w:rPr>
          <w:spacing w:val="13"/>
          <w:sz w:val="24"/>
          <w:szCs w:val="24"/>
        </w:rPr>
        <w:t xml:space="preserve"> </w:t>
      </w:r>
      <w:r>
        <w:rPr>
          <w:sz w:val="24"/>
          <w:szCs w:val="24"/>
        </w:rPr>
        <w:t>the</w:t>
      </w:r>
      <w:r>
        <w:rPr>
          <w:spacing w:val="55"/>
          <w:sz w:val="24"/>
          <w:szCs w:val="24"/>
        </w:rPr>
        <w:t xml:space="preserve"> </w:t>
      </w:r>
      <w:r>
        <w:rPr>
          <w:sz w:val="24"/>
          <w:szCs w:val="24"/>
        </w:rPr>
        <w:t xml:space="preserve">data </w:t>
      </w:r>
      <w:r>
        <w:rPr>
          <w:spacing w:val="18"/>
          <w:sz w:val="24"/>
          <w:szCs w:val="24"/>
        </w:rPr>
        <w:t xml:space="preserve"> </w:t>
      </w:r>
      <w:r>
        <w:rPr>
          <w:spacing w:val="7"/>
          <w:sz w:val="24"/>
          <w:szCs w:val="24"/>
        </w:rPr>
        <w:t>p</w:t>
      </w:r>
      <w:r>
        <w:rPr>
          <w:sz w:val="24"/>
          <w:szCs w:val="24"/>
        </w:rPr>
        <w:t>oi</w:t>
      </w:r>
      <w:r>
        <w:rPr>
          <w:spacing w:val="-6"/>
          <w:sz w:val="24"/>
          <w:szCs w:val="24"/>
        </w:rPr>
        <w:t>n</w:t>
      </w:r>
      <w:r>
        <w:rPr>
          <w:sz w:val="24"/>
          <w:szCs w:val="24"/>
        </w:rPr>
        <w:t>ts  at  the</w:t>
      </w:r>
      <w:r>
        <w:rPr>
          <w:spacing w:val="56"/>
          <w:sz w:val="24"/>
          <w:szCs w:val="24"/>
        </w:rPr>
        <w:t xml:space="preserve"> </w:t>
      </w:r>
      <w:r>
        <w:rPr>
          <w:sz w:val="24"/>
          <w:szCs w:val="24"/>
        </w:rPr>
        <w:t>first</w:t>
      </w:r>
      <w:r>
        <w:rPr>
          <w:spacing w:val="42"/>
          <w:sz w:val="24"/>
          <w:szCs w:val="24"/>
        </w:rPr>
        <w:t xml:space="preserve"> </w:t>
      </w:r>
      <w:r>
        <w:rPr>
          <w:w w:val="102"/>
          <w:sz w:val="24"/>
          <w:szCs w:val="24"/>
        </w:rPr>
        <w:t xml:space="preserve">four </w:t>
      </w:r>
      <w:r>
        <w:rPr>
          <w:sz w:val="24"/>
          <w:szCs w:val="24"/>
        </w:rPr>
        <w:t>amplifications</w:t>
      </w:r>
      <w:r>
        <w:rPr>
          <w:spacing w:val="51"/>
          <w:sz w:val="24"/>
          <w:szCs w:val="24"/>
        </w:rPr>
        <w:t xml:space="preserve"> </w:t>
      </w:r>
      <w:r>
        <w:rPr>
          <w:spacing w:val="-6"/>
          <w:sz w:val="24"/>
          <w:szCs w:val="24"/>
        </w:rPr>
        <w:t>w</w:t>
      </w:r>
      <w:r>
        <w:rPr>
          <w:sz w:val="24"/>
          <w:szCs w:val="24"/>
        </w:rPr>
        <w:t>ere</w:t>
      </w:r>
      <w:r>
        <w:rPr>
          <w:spacing w:val="9"/>
          <w:sz w:val="24"/>
          <w:szCs w:val="24"/>
        </w:rPr>
        <w:t xml:space="preserve"> </w:t>
      </w:r>
      <w:r>
        <w:rPr>
          <w:sz w:val="24"/>
          <w:szCs w:val="24"/>
        </w:rPr>
        <w:t>excl</w:t>
      </w:r>
      <w:r>
        <w:rPr>
          <w:spacing w:val="1"/>
          <w:sz w:val="24"/>
          <w:szCs w:val="24"/>
        </w:rPr>
        <w:t>u</w:t>
      </w:r>
      <w:r>
        <w:rPr>
          <w:sz w:val="24"/>
          <w:szCs w:val="24"/>
        </w:rPr>
        <w:t>ded,</w:t>
      </w:r>
      <w:r>
        <w:rPr>
          <w:spacing w:val="36"/>
          <w:sz w:val="24"/>
          <w:szCs w:val="24"/>
        </w:rPr>
        <w:t xml:space="preserve"> </w:t>
      </w:r>
      <w:r>
        <w:rPr>
          <w:spacing w:val="7"/>
          <w:sz w:val="24"/>
          <w:szCs w:val="24"/>
        </w:rPr>
        <w:t>b</w:t>
      </w:r>
      <w:r>
        <w:rPr>
          <w:sz w:val="24"/>
          <w:szCs w:val="24"/>
        </w:rPr>
        <w:t>ecause</w:t>
      </w:r>
      <w:r>
        <w:rPr>
          <w:spacing w:val="24"/>
          <w:sz w:val="24"/>
          <w:szCs w:val="24"/>
        </w:rPr>
        <w:t xml:space="preserve"> </w:t>
      </w:r>
      <w:r>
        <w:rPr>
          <w:sz w:val="24"/>
          <w:szCs w:val="24"/>
        </w:rPr>
        <w:t>they</w:t>
      </w:r>
      <w:r>
        <w:rPr>
          <w:spacing w:val="41"/>
          <w:sz w:val="24"/>
          <w:szCs w:val="24"/>
        </w:rPr>
        <w:t xml:space="preserve"> </w:t>
      </w:r>
      <w:r>
        <w:rPr>
          <w:sz w:val="24"/>
          <w:szCs w:val="24"/>
        </w:rPr>
        <w:t>are</w:t>
      </w:r>
      <w:r>
        <w:rPr>
          <w:spacing w:val="26"/>
          <w:sz w:val="24"/>
          <w:szCs w:val="24"/>
        </w:rPr>
        <w:t xml:space="preserve"> </w:t>
      </w:r>
      <w:r>
        <w:rPr>
          <w:sz w:val="24"/>
          <w:szCs w:val="24"/>
        </w:rPr>
        <w:t>not</w:t>
      </w:r>
      <w:r>
        <w:rPr>
          <w:spacing w:val="39"/>
          <w:sz w:val="24"/>
          <w:szCs w:val="24"/>
        </w:rPr>
        <w:t xml:space="preserve"> </w:t>
      </w:r>
      <w:r>
        <w:rPr>
          <w:sz w:val="24"/>
          <w:szCs w:val="24"/>
        </w:rPr>
        <w:t>clean</w:t>
      </w:r>
      <w:r>
        <w:rPr>
          <w:spacing w:val="18"/>
          <w:sz w:val="24"/>
          <w:szCs w:val="24"/>
        </w:rPr>
        <w:t xml:space="preserve"> </w:t>
      </w:r>
      <w:r>
        <w:rPr>
          <w:sz w:val="24"/>
          <w:szCs w:val="24"/>
        </w:rPr>
        <w:t xml:space="preserve">enough. </w:t>
      </w:r>
      <w:r>
        <w:rPr>
          <w:spacing w:val="5"/>
          <w:sz w:val="24"/>
          <w:szCs w:val="24"/>
        </w:rPr>
        <w:t xml:space="preserve"> </w:t>
      </w:r>
      <w:r>
        <w:rPr>
          <w:sz w:val="24"/>
          <w:szCs w:val="24"/>
        </w:rPr>
        <w:t>In</w:t>
      </w:r>
      <w:r>
        <w:rPr>
          <w:spacing w:val="22"/>
          <w:sz w:val="24"/>
          <w:szCs w:val="24"/>
        </w:rPr>
        <w:t xml:space="preserve"> </w:t>
      </w:r>
      <w:r>
        <w:rPr>
          <w:sz w:val="24"/>
          <w:szCs w:val="24"/>
        </w:rPr>
        <w:t>Figure</w:t>
      </w:r>
      <w:r>
        <w:rPr>
          <w:spacing w:val="40"/>
          <w:sz w:val="24"/>
          <w:szCs w:val="24"/>
        </w:rPr>
        <w:t xml:space="preserve"> </w:t>
      </w:r>
      <w:r>
        <w:rPr>
          <w:sz w:val="24"/>
          <w:szCs w:val="24"/>
        </w:rPr>
        <w:t>3,</w:t>
      </w:r>
      <w:r>
        <w:rPr>
          <w:spacing w:val="10"/>
          <w:sz w:val="24"/>
          <w:szCs w:val="24"/>
        </w:rPr>
        <w:t xml:space="preserve"> </w:t>
      </w:r>
      <w:r>
        <w:rPr>
          <w:sz w:val="24"/>
          <w:szCs w:val="24"/>
        </w:rPr>
        <w:t>it</w:t>
      </w:r>
      <w:r>
        <w:rPr>
          <w:spacing w:val="31"/>
          <w:sz w:val="24"/>
          <w:szCs w:val="24"/>
        </w:rPr>
        <w:t xml:space="preserve"> </w:t>
      </w:r>
      <w:r>
        <w:rPr>
          <w:sz w:val="24"/>
          <w:szCs w:val="24"/>
        </w:rPr>
        <w:t>can</w:t>
      </w:r>
      <w:r>
        <w:rPr>
          <w:spacing w:val="25"/>
          <w:sz w:val="24"/>
          <w:szCs w:val="24"/>
        </w:rPr>
        <w:t xml:space="preserve"> </w:t>
      </w:r>
      <w:r>
        <w:rPr>
          <w:spacing w:val="7"/>
          <w:sz w:val="24"/>
          <w:szCs w:val="24"/>
        </w:rPr>
        <w:t>b</w:t>
      </w:r>
      <w:r>
        <w:rPr>
          <w:sz w:val="24"/>
          <w:szCs w:val="24"/>
        </w:rPr>
        <w:t>e</w:t>
      </w:r>
      <w:r>
        <w:rPr>
          <w:spacing w:val="14"/>
          <w:sz w:val="24"/>
          <w:szCs w:val="24"/>
        </w:rPr>
        <w:t xml:space="preserve"> </w:t>
      </w:r>
      <w:r>
        <w:rPr>
          <w:sz w:val="24"/>
          <w:szCs w:val="24"/>
        </w:rPr>
        <w:t xml:space="preserve">seen that </w:t>
      </w:r>
      <w:r>
        <w:rPr>
          <w:spacing w:val="13"/>
          <w:sz w:val="24"/>
          <w:szCs w:val="24"/>
        </w:rPr>
        <w:t xml:space="preserve"> </w:t>
      </w:r>
      <w:r>
        <w:rPr>
          <w:sz w:val="24"/>
          <w:szCs w:val="24"/>
        </w:rPr>
        <w:t>the</w:t>
      </w:r>
      <w:r>
        <w:rPr>
          <w:spacing w:val="34"/>
          <w:sz w:val="24"/>
          <w:szCs w:val="24"/>
        </w:rPr>
        <w:t xml:space="preserve"> </w:t>
      </w:r>
      <w:r>
        <w:rPr>
          <w:sz w:val="24"/>
          <w:szCs w:val="24"/>
        </w:rPr>
        <w:t>first</w:t>
      </w:r>
      <w:r>
        <w:rPr>
          <w:spacing w:val="20"/>
          <w:sz w:val="24"/>
          <w:szCs w:val="24"/>
        </w:rPr>
        <w:t xml:space="preserve"> </w:t>
      </w:r>
      <w:r>
        <w:rPr>
          <w:sz w:val="24"/>
          <w:szCs w:val="24"/>
        </w:rPr>
        <w:t>four</w:t>
      </w:r>
      <w:r>
        <w:rPr>
          <w:spacing w:val="12"/>
          <w:sz w:val="24"/>
          <w:szCs w:val="24"/>
        </w:rPr>
        <w:t xml:space="preserve"> </w:t>
      </w:r>
      <w:r>
        <w:rPr>
          <w:spacing w:val="7"/>
          <w:sz w:val="24"/>
          <w:szCs w:val="24"/>
        </w:rPr>
        <w:t>p</w:t>
      </w:r>
      <w:r>
        <w:rPr>
          <w:sz w:val="24"/>
          <w:szCs w:val="24"/>
        </w:rPr>
        <w:t>oi</w:t>
      </w:r>
      <w:r>
        <w:rPr>
          <w:spacing w:val="-6"/>
          <w:sz w:val="24"/>
          <w:szCs w:val="24"/>
        </w:rPr>
        <w:t>n</w:t>
      </w:r>
      <w:r>
        <w:rPr>
          <w:sz w:val="24"/>
          <w:szCs w:val="24"/>
        </w:rPr>
        <w:t>ts</w:t>
      </w:r>
      <w:r>
        <w:rPr>
          <w:spacing w:val="39"/>
          <w:sz w:val="24"/>
          <w:szCs w:val="24"/>
        </w:rPr>
        <w:t xml:space="preserve"> </w:t>
      </w:r>
      <w:r>
        <w:rPr>
          <w:sz w:val="24"/>
          <w:szCs w:val="24"/>
        </w:rPr>
        <w:t>of</w:t>
      </w:r>
      <w:r>
        <w:rPr>
          <w:spacing w:val="-8"/>
          <w:sz w:val="24"/>
          <w:szCs w:val="24"/>
        </w:rPr>
        <w:t xml:space="preserve"> </w:t>
      </w:r>
      <w:r>
        <w:rPr>
          <w:sz w:val="24"/>
          <w:szCs w:val="24"/>
        </w:rPr>
        <w:t>ea</w:t>
      </w:r>
      <w:r>
        <w:rPr>
          <w:spacing w:val="-6"/>
          <w:sz w:val="24"/>
          <w:szCs w:val="24"/>
        </w:rPr>
        <w:t>c</w:t>
      </w:r>
      <w:r>
        <w:rPr>
          <w:sz w:val="24"/>
          <w:szCs w:val="24"/>
        </w:rPr>
        <w:t>h</w:t>
      </w:r>
      <w:r>
        <w:rPr>
          <w:spacing w:val="17"/>
          <w:sz w:val="24"/>
          <w:szCs w:val="24"/>
        </w:rPr>
        <w:t xml:space="preserve"> </w:t>
      </w:r>
      <w:r>
        <w:rPr>
          <w:sz w:val="24"/>
          <w:szCs w:val="24"/>
        </w:rPr>
        <w:t>series</w:t>
      </w:r>
      <w:r>
        <w:rPr>
          <w:spacing w:val="5"/>
          <w:sz w:val="24"/>
          <w:szCs w:val="24"/>
        </w:rPr>
        <w:t xml:space="preserve"> </w:t>
      </w:r>
      <w:r>
        <w:rPr>
          <w:sz w:val="24"/>
          <w:szCs w:val="24"/>
        </w:rPr>
        <w:t>cross</w:t>
      </w:r>
      <w:r>
        <w:rPr>
          <w:spacing w:val="5"/>
          <w:sz w:val="24"/>
          <w:szCs w:val="24"/>
        </w:rPr>
        <w:t xml:space="preserve"> </w:t>
      </w:r>
      <w:r>
        <w:rPr>
          <w:sz w:val="24"/>
          <w:szCs w:val="24"/>
        </w:rPr>
        <w:t>and</w:t>
      </w:r>
      <w:r>
        <w:rPr>
          <w:spacing w:val="34"/>
          <w:sz w:val="24"/>
          <w:szCs w:val="24"/>
        </w:rPr>
        <w:t xml:space="preserve"> </w:t>
      </w:r>
      <w:r>
        <w:rPr>
          <w:spacing w:val="-7"/>
          <w:sz w:val="24"/>
          <w:szCs w:val="24"/>
        </w:rPr>
        <w:t>o</w:t>
      </w:r>
      <w:r>
        <w:rPr>
          <w:spacing w:val="-6"/>
          <w:sz w:val="24"/>
          <w:szCs w:val="24"/>
        </w:rPr>
        <w:t>v</w:t>
      </w:r>
      <w:r>
        <w:rPr>
          <w:sz w:val="24"/>
          <w:szCs w:val="24"/>
        </w:rPr>
        <w:t>erlap</w:t>
      </w:r>
      <w:r>
        <w:rPr>
          <w:spacing w:val="28"/>
          <w:sz w:val="24"/>
          <w:szCs w:val="24"/>
        </w:rPr>
        <w:t xml:space="preserve"> </w:t>
      </w:r>
      <w:r>
        <w:rPr>
          <w:sz w:val="24"/>
          <w:szCs w:val="24"/>
        </w:rPr>
        <w:t>ea</w:t>
      </w:r>
      <w:r>
        <w:rPr>
          <w:spacing w:val="-6"/>
          <w:sz w:val="24"/>
          <w:szCs w:val="24"/>
        </w:rPr>
        <w:t>c</w:t>
      </w:r>
      <w:r>
        <w:rPr>
          <w:sz w:val="24"/>
          <w:szCs w:val="24"/>
        </w:rPr>
        <w:t>h</w:t>
      </w:r>
      <w:r>
        <w:rPr>
          <w:spacing w:val="17"/>
          <w:sz w:val="24"/>
          <w:szCs w:val="24"/>
        </w:rPr>
        <w:t xml:space="preserve"> </w:t>
      </w:r>
      <w:r>
        <w:rPr>
          <w:sz w:val="24"/>
          <w:szCs w:val="24"/>
        </w:rPr>
        <w:t xml:space="preserve">other. </w:t>
      </w:r>
      <w:r>
        <w:rPr>
          <w:spacing w:val="25"/>
          <w:sz w:val="24"/>
          <w:szCs w:val="24"/>
        </w:rPr>
        <w:t xml:space="preserve"> </w:t>
      </w:r>
      <w:commentRangeStart w:id="86"/>
      <w:r>
        <w:rPr>
          <w:sz w:val="24"/>
          <w:szCs w:val="24"/>
        </w:rPr>
        <w:t>The</w:t>
      </w:r>
      <w:r>
        <w:rPr>
          <w:spacing w:val="34"/>
          <w:sz w:val="24"/>
          <w:szCs w:val="24"/>
        </w:rPr>
        <w:t xml:space="preserve"> </w:t>
      </w:r>
      <w:r>
        <w:rPr>
          <w:sz w:val="24"/>
          <w:szCs w:val="24"/>
        </w:rPr>
        <w:t>reason</w:t>
      </w:r>
      <w:r>
        <w:rPr>
          <w:spacing w:val="24"/>
          <w:sz w:val="24"/>
          <w:szCs w:val="24"/>
        </w:rPr>
        <w:t xml:space="preserve"> </w:t>
      </w:r>
      <w:r>
        <w:rPr>
          <w:sz w:val="24"/>
          <w:szCs w:val="24"/>
        </w:rPr>
        <w:t>for</w:t>
      </w:r>
      <w:r>
        <w:rPr>
          <w:spacing w:val="2"/>
          <w:sz w:val="24"/>
          <w:szCs w:val="24"/>
        </w:rPr>
        <w:t xml:space="preserve"> </w:t>
      </w:r>
      <w:r>
        <w:rPr>
          <w:sz w:val="24"/>
          <w:szCs w:val="24"/>
        </w:rPr>
        <w:t>this</w:t>
      </w:r>
      <w:r>
        <w:rPr>
          <w:spacing w:val="35"/>
          <w:sz w:val="24"/>
          <w:szCs w:val="24"/>
        </w:rPr>
        <w:t xml:space="preserve"> </w:t>
      </w:r>
      <w:r>
        <w:rPr>
          <w:w w:val="102"/>
          <w:sz w:val="24"/>
          <w:szCs w:val="24"/>
        </w:rPr>
        <w:t>su</w:t>
      </w:r>
      <w:r>
        <w:rPr>
          <w:spacing w:val="-6"/>
          <w:w w:val="102"/>
          <w:sz w:val="24"/>
          <w:szCs w:val="24"/>
        </w:rPr>
        <w:t>c</w:t>
      </w:r>
      <w:r>
        <w:rPr>
          <w:w w:val="108"/>
          <w:sz w:val="24"/>
          <w:szCs w:val="24"/>
        </w:rPr>
        <w:t xml:space="preserve">h </w:t>
      </w:r>
      <w:r>
        <w:rPr>
          <w:sz w:val="24"/>
          <w:szCs w:val="24"/>
        </w:rPr>
        <w:t>unclearness</w:t>
      </w:r>
      <w:commentRangeEnd w:id="86"/>
      <w:r w:rsidR="005D0204">
        <w:rPr>
          <w:rStyle w:val="CommentReference"/>
        </w:rPr>
        <w:commentReference w:id="86"/>
      </w:r>
      <w:r>
        <w:rPr>
          <w:spacing w:val="57"/>
          <w:sz w:val="24"/>
          <w:szCs w:val="24"/>
        </w:rPr>
        <w:t xml:space="preserve"> </w:t>
      </w:r>
      <w:r>
        <w:rPr>
          <w:sz w:val="24"/>
          <w:szCs w:val="24"/>
        </w:rPr>
        <w:t>is</w:t>
      </w:r>
      <w:r>
        <w:rPr>
          <w:spacing w:val="18"/>
          <w:sz w:val="24"/>
          <w:szCs w:val="24"/>
        </w:rPr>
        <w:t xml:space="preserve"> </w:t>
      </w:r>
      <w:r>
        <w:rPr>
          <w:sz w:val="24"/>
          <w:szCs w:val="24"/>
        </w:rPr>
        <w:t xml:space="preserve">probably </w:t>
      </w:r>
      <w:r>
        <w:rPr>
          <w:spacing w:val="6"/>
          <w:sz w:val="24"/>
          <w:szCs w:val="24"/>
        </w:rPr>
        <w:t xml:space="preserve"> </w:t>
      </w:r>
      <w:r>
        <w:rPr>
          <w:sz w:val="24"/>
          <w:szCs w:val="24"/>
        </w:rPr>
        <w:t>the</w:t>
      </w:r>
      <w:r>
        <w:rPr>
          <w:spacing w:val="51"/>
          <w:sz w:val="24"/>
          <w:szCs w:val="24"/>
        </w:rPr>
        <w:t xml:space="preserve"> </w:t>
      </w:r>
      <w:r>
        <w:rPr>
          <w:sz w:val="24"/>
          <w:szCs w:val="24"/>
        </w:rPr>
        <w:t>relati</w:t>
      </w:r>
      <w:r>
        <w:rPr>
          <w:spacing w:val="-5"/>
          <w:sz w:val="24"/>
          <w:szCs w:val="24"/>
        </w:rPr>
        <w:t>v</w:t>
      </w:r>
      <w:r>
        <w:rPr>
          <w:sz w:val="24"/>
          <w:szCs w:val="24"/>
        </w:rPr>
        <w:t xml:space="preserve">ely </w:t>
      </w:r>
      <w:r>
        <w:rPr>
          <w:spacing w:val="2"/>
          <w:sz w:val="24"/>
          <w:szCs w:val="24"/>
        </w:rPr>
        <w:t xml:space="preserve"> </w:t>
      </w:r>
      <w:r>
        <w:rPr>
          <w:sz w:val="24"/>
          <w:szCs w:val="24"/>
        </w:rPr>
        <w:t>high</w:t>
      </w:r>
      <w:r>
        <w:rPr>
          <w:spacing w:val="35"/>
          <w:sz w:val="24"/>
          <w:szCs w:val="24"/>
        </w:rPr>
        <w:t xml:space="preserve"> </w:t>
      </w:r>
      <w:r>
        <w:rPr>
          <w:sz w:val="24"/>
          <w:szCs w:val="24"/>
        </w:rPr>
        <w:t xml:space="preserve">ratio </w:t>
      </w:r>
      <w:r>
        <w:rPr>
          <w:spacing w:val="2"/>
          <w:sz w:val="24"/>
          <w:szCs w:val="24"/>
        </w:rPr>
        <w:t xml:space="preserve"> </w:t>
      </w:r>
      <w:r>
        <w:rPr>
          <w:sz w:val="24"/>
          <w:szCs w:val="24"/>
        </w:rPr>
        <w:t>of</w:t>
      </w:r>
      <w:r>
        <w:rPr>
          <w:spacing w:val="9"/>
          <w:sz w:val="24"/>
          <w:szCs w:val="24"/>
        </w:rPr>
        <w:t xml:space="preserve"> </w:t>
      </w:r>
      <w:r>
        <w:rPr>
          <w:sz w:val="24"/>
          <w:szCs w:val="24"/>
        </w:rPr>
        <w:t>the</w:t>
      </w:r>
      <w:r>
        <w:rPr>
          <w:spacing w:val="51"/>
          <w:sz w:val="24"/>
          <w:szCs w:val="24"/>
        </w:rPr>
        <w:t xml:space="preserve"> </w:t>
      </w:r>
      <w:r>
        <w:rPr>
          <w:sz w:val="24"/>
          <w:szCs w:val="24"/>
        </w:rPr>
        <w:t xml:space="preserve">strength </w:t>
      </w:r>
      <w:r>
        <w:rPr>
          <w:spacing w:val="32"/>
          <w:sz w:val="24"/>
          <w:szCs w:val="24"/>
        </w:rPr>
        <w:t xml:space="preserve"> </w:t>
      </w:r>
      <w:r>
        <w:rPr>
          <w:sz w:val="24"/>
          <w:szCs w:val="24"/>
        </w:rPr>
        <w:t>of</w:t>
      </w:r>
      <w:r>
        <w:rPr>
          <w:spacing w:val="9"/>
          <w:sz w:val="24"/>
          <w:szCs w:val="24"/>
        </w:rPr>
        <w:t xml:space="preserve"> </w:t>
      </w:r>
      <w:r>
        <w:rPr>
          <w:sz w:val="24"/>
          <w:szCs w:val="24"/>
        </w:rPr>
        <w:t>the</w:t>
      </w:r>
      <w:r>
        <w:rPr>
          <w:spacing w:val="51"/>
          <w:sz w:val="24"/>
          <w:szCs w:val="24"/>
        </w:rPr>
        <w:t xml:space="preserve"> </w:t>
      </w:r>
      <w:r>
        <w:rPr>
          <w:sz w:val="24"/>
          <w:szCs w:val="24"/>
        </w:rPr>
        <w:t>ba</w:t>
      </w:r>
      <w:r>
        <w:rPr>
          <w:spacing w:val="-6"/>
          <w:sz w:val="24"/>
          <w:szCs w:val="24"/>
        </w:rPr>
        <w:t>c</w:t>
      </w:r>
      <w:r>
        <w:rPr>
          <w:sz w:val="24"/>
          <w:szCs w:val="24"/>
        </w:rPr>
        <w:t xml:space="preserve">kground </w:t>
      </w:r>
      <w:r>
        <w:rPr>
          <w:spacing w:val="11"/>
          <w:sz w:val="24"/>
          <w:szCs w:val="24"/>
        </w:rPr>
        <w:t xml:space="preserve"> </w:t>
      </w:r>
      <w:r>
        <w:rPr>
          <w:sz w:val="24"/>
          <w:szCs w:val="24"/>
        </w:rPr>
        <w:t>noise</w:t>
      </w:r>
      <w:r>
        <w:rPr>
          <w:spacing w:val="22"/>
          <w:sz w:val="24"/>
          <w:szCs w:val="24"/>
        </w:rPr>
        <w:t xml:space="preserve"> </w:t>
      </w:r>
      <w:r>
        <w:rPr>
          <w:w w:val="111"/>
          <w:sz w:val="24"/>
          <w:szCs w:val="24"/>
        </w:rPr>
        <w:t xml:space="preserve">to </w:t>
      </w:r>
      <w:r>
        <w:rPr>
          <w:sz w:val="24"/>
          <w:szCs w:val="24"/>
        </w:rPr>
        <w:t xml:space="preserve">that </w:t>
      </w:r>
      <w:r>
        <w:rPr>
          <w:spacing w:val="27"/>
          <w:sz w:val="24"/>
          <w:szCs w:val="24"/>
        </w:rPr>
        <w:t xml:space="preserve"> </w:t>
      </w:r>
      <w:r>
        <w:rPr>
          <w:sz w:val="24"/>
          <w:szCs w:val="24"/>
        </w:rPr>
        <w:t>of</w:t>
      </w:r>
      <w:r>
        <w:rPr>
          <w:spacing w:val="6"/>
          <w:sz w:val="24"/>
          <w:szCs w:val="24"/>
        </w:rPr>
        <w:t xml:space="preserve"> </w:t>
      </w:r>
      <w:r>
        <w:rPr>
          <w:sz w:val="24"/>
          <w:szCs w:val="24"/>
        </w:rPr>
        <w:t>the</w:t>
      </w:r>
      <w:r>
        <w:rPr>
          <w:spacing w:val="47"/>
          <w:sz w:val="24"/>
          <w:szCs w:val="24"/>
        </w:rPr>
        <w:t xml:space="preserve"> </w:t>
      </w:r>
      <w:r>
        <w:rPr>
          <w:w w:val="102"/>
          <w:sz w:val="24"/>
          <w:szCs w:val="24"/>
        </w:rPr>
        <w:t>signal.</w:t>
      </w:r>
    </w:p>
    <w:p w14:paraId="27308EB6" w14:textId="77777777" w:rsidR="004B03EF" w:rsidRDefault="00F64046">
      <w:pPr>
        <w:spacing w:line="280" w:lineRule="exact"/>
        <w:ind w:left="399"/>
        <w:rPr>
          <w:sz w:val="24"/>
          <w:szCs w:val="24"/>
        </w:rPr>
      </w:pPr>
      <w:r>
        <w:rPr>
          <w:sz w:val="24"/>
          <w:szCs w:val="24"/>
        </w:rPr>
        <w:t>In</w:t>
      </w:r>
      <w:r>
        <w:rPr>
          <w:spacing w:val="29"/>
          <w:sz w:val="24"/>
          <w:szCs w:val="24"/>
        </w:rPr>
        <w:t xml:space="preserve"> </w:t>
      </w:r>
      <w:r>
        <w:rPr>
          <w:sz w:val="24"/>
          <w:szCs w:val="24"/>
        </w:rPr>
        <w:t>general,</w:t>
      </w:r>
      <w:r>
        <w:rPr>
          <w:spacing w:val="40"/>
          <w:sz w:val="24"/>
          <w:szCs w:val="24"/>
        </w:rPr>
        <w:t xml:space="preserve"> </w:t>
      </w:r>
      <w:r>
        <w:rPr>
          <w:sz w:val="24"/>
          <w:szCs w:val="24"/>
        </w:rPr>
        <w:t>the</w:t>
      </w:r>
      <w:r>
        <w:rPr>
          <w:spacing w:val="45"/>
          <w:sz w:val="24"/>
          <w:szCs w:val="24"/>
        </w:rPr>
        <w:t xml:space="preserve"> </w:t>
      </w:r>
      <w:r>
        <w:rPr>
          <w:w w:val="109"/>
          <w:sz w:val="24"/>
          <w:szCs w:val="24"/>
        </w:rPr>
        <w:t>statistics</w:t>
      </w:r>
      <w:r>
        <w:rPr>
          <w:spacing w:val="11"/>
          <w:w w:val="109"/>
          <w:sz w:val="24"/>
          <w:szCs w:val="24"/>
        </w:rPr>
        <w:t xml:space="preserve"> </w:t>
      </w:r>
      <w:r>
        <w:rPr>
          <w:sz w:val="24"/>
          <w:szCs w:val="24"/>
        </w:rPr>
        <w:t>in</w:t>
      </w:r>
      <w:r>
        <w:rPr>
          <w:spacing w:val="23"/>
          <w:sz w:val="24"/>
          <w:szCs w:val="24"/>
        </w:rPr>
        <w:t xml:space="preserve"> </w:t>
      </w:r>
      <w:r>
        <w:rPr>
          <w:spacing w:val="-20"/>
          <w:sz w:val="24"/>
          <w:szCs w:val="24"/>
        </w:rPr>
        <w:t>T</w:t>
      </w:r>
      <w:r>
        <w:rPr>
          <w:sz w:val="24"/>
          <w:szCs w:val="24"/>
        </w:rPr>
        <w:t>able</w:t>
      </w:r>
      <w:r>
        <w:rPr>
          <w:spacing w:val="54"/>
          <w:sz w:val="24"/>
          <w:szCs w:val="24"/>
        </w:rPr>
        <w:t xml:space="preserve"> </w:t>
      </w:r>
      <w:r>
        <w:rPr>
          <w:spacing w:val="7"/>
          <w:sz w:val="24"/>
          <w:szCs w:val="24"/>
        </w:rPr>
        <w:t>I</w:t>
      </w:r>
      <w:r>
        <w:rPr>
          <w:sz w:val="24"/>
          <w:szCs w:val="24"/>
        </w:rPr>
        <w:t>I</w:t>
      </w:r>
      <w:r>
        <w:rPr>
          <w:spacing w:val="23"/>
          <w:sz w:val="24"/>
          <w:szCs w:val="24"/>
        </w:rPr>
        <w:t xml:space="preserve"> </w:t>
      </w:r>
      <w:r>
        <w:rPr>
          <w:sz w:val="24"/>
          <w:szCs w:val="24"/>
        </w:rPr>
        <w:t>ma</w:t>
      </w:r>
      <w:r>
        <w:rPr>
          <w:spacing w:val="-6"/>
          <w:sz w:val="24"/>
          <w:szCs w:val="24"/>
        </w:rPr>
        <w:t>k</w:t>
      </w:r>
      <w:r>
        <w:rPr>
          <w:sz w:val="24"/>
          <w:szCs w:val="24"/>
        </w:rPr>
        <w:t>e</w:t>
      </w:r>
      <w:r>
        <w:rPr>
          <w:spacing w:val="32"/>
          <w:sz w:val="24"/>
          <w:szCs w:val="24"/>
        </w:rPr>
        <w:t xml:space="preserve"> </w:t>
      </w:r>
      <w:r>
        <w:rPr>
          <w:sz w:val="24"/>
          <w:szCs w:val="24"/>
        </w:rPr>
        <w:t>g</w:t>
      </w:r>
      <w:r>
        <w:rPr>
          <w:spacing w:val="7"/>
          <w:sz w:val="24"/>
          <w:szCs w:val="24"/>
        </w:rPr>
        <w:t>oo</w:t>
      </w:r>
      <w:r>
        <w:rPr>
          <w:sz w:val="24"/>
          <w:szCs w:val="24"/>
        </w:rPr>
        <w:t>d</w:t>
      </w:r>
      <w:r>
        <w:rPr>
          <w:spacing w:val="14"/>
          <w:sz w:val="24"/>
          <w:szCs w:val="24"/>
        </w:rPr>
        <w:t xml:space="preserve"> </w:t>
      </w:r>
      <w:r>
        <w:rPr>
          <w:sz w:val="24"/>
          <w:szCs w:val="24"/>
        </w:rPr>
        <w:t>sense.</w:t>
      </w:r>
      <w:r>
        <w:rPr>
          <w:spacing w:val="50"/>
          <w:sz w:val="24"/>
          <w:szCs w:val="24"/>
        </w:rPr>
        <w:t xml:space="preserve"> </w:t>
      </w:r>
      <w:r>
        <w:rPr>
          <w:sz w:val="24"/>
          <w:szCs w:val="24"/>
        </w:rPr>
        <w:t>The</w:t>
      </w:r>
      <w:r>
        <w:rPr>
          <w:spacing w:val="45"/>
          <w:sz w:val="24"/>
          <w:szCs w:val="24"/>
        </w:rPr>
        <w:t xml:space="preserve"> </w:t>
      </w:r>
      <w:r>
        <w:rPr>
          <w:sz w:val="24"/>
          <w:szCs w:val="24"/>
        </w:rPr>
        <w:t>fourth</w:t>
      </w:r>
      <w:r>
        <w:rPr>
          <w:spacing w:val="57"/>
          <w:sz w:val="24"/>
          <w:szCs w:val="24"/>
        </w:rPr>
        <w:t xml:space="preserve"> </w:t>
      </w:r>
      <w:r>
        <w:rPr>
          <w:sz w:val="24"/>
          <w:szCs w:val="24"/>
        </w:rPr>
        <w:t>column</w:t>
      </w:r>
      <w:r>
        <w:rPr>
          <w:spacing w:val="30"/>
          <w:sz w:val="24"/>
          <w:szCs w:val="24"/>
        </w:rPr>
        <w:t xml:space="preserve"> </w:t>
      </w:r>
      <w:r>
        <w:rPr>
          <w:sz w:val="24"/>
          <w:szCs w:val="24"/>
        </w:rPr>
        <w:t>of</w:t>
      </w:r>
      <w:r>
        <w:rPr>
          <w:spacing w:val="3"/>
          <w:sz w:val="24"/>
          <w:szCs w:val="24"/>
        </w:rPr>
        <w:t xml:space="preserve"> </w:t>
      </w:r>
      <w:r>
        <w:rPr>
          <w:sz w:val="24"/>
          <w:szCs w:val="24"/>
        </w:rPr>
        <w:t>figures</w:t>
      </w:r>
      <w:r>
        <w:rPr>
          <w:spacing w:val="9"/>
          <w:sz w:val="24"/>
          <w:szCs w:val="24"/>
        </w:rPr>
        <w:t xml:space="preserve"> </w:t>
      </w:r>
      <w:r>
        <w:rPr>
          <w:w w:val="113"/>
          <w:sz w:val="24"/>
          <w:szCs w:val="24"/>
        </w:rPr>
        <w:t>(</w:t>
      </w:r>
      <w:r>
        <w:rPr>
          <w:spacing w:val="2"/>
          <w:w w:val="111"/>
          <w:sz w:val="24"/>
          <w:szCs w:val="24"/>
        </w:rPr>
        <w:t>R</w:t>
      </w:r>
      <w:r>
        <w:rPr>
          <w:spacing w:val="10"/>
          <w:w w:val="105"/>
          <w:position w:val="8"/>
          <w:sz w:val="16"/>
          <w:szCs w:val="16"/>
        </w:rPr>
        <w:t>2</w:t>
      </w:r>
      <w:r>
        <w:rPr>
          <w:w w:val="113"/>
          <w:sz w:val="24"/>
          <w:szCs w:val="24"/>
        </w:rPr>
        <w:t>)</w:t>
      </w:r>
    </w:p>
    <w:p w14:paraId="27308EB7" w14:textId="77777777" w:rsidR="004B03EF" w:rsidRDefault="004B03EF">
      <w:pPr>
        <w:spacing w:before="2" w:line="140" w:lineRule="exact"/>
        <w:rPr>
          <w:sz w:val="14"/>
          <w:szCs w:val="14"/>
        </w:rPr>
      </w:pPr>
    </w:p>
    <w:p w14:paraId="27308EB8" w14:textId="4C8F82A6" w:rsidR="004B03EF" w:rsidRDefault="00F64046">
      <w:pPr>
        <w:spacing w:line="363" w:lineRule="auto"/>
        <w:ind w:left="100" w:right="59"/>
        <w:jc w:val="both"/>
        <w:rPr>
          <w:sz w:val="24"/>
          <w:szCs w:val="24"/>
        </w:rPr>
      </w:pPr>
      <w:commentRangeStart w:id="87"/>
      <w:r>
        <w:rPr>
          <w:sz w:val="24"/>
          <w:szCs w:val="24"/>
        </w:rPr>
        <w:t xml:space="preserve">indicate </w:t>
      </w:r>
      <w:r>
        <w:rPr>
          <w:spacing w:val="10"/>
          <w:sz w:val="24"/>
          <w:szCs w:val="24"/>
        </w:rPr>
        <w:t xml:space="preserve"> </w:t>
      </w:r>
      <w:commentRangeEnd w:id="87"/>
      <w:r w:rsidR="00DE2980">
        <w:rPr>
          <w:rStyle w:val="CommentReference"/>
        </w:rPr>
        <w:commentReference w:id="87"/>
      </w:r>
      <w:r>
        <w:rPr>
          <w:sz w:val="24"/>
          <w:szCs w:val="24"/>
        </w:rPr>
        <w:t>the</w:t>
      </w:r>
      <w:r>
        <w:rPr>
          <w:spacing w:val="53"/>
          <w:sz w:val="24"/>
          <w:szCs w:val="24"/>
        </w:rPr>
        <w:t xml:space="preserve"> </w:t>
      </w:r>
      <w:r>
        <w:rPr>
          <w:sz w:val="24"/>
          <w:szCs w:val="24"/>
        </w:rPr>
        <w:t>fitness</w:t>
      </w:r>
      <w:r>
        <w:rPr>
          <w:spacing w:val="36"/>
          <w:sz w:val="24"/>
          <w:szCs w:val="24"/>
        </w:rPr>
        <w:t xml:space="preserve"> </w:t>
      </w:r>
      <w:r>
        <w:rPr>
          <w:sz w:val="24"/>
          <w:szCs w:val="24"/>
        </w:rPr>
        <w:t>of</w:t>
      </w:r>
      <w:r>
        <w:rPr>
          <w:spacing w:val="11"/>
          <w:sz w:val="24"/>
          <w:szCs w:val="24"/>
        </w:rPr>
        <w:t xml:space="preserve"> </w:t>
      </w:r>
      <w:r>
        <w:rPr>
          <w:spacing w:val="-6"/>
          <w:sz w:val="24"/>
          <w:szCs w:val="24"/>
        </w:rPr>
        <w:t>m</w:t>
      </w:r>
      <w:r>
        <w:rPr>
          <w:sz w:val="24"/>
          <w:szCs w:val="24"/>
        </w:rPr>
        <w:t>y</w:t>
      </w:r>
      <w:r>
        <w:rPr>
          <w:spacing w:val="33"/>
          <w:sz w:val="24"/>
          <w:szCs w:val="24"/>
        </w:rPr>
        <w:t xml:space="preserve"> </w:t>
      </w:r>
      <w:r>
        <w:rPr>
          <w:sz w:val="24"/>
          <w:szCs w:val="24"/>
        </w:rPr>
        <w:t>m</w:t>
      </w:r>
      <w:r>
        <w:rPr>
          <w:spacing w:val="7"/>
          <w:sz w:val="24"/>
          <w:szCs w:val="24"/>
        </w:rPr>
        <w:t>o</w:t>
      </w:r>
      <w:r>
        <w:rPr>
          <w:sz w:val="24"/>
          <w:szCs w:val="24"/>
        </w:rPr>
        <w:t xml:space="preserve">del: </w:t>
      </w:r>
      <w:r>
        <w:rPr>
          <w:spacing w:val="2"/>
          <w:sz w:val="24"/>
          <w:szCs w:val="24"/>
        </w:rPr>
        <w:t xml:space="preserve"> </w:t>
      </w:r>
      <w:r>
        <w:rPr>
          <w:sz w:val="24"/>
          <w:szCs w:val="24"/>
        </w:rPr>
        <w:t>the</w:t>
      </w:r>
      <w:r>
        <w:rPr>
          <w:spacing w:val="53"/>
          <w:sz w:val="24"/>
          <w:szCs w:val="24"/>
        </w:rPr>
        <w:t xml:space="preserve"> </w:t>
      </w:r>
      <w:r>
        <w:rPr>
          <w:sz w:val="24"/>
          <w:szCs w:val="24"/>
        </w:rPr>
        <w:t>closer</w:t>
      </w:r>
      <w:r>
        <w:rPr>
          <w:spacing w:val="24"/>
          <w:sz w:val="24"/>
          <w:szCs w:val="24"/>
        </w:rPr>
        <w:t xml:space="preserve"> </w:t>
      </w:r>
      <w:r>
        <w:rPr>
          <w:sz w:val="24"/>
          <w:szCs w:val="24"/>
        </w:rPr>
        <w:t>the</w:t>
      </w:r>
      <w:r>
        <w:rPr>
          <w:spacing w:val="52"/>
          <w:sz w:val="24"/>
          <w:szCs w:val="24"/>
        </w:rPr>
        <w:t xml:space="preserve"> </w:t>
      </w:r>
      <w:r>
        <w:rPr>
          <w:spacing w:val="-13"/>
          <w:sz w:val="24"/>
          <w:szCs w:val="24"/>
        </w:rPr>
        <w:t>v</w:t>
      </w:r>
      <w:r>
        <w:rPr>
          <w:sz w:val="24"/>
          <w:szCs w:val="24"/>
        </w:rPr>
        <w:t>alue</w:t>
      </w:r>
      <w:r>
        <w:rPr>
          <w:spacing w:val="42"/>
          <w:sz w:val="24"/>
          <w:szCs w:val="24"/>
        </w:rPr>
        <w:t xml:space="preserve"> </w:t>
      </w:r>
      <w:r>
        <w:rPr>
          <w:sz w:val="24"/>
          <w:szCs w:val="24"/>
        </w:rPr>
        <w:t>is</w:t>
      </w:r>
      <w:r>
        <w:rPr>
          <w:spacing w:val="20"/>
          <w:sz w:val="24"/>
          <w:szCs w:val="24"/>
        </w:rPr>
        <w:t xml:space="preserve"> </w:t>
      </w:r>
      <w:r>
        <w:rPr>
          <w:sz w:val="24"/>
          <w:szCs w:val="24"/>
        </w:rPr>
        <w:t>to</w:t>
      </w:r>
      <w:r>
        <w:rPr>
          <w:spacing w:val="44"/>
          <w:sz w:val="24"/>
          <w:szCs w:val="24"/>
        </w:rPr>
        <w:t xml:space="preserve"> </w:t>
      </w:r>
      <w:r>
        <w:rPr>
          <w:sz w:val="24"/>
          <w:szCs w:val="24"/>
        </w:rPr>
        <w:t>one,</w:t>
      </w:r>
      <w:r>
        <w:rPr>
          <w:spacing w:val="33"/>
          <w:sz w:val="24"/>
          <w:szCs w:val="24"/>
        </w:rPr>
        <w:t xml:space="preserve"> </w:t>
      </w:r>
      <w:r>
        <w:rPr>
          <w:sz w:val="24"/>
          <w:szCs w:val="24"/>
        </w:rPr>
        <w:t>the</w:t>
      </w:r>
      <w:r>
        <w:rPr>
          <w:spacing w:val="53"/>
          <w:sz w:val="24"/>
          <w:szCs w:val="24"/>
        </w:rPr>
        <w:t xml:space="preserve"> </w:t>
      </w:r>
      <w:r>
        <w:rPr>
          <w:spacing w:val="7"/>
          <w:sz w:val="24"/>
          <w:szCs w:val="24"/>
        </w:rPr>
        <w:t>b</w:t>
      </w:r>
      <w:r>
        <w:rPr>
          <w:sz w:val="24"/>
          <w:szCs w:val="24"/>
        </w:rPr>
        <w:t xml:space="preserve">etter </w:t>
      </w:r>
      <w:r>
        <w:rPr>
          <w:spacing w:val="25"/>
          <w:sz w:val="24"/>
          <w:szCs w:val="24"/>
        </w:rPr>
        <w:t xml:space="preserve"> </w:t>
      </w:r>
      <w:r>
        <w:rPr>
          <w:sz w:val="24"/>
          <w:szCs w:val="24"/>
        </w:rPr>
        <w:t>the</w:t>
      </w:r>
      <w:r>
        <w:rPr>
          <w:spacing w:val="53"/>
          <w:sz w:val="24"/>
          <w:szCs w:val="24"/>
        </w:rPr>
        <w:t xml:space="preserve"> </w:t>
      </w:r>
      <w:r>
        <w:rPr>
          <w:w w:val="106"/>
          <w:sz w:val="24"/>
          <w:szCs w:val="24"/>
        </w:rPr>
        <w:t>statistics</w:t>
      </w:r>
      <w:r>
        <w:rPr>
          <w:spacing w:val="46"/>
          <w:w w:val="106"/>
          <w:sz w:val="24"/>
          <w:szCs w:val="24"/>
        </w:rPr>
        <w:t xml:space="preserve"> </w:t>
      </w:r>
      <w:r>
        <w:rPr>
          <w:w w:val="106"/>
          <w:sz w:val="24"/>
          <w:szCs w:val="24"/>
        </w:rPr>
        <w:t xml:space="preserve">fit </w:t>
      </w:r>
      <w:r>
        <w:rPr>
          <w:sz w:val="24"/>
          <w:szCs w:val="24"/>
        </w:rPr>
        <w:t>the</w:t>
      </w:r>
      <w:r>
        <w:rPr>
          <w:spacing w:val="37"/>
          <w:sz w:val="24"/>
          <w:szCs w:val="24"/>
        </w:rPr>
        <w:t xml:space="preserve"> </w:t>
      </w:r>
      <w:r>
        <w:rPr>
          <w:sz w:val="24"/>
          <w:szCs w:val="24"/>
        </w:rPr>
        <w:t>m</w:t>
      </w:r>
      <w:r>
        <w:rPr>
          <w:spacing w:val="7"/>
          <w:sz w:val="24"/>
          <w:szCs w:val="24"/>
        </w:rPr>
        <w:t>o</w:t>
      </w:r>
      <w:r>
        <w:rPr>
          <w:sz w:val="24"/>
          <w:szCs w:val="24"/>
        </w:rPr>
        <w:t>del</w:t>
      </w:r>
      <w:del w:id="88" w:author="Olga" w:date="2016-07-27T23:24:00Z">
        <w:r w:rsidDel="00B65B73">
          <w:rPr>
            <w:sz w:val="24"/>
            <w:szCs w:val="24"/>
          </w:rPr>
          <w:delText>.</w:delText>
        </w:r>
      </w:del>
      <w:r>
        <w:rPr>
          <w:spacing w:val="55"/>
          <w:sz w:val="24"/>
          <w:szCs w:val="24"/>
        </w:rPr>
        <w:t xml:space="preserve"> </w:t>
      </w:r>
      <w:r>
        <w:rPr>
          <w:w w:val="90"/>
          <w:sz w:val="24"/>
          <w:szCs w:val="24"/>
        </w:rPr>
        <w:t>[28]</w:t>
      </w:r>
      <w:ins w:id="89" w:author="Olga" w:date="2016-07-27T23:24:00Z">
        <w:r w:rsidR="00B65B73">
          <w:rPr>
            <w:w w:val="90"/>
            <w:sz w:val="24"/>
            <w:szCs w:val="24"/>
          </w:rPr>
          <w:t>.</w:t>
        </w:r>
      </w:ins>
      <w:r>
        <w:rPr>
          <w:spacing w:val="14"/>
          <w:w w:val="90"/>
          <w:sz w:val="24"/>
          <w:szCs w:val="24"/>
        </w:rPr>
        <w:t xml:space="preserve"> </w:t>
      </w:r>
      <w:commentRangeStart w:id="90"/>
      <w:r>
        <w:rPr>
          <w:sz w:val="24"/>
          <w:szCs w:val="24"/>
        </w:rPr>
        <w:t>That</w:t>
      </w:r>
      <w:commentRangeEnd w:id="90"/>
      <w:r w:rsidR="00230CAA">
        <w:rPr>
          <w:rStyle w:val="CommentReference"/>
        </w:rPr>
        <w:commentReference w:id="90"/>
      </w:r>
      <w:r>
        <w:rPr>
          <w:sz w:val="24"/>
          <w:szCs w:val="24"/>
        </w:rPr>
        <w:t xml:space="preserve"> </w:t>
      </w:r>
      <w:r>
        <w:rPr>
          <w:spacing w:val="14"/>
          <w:sz w:val="24"/>
          <w:szCs w:val="24"/>
        </w:rPr>
        <w:t xml:space="preserve"> </w:t>
      </w:r>
      <w:r>
        <w:rPr>
          <w:sz w:val="24"/>
          <w:szCs w:val="24"/>
        </w:rPr>
        <w:t>these</w:t>
      </w:r>
      <w:r>
        <w:rPr>
          <w:spacing w:val="33"/>
          <w:sz w:val="24"/>
          <w:szCs w:val="24"/>
        </w:rPr>
        <w:t xml:space="preserve"> </w:t>
      </w:r>
      <w:r>
        <w:rPr>
          <w:spacing w:val="-13"/>
          <w:sz w:val="24"/>
          <w:szCs w:val="24"/>
        </w:rPr>
        <w:t>v</w:t>
      </w:r>
      <w:r>
        <w:rPr>
          <w:sz w:val="24"/>
          <w:szCs w:val="24"/>
        </w:rPr>
        <w:t>alues</w:t>
      </w:r>
      <w:r>
        <w:rPr>
          <w:spacing w:val="25"/>
          <w:sz w:val="24"/>
          <w:szCs w:val="24"/>
        </w:rPr>
        <w:t xml:space="preserve"> </w:t>
      </w:r>
      <w:r>
        <w:rPr>
          <w:sz w:val="24"/>
          <w:szCs w:val="24"/>
        </w:rPr>
        <w:t>are</w:t>
      </w:r>
      <w:r>
        <w:rPr>
          <w:spacing w:val="26"/>
          <w:sz w:val="24"/>
          <w:szCs w:val="24"/>
        </w:rPr>
        <w:t xml:space="preserve"> </w:t>
      </w:r>
      <w:r>
        <w:rPr>
          <w:sz w:val="24"/>
          <w:szCs w:val="24"/>
        </w:rPr>
        <w:t>so</w:t>
      </w:r>
      <w:r>
        <w:rPr>
          <w:spacing w:val="3"/>
          <w:sz w:val="24"/>
          <w:szCs w:val="24"/>
        </w:rPr>
        <w:t xml:space="preserve"> </w:t>
      </w:r>
      <w:r>
        <w:rPr>
          <w:sz w:val="24"/>
          <w:szCs w:val="24"/>
        </w:rPr>
        <w:t>close</w:t>
      </w:r>
      <w:r>
        <w:rPr>
          <w:spacing w:val="-8"/>
          <w:sz w:val="24"/>
          <w:szCs w:val="24"/>
        </w:rPr>
        <w:t xml:space="preserve"> </w:t>
      </w:r>
      <w:r>
        <w:rPr>
          <w:sz w:val="24"/>
          <w:szCs w:val="24"/>
        </w:rPr>
        <w:t>to</w:t>
      </w:r>
      <w:r>
        <w:rPr>
          <w:spacing w:val="28"/>
          <w:sz w:val="24"/>
          <w:szCs w:val="24"/>
        </w:rPr>
        <w:t xml:space="preserve"> </w:t>
      </w:r>
      <w:r>
        <w:rPr>
          <w:sz w:val="24"/>
          <w:szCs w:val="24"/>
        </w:rPr>
        <w:t>one</w:t>
      </w:r>
      <w:r>
        <w:rPr>
          <w:spacing w:val="11"/>
          <w:sz w:val="24"/>
          <w:szCs w:val="24"/>
        </w:rPr>
        <w:t xml:space="preserve"> </w:t>
      </w:r>
      <w:del w:id="91" w:author="Olga" w:date="2016-07-27T23:25:00Z">
        <w:r w:rsidDel="00DF082C">
          <w:rPr>
            <w:sz w:val="24"/>
            <w:szCs w:val="24"/>
          </w:rPr>
          <w:delText>means</w:delText>
        </w:r>
        <w:r w:rsidDel="00DF082C">
          <w:rPr>
            <w:spacing w:val="32"/>
            <w:sz w:val="24"/>
            <w:szCs w:val="24"/>
          </w:rPr>
          <w:delText xml:space="preserve"> </w:delText>
        </w:r>
      </w:del>
      <w:r>
        <w:rPr>
          <w:sz w:val="24"/>
          <w:szCs w:val="24"/>
        </w:rPr>
        <w:t>the</w:t>
      </w:r>
      <w:r>
        <w:rPr>
          <w:spacing w:val="37"/>
          <w:sz w:val="24"/>
          <w:szCs w:val="24"/>
        </w:rPr>
        <w:t xml:space="preserve"> </w:t>
      </w:r>
      <w:r>
        <w:rPr>
          <w:sz w:val="24"/>
          <w:szCs w:val="24"/>
        </w:rPr>
        <w:t>m</w:t>
      </w:r>
      <w:r>
        <w:rPr>
          <w:spacing w:val="7"/>
          <w:sz w:val="24"/>
          <w:szCs w:val="24"/>
        </w:rPr>
        <w:t>o</w:t>
      </w:r>
      <w:r>
        <w:rPr>
          <w:sz w:val="24"/>
          <w:szCs w:val="24"/>
        </w:rPr>
        <w:t>del</w:t>
      </w:r>
      <w:r>
        <w:rPr>
          <w:spacing w:val="14"/>
          <w:sz w:val="24"/>
          <w:szCs w:val="24"/>
        </w:rPr>
        <w:t xml:space="preserve"> </w:t>
      </w:r>
      <w:r>
        <w:rPr>
          <w:sz w:val="24"/>
          <w:szCs w:val="24"/>
        </w:rPr>
        <w:t>had</w:t>
      </w:r>
      <w:r>
        <w:rPr>
          <w:spacing w:val="36"/>
          <w:sz w:val="24"/>
          <w:szCs w:val="24"/>
        </w:rPr>
        <w:t xml:space="preserve"> </w:t>
      </w:r>
      <w:r>
        <w:rPr>
          <w:spacing w:val="7"/>
          <w:sz w:val="24"/>
          <w:szCs w:val="24"/>
        </w:rPr>
        <w:t>b</w:t>
      </w:r>
      <w:r>
        <w:rPr>
          <w:sz w:val="24"/>
          <w:szCs w:val="24"/>
        </w:rPr>
        <w:t>een</w:t>
      </w:r>
      <w:r>
        <w:rPr>
          <w:spacing w:val="21"/>
          <w:sz w:val="24"/>
          <w:szCs w:val="24"/>
        </w:rPr>
        <w:t xml:space="preserve"> </w:t>
      </w:r>
      <w:r>
        <w:rPr>
          <w:spacing w:val="-7"/>
          <w:sz w:val="24"/>
          <w:szCs w:val="24"/>
        </w:rPr>
        <w:t>w</w:t>
      </w:r>
      <w:r>
        <w:rPr>
          <w:sz w:val="24"/>
          <w:szCs w:val="24"/>
        </w:rPr>
        <w:t>ell</w:t>
      </w:r>
      <w:r>
        <w:rPr>
          <w:spacing w:val="-4"/>
          <w:sz w:val="24"/>
          <w:szCs w:val="24"/>
        </w:rPr>
        <w:t xml:space="preserve"> </w:t>
      </w:r>
      <w:r>
        <w:rPr>
          <w:spacing w:val="-6"/>
          <w:w w:val="97"/>
          <w:sz w:val="24"/>
          <w:szCs w:val="24"/>
        </w:rPr>
        <w:t>c</w:t>
      </w:r>
      <w:r>
        <w:rPr>
          <w:w w:val="102"/>
          <w:sz w:val="24"/>
          <w:szCs w:val="24"/>
        </w:rPr>
        <w:t xml:space="preserve">hosen, </w:t>
      </w:r>
      <w:r>
        <w:rPr>
          <w:sz w:val="24"/>
          <w:szCs w:val="24"/>
        </w:rPr>
        <w:t>and</w:t>
      </w:r>
      <w:r>
        <w:rPr>
          <w:spacing w:val="28"/>
          <w:sz w:val="24"/>
          <w:szCs w:val="24"/>
        </w:rPr>
        <w:t xml:space="preserve"> </w:t>
      </w:r>
      <w:r>
        <w:rPr>
          <w:sz w:val="24"/>
          <w:szCs w:val="24"/>
        </w:rPr>
        <w:t>t</w:t>
      </w:r>
      <w:r>
        <w:rPr>
          <w:spacing w:val="-6"/>
          <w:sz w:val="24"/>
          <w:szCs w:val="24"/>
        </w:rPr>
        <w:t>h</w:t>
      </w:r>
      <w:r>
        <w:rPr>
          <w:sz w:val="24"/>
          <w:szCs w:val="24"/>
        </w:rPr>
        <w:t>us</w:t>
      </w:r>
      <w:r>
        <w:rPr>
          <w:spacing w:val="42"/>
          <w:sz w:val="24"/>
          <w:szCs w:val="24"/>
        </w:rPr>
        <w:t xml:space="preserve"> </w:t>
      </w:r>
      <w:r>
        <w:rPr>
          <w:sz w:val="24"/>
          <w:szCs w:val="24"/>
        </w:rPr>
        <w:t>the</w:t>
      </w:r>
      <w:r>
        <w:rPr>
          <w:spacing w:val="30"/>
          <w:sz w:val="24"/>
          <w:szCs w:val="24"/>
        </w:rPr>
        <w:t xml:space="preserve"> </w:t>
      </w:r>
      <w:r>
        <w:rPr>
          <w:w w:val="106"/>
          <w:sz w:val="24"/>
          <w:szCs w:val="24"/>
        </w:rPr>
        <w:t>extra</w:t>
      </w:r>
      <w:r>
        <w:rPr>
          <w:spacing w:val="7"/>
          <w:w w:val="106"/>
          <w:sz w:val="24"/>
          <w:szCs w:val="24"/>
        </w:rPr>
        <w:t>p</w:t>
      </w:r>
      <w:r>
        <w:rPr>
          <w:w w:val="106"/>
          <w:sz w:val="24"/>
          <w:szCs w:val="24"/>
        </w:rPr>
        <w:t xml:space="preserve">olations </w:t>
      </w:r>
      <w:r>
        <w:rPr>
          <w:spacing w:val="-6"/>
          <w:sz w:val="24"/>
          <w:szCs w:val="24"/>
        </w:rPr>
        <w:t>w</w:t>
      </w:r>
      <w:r>
        <w:rPr>
          <w:sz w:val="24"/>
          <w:szCs w:val="24"/>
        </w:rPr>
        <w:t>ould</w:t>
      </w:r>
      <w:r>
        <w:rPr>
          <w:spacing w:val="8"/>
          <w:sz w:val="24"/>
          <w:szCs w:val="24"/>
        </w:rPr>
        <w:t xml:space="preserve"> </w:t>
      </w:r>
      <w:r>
        <w:rPr>
          <w:spacing w:val="7"/>
          <w:sz w:val="24"/>
          <w:szCs w:val="24"/>
        </w:rPr>
        <w:t>b</w:t>
      </w:r>
      <w:r>
        <w:rPr>
          <w:sz w:val="24"/>
          <w:szCs w:val="24"/>
        </w:rPr>
        <w:t>e</w:t>
      </w:r>
      <w:r>
        <w:rPr>
          <w:spacing w:val="6"/>
          <w:sz w:val="24"/>
          <w:szCs w:val="24"/>
        </w:rPr>
        <w:t xml:space="preserve"> </w:t>
      </w:r>
      <w:r>
        <w:rPr>
          <w:sz w:val="24"/>
          <w:szCs w:val="24"/>
        </w:rPr>
        <w:t>quite</w:t>
      </w:r>
      <w:r>
        <w:rPr>
          <w:spacing w:val="34"/>
          <w:sz w:val="24"/>
          <w:szCs w:val="24"/>
        </w:rPr>
        <w:t xml:space="preserve"> </w:t>
      </w:r>
      <w:r>
        <w:rPr>
          <w:sz w:val="24"/>
          <w:szCs w:val="24"/>
        </w:rPr>
        <w:t xml:space="preserve">accurate. </w:t>
      </w:r>
      <w:r>
        <w:rPr>
          <w:spacing w:val="35"/>
          <w:sz w:val="24"/>
          <w:szCs w:val="24"/>
        </w:rPr>
        <w:t xml:space="preserve"> </w:t>
      </w:r>
      <w:r>
        <w:rPr>
          <w:sz w:val="24"/>
          <w:szCs w:val="24"/>
        </w:rPr>
        <w:t>In</w:t>
      </w:r>
      <w:r>
        <w:rPr>
          <w:spacing w:val="14"/>
          <w:sz w:val="24"/>
          <w:szCs w:val="24"/>
        </w:rPr>
        <w:t xml:space="preserve"> </w:t>
      </w:r>
      <w:r>
        <w:rPr>
          <w:sz w:val="24"/>
          <w:szCs w:val="24"/>
        </w:rPr>
        <w:t xml:space="preserve">addition, </w:t>
      </w:r>
      <w:r>
        <w:rPr>
          <w:spacing w:val="3"/>
          <w:sz w:val="24"/>
          <w:szCs w:val="24"/>
        </w:rPr>
        <w:t xml:space="preserve"> </w:t>
      </w:r>
      <w:r>
        <w:rPr>
          <w:sz w:val="24"/>
          <w:szCs w:val="24"/>
        </w:rPr>
        <w:t>the</w:t>
      </w:r>
      <w:r>
        <w:rPr>
          <w:spacing w:val="30"/>
          <w:sz w:val="24"/>
          <w:szCs w:val="24"/>
        </w:rPr>
        <w:t xml:space="preserve"> </w:t>
      </w:r>
      <w:commentRangeStart w:id="92"/>
      <w:r>
        <w:rPr>
          <w:sz w:val="24"/>
          <w:szCs w:val="24"/>
        </w:rPr>
        <w:t>i</w:t>
      </w:r>
      <w:r>
        <w:rPr>
          <w:spacing w:val="-6"/>
          <w:sz w:val="24"/>
          <w:szCs w:val="24"/>
        </w:rPr>
        <w:t>n</w:t>
      </w:r>
      <w:r>
        <w:rPr>
          <w:sz w:val="24"/>
          <w:szCs w:val="24"/>
        </w:rPr>
        <w:t xml:space="preserve">tercept </w:t>
      </w:r>
      <w:r>
        <w:rPr>
          <w:spacing w:val="6"/>
          <w:sz w:val="24"/>
          <w:szCs w:val="24"/>
        </w:rPr>
        <w:t xml:space="preserve"> </w:t>
      </w:r>
      <w:commentRangeEnd w:id="92"/>
      <w:r w:rsidR="00DF082C">
        <w:rPr>
          <w:rStyle w:val="CommentReference"/>
        </w:rPr>
        <w:commentReference w:id="92"/>
      </w:r>
      <w:r>
        <w:rPr>
          <w:sz w:val="24"/>
          <w:szCs w:val="24"/>
        </w:rPr>
        <w:t>are</w:t>
      </w:r>
      <w:r>
        <w:rPr>
          <w:spacing w:val="18"/>
          <w:sz w:val="24"/>
          <w:szCs w:val="24"/>
        </w:rPr>
        <w:t xml:space="preserve"> </w:t>
      </w:r>
      <w:r>
        <w:rPr>
          <w:sz w:val="24"/>
          <w:szCs w:val="24"/>
        </w:rPr>
        <w:t>also</w:t>
      </w:r>
      <w:r>
        <w:rPr>
          <w:spacing w:val="4"/>
          <w:sz w:val="24"/>
          <w:szCs w:val="24"/>
        </w:rPr>
        <w:t xml:space="preserve"> </w:t>
      </w:r>
      <w:r>
        <w:rPr>
          <w:spacing w:val="-7"/>
          <w:w w:val="102"/>
          <w:sz w:val="24"/>
          <w:szCs w:val="24"/>
        </w:rPr>
        <w:t>v</w:t>
      </w:r>
      <w:r>
        <w:rPr>
          <w:w w:val="103"/>
          <w:sz w:val="24"/>
          <w:szCs w:val="24"/>
        </w:rPr>
        <w:t xml:space="preserve">ery </w:t>
      </w:r>
      <w:r>
        <w:rPr>
          <w:sz w:val="24"/>
          <w:szCs w:val="24"/>
        </w:rPr>
        <w:t>close</w:t>
      </w:r>
      <w:r>
        <w:rPr>
          <w:spacing w:val="16"/>
          <w:sz w:val="24"/>
          <w:szCs w:val="24"/>
        </w:rPr>
        <w:t xml:space="preserve"> </w:t>
      </w:r>
      <w:r>
        <w:rPr>
          <w:sz w:val="24"/>
          <w:szCs w:val="24"/>
        </w:rPr>
        <w:t>to</w:t>
      </w:r>
      <w:r>
        <w:rPr>
          <w:spacing w:val="52"/>
          <w:sz w:val="24"/>
          <w:szCs w:val="24"/>
        </w:rPr>
        <w:t xml:space="preserve"> </w:t>
      </w:r>
      <w:r>
        <w:rPr>
          <w:sz w:val="24"/>
          <w:szCs w:val="24"/>
        </w:rPr>
        <w:t xml:space="preserve">zero. </w:t>
      </w:r>
      <w:r>
        <w:rPr>
          <w:spacing w:val="27"/>
          <w:sz w:val="24"/>
          <w:szCs w:val="24"/>
        </w:rPr>
        <w:t xml:space="preserve"> </w:t>
      </w:r>
      <w:r>
        <w:rPr>
          <w:sz w:val="24"/>
          <w:szCs w:val="24"/>
        </w:rPr>
        <w:t>Because</w:t>
      </w:r>
      <w:r>
        <w:rPr>
          <w:spacing w:val="47"/>
          <w:sz w:val="24"/>
          <w:szCs w:val="24"/>
        </w:rPr>
        <w:t xml:space="preserve"> </w:t>
      </w:r>
      <w:r>
        <w:rPr>
          <w:sz w:val="24"/>
          <w:szCs w:val="24"/>
        </w:rPr>
        <w:t>SNR</w:t>
      </w:r>
      <w:r>
        <w:rPr>
          <w:spacing w:val="40"/>
          <w:sz w:val="24"/>
          <w:szCs w:val="24"/>
        </w:rPr>
        <w:t xml:space="preserve"> </w:t>
      </w:r>
      <w:r>
        <w:rPr>
          <w:sz w:val="24"/>
          <w:szCs w:val="24"/>
        </w:rPr>
        <w:t>is</w:t>
      </w:r>
      <w:r>
        <w:rPr>
          <w:spacing w:val="28"/>
          <w:sz w:val="24"/>
          <w:szCs w:val="24"/>
        </w:rPr>
        <w:t xml:space="preserve"> </w:t>
      </w:r>
      <w:r>
        <w:rPr>
          <w:sz w:val="24"/>
          <w:szCs w:val="24"/>
        </w:rPr>
        <w:t>the  relati</w:t>
      </w:r>
      <w:r>
        <w:rPr>
          <w:spacing w:val="-5"/>
          <w:sz w:val="24"/>
          <w:szCs w:val="24"/>
        </w:rPr>
        <w:t>v</w:t>
      </w:r>
      <w:r>
        <w:rPr>
          <w:sz w:val="24"/>
          <w:szCs w:val="24"/>
        </w:rPr>
        <w:t xml:space="preserve">e </w:t>
      </w:r>
      <w:r>
        <w:rPr>
          <w:spacing w:val="11"/>
          <w:sz w:val="24"/>
          <w:szCs w:val="24"/>
        </w:rPr>
        <w:t xml:space="preserve"> </w:t>
      </w:r>
      <w:r>
        <w:rPr>
          <w:spacing w:val="7"/>
          <w:sz w:val="24"/>
          <w:szCs w:val="24"/>
        </w:rPr>
        <w:t>p</w:t>
      </w:r>
      <w:r>
        <w:rPr>
          <w:spacing w:val="-6"/>
          <w:sz w:val="24"/>
          <w:szCs w:val="24"/>
        </w:rPr>
        <w:t>o</w:t>
      </w:r>
      <w:r>
        <w:rPr>
          <w:spacing w:val="-7"/>
          <w:sz w:val="24"/>
          <w:szCs w:val="24"/>
        </w:rPr>
        <w:t>w</w:t>
      </w:r>
      <w:r>
        <w:rPr>
          <w:sz w:val="24"/>
          <w:szCs w:val="24"/>
        </w:rPr>
        <w:t>er</w:t>
      </w:r>
      <w:r>
        <w:rPr>
          <w:spacing w:val="39"/>
          <w:sz w:val="24"/>
          <w:szCs w:val="24"/>
        </w:rPr>
        <w:t xml:space="preserve"> </w:t>
      </w:r>
      <w:r>
        <w:rPr>
          <w:sz w:val="24"/>
          <w:szCs w:val="24"/>
        </w:rPr>
        <w:t>of</w:t>
      </w:r>
      <w:r>
        <w:rPr>
          <w:spacing w:val="19"/>
          <w:sz w:val="24"/>
          <w:szCs w:val="24"/>
        </w:rPr>
        <w:t xml:space="preserve"> </w:t>
      </w:r>
      <w:r>
        <w:rPr>
          <w:sz w:val="24"/>
          <w:szCs w:val="24"/>
        </w:rPr>
        <w:t>the  signal</w:t>
      </w:r>
      <w:r>
        <w:rPr>
          <w:spacing w:val="43"/>
          <w:sz w:val="24"/>
          <w:szCs w:val="24"/>
        </w:rPr>
        <w:t xml:space="preserve"> </w:t>
      </w:r>
      <w:r>
        <w:rPr>
          <w:spacing w:val="-6"/>
          <w:sz w:val="24"/>
          <w:szCs w:val="24"/>
        </w:rPr>
        <w:t>ov</w:t>
      </w:r>
      <w:r>
        <w:rPr>
          <w:sz w:val="24"/>
          <w:szCs w:val="24"/>
        </w:rPr>
        <w:t>er</w:t>
      </w:r>
      <w:r>
        <w:rPr>
          <w:spacing w:val="37"/>
          <w:sz w:val="24"/>
          <w:szCs w:val="24"/>
        </w:rPr>
        <w:t xml:space="preserve"> </w:t>
      </w:r>
      <w:r>
        <w:rPr>
          <w:sz w:val="24"/>
          <w:szCs w:val="24"/>
        </w:rPr>
        <w:t>the  ba</w:t>
      </w:r>
      <w:r>
        <w:rPr>
          <w:spacing w:val="-6"/>
          <w:sz w:val="24"/>
          <w:szCs w:val="24"/>
        </w:rPr>
        <w:t>c</w:t>
      </w:r>
      <w:r>
        <w:rPr>
          <w:sz w:val="24"/>
          <w:szCs w:val="24"/>
        </w:rPr>
        <w:t xml:space="preserve">kground </w:t>
      </w:r>
      <w:r>
        <w:rPr>
          <w:spacing w:val="21"/>
          <w:sz w:val="24"/>
          <w:szCs w:val="24"/>
        </w:rPr>
        <w:t xml:space="preserve"> </w:t>
      </w:r>
      <w:r>
        <w:rPr>
          <w:w w:val="101"/>
          <w:sz w:val="24"/>
          <w:szCs w:val="24"/>
        </w:rPr>
        <w:t xml:space="preserve">noise, </w:t>
      </w:r>
      <w:r>
        <w:rPr>
          <w:sz w:val="24"/>
          <w:szCs w:val="24"/>
        </w:rPr>
        <w:t>it</w:t>
      </w:r>
      <w:r>
        <w:rPr>
          <w:spacing w:val="47"/>
          <w:sz w:val="24"/>
          <w:szCs w:val="24"/>
        </w:rPr>
        <w:t xml:space="preserve"> </w:t>
      </w:r>
      <w:r>
        <w:rPr>
          <w:sz w:val="24"/>
          <w:szCs w:val="24"/>
        </w:rPr>
        <w:t>should</w:t>
      </w:r>
      <w:r>
        <w:rPr>
          <w:spacing w:val="44"/>
          <w:sz w:val="24"/>
          <w:szCs w:val="24"/>
        </w:rPr>
        <w:t xml:space="preserve"> </w:t>
      </w:r>
      <w:r>
        <w:rPr>
          <w:sz w:val="24"/>
          <w:szCs w:val="24"/>
        </w:rPr>
        <w:t xml:space="preserve">theoretically </w:t>
      </w:r>
      <w:r>
        <w:rPr>
          <w:spacing w:val="26"/>
          <w:sz w:val="24"/>
          <w:szCs w:val="24"/>
        </w:rPr>
        <w:t xml:space="preserve"> </w:t>
      </w:r>
      <w:r>
        <w:rPr>
          <w:spacing w:val="7"/>
          <w:sz w:val="24"/>
          <w:szCs w:val="24"/>
        </w:rPr>
        <w:t>b</w:t>
      </w:r>
      <w:r>
        <w:rPr>
          <w:sz w:val="24"/>
          <w:szCs w:val="24"/>
        </w:rPr>
        <w:t>e</w:t>
      </w:r>
      <w:r>
        <w:rPr>
          <w:spacing w:val="29"/>
          <w:sz w:val="24"/>
          <w:szCs w:val="24"/>
        </w:rPr>
        <w:t xml:space="preserve"> </w:t>
      </w:r>
      <w:r>
        <w:rPr>
          <w:sz w:val="24"/>
          <w:szCs w:val="24"/>
        </w:rPr>
        <w:t>zero</w:t>
      </w:r>
      <w:r>
        <w:rPr>
          <w:spacing w:val="24"/>
          <w:sz w:val="24"/>
          <w:szCs w:val="24"/>
        </w:rPr>
        <w:t xml:space="preserve"> </w:t>
      </w:r>
      <w:r>
        <w:rPr>
          <w:sz w:val="24"/>
          <w:szCs w:val="24"/>
        </w:rPr>
        <w:t>if</w:t>
      </w:r>
      <w:r>
        <w:rPr>
          <w:spacing w:val="14"/>
          <w:sz w:val="24"/>
          <w:szCs w:val="24"/>
        </w:rPr>
        <w:t xml:space="preserve"> </w:t>
      </w:r>
      <w:r>
        <w:rPr>
          <w:sz w:val="24"/>
          <w:szCs w:val="24"/>
        </w:rPr>
        <w:t xml:space="preserve">there </w:t>
      </w:r>
      <w:r>
        <w:rPr>
          <w:spacing w:val="2"/>
          <w:sz w:val="24"/>
          <w:szCs w:val="24"/>
        </w:rPr>
        <w:t xml:space="preserve"> </w:t>
      </w:r>
      <w:r>
        <w:rPr>
          <w:sz w:val="24"/>
          <w:szCs w:val="24"/>
        </w:rPr>
        <w:t>is</w:t>
      </w:r>
      <w:r>
        <w:rPr>
          <w:spacing w:val="21"/>
          <w:sz w:val="24"/>
          <w:szCs w:val="24"/>
        </w:rPr>
        <w:t xml:space="preserve"> </w:t>
      </w:r>
      <w:r>
        <w:rPr>
          <w:sz w:val="24"/>
          <w:szCs w:val="24"/>
        </w:rPr>
        <w:t>no</w:t>
      </w:r>
      <w:r>
        <w:rPr>
          <w:spacing w:val="29"/>
          <w:sz w:val="24"/>
          <w:szCs w:val="24"/>
        </w:rPr>
        <w:t xml:space="preserve"> </w:t>
      </w:r>
      <w:r>
        <w:rPr>
          <w:sz w:val="24"/>
          <w:szCs w:val="24"/>
        </w:rPr>
        <w:t>signal</w:t>
      </w:r>
      <w:r>
        <w:rPr>
          <w:spacing w:val="35"/>
          <w:sz w:val="24"/>
          <w:szCs w:val="24"/>
        </w:rPr>
        <w:t xml:space="preserve"> </w:t>
      </w:r>
      <w:r>
        <w:rPr>
          <w:sz w:val="24"/>
          <w:szCs w:val="24"/>
        </w:rPr>
        <w:t>prese</w:t>
      </w:r>
      <w:r>
        <w:rPr>
          <w:spacing w:val="-6"/>
          <w:sz w:val="24"/>
          <w:szCs w:val="24"/>
        </w:rPr>
        <w:t>n</w:t>
      </w:r>
      <w:r>
        <w:rPr>
          <w:sz w:val="24"/>
          <w:szCs w:val="24"/>
        </w:rPr>
        <w:t xml:space="preserve">t. </w:t>
      </w:r>
      <w:r>
        <w:rPr>
          <w:spacing w:val="49"/>
          <w:sz w:val="24"/>
          <w:szCs w:val="24"/>
        </w:rPr>
        <w:t xml:space="preserve"> </w:t>
      </w:r>
      <w:r>
        <w:rPr>
          <w:sz w:val="24"/>
          <w:szCs w:val="24"/>
        </w:rPr>
        <w:t>In</w:t>
      </w:r>
      <w:r>
        <w:rPr>
          <w:spacing w:val="38"/>
          <w:sz w:val="24"/>
          <w:szCs w:val="24"/>
        </w:rPr>
        <w:t xml:space="preserve"> </w:t>
      </w:r>
      <w:r>
        <w:rPr>
          <w:sz w:val="24"/>
          <w:szCs w:val="24"/>
        </w:rPr>
        <w:t>reali</w:t>
      </w:r>
      <w:r>
        <w:rPr>
          <w:spacing w:val="-5"/>
          <w:sz w:val="24"/>
          <w:szCs w:val="24"/>
        </w:rPr>
        <w:t>t</w:t>
      </w:r>
      <w:r>
        <w:rPr>
          <w:spacing w:val="-19"/>
          <w:sz w:val="24"/>
          <w:szCs w:val="24"/>
        </w:rPr>
        <w:t>y</w:t>
      </w:r>
      <w:r>
        <w:rPr>
          <w:sz w:val="24"/>
          <w:szCs w:val="24"/>
        </w:rPr>
        <w:t xml:space="preserve">, </w:t>
      </w:r>
      <w:r>
        <w:rPr>
          <w:spacing w:val="11"/>
          <w:sz w:val="24"/>
          <w:szCs w:val="24"/>
        </w:rPr>
        <w:t xml:space="preserve"> </w:t>
      </w:r>
      <w:r>
        <w:rPr>
          <w:sz w:val="24"/>
          <w:szCs w:val="24"/>
        </w:rPr>
        <w:t>h</w:t>
      </w:r>
      <w:r>
        <w:rPr>
          <w:spacing w:val="-6"/>
          <w:sz w:val="24"/>
          <w:szCs w:val="24"/>
        </w:rPr>
        <w:t>ow</w:t>
      </w:r>
      <w:r>
        <w:rPr>
          <w:sz w:val="24"/>
          <w:szCs w:val="24"/>
        </w:rPr>
        <w:t>e</w:t>
      </w:r>
      <w:r>
        <w:rPr>
          <w:spacing w:val="-6"/>
          <w:sz w:val="24"/>
          <w:szCs w:val="24"/>
        </w:rPr>
        <w:t>v</w:t>
      </w:r>
      <w:r>
        <w:rPr>
          <w:sz w:val="24"/>
          <w:szCs w:val="24"/>
        </w:rPr>
        <w:t>er,</w:t>
      </w:r>
      <w:r>
        <w:rPr>
          <w:spacing w:val="37"/>
          <w:sz w:val="24"/>
          <w:szCs w:val="24"/>
        </w:rPr>
        <w:t xml:space="preserve"> </w:t>
      </w:r>
      <w:r>
        <w:rPr>
          <w:sz w:val="24"/>
          <w:szCs w:val="24"/>
        </w:rPr>
        <w:t>the</w:t>
      </w:r>
      <w:r>
        <w:rPr>
          <w:spacing w:val="53"/>
          <w:sz w:val="24"/>
          <w:szCs w:val="24"/>
        </w:rPr>
        <w:t xml:space="preserve"> </w:t>
      </w:r>
      <w:r>
        <w:rPr>
          <w:sz w:val="24"/>
          <w:szCs w:val="24"/>
        </w:rPr>
        <w:t>SNR</w:t>
      </w:r>
      <w:r>
        <w:rPr>
          <w:spacing w:val="33"/>
          <w:sz w:val="24"/>
          <w:szCs w:val="24"/>
        </w:rPr>
        <w:t xml:space="preserve"> </w:t>
      </w:r>
      <w:r>
        <w:rPr>
          <w:sz w:val="24"/>
          <w:szCs w:val="24"/>
        </w:rPr>
        <w:t>is ne</w:t>
      </w:r>
      <w:r>
        <w:rPr>
          <w:spacing w:val="-6"/>
          <w:sz w:val="24"/>
          <w:szCs w:val="24"/>
        </w:rPr>
        <w:t>v</w:t>
      </w:r>
      <w:r>
        <w:rPr>
          <w:sz w:val="24"/>
          <w:szCs w:val="24"/>
        </w:rPr>
        <w:t>er</w:t>
      </w:r>
      <w:r>
        <w:rPr>
          <w:spacing w:val="50"/>
          <w:sz w:val="24"/>
          <w:szCs w:val="24"/>
        </w:rPr>
        <w:t xml:space="preserve"> </w:t>
      </w:r>
      <w:r>
        <w:rPr>
          <w:sz w:val="24"/>
          <w:szCs w:val="24"/>
        </w:rPr>
        <w:t>zero</w:t>
      </w:r>
      <w:r>
        <w:rPr>
          <w:spacing w:val="32"/>
          <w:sz w:val="24"/>
          <w:szCs w:val="24"/>
        </w:rPr>
        <w:t xml:space="preserve"> </w:t>
      </w:r>
      <w:r>
        <w:rPr>
          <w:spacing w:val="7"/>
          <w:sz w:val="24"/>
          <w:szCs w:val="24"/>
        </w:rPr>
        <w:t>b</w:t>
      </w:r>
      <w:r>
        <w:rPr>
          <w:sz w:val="24"/>
          <w:szCs w:val="24"/>
        </w:rPr>
        <w:t>ecause</w:t>
      </w:r>
      <w:r>
        <w:rPr>
          <w:spacing w:val="48"/>
          <w:sz w:val="24"/>
          <w:szCs w:val="24"/>
        </w:rPr>
        <w:t xml:space="preserve"> </w:t>
      </w:r>
      <w:r>
        <w:rPr>
          <w:sz w:val="24"/>
          <w:szCs w:val="24"/>
        </w:rPr>
        <w:t>of</w:t>
      </w:r>
      <w:r>
        <w:rPr>
          <w:spacing w:val="20"/>
          <w:sz w:val="24"/>
          <w:szCs w:val="24"/>
        </w:rPr>
        <w:t xml:space="preserve"> </w:t>
      </w:r>
      <w:r>
        <w:rPr>
          <w:sz w:val="24"/>
          <w:szCs w:val="24"/>
        </w:rPr>
        <w:t>noise’s</w:t>
      </w:r>
      <w:r>
        <w:rPr>
          <w:spacing w:val="13"/>
          <w:sz w:val="24"/>
          <w:szCs w:val="24"/>
        </w:rPr>
        <w:t xml:space="preserve"> </w:t>
      </w:r>
      <w:r>
        <w:rPr>
          <w:sz w:val="24"/>
          <w:szCs w:val="24"/>
        </w:rPr>
        <w:t xml:space="preserve">partial </w:t>
      </w:r>
      <w:r>
        <w:rPr>
          <w:spacing w:val="34"/>
          <w:sz w:val="24"/>
          <w:szCs w:val="24"/>
        </w:rPr>
        <w:t xml:space="preserve"> </w:t>
      </w:r>
      <w:r>
        <w:rPr>
          <w:sz w:val="24"/>
          <w:szCs w:val="24"/>
        </w:rPr>
        <w:t>mat</w:t>
      </w:r>
      <w:r>
        <w:rPr>
          <w:spacing w:val="-6"/>
          <w:sz w:val="24"/>
          <w:szCs w:val="24"/>
        </w:rPr>
        <w:t>c</w:t>
      </w:r>
      <w:r>
        <w:rPr>
          <w:sz w:val="24"/>
          <w:szCs w:val="24"/>
        </w:rPr>
        <w:t xml:space="preserve">hing </w:t>
      </w:r>
      <w:r>
        <w:rPr>
          <w:spacing w:val="22"/>
          <w:sz w:val="24"/>
          <w:szCs w:val="24"/>
        </w:rPr>
        <w:t xml:space="preserve"> </w:t>
      </w:r>
      <w:r>
        <w:rPr>
          <w:sz w:val="24"/>
          <w:szCs w:val="24"/>
        </w:rPr>
        <w:t>with</w:t>
      </w:r>
      <w:r>
        <w:rPr>
          <w:spacing w:val="58"/>
          <w:sz w:val="24"/>
          <w:szCs w:val="24"/>
        </w:rPr>
        <w:t xml:space="preserve"> </w:t>
      </w:r>
      <w:r>
        <w:rPr>
          <w:sz w:val="24"/>
          <w:szCs w:val="24"/>
        </w:rPr>
        <w:t xml:space="preserve">the </w:t>
      </w:r>
      <w:r>
        <w:rPr>
          <w:spacing w:val="1"/>
          <w:sz w:val="24"/>
          <w:szCs w:val="24"/>
        </w:rPr>
        <w:t xml:space="preserve"> </w:t>
      </w:r>
      <w:r>
        <w:rPr>
          <w:sz w:val="24"/>
          <w:szCs w:val="24"/>
        </w:rPr>
        <w:t xml:space="preserve">template.  </w:t>
      </w:r>
      <w:r>
        <w:rPr>
          <w:spacing w:val="37"/>
          <w:sz w:val="24"/>
          <w:szCs w:val="24"/>
        </w:rPr>
        <w:t xml:space="preserve"> </w:t>
      </w:r>
      <w:r>
        <w:rPr>
          <w:sz w:val="24"/>
          <w:szCs w:val="24"/>
        </w:rPr>
        <w:t>N</w:t>
      </w:r>
      <w:r>
        <w:rPr>
          <w:spacing w:val="-6"/>
          <w:sz w:val="24"/>
          <w:szCs w:val="24"/>
        </w:rPr>
        <w:t>o</w:t>
      </w:r>
      <w:r>
        <w:rPr>
          <w:sz w:val="24"/>
          <w:szCs w:val="24"/>
        </w:rPr>
        <w:t>w</w:t>
      </w:r>
      <w:r>
        <w:rPr>
          <w:spacing w:val="24"/>
          <w:sz w:val="24"/>
          <w:szCs w:val="24"/>
        </w:rPr>
        <w:t xml:space="preserve"> </w:t>
      </w:r>
      <w:r>
        <w:rPr>
          <w:sz w:val="24"/>
          <w:szCs w:val="24"/>
        </w:rPr>
        <w:t xml:space="preserve">that </w:t>
      </w:r>
      <w:r>
        <w:rPr>
          <w:spacing w:val="40"/>
          <w:sz w:val="24"/>
          <w:szCs w:val="24"/>
        </w:rPr>
        <w:t xml:space="preserve"> </w:t>
      </w:r>
      <w:r>
        <w:rPr>
          <w:sz w:val="24"/>
          <w:szCs w:val="24"/>
        </w:rPr>
        <w:t xml:space="preserve">the </w:t>
      </w:r>
      <w:r>
        <w:rPr>
          <w:spacing w:val="1"/>
          <w:sz w:val="24"/>
          <w:szCs w:val="24"/>
        </w:rPr>
        <w:t xml:space="preserve"> </w:t>
      </w:r>
      <w:commentRangeStart w:id="93"/>
      <w:r>
        <w:rPr>
          <w:w w:val="104"/>
          <w:sz w:val="24"/>
          <w:szCs w:val="24"/>
        </w:rPr>
        <w:t>i</w:t>
      </w:r>
      <w:r>
        <w:rPr>
          <w:spacing w:val="-6"/>
          <w:w w:val="104"/>
          <w:sz w:val="24"/>
          <w:szCs w:val="24"/>
        </w:rPr>
        <w:t>n</w:t>
      </w:r>
      <w:r>
        <w:rPr>
          <w:w w:val="109"/>
          <w:sz w:val="24"/>
          <w:szCs w:val="24"/>
        </w:rPr>
        <w:t xml:space="preserve">tercept </w:t>
      </w:r>
      <w:commentRangeEnd w:id="93"/>
      <w:r w:rsidR="004C131B">
        <w:rPr>
          <w:rStyle w:val="CommentReference"/>
        </w:rPr>
        <w:commentReference w:id="93"/>
      </w:r>
      <w:r>
        <w:rPr>
          <w:sz w:val="24"/>
          <w:szCs w:val="24"/>
        </w:rPr>
        <w:t>are</w:t>
      </w:r>
      <w:r>
        <w:rPr>
          <w:spacing w:val="36"/>
          <w:sz w:val="24"/>
          <w:szCs w:val="24"/>
        </w:rPr>
        <w:t xml:space="preserve"> </w:t>
      </w:r>
      <w:r>
        <w:rPr>
          <w:sz w:val="24"/>
          <w:szCs w:val="24"/>
        </w:rPr>
        <w:t>close</w:t>
      </w:r>
      <w:r>
        <w:rPr>
          <w:spacing w:val="4"/>
          <w:sz w:val="24"/>
          <w:szCs w:val="24"/>
        </w:rPr>
        <w:t xml:space="preserve"> </w:t>
      </w:r>
      <w:r>
        <w:rPr>
          <w:sz w:val="24"/>
          <w:szCs w:val="24"/>
        </w:rPr>
        <w:t>to</w:t>
      </w:r>
      <w:r>
        <w:rPr>
          <w:spacing w:val="38"/>
          <w:sz w:val="24"/>
          <w:szCs w:val="24"/>
        </w:rPr>
        <w:t xml:space="preserve"> </w:t>
      </w:r>
      <w:r>
        <w:rPr>
          <w:sz w:val="24"/>
          <w:szCs w:val="24"/>
        </w:rPr>
        <w:t>zero,</w:t>
      </w:r>
      <w:r>
        <w:rPr>
          <w:spacing w:val="24"/>
          <w:sz w:val="24"/>
          <w:szCs w:val="24"/>
        </w:rPr>
        <w:t xml:space="preserve"> </w:t>
      </w:r>
      <w:r>
        <w:rPr>
          <w:sz w:val="24"/>
          <w:szCs w:val="24"/>
        </w:rPr>
        <w:t>the</w:t>
      </w:r>
      <w:r>
        <w:rPr>
          <w:spacing w:val="48"/>
          <w:sz w:val="24"/>
          <w:szCs w:val="24"/>
        </w:rPr>
        <w:t xml:space="preserve"> </w:t>
      </w:r>
      <w:r>
        <w:rPr>
          <w:w w:val="106"/>
          <w:sz w:val="24"/>
          <w:szCs w:val="24"/>
        </w:rPr>
        <w:t>extra</w:t>
      </w:r>
      <w:r>
        <w:rPr>
          <w:spacing w:val="7"/>
          <w:w w:val="106"/>
          <w:sz w:val="24"/>
          <w:szCs w:val="24"/>
        </w:rPr>
        <w:t>p</w:t>
      </w:r>
      <w:r>
        <w:rPr>
          <w:w w:val="106"/>
          <w:sz w:val="24"/>
          <w:szCs w:val="24"/>
        </w:rPr>
        <w:t>olations</w:t>
      </w:r>
      <w:r>
        <w:rPr>
          <w:spacing w:val="18"/>
          <w:w w:val="106"/>
          <w:sz w:val="24"/>
          <w:szCs w:val="24"/>
        </w:rPr>
        <w:t xml:space="preserve"> </w:t>
      </w:r>
      <w:r>
        <w:rPr>
          <w:sz w:val="24"/>
          <w:szCs w:val="24"/>
        </w:rPr>
        <w:t>h</w:t>
      </w:r>
      <w:r>
        <w:rPr>
          <w:spacing w:val="-6"/>
          <w:sz w:val="24"/>
          <w:szCs w:val="24"/>
        </w:rPr>
        <w:t>a</w:t>
      </w:r>
      <w:r>
        <w:rPr>
          <w:spacing w:val="-7"/>
          <w:sz w:val="24"/>
          <w:szCs w:val="24"/>
        </w:rPr>
        <w:t>v</w:t>
      </w:r>
      <w:r>
        <w:rPr>
          <w:sz w:val="24"/>
          <w:szCs w:val="24"/>
        </w:rPr>
        <w:t>e</w:t>
      </w:r>
      <w:r>
        <w:rPr>
          <w:spacing w:val="38"/>
          <w:sz w:val="24"/>
          <w:szCs w:val="24"/>
        </w:rPr>
        <w:t xml:space="preserve"> </w:t>
      </w:r>
      <w:r>
        <w:rPr>
          <w:spacing w:val="7"/>
          <w:sz w:val="24"/>
          <w:szCs w:val="24"/>
        </w:rPr>
        <w:t>b</w:t>
      </w:r>
      <w:r>
        <w:rPr>
          <w:sz w:val="24"/>
          <w:szCs w:val="24"/>
        </w:rPr>
        <w:t>ecome</w:t>
      </w:r>
      <w:r>
        <w:rPr>
          <w:spacing w:val="21"/>
          <w:sz w:val="24"/>
          <w:szCs w:val="24"/>
        </w:rPr>
        <w:t xml:space="preserve"> </w:t>
      </w:r>
      <w:r>
        <w:rPr>
          <w:sz w:val="24"/>
          <w:szCs w:val="24"/>
        </w:rPr>
        <w:t>more</w:t>
      </w:r>
      <w:r>
        <w:rPr>
          <w:spacing w:val="29"/>
          <w:sz w:val="24"/>
          <w:szCs w:val="24"/>
        </w:rPr>
        <w:t xml:space="preserve"> </w:t>
      </w:r>
      <w:r>
        <w:rPr>
          <w:w w:val="103"/>
          <w:sz w:val="24"/>
          <w:szCs w:val="24"/>
        </w:rPr>
        <w:t>cred</w:t>
      </w:r>
      <w:r>
        <w:rPr>
          <w:w w:val="102"/>
          <w:sz w:val="24"/>
          <w:szCs w:val="24"/>
        </w:rPr>
        <w:t>ible.</w:t>
      </w:r>
    </w:p>
    <w:p w14:paraId="27308EB9" w14:textId="77777777" w:rsidR="004B03EF" w:rsidRDefault="00F64046">
      <w:pPr>
        <w:spacing w:before="5"/>
        <w:ind w:left="399"/>
        <w:rPr>
          <w:sz w:val="24"/>
          <w:szCs w:val="24"/>
        </w:rPr>
      </w:pPr>
      <w:r>
        <w:rPr>
          <w:sz w:val="24"/>
          <w:szCs w:val="24"/>
        </w:rPr>
        <w:t>Finall</w:t>
      </w:r>
      <w:r>
        <w:rPr>
          <w:spacing w:val="-18"/>
          <w:sz w:val="24"/>
          <w:szCs w:val="24"/>
        </w:rPr>
        <w:t>y</w:t>
      </w:r>
      <w:r>
        <w:rPr>
          <w:sz w:val="24"/>
          <w:szCs w:val="24"/>
        </w:rPr>
        <w:t xml:space="preserve">, </w:t>
      </w:r>
      <w:r>
        <w:rPr>
          <w:spacing w:val="4"/>
          <w:sz w:val="24"/>
          <w:szCs w:val="24"/>
        </w:rPr>
        <w:t xml:space="preserve"> </w:t>
      </w:r>
      <w:r>
        <w:rPr>
          <w:sz w:val="24"/>
          <w:szCs w:val="24"/>
        </w:rPr>
        <w:t>since</w:t>
      </w:r>
      <w:r>
        <w:rPr>
          <w:spacing w:val="25"/>
          <w:sz w:val="24"/>
          <w:szCs w:val="24"/>
        </w:rPr>
        <w:t xml:space="preserve"> </w:t>
      </w:r>
      <w:r>
        <w:rPr>
          <w:sz w:val="24"/>
          <w:szCs w:val="24"/>
        </w:rPr>
        <w:t>the</w:t>
      </w:r>
      <w:r>
        <w:rPr>
          <w:spacing w:val="53"/>
          <w:sz w:val="24"/>
          <w:szCs w:val="24"/>
        </w:rPr>
        <w:t xml:space="preserve"> </w:t>
      </w:r>
      <w:r>
        <w:rPr>
          <w:sz w:val="24"/>
          <w:szCs w:val="24"/>
        </w:rPr>
        <w:t>m</w:t>
      </w:r>
      <w:r>
        <w:rPr>
          <w:spacing w:val="7"/>
          <w:sz w:val="24"/>
          <w:szCs w:val="24"/>
        </w:rPr>
        <w:t>o</w:t>
      </w:r>
      <w:r>
        <w:rPr>
          <w:sz w:val="24"/>
          <w:szCs w:val="24"/>
        </w:rPr>
        <w:t>del</w:t>
      </w:r>
      <w:r>
        <w:rPr>
          <w:spacing w:val="31"/>
          <w:sz w:val="24"/>
          <w:szCs w:val="24"/>
        </w:rPr>
        <w:t xml:space="preserve"> </w:t>
      </w:r>
      <w:r>
        <w:rPr>
          <w:sz w:val="24"/>
          <w:szCs w:val="24"/>
        </w:rPr>
        <w:t>of</w:t>
      </w:r>
      <w:r>
        <w:rPr>
          <w:spacing w:val="12"/>
          <w:sz w:val="24"/>
          <w:szCs w:val="24"/>
        </w:rPr>
        <w:t xml:space="preserve"> </w:t>
      </w:r>
      <w:r>
        <w:rPr>
          <w:sz w:val="24"/>
          <w:szCs w:val="24"/>
        </w:rPr>
        <w:t>linear</w:t>
      </w:r>
      <w:r>
        <w:rPr>
          <w:spacing w:val="47"/>
          <w:sz w:val="24"/>
          <w:szCs w:val="24"/>
        </w:rPr>
        <w:t xml:space="preserve"> </w:t>
      </w:r>
      <w:r>
        <w:rPr>
          <w:sz w:val="24"/>
          <w:szCs w:val="24"/>
        </w:rPr>
        <w:t>regression</w:t>
      </w:r>
      <w:r>
        <w:rPr>
          <w:spacing w:val="35"/>
          <w:sz w:val="24"/>
          <w:szCs w:val="24"/>
        </w:rPr>
        <w:t xml:space="preserve"> </w:t>
      </w:r>
      <w:r>
        <w:rPr>
          <w:sz w:val="24"/>
          <w:szCs w:val="24"/>
        </w:rPr>
        <w:t>in</w:t>
      </w:r>
      <w:r>
        <w:rPr>
          <w:spacing w:val="31"/>
          <w:sz w:val="24"/>
          <w:szCs w:val="24"/>
        </w:rPr>
        <w:t xml:space="preserve"> </w:t>
      </w:r>
      <w:r>
        <w:rPr>
          <w:sz w:val="24"/>
          <w:szCs w:val="24"/>
        </w:rPr>
        <w:t>this</w:t>
      </w:r>
      <w:r>
        <w:rPr>
          <w:spacing w:val="56"/>
          <w:sz w:val="24"/>
          <w:szCs w:val="24"/>
        </w:rPr>
        <w:t xml:space="preserve"> </w:t>
      </w:r>
      <w:r>
        <w:rPr>
          <w:sz w:val="24"/>
          <w:szCs w:val="24"/>
        </w:rPr>
        <w:t>case</w:t>
      </w:r>
      <w:r>
        <w:rPr>
          <w:spacing w:val="28"/>
          <w:sz w:val="24"/>
          <w:szCs w:val="24"/>
        </w:rPr>
        <w:t xml:space="preserve"> </w:t>
      </w:r>
      <w:r>
        <w:rPr>
          <w:sz w:val="24"/>
          <w:szCs w:val="24"/>
        </w:rPr>
        <w:t>is</w:t>
      </w:r>
      <w:r>
        <w:rPr>
          <w:spacing w:val="21"/>
          <w:sz w:val="24"/>
          <w:szCs w:val="24"/>
        </w:rPr>
        <w:t xml:space="preserve"> </w:t>
      </w:r>
      <w:r>
        <w:rPr>
          <w:sz w:val="24"/>
          <w:szCs w:val="24"/>
        </w:rPr>
        <w:t>simply</w:t>
      </w:r>
      <w:r>
        <w:rPr>
          <w:spacing w:val="38"/>
          <w:sz w:val="24"/>
          <w:szCs w:val="24"/>
        </w:rPr>
        <w:t xml:space="preserve"> </w:t>
      </w:r>
      <w:r>
        <w:rPr>
          <w:spacing w:val="14"/>
          <w:sz w:val="24"/>
          <w:szCs w:val="24"/>
        </w:rPr>
        <w:t>S</w:t>
      </w:r>
      <w:r>
        <w:rPr>
          <w:sz w:val="24"/>
          <w:szCs w:val="24"/>
        </w:rPr>
        <w:t>N</w:t>
      </w:r>
      <w:r>
        <w:rPr>
          <w:spacing w:val="-12"/>
          <w:sz w:val="24"/>
          <w:szCs w:val="24"/>
        </w:rPr>
        <w:t xml:space="preserve"> </w:t>
      </w:r>
      <w:r>
        <w:rPr>
          <w:sz w:val="24"/>
          <w:szCs w:val="24"/>
        </w:rPr>
        <w:t>R</w:t>
      </w:r>
      <w:r>
        <w:rPr>
          <w:spacing w:val="37"/>
          <w:sz w:val="24"/>
          <w:szCs w:val="24"/>
        </w:rPr>
        <w:t xml:space="preserve"> </w:t>
      </w:r>
      <w:r>
        <w:rPr>
          <w:w w:val="134"/>
          <w:sz w:val="24"/>
          <w:szCs w:val="24"/>
        </w:rPr>
        <w:t>=</w:t>
      </w:r>
      <w:r>
        <w:rPr>
          <w:spacing w:val="-3"/>
          <w:w w:val="134"/>
          <w:sz w:val="24"/>
          <w:szCs w:val="24"/>
        </w:rPr>
        <w:t xml:space="preserve"> </w:t>
      </w:r>
      <w:r>
        <w:rPr>
          <w:sz w:val="24"/>
          <w:szCs w:val="24"/>
        </w:rPr>
        <w:t>Amp</w:t>
      </w:r>
      <w:r>
        <w:rPr>
          <w:spacing w:val="6"/>
          <w:sz w:val="24"/>
          <w:szCs w:val="24"/>
        </w:rPr>
        <w:t>l</w:t>
      </w:r>
      <w:r>
        <w:rPr>
          <w:sz w:val="24"/>
          <w:szCs w:val="24"/>
        </w:rPr>
        <w:t xml:space="preserve">itude </w:t>
      </w:r>
      <w:r>
        <w:rPr>
          <w:spacing w:val="2"/>
          <w:sz w:val="24"/>
          <w:szCs w:val="24"/>
        </w:rPr>
        <w:t xml:space="preserve"> </w:t>
      </w:r>
      <w:r>
        <w:rPr>
          <w:w w:val="137"/>
          <w:sz w:val="24"/>
          <w:szCs w:val="24"/>
        </w:rPr>
        <w:t>×</w:t>
      </w:r>
    </w:p>
    <w:p w14:paraId="27308EBA" w14:textId="77777777" w:rsidR="004B03EF" w:rsidRDefault="004B03EF">
      <w:pPr>
        <w:spacing w:before="2" w:line="140" w:lineRule="exact"/>
        <w:rPr>
          <w:sz w:val="14"/>
          <w:szCs w:val="14"/>
        </w:rPr>
      </w:pPr>
    </w:p>
    <w:p w14:paraId="27308EBB" w14:textId="77777777" w:rsidR="004B03EF" w:rsidRDefault="00F64046">
      <w:pPr>
        <w:ind w:left="100" w:right="59"/>
        <w:jc w:val="both"/>
        <w:rPr>
          <w:sz w:val="24"/>
          <w:szCs w:val="24"/>
        </w:rPr>
      </w:pPr>
      <w:r>
        <w:rPr>
          <w:spacing w:val="14"/>
          <w:w w:val="107"/>
          <w:sz w:val="24"/>
          <w:szCs w:val="24"/>
        </w:rPr>
        <w:t>S</w:t>
      </w:r>
      <w:r>
        <w:rPr>
          <w:spacing w:val="5"/>
          <w:w w:val="104"/>
          <w:sz w:val="24"/>
          <w:szCs w:val="24"/>
        </w:rPr>
        <w:t>l</w:t>
      </w:r>
      <w:r>
        <w:rPr>
          <w:w w:val="97"/>
          <w:sz w:val="24"/>
          <w:szCs w:val="24"/>
        </w:rPr>
        <w:t>ope</w:t>
      </w:r>
      <w:r>
        <w:rPr>
          <w:spacing w:val="-45"/>
          <w:sz w:val="24"/>
          <w:szCs w:val="24"/>
        </w:rPr>
        <w:t xml:space="preserve"> </w:t>
      </w:r>
      <w:r>
        <w:rPr>
          <w:spacing w:val="15"/>
          <w:w w:val="134"/>
          <w:sz w:val="24"/>
          <w:szCs w:val="24"/>
        </w:rPr>
        <w:t>+</w:t>
      </w:r>
      <w:r>
        <w:rPr>
          <w:w w:val="128"/>
          <w:sz w:val="24"/>
          <w:szCs w:val="24"/>
        </w:rPr>
        <w:t>I</w:t>
      </w:r>
      <w:r>
        <w:rPr>
          <w:spacing w:val="-41"/>
          <w:sz w:val="24"/>
          <w:szCs w:val="24"/>
        </w:rPr>
        <w:t xml:space="preserve"> </w:t>
      </w:r>
      <w:r>
        <w:rPr>
          <w:w w:val="109"/>
          <w:sz w:val="24"/>
          <w:szCs w:val="24"/>
        </w:rPr>
        <w:t>nte</w:t>
      </w:r>
      <w:r>
        <w:rPr>
          <w:spacing w:val="8"/>
          <w:w w:val="109"/>
          <w:sz w:val="24"/>
          <w:szCs w:val="24"/>
        </w:rPr>
        <w:t>r</w:t>
      </w:r>
      <w:r>
        <w:rPr>
          <w:w w:val="109"/>
          <w:sz w:val="24"/>
          <w:szCs w:val="24"/>
        </w:rPr>
        <w:t>cept,</w:t>
      </w:r>
      <w:r>
        <w:rPr>
          <w:spacing w:val="-2"/>
          <w:w w:val="109"/>
          <w:sz w:val="24"/>
          <w:szCs w:val="24"/>
        </w:rPr>
        <w:t xml:space="preserve"> </w:t>
      </w:r>
      <w:commentRangeStart w:id="94"/>
      <w:r>
        <w:rPr>
          <w:sz w:val="24"/>
          <w:szCs w:val="24"/>
        </w:rPr>
        <w:t>the</w:t>
      </w:r>
      <w:r>
        <w:rPr>
          <w:spacing w:val="29"/>
          <w:sz w:val="24"/>
          <w:szCs w:val="24"/>
        </w:rPr>
        <w:t xml:space="preserve"> </w:t>
      </w:r>
      <w:r>
        <w:rPr>
          <w:sz w:val="24"/>
          <w:szCs w:val="24"/>
        </w:rPr>
        <w:t>mean</w:t>
      </w:r>
      <w:r>
        <w:rPr>
          <w:spacing w:val="26"/>
          <w:sz w:val="24"/>
          <w:szCs w:val="24"/>
        </w:rPr>
        <w:t xml:space="preserve"> </w:t>
      </w:r>
      <w:r>
        <w:rPr>
          <w:sz w:val="24"/>
          <w:szCs w:val="24"/>
        </w:rPr>
        <w:t>SNR</w:t>
      </w:r>
      <w:r>
        <w:rPr>
          <w:spacing w:val="9"/>
          <w:sz w:val="24"/>
          <w:szCs w:val="24"/>
        </w:rPr>
        <w:t xml:space="preserve"> </w:t>
      </w:r>
      <w:r>
        <w:rPr>
          <w:sz w:val="24"/>
          <w:szCs w:val="24"/>
        </w:rPr>
        <w:t>at</w:t>
      </w:r>
      <w:r>
        <w:rPr>
          <w:spacing w:val="35"/>
          <w:sz w:val="24"/>
          <w:szCs w:val="24"/>
        </w:rPr>
        <w:t xml:space="preserve"> </w:t>
      </w:r>
      <w:r>
        <w:rPr>
          <w:sz w:val="24"/>
          <w:szCs w:val="24"/>
        </w:rPr>
        <w:t>amplification</w:t>
      </w:r>
      <w:r>
        <w:rPr>
          <w:spacing w:val="39"/>
          <w:sz w:val="24"/>
          <w:szCs w:val="24"/>
        </w:rPr>
        <w:t xml:space="preserve"> </w:t>
      </w:r>
      <w:r>
        <w:rPr>
          <w:sz w:val="24"/>
          <w:szCs w:val="24"/>
        </w:rPr>
        <w:t>equals</w:t>
      </w:r>
      <w:r>
        <w:rPr>
          <w:spacing w:val="18"/>
          <w:sz w:val="24"/>
          <w:szCs w:val="24"/>
        </w:rPr>
        <w:t xml:space="preserve"> </w:t>
      </w:r>
      <w:r>
        <w:rPr>
          <w:sz w:val="24"/>
          <w:szCs w:val="24"/>
        </w:rPr>
        <w:t>one</w:t>
      </w:r>
      <w:r>
        <w:rPr>
          <w:spacing w:val="3"/>
          <w:sz w:val="24"/>
          <w:szCs w:val="24"/>
        </w:rPr>
        <w:t xml:space="preserve"> </w:t>
      </w:r>
      <w:r>
        <w:rPr>
          <w:spacing w:val="-7"/>
          <w:sz w:val="24"/>
          <w:szCs w:val="24"/>
        </w:rPr>
        <w:t>w</w:t>
      </w:r>
      <w:r>
        <w:rPr>
          <w:sz w:val="24"/>
          <w:szCs w:val="24"/>
        </w:rPr>
        <w:t>ere</w:t>
      </w:r>
      <w:r>
        <w:rPr>
          <w:spacing w:val="1"/>
          <w:sz w:val="24"/>
          <w:szCs w:val="24"/>
        </w:rPr>
        <w:t xml:space="preserve"> </w:t>
      </w:r>
      <w:r>
        <w:rPr>
          <w:sz w:val="24"/>
          <w:szCs w:val="24"/>
        </w:rPr>
        <w:t>easily</w:t>
      </w:r>
      <w:r>
        <w:rPr>
          <w:spacing w:val="6"/>
          <w:sz w:val="24"/>
          <w:szCs w:val="24"/>
        </w:rPr>
        <w:t xml:space="preserve"> </w:t>
      </w:r>
      <w:r>
        <w:rPr>
          <w:w w:val="107"/>
          <w:sz w:val="24"/>
          <w:szCs w:val="24"/>
        </w:rPr>
        <w:t>extra</w:t>
      </w:r>
      <w:r>
        <w:rPr>
          <w:spacing w:val="7"/>
          <w:w w:val="107"/>
          <w:sz w:val="24"/>
          <w:szCs w:val="24"/>
        </w:rPr>
        <w:t>p</w:t>
      </w:r>
      <w:r>
        <w:rPr>
          <w:w w:val="107"/>
          <w:sz w:val="24"/>
          <w:szCs w:val="24"/>
        </w:rPr>
        <w:t>olated</w:t>
      </w:r>
      <w:commentRangeEnd w:id="94"/>
      <w:r w:rsidR="00151837">
        <w:rPr>
          <w:rStyle w:val="CommentReference"/>
        </w:rPr>
        <w:commentReference w:id="94"/>
      </w:r>
      <w:r>
        <w:rPr>
          <w:w w:val="107"/>
          <w:sz w:val="24"/>
          <w:szCs w:val="24"/>
        </w:rPr>
        <w:t>,</w:t>
      </w:r>
      <w:r>
        <w:rPr>
          <w:spacing w:val="5"/>
          <w:w w:val="107"/>
          <w:sz w:val="24"/>
          <w:szCs w:val="24"/>
        </w:rPr>
        <w:t xml:space="preserve"> </w:t>
      </w:r>
      <w:r>
        <w:rPr>
          <w:w w:val="107"/>
          <w:sz w:val="24"/>
          <w:szCs w:val="24"/>
        </w:rPr>
        <w:t>whi</w:t>
      </w:r>
      <w:r>
        <w:rPr>
          <w:spacing w:val="-6"/>
          <w:w w:val="107"/>
          <w:sz w:val="24"/>
          <w:szCs w:val="24"/>
        </w:rPr>
        <w:t>c</w:t>
      </w:r>
      <w:r>
        <w:rPr>
          <w:w w:val="108"/>
          <w:sz w:val="24"/>
          <w:szCs w:val="24"/>
        </w:rPr>
        <w:t>h</w:t>
      </w:r>
    </w:p>
    <w:p w14:paraId="27308EBC" w14:textId="77777777" w:rsidR="004B03EF" w:rsidRDefault="004B03EF">
      <w:pPr>
        <w:spacing w:before="7" w:line="160" w:lineRule="exact"/>
        <w:rPr>
          <w:sz w:val="17"/>
          <w:szCs w:val="17"/>
        </w:rPr>
      </w:pPr>
    </w:p>
    <w:p w14:paraId="27308EBD" w14:textId="77777777" w:rsidR="004B03EF" w:rsidRDefault="004B03EF">
      <w:pPr>
        <w:spacing w:line="200" w:lineRule="exact"/>
      </w:pPr>
    </w:p>
    <w:p w14:paraId="27308EBE" w14:textId="77777777" w:rsidR="004B03EF" w:rsidRDefault="00F64046">
      <w:pPr>
        <w:ind w:left="100" w:right="4669"/>
        <w:jc w:val="both"/>
        <w:rPr>
          <w:sz w:val="24"/>
          <w:szCs w:val="24"/>
        </w:rPr>
        <w:sectPr w:rsidR="004B03EF">
          <w:pgSz w:w="11920" w:h="16840"/>
          <w:pgMar w:top="940" w:right="1040" w:bottom="280" w:left="134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5"/>
          <w:sz w:val="24"/>
          <w:szCs w:val="24"/>
        </w:rPr>
        <w:t xml:space="preserve"> </w:t>
      </w:r>
      <w:r>
        <w:rPr>
          <w:sz w:val="24"/>
          <w:szCs w:val="24"/>
        </w:rPr>
        <w:t>9</w:t>
      </w:r>
    </w:p>
    <w:p w14:paraId="27308EBF" w14:textId="77777777" w:rsidR="004B03EF" w:rsidRDefault="004B03EF">
      <w:pPr>
        <w:spacing w:before="5" w:line="160" w:lineRule="exact"/>
        <w:rPr>
          <w:sz w:val="17"/>
          <w:szCs w:val="17"/>
        </w:rPr>
      </w:pPr>
    </w:p>
    <w:p w14:paraId="27308EC0" w14:textId="77777777" w:rsidR="004B03EF" w:rsidRDefault="004B03EF">
      <w:pPr>
        <w:spacing w:line="200" w:lineRule="exact"/>
      </w:pPr>
    </w:p>
    <w:p w14:paraId="27308EC1" w14:textId="77777777" w:rsidR="004B03EF" w:rsidRDefault="004B03EF">
      <w:pPr>
        <w:spacing w:line="200" w:lineRule="exact"/>
      </w:pPr>
    </w:p>
    <w:p w14:paraId="27308EC2" w14:textId="77777777" w:rsidR="004B03EF" w:rsidRDefault="004B03EF">
      <w:pPr>
        <w:spacing w:line="200" w:lineRule="exact"/>
      </w:pPr>
    </w:p>
    <w:p w14:paraId="27308EC3" w14:textId="77777777" w:rsidR="004B03EF" w:rsidRDefault="00F64046">
      <w:pPr>
        <w:spacing w:before="15"/>
        <w:ind w:left="62" w:right="63"/>
        <w:jc w:val="center"/>
        <w:rPr>
          <w:sz w:val="24"/>
          <w:szCs w:val="24"/>
        </w:rPr>
      </w:pPr>
      <w:r>
        <w:rPr>
          <w:spacing w:val="-20"/>
          <w:sz w:val="24"/>
          <w:szCs w:val="24"/>
        </w:rPr>
        <w:t>T</w:t>
      </w:r>
      <w:r>
        <w:rPr>
          <w:sz w:val="24"/>
          <w:szCs w:val="24"/>
        </w:rPr>
        <w:t>ABLE</w:t>
      </w:r>
      <w:r>
        <w:rPr>
          <w:spacing w:val="57"/>
          <w:sz w:val="24"/>
          <w:szCs w:val="24"/>
        </w:rPr>
        <w:t xml:space="preserve"> </w:t>
      </w:r>
      <w:r>
        <w:rPr>
          <w:spacing w:val="7"/>
          <w:sz w:val="24"/>
          <w:szCs w:val="24"/>
        </w:rPr>
        <w:t>I</w:t>
      </w:r>
      <w:r>
        <w:rPr>
          <w:sz w:val="24"/>
          <w:szCs w:val="24"/>
        </w:rPr>
        <w:t>I:</w:t>
      </w:r>
      <w:r>
        <w:rPr>
          <w:spacing w:val="22"/>
          <w:sz w:val="24"/>
          <w:szCs w:val="24"/>
        </w:rPr>
        <w:t xml:space="preserve"> </w:t>
      </w:r>
      <w:r>
        <w:rPr>
          <w:sz w:val="24"/>
          <w:szCs w:val="24"/>
        </w:rPr>
        <w:t>These</w:t>
      </w:r>
      <w:r>
        <w:rPr>
          <w:spacing w:val="39"/>
          <w:sz w:val="24"/>
          <w:szCs w:val="24"/>
        </w:rPr>
        <w:t xml:space="preserve"> </w:t>
      </w:r>
      <w:r>
        <w:rPr>
          <w:sz w:val="24"/>
          <w:szCs w:val="24"/>
        </w:rPr>
        <w:t>are</w:t>
      </w:r>
      <w:r>
        <w:rPr>
          <w:spacing w:val="34"/>
          <w:sz w:val="24"/>
          <w:szCs w:val="24"/>
        </w:rPr>
        <w:t xml:space="preserve"> </w:t>
      </w:r>
      <w:r>
        <w:rPr>
          <w:sz w:val="24"/>
          <w:szCs w:val="24"/>
        </w:rPr>
        <w:t>the</w:t>
      </w:r>
      <w:r>
        <w:rPr>
          <w:spacing w:val="45"/>
          <w:sz w:val="24"/>
          <w:szCs w:val="24"/>
        </w:rPr>
        <w:t xml:space="preserve"> </w:t>
      </w:r>
      <w:r>
        <w:rPr>
          <w:w w:val="109"/>
          <w:sz w:val="24"/>
          <w:szCs w:val="24"/>
        </w:rPr>
        <w:t>statistics</w:t>
      </w:r>
      <w:r>
        <w:rPr>
          <w:spacing w:val="12"/>
          <w:w w:val="109"/>
          <w:sz w:val="24"/>
          <w:szCs w:val="24"/>
        </w:rPr>
        <w:t xml:space="preserve"> </w:t>
      </w:r>
      <w:r>
        <w:rPr>
          <w:sz w:val="24"/>
          <w:szCs w:val="24"/>
        </w:rPr>
        <w:t xml:space="preserve">calculated </w:t>
      </w:r>
      <w:r>
        <w:rPr>
          <w:spacing w:val="6"/>
          <w:sz w:val="24"/>
          <w:szCs w:val="24"/>
        </w:rPr>
        <w:t xml:space="preserve"> </w:t>
      </w:r>
      <w:r>
        <w:rPr>
          <w:sz w:val="24"/>
          <w:szCs w:val="24"/>
        </w:rPr>
        <w:t>from</w:t>
      </w:r>
      <w:r>
        <w:rPr>
          <w:spacing w:val="21"/>
          <w:sz w:val="24"/>
          <w:szCs w:val="24"/>
        </w:rPr>
        <w:t xml:space="preserve"> </w:t>
      </w:r>
      <w:r>
        <w:rPr>
          <w:sz w:val="24"/>
          <w:szCs w:val="24"/>
        </w:rPr>
        <w:t>the</w:t>
      </w:r>
      <w:r>
        <w:rPr>
          <w:spacing w:val="45"/>
          <w:sz w:val="24"/>
          <w:szCs w:val="24"/>
        </w:rPr>
        <w:t xml:space="preserve"> </w:t>
      </w:r>
      <w:r>
        <w:rPr>
          <w:sz w:val="24"/>
          <w:szCs w:val="24"/>
        </w:rPr>
        <w:t>mean-SNR</w:t>
      </w:r>
      <w:r>
        <w:rPr>
          <w:spacing w:val="49"/>
          <w:sz w:val="24"/>
          <w:szCs w:val="24"/>
        </w:rPr>
        <w:t xml:space="preserve"> </w:t>
      </w:r>
      <w:r>
        <w:rPr>
          <w:sz w:val="24"/>
          <w:szCs w:val="24"/>
        </w:rPr>
        <w:t>series</w:t>
      </w:r>
      <w:r>
        <w:rPr>
          <w:spacing w:val="16"/>
          <w:sz w:val="24"/>
          <w:szCs w:val="24"/>
        </w:rPr>
        <w:t xml:space="preserve"> </w:t>
      </w:r>
      <w:r>
        <w:rPr>
          <w:sz w:val="24"/>
          <w:szCs w:val="24"/>
        </w:rPr>
        <w:t>in</w:t>
      </w:r>
      <w:r>
        <w:rPr>
          <w:spacing w:val="23"/>
          <w:sz w:val="24"/>
          <w:szCs w:val="24"/>
        </w:rPr>
        <w:t xml:space="preserve"> </w:t>
      </w:r>
      <w:r>
        <w:rPr>
          <w:sz w:val="24"/>
          <w:szCs w:val="24"/>
        </w:rPr>
        <w:t>section</w:t>
      </w:r>
      <w:r>
        <w:rPr>
          <w:spacing w:val="37"/>
          <w:sz w:val="24"/>
          <w:szCs w:val="24"/>
        </w:rPr>
        <w:t xml:space="preserve"> </w:t>
      </w:r>
      <w:r>
        <w:rPr>
          <w:sz w:val="24"/>
          <w:szCs w:val="24"/>
        </w:rPr>
        <w:t>IV</w:t>
      </w:r>
      <w:r>
        <w:rPr>
          <w:spacing w:val="-16"/>
          <w:sz w:val="24"/>
          <w:szCs w:val="24"/>
        </w:rPr>
        <w:t xml:space="preserve"> </w:t>
      </w:r>
      <w:r>
        <w:rPr>
          <w:sz w:val="24"/>
          <w:szCs w:val="24"/>
        </w:rPr>
        <w:t>B</w:t>
      </w:r>
      <w:r>
        <w:rPr>
          <w:spacing w:val="21"/>
          <w:sz w:val="24"/>
          <w:szCs w:val="24"/>
        </w:rPr>
        <w:t xml:space="preserve"> </w:t>
      </w:r>
      <w:r>
        <w:rPr>
          <w:spacing w:val="-6"/>
          <w:w w:val="108"/>
          <w:sz w:val="24"/>
          <w:szCs w:val="24"/>
        </w:rPr>
        <w:t>b</w:t>
      </w:r>
      <w:r>
        <w:rPr>
          <w:w w:val="102"/>
          <w:sz w:val="24"/>
          <w:szCs w:val="24"/>
        </w:rPr>
        <w:t>y</w:t>
      </w:r>
    </w:p>
    <w:p w14:paraId="27308EC4" w14:textId="77777777" w:rsidR="004B03EF" w:rsidRDefault="004B03EF">
      <w:pPr>
        <w:spacing w:before="2" w:line="140" w:lineRule="exact"/>
        <w:rPr>
          <w:sz w:val="14"/>
          <w:szCs w:val="14"/>
        </w:rPr>
      </w:pPr>
    </w:p>
    <w:p w14:paraId="27308EC5" w14:textId="77777777" w:rsidR="004B03EF" w:rsidRDefault="00B601E9">
      <w:pPr>
        <w:ind w:left="1655" w:right="1761"/>
        <w:jc w:val="center"/>
        <w:rPr>
          <w:sz w:val="24"/>
          <w:szCs w:val="24"/>
        </w:rPr>
      </w:pPr>
      <w:r>
        <w:pict w14:anchorId="273090CD">
          <v:group id="_x0000_s2597" style="position:absolute;left:0;text-align:left;margin-left:134.25pt;margin-top:20.45pt;width:341.8pt;height:2.4pt;z-index:-1464;mso-position-horizontal-relative:page" coordorigin="2685,409" coordsize="6836,48">
            <v:polyline id="_x0000_s2599" style="position:absolute" points="5378,826,12205,826" coordorigin="2689,413" coordsize="6828,0" filled="f" strokeweight="5055emu">
              <v:path arrowok="t"/>
            </v:polyline>
            <v:polyline id="_x0000_s2598" style="position:absolute" points="5378,906,12205,906" coordorigin="2689,453" coordsize="6828,0" filled="f" strokeweight="5055emu">
              <v:path arrowok="t"/>
            </v:polyline>
            <w10:wrap anchorx="page"/>
          </v:group>
        </w:pict>
      </w:r>
      <w:r w:rsidR="00F64046">
        <w:rPr>
          <w:sz w:val="24"/>
          <w:szCs w:val="24"/>
        </w:rPr>
        <w:t>linear</w:t>
      </w:r>
      <w:r w:rsidR="00F64046">
        <w:rPr>
          <w:spacing w:val="41"/>
          <w:sz w:val="24"/>
          <w:szCs w:val="24"/>
        </w:rPr>
        <w:t xml:space="preserve"> </w:t>
      </w:r>
      <w:r w:rsidR="00F64046">
        <w:rPr>
          <w:sz w:val="24"/>
          <w:szCs w:val="24"/>
        </w:rPr>
        <w:t xml:space="preserve">regression. </w:t>
      </w:r>
      <w:r w:rsidR="00F64046">
        <w:rPr>
          <w:spacing w:val="7"/>
          <w:sz w:val="24"/>
          <w:szCs w:val="24"/>
        </w:rPr>
        <w:t xml:space="preserve"> </w:t>
      </w:r>
      <w:r w:rsidR="00F64046">
        <w:rPr>
          <w:sz w:val="24"/>
          <w:szCs w:val="24"/>
        </w:rPr>
        <w:t>The</w:t>
      </w:r>
      <w:r w:rsidR="00F64046">
        <w:rPr>
          <w:spacing w:val="49"/>
          <w:sz w:val="24"/>
          <w:szCs w:val="24"/>
        </w:rPr>
        <w:t xml:space="preserve"> </w:t>
      </w:r>
      <w:r w:rsidR="00F64046">
        <w:rPr>
          <w:sz w:val="24"/>
          <w:szCs w:val="24"/>
        </w:rPr>
        <w:t>fifth</w:t>
      </w:r>
      <w:r w:rsidR="00F64046">
        <w:rPr>
          <w:spacing w:val="27"/>
          <w:sz w:val="24"/>
          <w:szCs w:val="24"/>
        </w:rPr>
        <w:t xml:space="preserve"> </w:t>
      </w:r>
      <w:r w:rsidR="00F64046">
        <w:rPr>
          <w:sz w:val="24"/>
          <w:szCs w:val="24"/>
        </w:rPr>
        <w:t>column</w:t>
      </w:r>
      <w:r w:rsidR="00F64046">
        <w:rPr>
          <w:spacing w:val="33"/>
          <w:sz w:val="24"/>
          <w:szCs w:val="24"/>
        </w:rPr>
        <w:t xml:space="preserve"> </w:t>
      </w:r>
      <w:r w:rsidR="00F64046">
        <w:rPr>
          <w:sz w:val="24"/>
          <w:szCs w:val="24"/>
        </w:rPr>
        <w:t>lists</w:t>
      </w:r>
      <w:r w:rsidR="00F64046">
        <w:rPr>
          <w:spacing w:val="34"/>
          <w:sz w:val="24"/>
          <w:szCs w:val="24"/>
        </w:rPr>
        <w:t xml:space="preserve"> </w:t>
      </w:r>
      <w:r w:rsidR="00F64046">
        <w:rPr>
          <w:sz w:val="24"/>
          <w:szCs w:val="24"/>
        </w:rPr>
        <w:t>the</w:t>
      </w:r>
      <w:r w:rsidR="00F64046">
        <w:rPr>
          <w:spacing w:val="47"/>
          <w:sz w:val="24"/>
          <w:szCs w:val="24"/>
        </w:rPr>
        <w:t xml:space="preserve"> </w:t>
      </w:r>
      <w:r w:rsidR="00F64046">
        <w:rPr>
          <w:w w:val="109"/>
          <w:sz w:val="24"/>
          <w:szCs w:val="24"/>
        </w:rPr>
        <w:t>extra</w:t>
      </w:r>
      <w:r w:rsidR="00F64046">
        <w:rPr>
          <w:spacing w:val="7"/>
          <w:w w:val="109"/>
          <w:sz w:val="24"/>
          <w:szCs w:val="24"/>
        </w:rPr>
        <w:t>p</w:t>
      </w:r>
      <w:r w:rsidR="00F64046">
        <w:rPr>
          <w:w w:val="104"/>
          <w:sz w:val="24"/>
          <w:szCs w:val="24"/>
        </w:rPr>
        <w:t>olations.</w:t>
      </w:r>
    </w:p>
    <w:p w14:paraId="27308EC6" w14:textId="77777777" w:rsidR="004B03EF" w:rsidRDefault="004B03EF">
      <w:pPr>
        <w:spacing w:before="6" w:line="220" w:lineRule="exact"/>
        <w:rPr>
          <w:sz w:val="22"/>
          <w:szCs w:val="22"/>
        </w:rPr>
      </w:pPr>
    </w:p>
    <w:p w14:paraId="27308EC7" w14:textId="77777777" w:rsidR="004B03EF" w:rsidRDefault="00F64046">
      <w:pPr>
        <w:spacing w:before="29"/>
        <w:ind w:left="1389"/>
        <w:rPr>
          <w:sz w:val="22"/>
          <w:szCs w:val="22"/>
        </w:rPr>
      </w:pPr>
      <w:r>
        <w:rPr>
          <w:sz w:val="22"/>
          <w:szCs w:val="22"/>
        </w:rPr>
        <w:t>File</w:t>
      </w:r>
      <w:r>
        <w:rPr>
          <w:spacing w:val="35"/>
          <w:sz w:val="22"/>
          <w:szCs w:val="22"/>
        </w:rPr>
        <w:t xml:space="preserve"> </w:t>
      </w:r>
      <w:r>
        <w:rPr>
          <w:sz w:val="22"/>
          <w:szCs w:val="22"/>
        </w:rPr>
        <w:t>Nu</w:t>
      </w:r>
      <w:r>
        <w:rPr>
          <w:spacing w:val="-6"/>
          <w:sz w:val="22"/>
          <w:szCs w:val="22"/>
        </w:rPr>
        <w:t>m</w:t>
      </w:r>
      <w:r>
        <w:rPr>
          <w:spacing w:val="6"/>
          <w:sz w:val="22"/>
          <w:szCs w:val="22"/>
        </w:rPr>
        <w:t>b</w:t>
      </w:r>
      <w:r>
        <w:rPr>
          <w:sz w:val="22"/>
          <w:szCs w:val="22"/>
        </w:rPr>
        <w:t xml:space="preserve">er </w:t>
      </w:r>
      <w:r>
        <w:rPr>
          <w:spacing w:val="18"/>
          <w:sz w:val="22"/>
          <w:szCs w:val="22"/>
        </w:rPr>
        <w:t xml:space="preserve"> </w:t>
      </w:r>
      <w:r>
        <w:rPr>
          <w:sz w:val="22"/>
          <w:szCs w:val="22"/>
        </w:rPr>
        <w:t>Slo</w:t>
      </w:r>
      <w:r>
        <w:rPr>
          <w:spacing w:val="6"/>
          <w:sz w:val="22"/>
          <w:szCs w:val="22"/>
        </w:rPr>
        <w:t>p</w:t>
      </w:r>
      <w:r>
        <w:rPr>
          <w:sz w:val="22"/>
          <w:szCs w:val="22"/>
        </w:rPr>
        <w:t>e</w:t>
      </w:r>
      <w:r>
        <w:rPr>
          <w:spacing w:val="32"/>
          <w:sz w:val="22"/>
          <w:szCs w:val="22"/>
        </w:rPr>
        <w:t xml:space="preserve"> </w:t>
      </w:r>
      <w:r>
        <w:rPr>
          <w:w w:val="110"/>
          <w:sz w:val="22"/>
          <w:szCs w:val="22"/>
        </w:rPr>
        <w:t>I</w:t>
      </w:r>
      <w:r>
        <w:rPr>
          <w:spacing w:val="-7"/>
          <w:w w:val="110"/>
          <w:sz w:val="22"/>
          <w:szCs w:val="22"/>
        </w:rPr>
        <w:t>n</w:t>
      </w:r>
      <w:r>
        <w:rPr>
          <w:w w:val="110"/>
          <w:sz w:val="22"/>
          <w:szCs w:val="22"/>
        </w:rPr>
        <w:t xml:space="preserve">tercept          </w:t>
      </w:r>
      <w:r>
        <w:rPr>
          <w:spacing w:val="28"/>
          <w:w w:val="110"/>
          <w:sz w:val="22"/>
          <w:szCs w:val="22"/>
        </w:rPr>
        <w:t xml:space="preserve"> </w:t>
      </w:r>
      <w:r>
        <w:rPr>
          <w:spacing w:val="2"/>
          <w:sz w:val="22"/>
          <w:szCs w:val="22"/>
        </w:rPr>
        <w:t>R</w:t>
      </w:r>
      <w:r>
        <w:rPr>
          <w:position w:val="8"/>
          <w:sz w:val="16"/>
          <w:szCs w:val="16"/>
        </w:rPr>
        <w:t xml:space="preserve">2                 </w:t>
      </w:r>
      <w:r>
        <w:rPr>
          <w:spacing w:val="1"/>
          <w:position w:val="8"/>
          <w:sz w:val="16"/>
          <w:szCs w:val="16"/>
        </w:rPr>
        <w:t xml:space="preserve"> </w:t>
      </w:r>
      <w:r>
        <w:rPr>
          <w:w w:val="110"/>
          <w:sz w:val="22"/>
          <w:szCs w:val="22"/>
        </w:rPr>
        <w:t>Extra</w:t>
      </w:r>
      <w:r>
        <w:rPr>
          <w:spacing w:val="8"/>
          <w:w w:val="110"/>
          <w:sz w:val="22"/>
          <w:szCs w:val="22"/>
        </w:rPr>
        <w:t>p</w:t>
      </w:r>
      <w:r>
        <w:rPr>
          <w:w w:val="110"/>
          <w:sz w:val="22"/>
          <w:szCs w:val="22"/>
        </w:rPr>
        <w:t>olated</w:t>
      </w:r>
      <w:r>
        <w:rPr>
          <w:spacing w:val="19"/>
          <w:w w:val="110"/>
          <w:sz w:val="22"/>
          <w:szCs w:val="22"/>
        </w:rPr>
        <w:t xml:space="preserve"> </w:t>
      </w:r>
      <w:r>
        <w:rPr>
          <w:sz w:val="22"/>
          <w:szCs w:val="22"/>
        </w:rPr>
        <w:t>Mean</w:t>
      </w:r>
      <w:r>
        <w:rPr>
          <w:spacing w:val="43"/>
          <w:sz w:val="22"/>
          <w:szCs w:val="22"/>
        </w:rPr>
        <w:t xml:space="preserve"> </w:t>
      </w:r>
      <w:r>
        <w:rPr>
          <w:w w:val="104"/>
          <w:sz w:val="22"/>
          <w:szCs w:val="22"/>
        </w:rPr>
        <w:t>SNR</w:t>
      </w:r>
    </w:p>
    <w:p w14:paraId="27308EC8" w14:textId="77777777" w:rsidR="004B03EF" w:rsidRDefault="004B03EF">
      <w:pPr>
        <w:spacing w:line="80" w:lineRule="exact"/>
        <w:rPr>
          <w:sz w:val="9"/>
          <w:szCs w:val="9"/>
        </w:rPr>
      </w:pPr>
    </w:p>
    <w:tbl>
      <w:tblPr>
        <w:tblW w:w="0" w:type="auto"/>
        <w:tblInd w:w="1348" w:type="dxa"/>
        <w:tblLayout w:type="fixed"/>
        <w:tblCellMar>
          <w:left w:w="0" w:type="dxa"/>
          <w:right w:w="0" w:type="dxa"/>
        </w:tblCellMar>
        <w:tblLook w:val="01E0" w:firstRow="1" w:lastRow="1" w:firstColumn="1" w:lastColumn="1" w:noHBand="0" w:noVBand="0"/>
      </w:tblPr>
      <w:tblGrid>
        <w:gridCol w:w="1041"/>
        <w:gridCol w:w="905"/>
        <w:gridCol w:w="800"/>
        <w:gridCol w:w="2100"/>
        <w:gridCol w:w="1982"/>
      </w:tblGrid>
      <w:tr w:rsidR="004B03EF" w14:paraId="27308ECE" w14:textId="77777777">
        <w:trPr>
          <w:trHeight w:hRule="exact" w:val="466"/>
        </w:trPr>
        <w:tc>
          <w:tcPr>
            <w:tcW w:w="1041" w:type="dxa"/>
            <w:tcBorders>
              <w:top w:val="single" w:sz="3" w:space="0" w:color="000000"/>
              <w:left w:val="nil"/>
              <w:bottom w:val="nil"/>
              <w:right w:val="nil"/>
            </w:tcBorders>
          </w:tcPr>
          <w:p w14:paraId="27308EC9" w14:textId="77777777" w:rsidR="004B03EF" w:rsidRDefault="00F64046">
            <w:pPr>
              <w:spacing w:before="98"/>
              <w:ind w:left="587"/>
              <w:rPr>
                <w:sz w:val="22"/>
                <w:szCs w:val="22"/>
              </w:rPr>
            </w:pPr>
            <w:r>
              <w:rPr>
                <w:sz w:val="22"/>
                <w:szCs w:val="22"/>
              </w:rPr>
              <w:t>1</w:t>
            </w:r>
          </w:p>
        </w:tc>
        <w:tc>
          <w:tcPr>
            <w:tcW w:w="905" w:type="dxa"/>
            <w:tcBorders>
              <w:top w:val="single" w:sz="3" w:space="0" w:color="000000"/>
              <w:left w:val="nil"/>
              <w:bottom w:val="nil"/>
              <w:right w:val="nil"/>
            </w:tcBorders>
          </w:tcPr>
          <w:p w14:paraId="27308ECA" w14:textId="77777777" w:rsidR="004B03EF" w:rsidRDefault="00F64046">
            <w:pPr>
              <w:spacing w:before="98"/>
              <w:ind w:left="291"/>
              <w:rPr>
                <w:sz w:val="22"/>
                <w:szCs w:val="22"/>
              </w:rPr>
            </w:pPr>
            <w:r>
              <w:rPr>
                <w:sz w:val="22"/>
                <w:szCs w:val="22"/>
              </w:rPr>
              <w:t>4.167</w:t>
            </w:r>
          </w:p>
        </w:tc>
        <w:tc>
          <w:tcPr>
            <w:tcW w:w="800" w:type="dxa"/>
            <w:tcBorders>
              <w:top w:val="single" w:sz="3" w:space="0" w:color="000000"/>
              <w:left w:val="nil"/>
              <w:bottom w:val="nil"/>
              <w:right w:val="nil"/>
            </w:tcBorders>
          </w:tcPr>
          <w:p w14:paraId="27308ECB" w14:textId="77777777" w:rsidR="004B03EF" w:rsidRDefault="00F64046">
            <w:pPr>
              <w:spacing w:before="98"/>
              <w:ind w:left="117"/>
              <w:rPr>
                <w:sz w:val="22"/>
                <w:szCs w:val="22"/>
              </w:rPr>
            </w:pPr>
            <w:r>
              <w:rPr>
                <w:sz w:val="22"/>
                <w:szCs w:val="22"/>
              </w:rPr>
              <w:t>-0.073</w:t>
            </w:r>
          </w:p>
        </w:tc>
        <w:tc>
          <w:tcPr>
            <w:tcW w:w="2100" w:type="dxa"/>
            <w:tcBorders>
              <w:top w:val="single" w:sz="3" w:space="0" w:color="000000"/>
              <w:left w:val="nil"/>
              <w:bottom w:val="nil"/>
              <w:right w:val="nil"/>
            </w:tcBorders>
          </w:tcPr>
          <w:p w14:paraId="27308ECC" w14:textId="77777777" w:rsidR="004B03EF" w:rsidRDefault="00F64046">
            <w:pPr>
              <w:spacing w:before="98"/>
              <w:ind w:left="113"/>
              <w:rPr>
                <w:sz w:val="22"/>
                <w:szCs w:val="22"/>
              </w:rPr>
            </w:pPr>
            <w:r>
              <w:rPr>
                <w:sz w:val="22"/>
                <w:szCs w:val="22"/>
              </w:rPr>
              <w:t>0.999999999511</w:t>
            </w:r>
          </w:p>
        </w:tc>
        <w:tc>
          <w:tcPr>
            <w:tcW w:w="1982" w:type="dxa"/>
            <w:tcBorders>
              <w:top w:val="single" w:sz="3" w:space="0" w:color="000000"/>
              <w:left w:val="nil"/>
              <w:bottom w:val="nil"/>
              <w:right w:val="nil"/>
            </w:tcBorders>
          </w:tcPr>
          <w:p w14:paraId="27308ECD" w14:textId="77777777" w:rsidR="004B03EF" w:rsidRDefault="00F64046">
            <w:pPr>
              <w:spacing w:before="98"/>
              <w:ind w:left="508"/>
              <w:rPr>
                <w:sz w:val="22"/>
                <w:szCs w:val="22"/>
              </w:rPr>
            </w:pPr>
            <w:r>
              <w:rPr>
                <w:sz w:val="22"/>
                <w:szCs w:val="22"/>
              </w:rPr>
              <w:t>4.094</w:t>
            </w:r>
          </w:p>
        </w:tc>
      </w:tr>
      <w:tr w:rsidR="004B03EF" w14:paraId="27308ED4" w14:textId="77777777">
        <w:trPr>
          <w:trHeight w:hRule="exact" w:val="433"/>
        </w:trPr>
        <w:tc>
          <w:tcPr>
            <w:tcW w:w="1041" w:type="dxa"/>
            <w:tcBorders>
              <w:top w:val="nil"/>
              <w:left w:val="nil"/>
              <w:bottom w:val="nil"/>
              <w:right w:val="nil"/>
            </w:tcBorders>
          </w:tcPr>
          <w:p w14:paraId="27308ECF" w14:textId="77777777" w:rsidR="004B03EF" w:rsidRDefault="00F64046">
            <w:pPr>
              <w:spacing w:before="66"/>
              <w:ind w:left="587"/>
              <w:rPr>
                <w:sz w:val="22"/>
                <w:szCs w:val="22"/>
              </w:rPr>
            </w:pPr>
            <w:r>
              <w:rPr>
                <w:sz w:val="22"/>
                <w:szCs w:val="22"/>
              </w:rPr>
              <w:t>2</w:t>
            </w:r>
          </w:p>
        </w:tc>
        <w:tc>
          <w:tcPr>
            <w:tcW w:w="905" w:type="dxa"/>
            <w:tcBorders>
              <w:top w:val="nil"/>
              <w:left w:val="nil"/>
              <w:bottom w:val="nil"/>
              <w:right w:val="nil"/>
            </w:tcBorders>
          </w:tcPr>
          <w:p w14:paraId="27308ED0" w14:textId="77777777" w:rsidR="004B03EF" w:rsidRDefault="00F64046">
            <w:pPr>
              <w:spacing w:before="66"/>
              <w:ind w:left="291"/>
              <w:rPr>
                <w:sz w:val="22"/>
                <w:szCs w:val="22"/>
              </w:rPr>
            </w:pPr>
            <w:r>
              <w:rPr>
                <w:sz w:val="22"/>
                <w:szCs w:val="22"/>
              </w:rPr>
              <w:t>4.371</w:t>
            </w:r>
          </w:p>
        </w:tc>
        <w:tc>
          <w:tcPr>
            <w:tcW w:w="800" w:type="dxa"/>
            <w:tcBorders>
              <w:top w:val="nil"/>
              <w:left w:val="nil"/>
              <w:bottom w:val="nil"/>
              <w:right w:val="nil"/>
            </w:tcBorders>
          </w:tcPr>
          <w:p w14:paraId="27308ED1" w14:textId="77777777" w:rsidR="004B03EF" w:rsidRDefault="00F64046">
            <w:pPr>
              <w:spacing w:before="66"/>
              <w:ind w:left="154"/>
              <w:rPr>
                <w:sz w:val="22"/>
                <w:szCs w:val="22"/>
              </w:rPr>
            </w:pPr>
            <w:r>
              <w:rPr>
                <w:sz w:val="22"/>
                <w:szCs w:val="22"/>
              </w:rPr>
              <w:t>0.093</w:t>
            </w:r>
          </w:p>
        </w:tc>
        <w:tc>
          <w:tcPr>
            <w:tcW w:w="2100" w:type="dxa"/>
            <w:tcBorders>
              <w:top w:val="nil"/>
              <w:left w:val="nil"/>
              <w:bottom w:val="nil"/>
              <w:right w:val="nil"/>
            </w:tcBorders>
          </w:tcPr>
          <w:p w14:paraId="27308ED2" w14:textId="77777777" w:rsidR="004B03EF" w:rsidRDefault="00F64046">
            <w:pPr>
              <w:spacing w:before="66"/>
              <w:ind w:left="113"/>
              <w:rPr>
                <w:sz w:val="22"/>
                <w:szCs w:val="22"/>
              </w:rPr>
            </w:pPr>
            <w:r>
              <w:rPr>
                <w:sz w:val="22"/>
                <w:szCs w:val="22"/>
              </w:rPr>
              <w:t>0.999999985140</w:t>
            </w:r>
          </w:p>
        </w:tc>
        <w:tc>
          <w:tcPr>
            <w:tcW w:w="1982" w:type="dxa"/>
            <w:tcBorders>
              <w:top w:val="nil"/>
              <w:left w:val="nil"/>
              <w:bottom w:val="nil"/>
              <w:right w:val="nil"/>
            </w:tcBorders>
          </w:tcPr>
          <w:p w14:paraId="27308ED3" w14:textId="77777777" w:rsidR="004B03EF" w:rsidRDefault="00F64046">
            <w:pPr>
              <w:spacing w:before="66"/>
              <w:ind w:left="508"/>
              <w:rPr>
                <w:sz w:val="22"/>
                <w:szCs w:val="22"/>
              </w:rPr>
            </w:pPr>
            <w:r>
              <w:rPr>
                <w:sz w:val="22"/>
                <w:szCs w:val="22"/>
              </w:rPr>
              <w:t>4.464</w:t>
            </w:r>
          </w:p>
        </w:tc>
      </w:tr>
      <w:tr w:rsidR="004B03EF" w14:paraId="27308EDA" w14:textId="77777777">
        <w:trPr>
          <w:trHeight w:hRule="exact" w:val="433"/>
        </w:trPr>
        <w:tc>
          <w:tcPr>
            <w:tcW w:w="1041" w:type="dxa"/>
            <w:tcBorders>
              <w:top w:val="nil"/>
              <w:left w:val="nil"/>
              <w:bottom w:val="nil"/>
              <w:right w:val="nil"/>
            </w:tcBorders>
          </w:tcPr>
          <w:p w14:paraId="27308ED5" w14:textId="77777777" w:rsidR="004B03EF" w:rsidRDefault="00F64046">
            <w:pPr>
              <w:spacing w:before="66"/>
              <w:ind w:left="587"/>
              <w:rPr>
                <w:sz w:val="22"/>
                <w:szCs w:val="22"/>
              </w:rPr>
            </w:pPr>
            <w:r>
              <w:rPr>
                <w:sz w:val="22"/>
                <w:szCs w:val="22"/>
              </w:rPr>
              <w:t>3</w:t>
            </w:r>
          </w:p>
        </w:tc>
        <w:tc>
          <w:tcPr>
            <w:tcW w:w="905" w:type="dxa"/>
            <w:tcBorders>
              <w:top w:val="nil"/>
              <w:left w:val="nil"/>
              <w:bottom w:val="nil"/>
              <w:right w:val="nil"/>
            </w:tcBorders>
          </w:tcPr>
          <w:p w14:paraId="27308ED6" w14:textId="77777777" w:rsidR="004B03EF" w:rsidRDefault="00F64046">
            <w:pPr>
              <w:spacing w:before="66"/>
              <w:ind w:left="291"/>
              <w:rPr>
                <w:sz w:val="22"/>
                <w:szCs w:val="22"/>
              </w:rPr>
            </w:pPr>
            <w:r>
              <w:rPr>
                <w:sz w:val="22"/>
                <w:szCs w:val="22"/>
              </w:rPr>
              <w:t>4.171</w:t>
            </w:r>
          </w:p>
        </w:tc>
        <w:tc>
          <w:tcPr>
            <w:tcW w:w="800" w:type="dxa"/>
            <w:tcBorders>
              <w:top w:val="nil"/>
              <w:left w:val="nil"/>
              <w:bottom w:val="nil"/>
              <w:right w:val="nil"/>
            </w:tcBorders>
          </w:tcPr>
          <w:p w14:paraId="27308ED7" w14:textId="77777777" w:rsidR="004B03EF" w:rsidRDefault="00F64046">
            <w:pPr>
              <w:spacing w:before="66"/>
              <w:ind w:left="117"/>
              <w:rPr>
                <w:sz w:val="22"/>
                <w:szCs w:val="22"/>
              </w:rPr>
            </w:pPr>
            <w:r>
              <w:rPr>
                <w:sz w:val="22"/>
                <w:szCs w:val="22"/>
              </w:rPr>
              <w:t>-0.692</w:t>
            </w:r>
          </w:p>
        </w:tc>
        <w:tc>
          <w:tcPr>
            <w:tcW w:w="2100" w:type="dxa"/>
            <w:tcBorders>
              <w:top w:val="nil"/>
              <w:left w:val="nil"/>
              <w:bottom w:val="nil"/>
              <w:right w:val="nil"/>
            </w:tcBorders>
          </w:tcPr>
          <w:p w14:paraId="27308ED8" w14:textId="77777777" w:rsidR="004B03EF" w:rsidRDefault="00F64046">
            <w:pPr>
              <w:spacing w:before="66"/>
              <w:ind w:left="113"/>
              <w:rPr>
                <w:sz w:val="22"/>
                <w:szCs w:val="22"/>
              </w:rPr>
            </w:pPr>
            <w:r>
              <w:rPr>
                <w:sz w:val="22"/>
                <w:szCs w:val="22"/>
              </w:rPr>
              <w:t>0.999999992354</w:t>
            </w:r>
          </w:p>
        </w:tc>
        <w:tc>
          <w:tcPr>
            <w:tcW w:w="1982" w:type="dxa"/>
            <w:tcBorders>
              <w:top w:val="nil"/>
              <w:left w:val="nil"/>
              <w:bottom w:val="nil"/>
              <w:right w:val="nil"/>
            </w:tcBorders>
          </w:tcPr>
          <w:p w14:paraId="27308ED9" w14:textId="77777777" w:rsidR="004B03EF" w:rsidRDefault="00F64046">
            <w:pPr>
              <w:spacing w:before="66"/>
              <w:ind w:left="508"/>
              <w:rPr>
                <w:sz w:val="22"/>
                <w:szCs w:val="22"/>
              </w:rPr>
            </w:pPr>
            <w:r>
              <w:rPr>
                <w:sz w:val="22"/>
                <w:szCs w:val="22"/>
              </w:rPr>
              <w:t>3.479</w:t>
            </w:r>
          </w:p>
        </w:tc>
      </w:tr>
      <w:tr w:rsidR="004B03EF" w14:paraId="27308EE0" w14:textId="77777777">
        <w:trPr>
          <w:trHeight w:hRule="exact" w:val="433"/>
        </w:trPr>
        <w:tc>
          <w:tcPr>
            <w:tcW w:w="1041" w:type="dxa"/>
            <w:tcBorders>
              <w:top w:val="nil"/>
              <w:left w:val="nil"/>
              <w:bottom w:val="nil"/>
              <w:right w:val="nil"/>
            </w:tcBorders>
          </w:tcPr>
          <w:p w14:paraId="27308EDB" w14:textId="77777777" w:rsidR="004B03EF" w:rsidRDefault="00F64046">
            <w:pPr>
              <w:spacing w:before="66"/>
              <w:ind w:left="587"/>
              <w:rPr>
                <w:sz w:val="22"/>
                <w:szCs w:val="22"/>
              </w:rPr>
            </w:pPr>
            <w:r>
              <w:rPr>
                <w:sz w:val="22"/>
                <w:szCs w:val="22"/>
              </w:rPr>
              <w:t>4</w:t>
            </w:r>
          </w:p>
        </w:tc>
        <w:tc>
          <w:tcPr>
            <w:tcW w:w="905" w:type="dxa"/>
            <w:tcBorders>
              <w:top w:val="nil"/>
              <w:left w:val="nil"/>
              <w:bottom w:val="nil"/>
              <w:right w:val="nil"/>
            </w:tcBorders>
          </w:tcPr>
          <w:p w14:paraId="27308EDC" w14:textId="77777777" w:rsidR="004B03EF" w:rsidRDefault="00F64046">
            <w:pPr>
              <w:spacing w:before="66"/>
              <w:ind w:left="291"/>
              <w:rPr>
                <w:sz w:val="22"/>
                <w:szCs w:val="22"/>
              </w:rPr>
            </w:pPr>
            <w:r>
              <w:rPr>
                <w:sz w:val="22"/>
                <w:szCs w:val="22"/>
              </w:rPr>
              <w:t>5.151</w:t>
            </w:r>
          </w:p>
        </w:tc>
        <w:tc>
          <w:tcPr>
            <w:tcW w:w="800" w:type="dxa"/>
            <w:tcBorders>
              <w:top w:val="nil"/>
              <w:left w:val="nil"/>
              <w:bottom w:val="nil"/>
              <w:right w:val="nil"/>
            </w:tcBorders>
          </w:tcPr>
          <w:p w14:paraId="27308EDD" w14:textId="77777777" w:rsidR="004B03EF" w:rsidRDefault="00F64046">
            <w:pPr>
              <w:spacing w:before="66"/>
              <w:ind w:left="117"/>
              <w:rPr>
                <w:sz w:val="22"/>
                <w:szCs w:val="22"/>
              </w:rPr>
            </w:pPr>
            <w:r>
              <w:rPr>
                <w:sz w:val="22"/>
                <w:szCs w:val="22"/>
              </w:rPr>
              <w:t>-0.487</w:t>
            </w:r>
          </w:p>
        </w:tc>
        <w:tc>
          <w:tcPr>
            <w:tcW w:w="2100" w:type="dxa"/>
            <w:tcBorders>
              <w:top w:val="nil"/>
              <w:left w:val="nil"/>
              <w:bottom w:val="nil"/>
              <w:right w:val="nil"/>
            </w:tcBorders>
          </w:tcPr>
          <w:p w14:paraId="27308EDE" w14:textId="77777777" w:rsidR="004B03EF" w:rsidRDefault="00F64046">
            <w:pPr>
              <w:spacing w:before="66"/>
              <w:ind w:left="113"/>
              <w:rPr>
                <w:sz w:val="22"/>
                <w:szCs w:val="22"/>
              </w:rPr>
            </w:pPr>
            <w:r>
              <w:rPr>
                <w:sz w:val="22"/>
                <w:szCs w:val="22"/>
              </w:rPr>
              <w:t>0.999999995775</w:t>
            </w:r>
          </w:p>
        </w:tc>
        <w:tc>
          <w:tcPr>
            <w:tcW w:w="1982" w:type="dxa"/>
            <w:tcBorders>
              <w:top w:val="nil"/>
              <w:left w:val="nil"/>
              <w:bottom w:val="nil"/>
              <w:right w:val="nil"/>
            </w:tcBorders>
          </w:tcPr>
          <w:p w14:paraId="27308EDF" w14:textId="77777777" w:rsidR="004B03EF" w:rsidRDefault="00F64046">
            <w:pPr>
              <w:spacing w:before="66"/>
              <w:ind w:left="508"/>
              <w:rPr>
                <w:sz w:val="22"/>
                <w:szCs w:val="22"/>
              </w:rPr>
            </w:pPr>
            <w:r>
              <w:rPr>
                <w:sz w:val="22"/>
                <w:szCs w:val="22"/>
              </w:rPr>
              <w:t>4.664</w:t>
            </w:r>
          </w:p>
        </w:tc>
      </w:tr>
      <w:tr w:rsidR="004B03EF" w14:paraId="27308EE6" w14:textId="77777777">
        <w:trPr>
          <w:trHeight w:hRule="exact" w:val="433"/>
        </w:trPr>
        <w:tc>
          <w:tcPr>
            <w:tcW w:w="1041" w:type="dxa"/>
            <w:tcBorders>
              <w:top w:val="nil"/>
              <w:left w:val="nil"/>
              <w:bottom w:val="nil"/>
              <w:right w:val="nil"/>
            </w:tcBorders>
          </w:tcPr>
          <w:p w14:paraId="27308EE1" w14:textId="77777777" w:rsidR="004B03EF" w:rsidRDefault="00F64046">
            <w:pPr>
              <w:spacing w:before="66"/>
              <w:ind w:left="587"/>
              <w:rPr>
                <w:sz w:val="22"/>
                <w:szCs w:val="22"/>
              </w:rPr>
            </w:pPr>
            <w:r>
              <w:rPr>
                <w:sz w:val="22"/>
                <w:szCs w:val="22"/>
              </w:rPr>
              <w:t>5</w:t>
            </w:r>
          </w:p>
        </w:tc>
        <w:tc>
          <w:tcPr>
            <w:tcW w:w="905" w:type="dxa"/>
            <w:tcBorders>
              <w:top w:val="nil"/>
              <w:left w:val="nil"/>
              <w:bottom w:val="nil"/>
              <w:right w:val="nil"/>
            </w:tcBorders>
          </w:tcPr>
          <w:p w14:paraId="27308EE2" w14:textId="77777777" w:rsidR="004B03EF" w:rsidRDefault="00F64046">
            <w:pPr>
              <w:spacing w:before="66"/>
              <w:ind w:left="291"/>
              <w:rPr>
                <w:sz w:val="22"/>
                <w:szCs w:val="22"/>
              </w:rPr>
            </w:pPr>
            <w:r>
              <w:rPr>
                <w:sz w:val="22"/>
                <w:szCs w:val="22"/>
              </w:rPr>
              <w:t>5.155</w:t>
            </w:r>
          </w:p>
        </w:tc>
        <w:tc>
          <w:tcPr>
            <w:tcW w:w="800" w:type="dxa"/>
            <w:tcBorders>
              <w:top w:val="nil"/>
              <w:left w:val="nil"/>
              <w:bottom w:val="nil"/>
              <w:right w:val="nil"/>
            </w:tcBorders>
          </w:tcPr>
          <w:p w14:paraId="27308EE3" w14:textId="77777777" w:rsidR="004B03EF" w:rsidRDefault="00F64046">
            <w:pPr>
              <w:spacing w:before="66"/>
              <w:ind w:left="154"/>
              <w:rPr>
                <w:sz w:val="22"/>
                <w:szCs w:val="22"/>
              </w:rPr>
            </w:pPr>
            <w:r>
              <w:rPr>
                <w:sz w:val="22"/>
                <w:szCs w:val="22"/>
              </w:rPr>
              <w:t>0.134</w:t>
            </w:r>
          </w:p>
        </w:tc>
        <w:tc>
          <w:tcPr>
            <w:tcW w:w="2100" w:type="dxa"/>
            <w:tcBorders>
              <w:top w:val="nil"/>
              <w:left w:val="nil"/>
              <w:bottom w:val="nil"/>
              <w:right w:val="nil"/>
            </w:tcBorders>
          </w:tcPr>
          <w:p w14:paraId="27308EE4" w14:textId="77777777" w:rsidR="004B03EF" w:rsidRDefault="00F64046">
            <w:pPr>
              <w:spacing w:before="66"/>
              <w:ind w:left="113"/>
              <w:rPr>
                <w:sz w:val="22"/>
                <w:szCs w:val="22"/>
              </w:rPr>
            </w:pPr>
            <w:r>
              <w:rPr>
                <w:sz w:val="22"/>
                <w:szCs w:val="22"/>
              </w:rPr>
              <w:t>0.999959583093</w:t>
            </w:r>
          </w:p>
        </w:tc>
        <w:tc>
          <w:tcPr>
            <w:tcW w:w="1982" w:type="dxa"/>
            <w:tcBorders>
              <w:top w:val="nil"/>
              <w:left w:val="nil"/>
              <w:bottom w:val="nil"/>
              <w:right w:val="nil"/>
            </w:tcBorders>
          </w:tcPr>
          <w:p w14:paraId="27308EE5" w14:textId="77777777" w:rsidR="004B03EF" w:rsidRDefault="00F64046">
            <w:pPr>
              <w:spacing w:before="66"/>
              <w:ind w:left="508"/>
              <w:rPr>
                <w:sz w:val="22"/>
                <w:szCs w:val="22"/>
              </w:rPr>
            </w:pPr>
            <w:r>
              <w:rPr>
                <w:sz w:val="22"/>
                <w:szCs w:val="22"/>
              </w:rPr>
              <w:t>5.290</w:t>
            </w:r>
          </w:p>
        </w:tc>
      </w:tr>
      <w:tr w:rsidR="004B03EF" w14:paraId="27308EEC" w14:textId="77777777">
        <w:trPr>
          <w:trHeight w:hRule="exact" w:val="433"/>
        </w:trPr>
        <w:tc>
          <w:tcPr>
            <w:tcW w:w="1041" w:type="dxa"/>
            <w:tcBorders>
              <w:top w:val="nil"/>
              <w:left w:val="nil"/>
              <w:bottom w:val="nil"/>
              <w:right w:val="nil"/>
            </w:tcBorders>
          </w:tcPr>
          <w:p w14:paraId="27308EE7" w14:textId="77777777" w:rsidR="004B03EF" w:rsidRDefault="00F64046">
            <w:pPr>
              <w:spacing w:before="66"/>
              <w:ind w:left="587"/>
              <w:rPr>
                <w:sz w:val="22"/>
                <w:szCs w:val="22"/>
              </w:rPr>
            </w:pPr>
            <w:r>
              <w:rPr>
                <w:sz w:val="22"/>
                <w:szCs w:val="22"/>
              </w:rPr>
              <w:t>6</w:t>
            </w:r>
          </w:p>
        </w:tc>
        <w:tc>
          <w:tcPr>
            <w:tcW w:w="905" w:type="dxa"/>
            <w:tcBorders>
              <w:top w:val="nil"/>
              <w:left w:val="nil"/>
              <w:bottom w:val="nil"/>
              <w:right w:val="nil"/>
            </w:tcBorders>
          </w:tcPr>
          <w:p w14:paraId="27308EE8" w14:textId="77777777" w:rsidR="004B03EF" w:rsidRDefault="00F64046">
            <w:pPr>
              <w:spacing w:before="66"/>
              <w:ind w:left="291"/>
              <w:rPr>
                <w:sz w:val="22"/>
                <w:szCs w:val="22"/>
              </w:rPr>
            </w:pPr>
            <w:r>
              <w:rPr>
                <w:sz w:val="22"/>
                <w:szCs w:val="22"/>
              </w:rPr>
              <w:t>6.164</w:t>
            </w:r>
          </w:p>
        </w:tc>
        <w:tc>
          <w:tcPr>
            <w:tcW w:w="800" w:type="dxa"/>
            <w:tcBorders>
              <w:top w:val="nil"/>
              <w:left w:val="nil"/>
              <w:bottom w:val="nil"/>
              <w:right w:val="nil"/>
            </w:tcBorders>
          </w:tcPr>
          <w:p w14:paraId="27308EE9" w14:textId="77777777" w:rsidR="004B03EF" w:rsidRDefault="00F64046">
            <w:pPr>
              <w:spacing w:before="66"/>
              <w:ind w:left="117"/>
              <w:rPr>
                <w:sz w:val="22"/>
                <w:szCs w:val="22"/>
              </w:rPr>
            </w:pPr>
            <w:r>
              <w:rPr>
                <w:sz w:val="22"/>
                <w:szCs w:val="22"/>
              </w:rPr>
              <w:t>-0.042</w:t>
            </w:r>
          </w:p>
        </w:tc>
        <w:tc>
          <w:tcPr>
            <w:tcW w:w="2100" w:type="dxa"/>
            <w:tcBorders>
              <w:top w:val="nil"/>
              <w:left w:val="nil"/>
              <w:bottom w:val="nil"/>
              <w:right w:val="nil"/>
            </w:tcBorders>
          </w:tcPr>
          <w:p w14:paraId="27308EEA" w14:textId="77777777" w:rsidR="004B03EF" w:rsidRDefault="00F64046">
            <w:pPr>
              <w:spacing w:before="66"/>
              <w:ind w:left="113"/>
              <w:rPr>
                <w:sz w:val="22"/>
                <w:szCs w:val="22"/>
              </w:rPr>
            </w:pPr>
            <w:r>
              <w:rPr>
                <w:sz w:val="22"/>
                <w:szCs w:val="22"/>
              </w:rPr>
              <w:t>0.999999998879</w:t>
            </w:r>
          </w:p>
        </w:tc>
        <w:tc>
          <w:tcPr>
            <w:tcW w:w="1982" w:type="dxa"/>
            <w:tcBorders>
              <w:top w:val="nil"/>
              <w:left w:val="nil"/>
              <w:bottom w:val="nil"/>
              <w:right w:val="nil"/>
            </w:tcBorders>
          </w:tcPr>
          <w:p w14:paraId="27308EEB" w14:textId="77777777" w:rsidR="004B03EF" w:rsidRDefault="00F64046">
            <w:pPr>
              <w:spacing w:before="66"/>
              <w:ind w:left="508"/>
              <w:rPr>
                <w:sz w:val="22"/>
                <w:szCs w:val="22"/>
              </w:rPr>
            </w:pPr>
            <w:r>
              <w:rPr>
                <w:sz w:val="22"/>
                <w:szCs w:val="22"/>
              </w:rPr>
              <w:t>6.122</w:t>
            </w:r>
          </w:p>
        </w:tc>
      </w:tr>
      <w:tr w:rsidR="004B03EF" w14:paraId="27308EF2" w14:textId="77777777">
        <w:trPr>
          <w:trHeight w:hRule="exact" w:val="433"/>
        </w:trPr>
        <w:tc>
          <w:tcPr>
            <w:tcW w:w="1041" w:type="dxa"/>
            <w:tcBorders>
              <w:top w:val="nil"/>
              <w:left w:val="nil"/>
              <w:bottom w:val="nil"/>
              <w:right w:val="nil"/>
            </w:tcBorders>
          </w:tcPr>
          <w:p w14:paraId="27308EED" w14:textId="77777777" w:rsidR="004B03EF" w:rsidRDefault="00F64046">
            <w:pPr>
              <w:spacing w:before="66"/>
              <w:ind w:left="587"/>
              <w:rPr>
                <w:sz w:val="22"/>
                <w:szCs w:val="22"/>
              </w:rPr>
            </w:pPr>
            <w:r>
              <w:rPr>
                <w:sz w:val="22"/>
                <w:szCs w:val="22"/>
              </w:rPr>
              <w:t>7</w:t>
            </w:r>
          </w:p>
        </w:tc>
        <w:tc>
          <w:tcPr>
            <w:tcW w:w="905" w:type="dxa"/>
            <w:tcBorders>
              <w:top w:val="nil"/>
              <w:left w:val="nil"/>
              <w:bottom w:val="nil"/>
              <w:right w:val="nil"/>
            </w:tcBorders>
          </w:tcPr>
          <w:p w14:paraId="27308EEE" w14:textId="77777777" w:rsidR="004B03EF" w:rsidRDefault="00F64046">
            <w:pPr>
              <w:spacing w:before="66"/>
              <w:ind w:left="291"/>
              <w:rPr>
                <w:sz w:val="22"/>
                <w:szCs w:val="22"/>
              </w:rPr>
            </w:pPr>
            <w:r>
              <w:rPr>
                <w:sz w:val="22"/>
                <w:szCs w:val="22"/>
              </w:rPr>
              <w:t>6.279</w:t>
            </w:r>
          </w:p>
        </w:tc>
        <w:tc>
          <w:tcPr>
            <w:tcW w:w="800" w:type="dxa"/>
            <w:tcBorders>
              <w:top w:val="nil"/>
              <w:left w:val="nil"/>
              <w:bottom w:val="nil"/>
              <w:right w:val="nil"/>
            </w:tcBorders>
          </w:tcPr>
          <w:p w14:paraId="27308EEF" w14:textId="77777777" w:rsidR="004B03EF" w:rsidRDefault="00F64046">
            <w:pPr>
              <w:spacing w:before="66"/>
              <w:ind w:left="154"/>
              <w:rPr>
                <w:sz w:val="22"/>
                <w:szCs w:val="22"/>
              </w:rPr>
            </w:pPr>
            <w:r>
              <w:rPr>
                <w:sz w:val="22"/>
                <w:szCs w:val="22"/>
              </w:rPr>
              <w:t>0.206</w:t>
            </w:r>
          </w:p>
        </w:tc>
        <w:tc>
          <w:tcPr>
            <w:tcW w:w="2100" w:type="dxa"/>
            <w:tcBorders>
              <w:top w:val="nil"/>
              <w:left w:val="nil"/>
              <w:bottom w:val="nil"/>
              <w:right w:val="nil"/>
            </w:tcBorders>
          </w:tcPr>
          <w:p w14:paraId="27308EF0" w14:textId="77777777" w:rsidR="004B03EF" w:rsidRDefault="00F64046">
            <w:pPr>
              <w:spacing w:before="66"/>
              <w:ind w:left="113"/>
              <w:rPr>
                <w:sz w:val="22"/>
                <w:szCs w:val="22"/>
              </w:rPr>
            </w:pPr>
            <w:r>
              <w:rPr>
                <w:sz w:val="22"/>
                <w:szCs w:val="22"/>
              </w:rPr>
              <w:t>0.999999998734</w:t>
            </w:r>
          </w:p>
        </w:tc>
        <w:tc>
          <w:tcPr>
            <w:tcW w:w="1982" w:type="dxa"/>
            <w:tcBorders>
              <w:top w:val="nil"/>
              <w:left w:val="nil"/>
              <w:bottom w:val="nil"/>
              <w:right w:val="nil"/>
            </w:tcBorders>
          </w:tcPr>
          <w:p w14:paraId="27308EF1" w14:textId="77777777" w:rsidR="004B03EF" w:rsidRDefault="00F64046">
            <w:pPr>
              <w:spacing w:before="66"/>
              <w:ind w:left="508"/>
              <w:rPr>
                <w:sz w:val="22"/>
                <w:szCs w:val="22"/>
              </w:rPr>
            </w:pPr>
            <w:r>
              <w:rPr>
                <w:sz w:val="22"/>
                <w:szCs w:val="22"/>
              </w:rPr>
              <w:t>6.485</w:t>
            </w:r>
          </w:p>
        </w:tc>
      </w:tr>
      <w:tr w:rsidR="004B03EF" w14:paraId="27308EF8" w14:textId="77777777">
        <w:trPr>
          <w:trHeight w:hRule="exact" w:val="433"/>
        </w:trPr>
        <w:tc>
          <w:tcPr>
            <w:tcW w:w="1041" w:type="dxa"/>
            <w:tcBorders>
              <w:top w:val="nil"/>
              <w:left w:val="nil"/>
              <w:bottom w:val="nil"/>
              <w:right w:val="nil"/>
            </w:tcBorders>
          </w:tcPr>
          <w:p w14:paraId="27308EF3" w14:textId="77777777" w:rsidR="004B03EF" w:rsidRDefault="00F64046">
            <w:pPr>
              <w:spacing w:before="66"/>
              <w:ind w:left="587"/>
              <w:rPr>
                <w:sz w:val="22"/>
                <w:szCs w:val="22"/>
              </w:rPr>
            </w:pPr>
            <w:r>
              <w:rPr>
                <w:sz w:val="22"/>
                <w:szCs w:val="22"/>
              </w:rPr>
              <w:t>8</w:t>
            </w:r>
          </w:p>
        </w:tc>
        <w:tc>
          <w:tcPr>
            <w:tcW w:w="905" w:type="dxa"/>
            <w:tcBorders>
              <w:top w:val="nil"/>
              <w:left w:val="nil"/>
              <w:bottom w:val="nil"/>
              <w:right w:val="nil"/>
            </w:tcBorders>
          </w:tcPr>
          <w:p w14:paraId="27308EF4" w14:textId="77777777" w:rsidR="004B03EF" w:rsidRDefault="00F64046">
            <w:pPr>
              <w:spacing w:before="66"/>
              <w:ind w:left="291"/>
              <w:rPr>
                <w:sz w:val="22"/>
                <w:szCs w:val="22"/>
              </w:rPr>
            </w:pPr>
            <w:r>
              <w:rPr>
                <w:sz w:val="22"/>
                <w:szCs w:val="22"/>
              </w:rPr>
              <w:t>5.953</w:t>
            </w:r>
          </w:p>
        </w:tc>
        <w:tc>
          <w:tcPr>
            <w:tcW w:w="800" w:type="dxa"/>
            <w:tcBorders>
              <w:top w:val="nil"/>
              <w:left w:val="nil"/>
              <w:bottom w:val="nil"/>
              <w:right w:val="nil"/>
            </w:tcBorders>
          </w:tcPr>
          <w:p w14:paraId="27308EF5" w14:textId="77777777" w:rsidR="004B03EF" w:rsidRDefault="00F64046">
            <w:pPr>
              <w:spacing w:before="66"/>
              <w:ind w:left="154"/>
              <w:rPr>
                <w:sz w:val="22"/>
                <w:szCs w:val="22"/>
              </w:rPr>
            </w:pPr>
            <w:r>
              <w:rPr>
                <w:sz w:val="22"/>
                <w:szCs w:val="22"/>
              </w:rPr>
              <w:t>0.178</w:t>
            </w:r>
          </w:p>
        </w:tc>
        <w:tc>
          <w:tcPr>
            <w:tcW w:w="2100" w:type="dxa"/>
            <w:tcBorders>
              <w:top w:val="nil"/>
              <w:left w:val="nil"/>
              <w:bottom w:val="nil"/>
              <w:right w:val="nil"/>
            </w:tcBorders>
          </w:tcPr>
          <w:p w14:paraId="27308EF6" w14:textId="77777777" w:rsidR="004B03EF" w:rsidRDefault="00F64046">
            <w:pPr>
              <w:spacing w:before="66"/>
              <w:ind w:left="113"/>
              <w:rPr>
                <w:sz w:val="22"/>
                <w:szCs w:val="22"/>
              </w:rPr>
            </w:pPr>
            <w:r>
              <w:rPr>
                <w:sz w:val="22"/>
                <w:szCs w:val="22"/>
              </w:rPr>
              <w:t>0.999999998084</w:t>
            </w:r>
          </w:p>
        </w:tc>
        <w:tc>
          <w:tcPr>
            <w:tcW w:w="1982" w:type="dxa"/>
            <w:tcBorders>
              <w:top w:val="nil"/>
              <w:left w:val="nil"/>
              <w:bottom w:val="nil"/>
              <w:right w:val="nil"/>
            </w:tcBorders>
          </w:tcPr>
          <w:p w14:paraId="27308EF7" w14:textId="77777777" w:rsidR="004B03EF" w:rsidRDefault="00F64046">
            <w:pPr>
              <w:spacing w:before="66"/>
              <w:ind w:left="508"/>
              <w:rPr>
                <w:sz w:val="22"/>
                <w:szCs w:val="22"/>
              </w:rPr>
            </w:pPr>
            <w:r>
              <w:rPr>
                <w:sz w:val="22"/>
                <w:szCs w:val="22"/>
              </w:rPr>
              <w:t>6.131</w:t>
            </w:r>
          </w:p>
        </w:tc>
      </w:tr>
      <w:tr w:rsidR="004B03EF" w14:paraId="27308EFE" w14:textId="77777777">
        <w:trPr>
          <w:trHeight w:hRule="exact" w:val="433"/>
        </w:trPr>
        <w:tc>
          <w:tcPr>
            <w:tcW w:w="1041" w:type="dxa"/>
            <w:tcBorders>
              <w:top w:val="nil"/>
              <w:left w:val="nil"/>
              <w:bottom w:val="nil"/>
              <w:right w:val="nil"/>
            </w:tcBorders>
          </w:tcPr>
          <w:p w14:paraId="27308EF9" w14:textId="77777777" w:rsidR="004B03EF" w:rsidRDefault="00F64046">
            <w:pPr>
              <w:spacing w:before="66"/>
              <w:ind w:left="587"/>
              <w:rPr>
                <w:sz w:val="22"/>
                <w:szCs w:val="22"/>
              </w:rPr>
            </w:pPr>
            <w:r>
              <w:rPr>
                <w:sz w:val="22"/>
                <w:szCs w:val="22"/>
              </w:rPr>
              <w:t>9</w:t>
            </w:r>
          </w:p>
        </w:tc>
        <w:tc>
          <w:tcPr>
            <w:tcW w:w="905" w:type="dxa"/>
            <w:tcBorders>
              <w:top w:val="nil"/>
              <w:left w:val="nil"/>
              <w:bottom w:val="nil"/>
              <w:right w:val="nil"/>
            </w:tcBorders>
          </w:tcPr>
          <w:p w14:paraId="27308EFA" w14:textId="77777777" w:rsidR="004B03EF" w:rsidRDefault="00F64046">
            <w:pPr>
              <w:spacing w:before="66"/>
              <w:ind w:left="291"/>
              <w:rPr>
                <w:sz w:val="22"/>
                <w:szCs w:val="22"/>
              </w:rPr>
            </w:pPr>
            <w:r>
              <w:rPr>
                <w:sz w:val="22"/>
                <w:szCs w:val="22"/>
              </w:rPr>
              <w:t>6.032</w:t>
            </w:r>
          </w:p>
        </w:tc>
        <w:tc>
          <w:tcPr>
            <w:tcW w:w="800" w:type="dxa"/>
            <w:tcBorders>
              <w:top w:val="nil"/>
              <w:left w:val="nil"/>
              <w:bottom w:val="nil"/>
              <w:right w:val="nil"/>
            </w:tcBorders>
          </w:tcPr>
          <w:p w14:paraId="27308EFB" w14:textId="77777777" w:rsidR="004B03EF" w:rsidRDefault="00F64046">
            <w:pPr>
              <w:spacing w:before="66"/>
              <w:ind w:left="117"/>
              <w:rPr>
                <w:sz w:val="22"/>
                <w:szCs w:val="22"/>
              </w:rPr>
            </w:pPr>
            <w:r>
              <w:rPr>
                <w:sz w:val="22"/>
                <w:szCs w:val="22"/>
              </w:rPr>
              <w:t>-0.036</w:t>
            </w:r>
          </w:p>
        </w:tc>
        <w:tc>
          <w:tcPr>
            <w:tcW w:w="2100" w:type="dxa"/>
            <w:tcBorders>
              <w:top w:val="nil"/>
              <w:left w:val="nil"/>
              <w:bottom w:val="nil"/>
              <w:right w:val="nil"/>
            </w:tcBorders>
          </w:tcPr>
          <w:p w14:paraId="27308EFC" w14:textId="77777777" w:rsidR="004B03EF" w:rsidRDefault="00F64046">
            <w:pPr>
              <w:spacing w:before="66"/>
              <w:ind w:left="113"/>
              <w:rPr>
                <w:sz w:val="22"/>
                <w:szCs w:val="22"/>
              </w:rPr>
            </w:pPr>
            <w:r>
              <w:rPr>
                <w:sz w:val="22"/>
                <w:szCs w:val="22"/>
              </w:rPr>
              <w:t>0.999999997650</w:t>
            </w:r>
          </w:p>
        </w:tc>
        <w:tc>
          <w:tcPr>
            <w:tcW w:w="1982" w:type="dxa"/>
            <w:tcBorders>
              <w:top w:val="nil"/>
              <w:left w:val="nil"/>
              <w:bottom w:val="nil"/>
              <w:right w:val="nil"/>
            </w:tcBorders>
          </w:tcPr>
          <w:p w14:paraId="27308EFD" w14:textId="77777777" w:rsidR="004B03EF" w:rsidRDefault="00F64046">
            <w:pPr>
              <w:spacing w:before="66"/>
              <w:ind w:left="508"/>
              <w:rPr>
                <w:sz w:val="22"/>
                <w:szCs w:val="22"/>
              </w:rPr>
            </w:pPr>
            <w:r>
              <w:rPr>
                <w:sz w:val="22"/>
                <w:szCs w:val="22"/>
              </w:rPr>
              <w:t>5.996</w:t>
            </w:r>
          </w:p>
        </w:tc>
      </w:tr>
      <w:tr w:rsidR="004B03EF" w14:paraId="27308F04" w14:textId="77777777">
        <w:trPr>
          <w:trHeight w:hRule="exact" w:val="449"/>
        </w:trPr>
        <w:tc>
          <w:tcPr>
            <w:tcW w:w="1041" w:type="dxa"/>
            <w:tcBorders>
              <w:top w:val="nil"/>
              <w:left w:val="nil"/>
              <w:bottom w:val="single" w:sz="3" w:space="0" w:color="000000"/>
              <w:right w:val="nil"/>
            </w:tcBorders>
          </w:tcPr>
          <w:p w14:paraId="27308EFF" w14:textId="77777777" w:rsidR="004B03EF" w:rsidRDefault="00F64046">
            <w:pPr>
              <w:spacing w:before="66"/>
              <w:ind w:left="533"/>
              <w:rPr>
                <w:sz w:val="22"/>
                <w:szCs w:val="22"/>
              </w:rPr>
            </w:pPr>
            <w:r>
              <w:rPr>
                <w:sz w:val="22"/>
                <w:szCs w:val="22"/>
              </w:rPr>
              <w:t>10</w:t>
            </w:r>
          </w:p>
        </w:tc>
        <w:tc>
          <w:tcPr>
            <w:tcW w:w="905" w:type="dxa"/>
            <w:tcBorders>
              <w:top w:val="nil"/>
              <w:left w:val="nil"/>
              <w:bottom w:val="single" w:sz="3" w:space="0" w:color="000000"/>
              <w:right w:val="nil"/>
            </w:tcBorders>
          </w:tcPr>
          <w:p w14:paraId="27308F00" w14:textId="77777777" w:rsidR="004B03EF" w:rsidRDefault="00F64046">
            <w:pPr>
              <w:spacing w:before="66"/>
              <w:ind w:left="291"/>
              <w:rPr>
                <w:sz w:val="22"/>
                <w:szCs w:val="22"/>
              </w:rPr>
            </w:pPr>
            <w:r>
              <w:rPr>
                <w:sz w:val="22"/>
                <w:szCs w:val="22"/>
              </w:rPr>
              <w:t>6.328</w:t>
            </w:r>
          </w:p>
        </w:tc>
        <w:tc>
          <w:tcPr>
            <w:tcW w:w="800" w:type="dxa"/>
            <w:tcBorders>
              <w:top w:val="nil"/>
              <w:left w:val="nil"/>
              <w:bottom w:val="single" w:sz="3" w:space="0" w:color="000000"/>
              <w:right w:val="nil"/>
            </w:tcBorders>
          </w:tcPr>
          <w:p w14:paraId="27308F01" w14:textId="77777777" w:rsidR="004B03EF" w:rsidRDefault="00F64046">
            <w:pPr>
              <w:spacing w:before="66"/>
              <w:ind w:left="117"/>
              <w:rPr>
                <w:sz w:val="22"/>
                <w:szCs w:val="22"/>
              </w:rPr>
            </w:pPr>
            <w:r>
              <w:rPr>
                <w:sz w:val="22"/>
                <w:szCs w:val="22"/>
              </w:rPr>
              <w:t>-0.201</w:t>
            </w:r>
          </w:p>
        </w:tc>
        <w:tc>
          <w:tcPr>
            <w:tcW w:w="2100" w:type="dxa"/>
            <w:tcBorders>
              <w:top w:val="nil"/>
              <w:left w:val="nil"/>
              <w:bottom w:val="single" w:sz="3" w:space="0" w:color="000000"/>
              <w:right w:val="nil"/>
            </w:tcBorders>
          </w:tcPr>
          <w:p w14:paraId="27308F02" w14:textId="77777777" w:rsidR="004B03EF" w:rsidRDefault="00F64046">
            <w:pPr>
              <w:spacing w:before="66"/>
              <w:ind w:left="113"/>
              <w:rPr>
                <w:sz w:val="22"/>
                <w:szCs w:val="22"/>
              </w:rPr>
            </w:pPr>
            <w:r>
              <w:rPr>
                <w:sz w:val="22"/>
                <w:szCs w:val="22"/>
              </w:rPr>
              <w:t>0.999999999774</w:t>
            </w:r>
          </w:p>
        </w:tc>
        <w:tc>
          <w:tcPr>
            <w:tcW w:w="1982" w:type="dxa"/>
            <w:tcBorders>
              <w:top w:val="nil"/>
              <w:left w:val="nil"/>
              <w:bottom w:val="single" w:sz="3" w:space="0" w:color="000000"/>
              <w:right w:val="nil"/>
            </w:tcBorders>
          </w:tcPr>
          <w:p w14:paraId="27308F03" w14:textId="77777777" w:rsidR="004B03EF" w:rsidRDefault="00F64046">
            <w:pPr>
              <w:spacing w:before="66"/>
              <w:ind w:left="508"/>
              <w:rPr>
                <w:sz w:val="22"/>
                <w:szCs w:val="22"/>
              </w:rPr>
            </w:pPr>
            <w:r>
              <w:rPr>
                <w:sz w:val="22"/>
                <w:szCs w:val="22"/>
              </w:rPr>
              <w:t>6.128</w:t>
            </w:r>
          </w:p>
        </w:tc>
      </w:tr>
    </w:tbl>
    <w:p w14:paraId="27308F05" w14:textId="77777777" w:rsidR="004B03EF" w:rsidRDefault="004B03EF">
      <w:pPr>
        <w:spacing w:before="1" w:line="140" w:lineRule="exact"/>
        <w:rPr>
          <w:sz w:val="15"/>
          <w:szCs w:val="15"/>
        </w:rPr>
      </w:pPr>
    </w:p>
    <w:p w14:paraId="27308F06" w14:textId="77777777" w:rsidR="004B03EF" w:rsidRDefault="004B03EF">
      <w:pPr>
        <w:spacing w:line="200" w:lineRule="exact"/>
      </w:pPr>
    </w:p>
    <w:p w14:paraId="27308F07" w14:textId="67724FCE" w:rsidR="004B03EF" w:rsidRDefault="00F64046">
      <w:pPr>
        <w:spacing w:before="15" w:line="363" w:lineRule="auto"/>
        <w:ind w:left="100" w:right="59"/>
        <w:jc w:val="both"/>
        <w:rPr>
          <w:sz w:val="24"/>
          <w:szCs w:val="24"/>
        </w:rPr>
      </w:pPr>
      <w:r>
        <w:rPr>
          <w:sz w:val="24"/>
          <w:szCs w:val="24"/>
        </w:rPr>
        <w:t>g</w:t>
      </w:r>
      <w:r>
        <w:rPr>
          <w:spacing w:val="-6"/>
          <w:sz w:val="24"/>
          <w:szCs w:val="24"/>
        </w:rPr>
        <w:t>av</w:t>
      </w:r>
      <w:r>
        <w:rPr>
          <w:sz w:val="24"/>
          <w:szCs w:val="24"/>
        </w:rPr>
        <w:t>e</w:t>
      </w:r>
      <w:r>
        <w:rPr>
          <w:spacing w:val="11"/>
          <w:sz w:val="24"/>
          <w:szCs w:val="24"/>
        </w:rPr>
        <w:t xml:space="preserve"> </w:t>
      </w:r>
      <w:r>
        <w:rPr>
          <w:sz w:val="24"/>
          <w:szCs w:val="24"/>
        </w:rPr>
        <w:t>the</w:t>
      </w:r>
      <w:r>
        <w:rPr>
          <w:spacing w:val="35"/>
          <w:sz w:val="24"/>
          <w:szCs w:val="24"/>
        </w:rPr>
        <w:t xml:space="preserve"> </w:t>
      </w:r>
      <w:r>
        <w:rPr>
          <w:spacing w:val="-13"/>
          <w:sz w:val="24"/>
          <w:szCs w:val="24"/>
        </w:rPr>
        <w:t>v</w:t>
      </w:r>
      <w:r>
        <w:rPr>
          <w:sz w:val="24"/>
          <w:szCs w:val="24"/>
        </w:rPr>
        <w:t>alues</w:t>
      </w:r>
      <w:r>
        <w:rPr>
          <w:spacing w:val="24"/>
          <w:sz w:val="24"/>
          <w:szCs w:val="24"/>
        </w:rPr>
        <w:t xml:space="preserve"> </w:t>
      </w:r>
      <w:r>
        <w:rPr>
          <w:sz w:val="24"/>
          <w:szCs w:val="24"/>
        </w:rPr>
        <w:t>in</w:t>
      </w:r>
      <w:r>
        <w:rPr>
          <w:spacing w:val="13"/>
          <w:sz w:val="24"/>
          <w:szCs w:val="24"/>
        </w:rPr>
        <w:t xml:space="preserve"> </w:t>
      </w:r>
      <w:r>
        <w:rPr>
          <w:sz w:val="24"/>
          <w:szCs w:val="24"/>
        </w:rPr>
        <w:t>the</w:t>
      </w:r>
      <w:r>
        <w:rPr>
          <w:spacing w:val="35"/>
          <w:sz w:val="24"/>
          <w:szCs w:val="24"/>
        </w:rPr>
        <w:t xml:space="preserve"> </w:t>
      </w:r>
      <w:r>
        <w:rPr>
          <w:sz w:val="24"/>
          <w:szCs w:val="24"/>
        </w:rPr>
        <w:t>fifth</w:t>
      </w:r>
      <w:r>
        <w:rPr>
          <w:spacing w:val="15"/>
          <w:sz w:val="24"/>
          <w:szCs w:val="24"/>
        </w:rPr>
        <w:t xml:space="preserve"> </w:t>
      </w:r>
      <w:r>
        <w:rPr>
          <w:sz w:val="24"/>
          <w:szCs w:val="24"/>
        </w:rPr>
        <w:t>column</w:t>
      </w:r>
      <w:r>
        <w:rPr>
          <w:spacing w:val="21"/>
          <w:sz w:val="24"/>
          <w:szCs w:val="24"/>
        </w:rPr>
        <w:t xml:space="preserve"> </w:t>
      </w:r>
      <w:r>
        <w:rPr>
          <w:sz w:val="24"/>
          <w:szCs w:val="24"/>
        </w:rPr>
        <w:t>in</w:t>
      </w:r>
      <w:r>
        <w:rPr>
          <w:spacing w:val="13"/>
          <w:sz w:val="24"/>
          <w:szCs w:val="24"/>
        </w:rPr>
        <w:t xml:space="preserve"> </w:t>
      </w:r>
      <w:r>
        <w:rPr>
          <w:spacing w:val="-19"/>
          <w:sz w:val="24"/>
          <w:szCs w:val="24"/>
        </w:rPr>
        <w:t>T</w:t>
      </w:r>
      <w:r>
        <w:rPr>
          <w:sz w:val="24"/>
          <w:szCs w:val="24"/>
        </w:rPr>
        <w:t>able</w:t>
      </w:r>
      <w:r>
        <w:rPr>
          <w:spacing w:val="44"/>
          <w:sz w:val="24"/>
          <w:szCs w:val="24"/>
        </w:rPr>
        <w:t xml:space="preserve"> </w:t>
      </w:r>
      <w:r>
        <w:rPr>
          <w:spacing w:val="7"/>
          <w:sz w:val="24"/>
          <w:szCs w:val="24"/>
        </w:rPr>
        <w:t>I</w:t>
      </w:r>
      <w:r>
        <w:rPr>
          <w:sz w:val="24"/>
          <w:szCs w:val="24"/>
        </w:rPr>
        <w:t>I.</w:t>
      </w:r>
      <w:r>
        <w:rPr>
          <w:spacing w:val="46"/>
          <w:sz w:val="24"/>
          <w:szCs w:val="24"/>
        </w:rPr>
        <w:t xml:space="preserve"> </w:t>
      </w:r>
      <w:r>
        <w:rPr>
          <w:sz w:val="24"/>
          <w:szCs w:val="24"/>
        </w:rPr>
        <w:t>Theref</w:t>
      </w:r>
      <w:r>
        <w:rPr>
          <w:spacing w:val="1"/>
          <w:sz w:val="24"/>
          <w:szCs w:val="24"/>
        </w:rPr>
        <w:t>o</w:t>
      </w:r>
      <w:r>
        <w:rPr>
          <w:sz w:val="24"/>
          <w:szCs w:val="24"/>
        </w:rPr>
        <w:t>re,</w:t>
      </w:r>
      <w:r>
        <w:rPr>
          <w:spacing w:val="42"/>
          <w:sz w:val="24"/>
          <w:szCs w:val="24"/>
        </w:rPr>
        <w:t xml:space="preserve"> </w:t>
      </w:r>
      <w:r>
        <w:rPr>
          <w:sz w:val="24"/>
          <w:szCs w:val="24"/>
        </w:rPr>
        <w:t>the</w:t>
      </w:r>
      <w:r>
        <w:rPr>
          <w:spacing w:val="35"/>
          <w:sz w:val="24"/>
          <w:szCs w:val="24"/>
        </w:rPr>
        <w:t xml:space="preserve"> </w:t>
      </w:r>
      <w:r>
        <w:rPr>
          <w:sz w:val="24"/>
          <w:szCs w:val="24"/>
        </w:rPr>
        <w:t>predicted  maxi</w:t>
      </w:r>
      <w:r>
        <w:rPr>
          <w:spacing w:val="-6"/>
          <w:sz w:val="24"/>
          <w:szCs w:val="24"/>
        </w:rPr>
        <w:t>m</w:t>
      </w:r>
      <w:r>
        <w:rPr>
          <w:sz w:val="24"/>
          <w:szCs w:val="24"/>
        </w:rPr>
        <w:t>um</w:t>
      </w:r>
      <w:r>
        <w:rPr>
          <w:spacing w:val="47"/>
          <w:sz w:val="24"/>
          <w:szCs w:val="24"/>
        </w:rPr>
        <w:t xml:space="preserve"> </w:t>
      </w:r>
      <w:r>
        <w:rPr>
          <w:sz w:val="24"/>
          <w:szCs w:val="24"/>
        </w:rPr>
        <w:t>SNRs</w:t>
      </w:r>
      <w:r>
        <w:rPr>
          <w:spacing w:val="11"/>
          <w:sz w:val="24"/>
          <w:szCs w:val="24"/>
        </w:rPr>
        <w:t xml:space="preserve"> </w:t>
      </w:r>
      <w:r>
        <w:rPr>
          <w:sz w:val="24"/>
          <w:szCs w:val="24"/>
        </w:rPr>
        <w:t>of GW150914</w:t>
      </w:r>
      <w:r>
        <w:rPr>
          <w:spacing w:val="4"/>
          <w:sz w:val="24"/>
          <w:szCs w:val="24"/>
        </w:rPr>
        <w:t xml:space="preserve"> </w:t>
      </w:r>
      <w:r>
        <w:rPr>
          <w:sz w:val="24"/>
          <w:szCs w:val="24"/>
        </w:rPr>
        <w:t>signal</w:t>
      </w:r>
      <w:r>
        <w:rPr>
          <w:spacing w:val="15"/>
          <w:sz w:val="24"/>
          <w:szCs w:val="24"/>
        </w:rPr>
        <w:t xml:space="preserve"> </w:t>
      </w:r>
      <w:r>
        <w:rPr>
          <w:sz w:val="24"/>
          <w:szCs w:val="24"/>
        </w:rPr>
        <w:t>in</w:t>
      </w:r>
      <w:r>
        <w:rPr>
          <w:spacing w:val="10"/>
          <w:sz w:val="24"/>
          <w:szCs w:val="24"/>
        </w:rPr>
        <w:t xml:space="preserve"> </w:t>
      </w:r>
      <w:r>
        <w:rPr>
          <w:sz w:val="24"/>
          <w:szCs w:val="24"/>
        </w:rPr>
        <w:t>the</w:t>
      </w:r>
      <w:r>
        <w:rPr>
          <w:spacing w:val="32"/>
          <w:sz w:val="24"/>
          <w:szCs w:val="24"/>
        </w:rPr>
        <w:t xml:space="preserve"> </w:t>
      </w:r>
      <w:r>
        <w:rPr>
          <w:sz w:val="24"/>
          <w:szCs w:val="24"/>
        </w:rPr>
        <w:t>ba</w:t>
      </w:r>
      <w:r>
        <w:rPr>
          <w:spacing w:val="-6"/>
          <w:sz w:val="24"/>
          <w:szCs w:val="24"/>
        </w:rPr>
        <w:t>c</w:t>
      </w:r>
      <w:r>
        <w:rPr>
          <w:sz w:val="24"/>
          <w:szCs w:val="24"/>
        </w:rPr>
        <w:t>kground</w:t>
      </w:r>
      <w:r>
        <w:rPr>
          <w:spacing w:val="54"/>
          <w:sz w:val="24"/>
          <w:szCs w:val="24"/>
        </w:rPr>
        <w:t xml:space="preserve"> </w:t>
      </w:r>
      <w:r>
        <w:rPr>
          <w:sz w:val="24"/>
          <w:szCs w:val="24"/>
        </w:rPr>
        <w:t>noise</w:t>
      </w:r>
      <w:r>
        <w:rPr>
          <w:spacing w:val="4"/>
          <w:sz w:val="24"/>
          <w:szCs w:val="24"/>
        </w:rPr>
        <w:t xml:space="preserve"> </w:t>
      </w:r>
      <w:r>
        <w:rPr>
          <w:sz w:val="24"/>
          <w:szCs w:val="24"/>
        </w:rPr>
        <w:t>of</w:t>
      </w:r>
      <w:r>
        <w:rPr>
          <w:spacing w:val="-9"/>
          <w:sz w:val="24"/>
          <w:szCs w:val="24"/>
        </w:rPr>
        <w:t xml:space="preserve"> </w:t>
      </w:r>
      <w:r>
        <w:rPr>
          <w:sz w:val="24"/>
          <w:szCs w:val="24"/>
        </w:rPr>
        <w:t>LIGO</w:t>
      </w:r>
      <w:r>
        <w:rPr>
          <w:spacing w:val="26"/>
          <w:sz w:val="24"/>
          <w:szCs w:val="24"/>
        </w:rPr>
        <w:t xml:space="preserve"> </w:t>
      </w:r>
      <w:r>
        <w:rPr>
          <w:sz w:val="24"/>
          <w:szCs w:val="24"/>
        </w:rPr>
        <w:t>at</w:t>
      </w:r>
      <w:r>
        <w:rPr>
          <w:spacing w:val="38"/>
          <w:sz w:val="24"/>
          <w:szCs w:val="24"/>
        </w:rPr>
        <w:t xml:space="preserve"> </w:t>
      </w:r>
      <w:r>
        <w:rPr>
          <w:spacing w:val="-13"/>
          <w:sz w:val="24"/>
          <w:szCs w:val="24"/>
        </w:rPr>
        <w:t>v</w:t>
      </w:r>
      <w:r>
        <w:rPr>
          <w:sz w:val="24"/>
          <w:szCs w:val="24"/>
        </w:rPr>
        <w:t>arious</w:t>
      </w:r>
      <w:r>
        <w:rPr>
          <w:spacing w:val="30"/>
          <w:sz w:val="24"/>
          <w:szCs w:val="24"/>
        </w:rPr>
        <w:t xml:space="preserve"> </w:t>
      </w:r>
      <w:r>
        <w:rPr>
          <w:sz w:val="24"/>
          <w:szCs w:val="24"/>
        </w:rPr>
        <w:t>stages</w:t>
      </w:r>
      <w:r>
        <w:rPr>
          <w:spacing w:val="27"/>
          <w:sz w:val="24"/>
          <w:szCs w:val="24"/>
        </w:rPr>
        <w:t xml:space="preserve"> </w:t>
      </w:r>
      <w:r>
        <w:rPr>
          <w:spacing w:val="-6"/>
          <w:sz w:val="24"/>
          <w:szCs w:val="24"/>
        </w:rPr>
        <w:t>ov</w:t>
      </w:r>
      <w:r>
        <w:rPr>
          <w:sz w:val="24"/>
          <w:szCs w:val="24"/>
        </w:rPr>
        <w:t>er</w:t>
      </w:r>
      <w:r>
        <w:rPr>
          <w:spacing w:val="9"/>
          <w:sz w:val="24"/>
          <w:szCs w:val="24"/>
        </w:rPr>
        <w:t xml:space="preserve"> </w:t>
      </w:r>
      <w:r>
        <w:rPr>
          <w:sz w:val="24"/>
          <w:szCs w:val="24"/>
        </w:rPr>
        <w:t>S6</w:t>
      </w:r>
      <w:r>
        <w:rPr>
          <w:spacing w:val="-5"/>
          <w:sz w:val="24"/>
          <w:szCs w:val="24"/>
        </w:rPr>
        <w:t xml:space="preserve"> </w:t>
      </w:r>
      <w:r>
        <w:rPr>
          <w:sz w:val="24"/>
          <w:szCs w:val="24"/>
        </w:rPr>
        <w:t>run</w:t>
      </w:r>
      <w:r>
        <w:rPr>
          <w:spacing w:val="33"/>
          <w:sz w:val="24"/>
          <w:szCs w:val="24"/>
        </w:rPr>
        <w:t xml:space="preserve"> </w:t>
      </w:r>
      <w:r>
        <w:rPr>
          <w:spacing w:val="-6"/>
          <w:sz w:val="24"/>
          <w:szCs w:val="24"/>
        </w:rPr>
        <w:t>w</w:t>
      </w:r>
      <w:r>
        <w:rPr>
          <w:sz w:val="24"/>
          <w:szCs w:val="24"/>
        </w:rPr>
        <w:t>ere</w:t>
      </w:r>
      <w:r>
        <w:rPr>
          <w:spacing w:val="4"/>
          <w:sz w:val="24"/>
          <w:szCs w:val="24"/>
        </w:rPr>
        <w:t xml:space="preserve"> </w:t>
      </w:r>
      <w:r>
        <w:rPr>
          <w:w w:val="103"/>
          <w:sz w:val="24"/>
          <w:szCs w:val="24"/>
        </w:rPr>
        <w:t xml:space="preserve">found. </w:t>
      </w:r>
      <w:r>
        <w:rPr>
          <w:sz w:val="24"/>
          <w:szCs w:val="24"/>
        </w:rPr>
        <w:t>O</w:t>
      </w:r>
      <w:r>
        <w:rPr>
          <w:spacing w:val="-6"/>
          <w:sz w:val="24"/>
          <w:szCs w:val="24"/>
        </w:rPr>
        <w:t>v</w:t>
      </w:r>
      <w:r>
        <w:rPr>
          <w:sz w:val="24"/>
          <w:szCs w:val="24"/>
        </w:rPr>
        <w:t xml:space="preserve">erall, </w:t>
      </w:r>
      <w:r>
        <w:rPr>
          <w:spacing w:val="4"/>
          <w:sz w:val="24"/>
          <w:szCs w:val="24"/>
        </w:rPr>
        <w:t xml:space="preserve"> </w:t>
      </w:r>
      <w:r>
        <w:rPr>
          <w:sz w:val="24"/>
          <w:szCs w:val="24"/>
        </w:rPr>
        <w:t>none</w:t>
      </w:r>
      <w:r>
        <w:rPr>
          <w:spacing w:val="44"/>
          <w:sz w:val="24"/>
          <w:szCs w:val="24"/>
        </w:rPr>
        <w:t xml:space="preserve"> </w:t>
      </w:r>
      <w:r>
        <w:rPr>
          <w:sz w:val="24"/>
          <w:szCs w:val="24"/>
        </w:rPr>
        <w:t>of</w:t>
      </w:r>
      <w:r>
        <w:rPr>
          <w:spacing w:val="17"/>
          <w:sz w:val="24"/>
          <w:szCs w:val="24"/>
        </w:rPr>
        <w:t xml:space="preserve"> </w:t>
      </w:r>
      <w:r>
        <w:rPr>
          <w:sz w:val="24"/>
          <w:szCs w:val="24"/>
        </w:rPr>
        <w:t>those</w:t>
      </w:r>
      <w:r>
        <w:rPr>
          <w:spacing w:val="55"/>
          <w:sz w:val="24"/>
          <w:szCs w:val="24"/>
        </w:rPr>
        <w:t xml:space="preserve"> </w:t>
      </w:r>
      <w:r>
        <w:rPr>
          <w:sz w:val="24"/>
          <w:szCs w:val="24"/>
        </w:rPr>
        <w:t>SNRs</w:t>
      </w:r>
      <w:r>
        <w:rPr>
          <w:spacing w:val="35"/>
          <w:sz w:val="24"/>
          <w:szCs w:val="24"/>
        </w:rPr>
        <w:t xml:space="preserve"> </w:t>
      </w:r>
      <w:r>
        <w:rPr>
          <w:spacing w:val="-6"/>
          <w:sz w:val="24"/>
          <w:szCs w:val="24"/>
        </w:rPr>
        <w:t>w</w:t>
      </w:r>
      <w:r>
        <w:rPr>
          <w:sz w:val="24"/>
          <w:szCs w:val="24"/>
        </w:rPr>
        <w:t>ould</w:t>
      </w:r>
      <w:commentRangeStart w:id="95"/>
      <w:del w:id="96" w:author="Olga" w:date="2016-07-27T23:27:00Z">
        <w:r w:rsidDel="00421645">
          <w:rPr>
            <w:spacing w:val="38"/>
            <w:sz w:val="24"/>
            <w:szCs w:val="24"/>
          </w:rPr>
          <w:delText xml:space="preserve"> </w:delText>
        </w:r>
        <w:r w:rsidDel="00421645">
          <w:rPr>
            <w:sz w:val="24"/>
            <w:szCs w:val="24"/>
          </w:rPr>
          <w:delText>not</w:delText>
        </w:r>
      </w:del>
      <w:r>
        <w:rPr>
          <w:sz w:val="24"/>
          <w:szCs w:val="24"/>
        </w:rPr>
        <w:t xml:space="preserve"> </w:t>
      </w:r>
      <w:r>
        <w:rPr>
          <w:spacing w:val="1"/>
          <w:sz w:val="24"/>
          <w:szCs w:val="24"/>
        </w:rPr>
        <w:t xml:space="preserve"> </w:t>
      </w:r>
      <w:commentRangeEnd w:id="95"/>
      <w:r w:rsidR="00421645">
        <w:rPr>
          <w:rStyle w:val="CommentReference"/>
        </w:rPr>
        <w:commentReference w:id="95"/>
      </w:r>
      <w:r>
        <w:rPr>
          <w:spacing w:val="7"/>
          <w:sz w:val="24"/>
          <w:szCs w:val="24"/>
        </w:rPr>
        <w:t>b</w:t>
      </w:r>
      <w:r>
        <w:rPr>
          <w:sz w:val="24"/>
          <w:szCs w:val="24"/>
        </w:rPr>
        <w:t>e</w:t>
      </w:r>
      <w:r>
        <w:rPr>
          <w:spacing w:val="35"/>
          <w:sz w:val="24"/>
          <w:szCs w:val="24"/>
        </w:rPr>
        <w:t xml:space="preserve"> </w:t>
      </w:r>
      <w:r>
        <w:rPr>
          <w:sz w:val="24"/>
          <w:szCs w:val="24"/>
        </w:rPr>
        <w:t>significa</w:t>
      </w:r>
      <w:r>
        <w:rPr>
          <w:spacing w:val="-5"/>
          <w:sz w:val="24"/>
          <w:szCs w:val="24"/>
        </w:rPr>
        <w:t>n</w:t>
      </w:r>
      <w:r>
        <w:rPr>
          <w:w w:val="136"/>
          <w:sz w:val="24"/>
          <w:szCs w:val="24"/>
        </w:rPr>
        <w:t>t</w:t>
      </w:r>
      <w:r>
        <w:rPr>
          <w:spacing w:val="29"/>
          <w:sz w:val="24"/>
          <w:szCs w:val="24"/>
        </w:rPr>
        <w:t xml:space="preserve"> </w:t>
      </w:r>
      <w:r>
        <w:rPr>
          <w:sz w:val="24"/>
          <w:szCs w:val="24"/>
        </w:rPr>
        <w:t>enough</w:t>
      </w:r>
      <w:r>
        <w:rPr>
          <w:spacing w:val="44"/>
          <w:sz w:val="24"/>
          <w:szCs w:val="24"/>
        </w:rPr>
        <w:t xml:space="preserve"> </w:t>
      </w:r>
      <w:r>
        <w:rPr>
          <w:sz w:val="24"/>
          <w:szCs w:val="24"/>
        </w:rPr>
        <w:t>to</w:t>
      </w:r>
      <w:r>
        <w:rPr>
          <w:spacing w:val="49"/>
          <w:sz w:val="24"/>
          <w:szCs w:val="24"/>
        </w:rPr>
        <w:t xml:space="preserve"> </w:t>
      </w:r>
      <w:r>
        <w:rPr>
          <w:sz w:val="24"/>
          <w:szCs w:val="24"/>
        </w:rPr>
        <w:t>claim</w:t>
      </w:r>
      <w:r>
        <w:rPr>
          <w:spacing w:val="41"/>
          <w:sz w:val="24"/>
          <w:szCs w:val="24"/>
        </w:rPr>
        <w:t xml:space="preserve"> </w:t>
      </w:r>
      <w:r>
        <w:rPr>
          <w:sz w:val="24"/>
          <w:szCs w:val="24"/>
        </w:rPr>
        <w:t>a</w:t>
      </w:r>
      <w:r>
        <w:rPr>
          <w:spacing w:val="39"/>
          <w:sz w:val="24"/>
          <w:szCs w:val="24"/>
        </w:rPr>
        <w:t xml:space="preserve"> </w:t>
      </w:r>
      <w:r>
        <w:rPr>
          <w:sz w:val="24"/>
          <w:szCs w:val="24"/>
        </w:rPr>
        <w:t>detect</w:t>
      </w:r>
      <w:r>
        <w:rPr>
          <w:spacing w:val="1"/>
          <w:sz w:val="24"/>
          <w:szCs w:val="24"/>
        </w:rPr>
        <w:t>i</w:t>
      </w:r>
      <w:r>
        <w:rPr>
          <w:sz w:val="24"/>
          <w:szCs w:val="24"/>
        </w:rPr>
        <w:t xml:space="preserve">on.  </w:t>
      </w:r>
      <w:r>
        <w:rPr>
          <w:spacing w:val="11"/>
          <w:sz w:val="24"/>
          <w:szCs w:val="24"/>
        </w:rPr>
        <w:t xml:space="preserve"> </w:t>
      </w:r>
      <w:r>
        <w:rPr>
          <w:sz w:val="24"/>
          <w:szCs w:val="24"/>
        </w:rPr>
        <w:t>In</w:t>
      </w:r>
      <w:r>
        <w:rPr>
          <w:spacing w:val="43"/>
          <w:sz w:val="24"/>
          <w:szCs w:val="24"/>
        </w:rPr>
        <w:t xml:space="preserve"> </w:t>
      </w:r>
      <w:r>
        <w:rPr>
          <w:w w:val="110"/>
          <w:sz w:val="24"/>
          <w:szCs w:val="24"/>
        </w:rPr>
        <w:t xml:space="preserve">the </w:t>
      </w:r>
      <w:r>
        <w:rPr>
          <w:sz w:val="24"/>
          <w:szCs w:val="24"/>
        </w:rPr>
        <w:t>early</w:t>
      </w:r>
      <w:r>
        <w:rPr>
          <w:spacing w:val="51"/>
          <w:sz w:val="24"/>
          <w:szCs w:val="24"/>
        </w:rPr>
        <w:t xml:space="preserve"> </w:t>
      </w:r>
      <w:r>
        <w:rPr>
          <w:sz w:val="24"/>
          <w:szCs w:val="24"/>
        </w:rPr>
        <w:t>stages</w:t>
      </w:r>
      <w:r>
        <w:rPr>
          <w:spacing w:val="55"/>
          <w:sz w:val="24"/>
          <w:szCs w:val="24"/>
        </w:rPr>
        <w:t xml:space="preserve"> </w:t>
      </w:r>
      <w:r>
        <w:rPr>
          <w:sz w:val="24"/>
          <w:szCs w:val="24"/>
        </w:rPr>
        <w:t>where</w:t>
      </w:r>
      <w:r>
        <w:rPr>
          <w:spacing w:val="44"/>
          <w:sz w:val="24"/>
          <w:szCs w:val="24"/>
        </w:rPr>
        <w:t xml:space="preserve"> </w:t>
      </w:r>
      <w:r>
        <w:rPr>
          <w:sz w:val="24"/>
          <w:szCs w:val="24"/>
        </w:rPr>
        <w:t>noises</w:t>
      </w:r>
      <w:r>
        <w:rPr>
          <w:spacing w:val="32"/>
          <w:sz w:val="24"/>
          <w:szCs w:val="24"/>
        </w:rPr>
        <w:t xml:space="preserve"> </w:t>
      </w:r>
      <w:r>
        <w:rPr>
          <w:spacing w:val="-6"/>
          <w:sz w:val="24"/>
          <w:szCs w:val="24"/>
        </w:rPr>
        <w:t>w</w:t>
      </w:r>
      <w:r>
        <w:rPr>
          <w:sz w:val="24"/>
          <w:szCs w:val="24"/>
        </w:rPr>
        <w:t>ere</w:t>
      </w:r>
      <w:r>
        <w:rPr>
          <w:spacing w:val="33"/>
          <w:sz w:val="24"/>
          <w:szCs w:val="24"/>
        </w:rPr>
        <w:t xml:space="preserve"> </w:t>
      </w:r>
      <w:r>
        <w:rPr>
          <w:sz w:val="24"/>
          <w:szCs w:val="24"/>
        </w:rPr>
        <w:t>high,</w:t>
      </w:r>
      <w:r>
        <w:rPr>
          <w:spacing w:val="55"/>
          <w:sz w:val="24"/>
          <w:szCs w:val="24"/>
        </w:rPr>
        <w:t xml:space="preserve"> </w:t>
      </w:r>
      <w:r>
        <w:rPr>
          <w:sz w:val="24"/>
          <w:szCs w:val="24"/>
        </w:rPr>
        <w:t xml:space="preserve">the </w:t>
      </w:r>
      <w:r>
        <w:rPr>
          <w:spacing w:val="1"/>
          <w:sz w:val="24"/>
          <w:szCs w:val="24"/>
        </w:rPr>
        <w:t xml:space="preserve"> </w:t>
      </w:r>
      <w:r>
        <w:rPr>
          <w:sz w:val="24"/>
          <w:szCs w:val="24"/>
        </w:rPr>
        <w:t>signal</w:t>
      </w:r>
      <w:r>
        <w:rPr>
          <w:spacing w:val="43"/>
          <w:sz w:val="24"/>
          <w:szCs w:val="24"/>
        </w:rPr>
        <w:t xml:space="preserve"> </w:t>
      </w:r>
      <w:r>
        <w:rPr>
          <w:spacing w:val="-7"/>
          <w:sz w:val="24"/>
          <w:szCs w:val="24"/>
        </w:rPr>
        <w:t>w</w:t>
      </w:r>
      <w:r>
        <w:rPr>
          <w:sz w:val="24"/>
          <w:szCs w:val="24"/>
        </w:rPr>
        <w:t>ould</w:t>
      </w:r>
      <w:r>
        <w:rPr>
          <w:spacing w:val="40"/>
          <w:sz w:val="24"/>
          <w:szCs w:val="24"/>
        </w:rPr>
        <w:t xml:space="preserve"> </w:t>
      </w:r>
      <w:r>
        <w:rPr>
          <w:spacing w:val="7"/>
          <w:sz w:val="24"/>
          <w:szCs w:val="24"/>
        </w:rPr>
        <w:t>b</w:t>
      </w:r>
      <w:r>
        <w:rPr>
          <w:sz w:val="24"/>
          <w:szCs w:val="24"/>
        </w:rPr>
        <w:t>e</w:t>
      </w:r>
      <w:r>
        <w:rPr>
          <w:spacing w:val="37"/>
          <w:sz w:val="24"/>
          <w:szCs w:val="24"/>
        </w:rPr>
        <w:t xml:space="preserve"> </w:t>
      </w:r>
      <w:r>
        <w:rPr>
          <w:spacing w:val="-7"/>
          <w:sz w:val="24"/>
          <w:szCs w:val="24"/>
        </w:rPr>
        <w:t>o</w:t>
      </w:r>
      <w:r>
        <w:rPr>
          <w:spacing w:val="-6"/>
          <w:sz w:val="24"/>
          <w:szCs w:val="24"/>
        </w:rPr>
        <w:t>v</w:t>
      </w:r>
      <w:r>
        <w:rPr>
          <w:sz w:val="24"/>
          <w:szCs w:val="24"/>
        </w:rPr>
        <w:t>erwhelmed</w:t>
      </w:r>
      <w:r>
        <w:rPr>
          <w:spacing w:val="53"/>
          <w:sz w:val="24"/>
          <w:szCs w:val="24"/>
        </w:rPr>
        <w:t xml:space="preserve"> </w:t>
      </w:r>
      <w:r>
        <w:rPr>
          <w:spacing w:val="-6"/>
          <w:sz w:val="24"/>
          <w:szCs w:val="24"/>
        </w:rPr>
        <w:t>b</w:t>
      </w:r>
      <w:r>
        <w:rPr>
          <w:sz w:val="24"/>
          <w:szCs w:val="24"/>
        </w:rPr>
        <w:t>y</w:t>
      </w:r>
      <w:r>
        <w:rPr>
          <w:spacing w:val="44"/>
          <w:sz w:val="24"/>
          <w:szCs w:val="24"/>
        </w:rPr>
        <w:t xml:space="preserve"> </w:t>
      </w:r>
      <w:r>
        <w:rPr>
          <w:sz w:val="24"/>
          <w:szCs w:val="24"/>
        </w:rPr>
        <w:t xml:space="preserve">the </w:t>
      </w:r>
      <w:r>
        <w:rPr>
          <w:spacing w:val="1"/>
          <w:sz w:val="24"/>
          <w:szCs w:val="24"/>
        </w:rPr>
        <w:t xml:space="preserve"> </w:t>
      </w:r>
      <w:r>
        <w:rPr>
          <w:sz w:val="24"/>
          <w:szCs w:val="24"/>
        </w:rPr>
        <w:t>noise,</w:t>
      </w:r>
      <w:r>
        <w:rPr>
          <w:spacing w:val="42"/>
          <w:sz w:val="24"/>
          <w:szCs w:val="24"/>
        </w:rPr>
        <w:t xml:space="preserve"> </w:t>
      </w:r>
      <w:r>
        <w:rPr>
          <w:sz w:val="24"/>
          <w:szCs w:val="24"/>
        </w:rPr>
        <w:t>while in</w:t>
      </w:r>
      <w:r>
        <w:rPr>
          <w:spacing w:val="25"/>
          <w:sz w:val="24"/>
          <w:szCs w:val="24"/>
        </w:rPr>
        <w:t xml:space="preserve"> </w:t>
      </w:r>
      <w:r>
        <w:rPr>
          <w:sz w:val="24"/>
          <w:szCs w:val="24"/>
        </w:rPr>
        <w:t>the</w:t>
      </w:r>
      <w:r>
        <w:rPr>
          <w:spacing w:val="47"/>
          <w:sz w:val="24"/>
          <w:szCs w:val="24"/>
        </w:rPr>
        <w:t xml:space="preserve"> </w:t>
      </w:r>
      <w:r>
        <w:rPr>
          <w:sz w:val="24"/>
          <w:szCs w:val="24"/>
        </w:rPr>
        <w:t>late</w:t>
      </w:r>
      <w:r>
        <w:rPr>
          <w:spacing w:val="46"/>
          <w:sz w:val="24"/>
          <w:szCs w:val="24"/>
        </w:rPr>
        <w:t xml:space="preserve"> </w:t>
      </w:r>
      <w:r>
        <w:rPr>
          <w:sz w:val="24"/>
          <w:szCs w:val="24"/>
        </w:rPr>
        <w:t>stage</w:t>
      </w:r>
      <w:r>
        <w:rPr>
          <w:spacing w:val="43"/>
          <w:sz w:val="24"/>
          <w:szCs w:val="24"/>
        </w:rPr>
        <w:t xml:space="preserve"> </w:t>
      </w:r>
      <w:r>
        <w:rPr>
          <w:sz w:val="24"/>
          <w:szCs w:val="24"/>
        </w:rPr>
        <w:t>where</w:t>
      </w:r>
      <w:r>
        <w:rPr>
          <w:spacing w:val="30"/>
          <w:sz w:val="24"/>
          <w:szCs w:val="24"/>
        </w:rPr>
        <w:t xml:space="preserve"> </w:t>
      </w:r>
      <w:r>
        <w:rPr>
          <w:sz w:val="24"/>
          <w:szCs w:val="24"/>
        </w:rPr>
        <w:t>noises</w:t>
      </w:r>
      <w:r>
        <w:rPr>
          <w:spacing w:val="18"/>
          <w:sz w:val="24"/>
          <w:szCs w:val="24"/>
        </w:rPr>
        <w:t xml:space="preserve"> </w:t>
      </w:r>
      <w:r>
        <w:rPr>
          <w:sz w:val="24"/>
          <w:szCs w:val="24"/>
        </w:rPr>
        <w:t>had</w:t>
      </w:r>
      <w:r>
        <w:rPr>
          <w:spacing w:val="46"/>
          <w:sz w:val="24"/>
          <w:szCs w:val="24"/>
        </w:rPr>
        <w:t xml:space="preserve"> </w:t>
      </w:r>
      <w:r>
        <w:rPr>
          <w:spacing w:val="7"/>
          <w:sz w:val="24"/>
          <w:szCs w:val="24"/>
        </w:rPr>
        <w:t>b</w:t>
      </w:r>
      <w:r>
        <w:rPr>
          <w:sz w:val="24"/>
          <w:szCs w:val="24"/>
        </w:rPr>
        <w:t>een</w:t>
      </w:r>
      <w:r>
        <w:rPr>
          <w:spacing w:val="31"/>
          <w:sz w:val="24"/>
          <w:szCs w:val="24"/>
        </w:rPr>
        <w:t xml:space="preserve"> </w:t>
      </w:r>
      <w:r>
        <w:rPr>
          <w:sz w:val="24"/>
          <w:szCs w:val="24"/>
        </w:rPr>
        <w:t>reduced,</w:t>
      </w:r>
      <w:r>
        <w:rPr>
          <w:spacing w:val="53"/>
          <w:sz w:val="24"/>
          <w:szCs w:val="24"/>
        </w:rPr>
        <w:t xml:space="preserve"> </w:t>
      </w:r>
      <w:commentRangeStart w:id="97"/>
      <w:r>
        <w:rPr>
          <w:sz w:val="24"/>
          <w:szCs w:val="24"/>
        </w:rPr>
        <w:t>the</w:t>
      </w:r>
      <w:r>
        <w:rPr>
          <w:spacing w:val="47"/>
          <w:sz w:val="24"/>
          <w:szCs w:val="24"/>
        </w:rPr>
        <w:t xml:space="preserve"> </w:t>
      </w:r>
      <w:r>
        <w:rPr>
          <w:sz w:val="24"/>
          <w:szCs w:val="24"/>
        </w:rPr>
        <w:t>maxi</w:t>
      </w:r>
      <w:r>
        <w:rPr>
          <w:spacing w:val="-5"/>
          <w:sz w:val="24"/>
          <w:szCs w:val="24"/>
        </w:rPr>
        <w:t>m</w:t>
      </w:r>
      <w:r>
        <w:rPr>
          <w:sz w:val="24"/>
          <w:szCs w:val="24"/>
        </w:rPr>
        <w:t>um  SNR</w:t>
      </w:r>
      <w:r>
        <w:rPr>
          <w:spacing w:val="27"/>
          <w:sz w:val="24"/>
          <w:szCs w:val="24"/>
        </w:rPr>
        <w:t xml:space="preserve"> </w:t>
      </w:r>
      <w:r>
        <w:rPr>
          <w:sz w:val="24"/>
          <w:szCs w:val="24"/>
        </w:rPr>
        <w:t>is</w:t>
      </w:r>
      <w:r>
        <w:rPr>
          <w:spacing w:val="15"/>
          <w:sz w:val="24"/>
          <w:szCs w:val="24"/>
        </w:rPr>
        <w:t xml:space="preserve"> </w:t>
      </w:r>
      <w:r>
        <w:rPr>
          <w:sz w:val="24"/>
          <w:szCs w:val="24"/>
        </w:rPr>
        <w:t>still</w:t>
      </w:r>
      <w:r>
        <w:rPr>
          <w:spacing w:val="37"/>
          <w:sz w:val="24"/>
          <w:szCs w:val="24"/>
        </w:rPr>
        <w:t xml:space="preserve"> </w:t>
      </w:r>
      <w:r>
        <w:rPr>
          <w:sz w:val="24"/>
          <w:szCs w:val="24"/>
        </w:rPr>
        <w:t>not</w:t>
      </w:r>
      <w:r>
        <w:rPr>
          <w:spacing w:val="49"/>
          <w:sz w:val="24"/>
          <w:szCs w:val="24"/>
        </w:rPr>
        <w:t xml:space="preserve"> </w:t>
      </w:r>
      <w:r>
        <w:rPr>
          <w:sz w:val="24"/>
          <w:szCs w:val="24"/>
        </w:rPr>
        <w:t>significa</w:t>
      </w:r>
      <w:r>
        <w:rPr>
          <w:spacing w:val="-5"/>
          <w:sz w:val="24"/>
          <w:szCs w:val="24"/>
        </w:rPr>
        <w:t>n</w:t>
      </w:r>
      <w:r>
        <w:rPr>
          <w:w w:val="136"/>
          <w:sz w:val="24"/>
          <w:szCs w:val="24"/>
        </w:rPr>
        <w:t xml:space="preserve">t </w:t>
      </w:r>
      <w:r>
        <w:rPr>
          <w:sz w:val="24"/>
          <w:szCs w:val="24"/>
        </w:rPr>
        <w:t>enough</w:t>
      </w:r>
      <w:commentRangeEnd w:id="97"/>
      <w:r w:rsidR="00F33373">
        <w:rPr>
          <w:rStyle w:val="CommentReference"/>
        </w:rPr>
        <w:commentReference w:id="97"/>
      </w:r>
      <w:r>
        <w:rPr>
          <w:sz w:val="24"/>
          <w:szCs w:val="24"/>
        </w:rPr>
        <w:t xml:space="preserve">. </w:t>
      </w:r>
      <w:r>
        <w:rPr>
          <w:spacing w:val="5"/>
          <w:sz w:val="24"/>
          <w:szCs w:val="24"/>
        </w:rPr>
        <w:t xml:space="preserve"> </w:t>
      </w:r>
      <w:r>
        <w:rPr>
          <w:sz w:val="24"/>
          <w:szCs w:val="24"/>
        </w:rPr>
        <w:t>One</w:t>
      </w:r>
      <w:r>
        <w:rPr>
          <w:spacing w:val="22"/>
          <w:sz w:val="24"/>
          <w:szCs w:val="24"/>
        </w:rPr>
        <w:t xml:space="preserve"> </w:t>
      </w:r>
      <w:r>
        <w:rPr>
          <w:sz w:val="24"/>
          <w:szCs w:val="24"/>
        </w:rPr>
        <w:t>can</w:t>
      </w:r>
      <w:r>
        <w:rPr>
          <w:spacing w:val="25"/>
          <w:sz w:val="24"/>
          <w:szCs w:val="24"/>
        </w:rPr>
        <w:t xml:space="preserve"> </w:t>
      </w:r>
      <w:r>
        <w:rPr>
          <w:sz w:val="24"/>
          <w:szCs w:val="24"/>
        </w:rPr>
        <w:t>see</w:t>
      </w:r>
      <w:r>
        <w:rPr>
          <w:spacing w:val="2"/>
          <w:sz w:val="24"/>
          <w:szCs w:val="24"/>
        </w:rPr>
        <w:t xml:space="preserve"> </w:t>
      </w:r>
      <w:r>
        <w:rPr>
          <w:sz w:val="24"/>
          <w:szCs w:val="24"/>
        </w:rPr>
        <w:t>from</w:t>
      </w:r>
      <w:r>
        <w:rPr>
          <w:spacing w:val="13"/>
          <w:sz w:val="24"/>
          <w:szCs w:val="24"/>
        </w:rPr>
        <w:t xml:space="preserve"> </w:t>
      </w:r>
      <w:r>
        <w:rPr>
          <w:sz w:val="24"/>
          <w:szCs w:val="24"/>
        </w:rPr>
        <w:t>Figure</w:t>
      </w:r>
      <w:r>
        <w:rPr>
          <w:spacing w:val="40"/>
          <w:sz w:val="24"/>
          <w:szCs w:val="24"/>
        </w:rPr>
        <w:t xml:space="preserve"> </w:t>
      </w:r>
      <w:r>
        <w:rPr>
          <w:sz w:val="24"/>
          <w:szCs w:val="24"/>
        </w:rPr>
        <w:t>4</w:t>
      </w:r>
      <w:r>
        <w:rPr>
          <w:spacing w:val="4"/>
          <w:sz w:val="24"/>
          <w:szCs w:val="24"/>
        </w:rPr>
        <w:t xml:space="preserve"> </w:t>
      </w:r>
      <w:r>
        <w:rPr>
          <w:sz w:val="24"/>
          <w:szCs w:val="24"/>
        </w:rPr>
        <w:t xml:space="preserve">that </w:t>
      </w:r>
      <w:r>
        <w:rPr>
          <w:spacing w:val="16"/>
          <w:sz w:val="24"/>
          <w:szCs w:val="24"/>
        </w:rPr>
        <w:t xml:space="preserve"> </w:t>
      </w:r>
      <w:r>
        <w:rPr>
          <w:sz w:val="24"/>
          <w:szCs w:val="24"/>
        </w:rPr>
        <w:t>the</w:t>
      </w:r>
      <w:r>
        <w:rPr>
          <w:spacing w:val="37"/>
          <w:sz w:val="24"/>
          <w:szCs w:val="24"/>
        </w:rPr>
        <w:t xml:space="preserve"> </w:t>
      </w:r>
      <w:r>
        <w:rPr>
          <w:sz w:val="24"/>
          <w:szCs w:val="24"/>
        </w:rPr>
        <w:t>SNR</w:t>
      </w:r>
      <w:r>
        <w:rPr>
          <w:spacing w:val="17"/>
          <w:sz w:val="24"/>
          <w:szCs w:val="24"/>
        </w:rPr>
        <w:t xml:space="preserve"> </w:t>
      </w:r>
      <w:r>
        <w:rPr>
          <w:sz w:val="24"/>
          <w:szCs w:val="24"/>
        </w:rPr>
        <w:t>function</w:t>
      </w:r>
      <w:r>
        <w:rPr>
          <w:spacing w:val="43"/>
          <w:sz w:val="24"/>
          <w:szCs w:val="24"/>
        </w:rPr>
        <w:t xml:space="preserve"> </w:t>
      </w:r>
      <w:r>
        <w:rPr>
          <w:sz w:val="24"/>
          <w:szCs w:val="24"/>
        </w:rPr>
        <w:t>of</w:t>
      </w:r>
      <w:r>
        <w:rPr>
          <w:spacing w:val="-4"/>
          <w:sz w:val="24"/>
          <w:szCs w:val="24"/>
        </w:rPr>
        <w:t xml:space="preserve"> </w:t>
      </w:r>
      <w:r>
        <w:rPr>
          <w:sz w:val="24"/>
          <w:szCs w:val="24"/>
        </w:rPr>
        <w:t>ba</w:t>
      </w:r>
      <w:r>
        <w:rPr>
          <w:spacing w:val="-6"/>
          <w:sz w:val="24"/>
          <w:szCs w:val="24"/>
        </w:rPr>
        <w:t>c</w:t>
      </w:r>
      <w:r>
        <w:rPr>
          <w:sz w:val="24"/>
          <w:szCs w:val="24"/>
        </w:rPr>
        <w:t>kground</w:t>
      </w:r>
      <w:r>
        <w:rPr>
          <w:spacing w:val="58"/>
          <w:sz w:val="24"/>
          <w:szCs w:val="24"/>
        </w:rPr>
        <w:t xml:space="preserve"> </w:t>
      </w:r>
      <w:r>
        <w:rPr>
          <w:sz w:val="24"/>
          <w:szCs w:val="24"/>
        </w:rPr>
        <w:t>noise</w:t>
      </w:r>
      <w:r>
        <w:rPr>
          <w:spacing w:val="8"/>
          <w:sz w:val="24"/>
          <w:szCs w:val="24"/>
        </w:rPr>
        <w:t xml:space="preserve"> </w:t>
      </w:r>
      <w:r>
        <w:rPr>
          <w:sz w:val="24"/>
          <w:szCs w:val="24"/>
        </w:rPr>
        <w:t>is</w:t>
      </w:r>
      <w:r>
        <w:rPr>
          <w:spacing w:val="5"/>
          <w:sz w:val="24"/>
          <w:szCs w:val="24"/>
        </w:rPr>
        <w:t xml:space="preserve"> </w:t>
      </w:r>
      <w:r>
        <w:rPr>
          <w:w w:val="106"/>
          <w:sz w:val="24"/>
          <w:szCs w:val="24"/>
        </w:rPr>
        <w:t>consta</w:t>
      </w:r>
      <w:r>
        <w:rPr>
          <w:spacing w:val="-6"/>
          <w:w w:val="106"/>
          <w:sz w:val="24"/>
          <w:szCs w:val="24"/>
        </w:rPr>
        <w:t>n</w:t>
      </w:r>
      <w:r>
        <w:rPr>
          <w:w w:val="110"/>
          <w:sz w:val="24"/>
          <w:szCs w:val="24"/>
        </w:rPr>
        <w:t xml:space="preserve">tly </w:t>
      </w:r>
      <w:r>
        <w:rPr>
          <w:sz w:val="24"/>
          <w:szCs w:val="24"/>
        </w:rPr>
        <w:t xml:space="preserve">around </w:t>
      </w:r>
      <w:r>
        <w:rPr>
          <w:spacing w:val="27"/>
          <w:sz w:val="24"/>
          <w:szCs w:val="24"/>
        </w:rPr>
        <w:t xml:space="preserve"> </w:t>
      </w:r>
      <w:r>
        <w:rPr>
          <w:sz w:val="24"/>
          <w:szCs w:val="24"/>
        </w:rPr>
        <w:t>four</w:t>
      </w:r>
      <w:r>
        <w:rPr>
          <w:spacing w:val="48"/>
          <w:sz w:val="24"/>
          <w:szCs w:val="24"/>
        </w:rPr>
        <w:t xml:space="preserve"> </w:t>
      </w:r>
      <w:r>
        <w:rPr>
          <w:sz w:val="24"/>
          <w:szCs w:val="24"/>
        </w:rPr>
        <w:t xml:space="preserve">with </w:t>
      </w:r>
      <w:r>
        <w:rPr>
          <w:spacing w:val="6"/>
          <w:sz w:val="24"/>
          <w:szCs w:val="24"/>
        </w:rPr>
        <w:t xml:space="preserve"> </w:t>
      </w:r>
      <w:r>
        <w:rPr>
          <w:sz w:val="24"/>
          <w:szCs w:val="24"/>
        </w:rPr>
        <w:t>some</w:t>
      </w:r>
      <w:r>
        <w:rPr>
          <w:spacing w:val="40"/>
          <w:sz w:val="24"/>
          <w:szCs w:val="24"/>
        </w:rPr>
        <w:t xml:space="preserve"> </w:t>
      </w:r>
      <w:r>
        <w:rPr>
          <w:sz w:val="24"/>
          <w:szCs w:val="24"/>
        </w:rPr>
        <w:t>spi</w:t>
      </w:r>
      <w:r>
        <w:rPr>
          <w:spacing w:val="-6"/>
          <w:sz w:val="24"/>
          <w:szCs w:val="24"/>
        </w:rPr>
        <w:t>k</w:t>
      </w:r>
      <w:r>
        <w:rPr>
          <w:sz w:val="24"/>
          <w:szCs w:val="24"/>
        </w:rPr>
        <w:t>es</w:t>
      </w:r>
      <w:r>
        <w:rPr>
          <w:spacing w:val="43"/>
          <w:sz w:val="24"/>
          <w:szCs w:val="24"/>
        </w:rPr>
        <w:t xml:space="preserve"> </w:t>
      </w:r>
      <w:r>
        <w:rPr>
          <w:sz w:val="24"/>
          <w:szCs w:val="24"/>
        </w:rPr>
        <w:t>up</w:t>
      </w:r>
      <w:r>
        <w:rPr>
          <w:spacing w:val="59"/>
          <w:sz w:val="24"/>
          <w:szCs w:val="24"/>
        </w:rPr>
        <w:t xml:space="preserve"> </w:t>
      </w:r>
      <w:r>
        <w:rPr>
          <w:sz w:val="24"/>
          <w:szCs w:val="24"/>
        </w:rPr>
        <w:t xml:space="preserve">to </w:t>
      </w:r>
      <w:r>
        <w:rPr>
          <w:spacing w:val="1"/>
          <w:sz w:val="24"/>
          <w:szCs w:val="24"/>
        </w:rPr>
        <w:t xml:space="preserve"> </w:t>
      </w:r>
      <w:r>
        <w:rPr>
          <w:sz w:val="24"/>
          <w:szCs w:val="24"/>
        </w:rPr>
        <w:t>6,</w:t>
      </w:r>
      <w:r>
        <w:rPr>
          <w:spacing w:val="45"/>
          <w:sz w:val="24"/>
          <w:szCs w:val="24"/>
        </w:rPr>
        <w:t xml:space="preserve"> </w:t>
      </w:r>
      <w:r>
        <w:rPr>
          <w:sz w:val="24"/>
          <w:szCs w:val="24"/>
        </w:rPr>
        <w:t xml:space="preserve">regardless </w:t>
      </w:r>
      <w:r>
        <w:rPr>
          <w:spacing w:val="10"/>
          <w:sz w:val="24"/>
          <w:szCs w:val="24"/>
        </w:rPr>
        <w:t xml:space="preserve"> </w:t>
      </w:r>
      <w:r>
        <w:rPr>
          <w:sz w:val="24"/>
          <w:szCs w:val="24"/>
        </w:rPr>
        <w:t>of</w:t>
      </w:r>
      <w:r>
        <w:rPr>
          <w:spacing w:val="27"/>
          <w:sz w:val="24"/>
          <w:szCs w:val="24"/>
        </w:rPr>
        <w:t xml:space="preserve"> </w:t>
      </w:r>
      <w:r>
        <w:rPr>
          <w:sz w:val="24"/>
          <w:szCs w:val="24"/>
        </w:rPr>
        <w:t xml:space="preserve">that </w:t>
      </w:r>
      <w:r>
        <w:rPr>
          <w:spacing w:val="48"/>
          <w:sz w:val="24"/>
          <w:szCs w:val="24"/>
        </w:rPr>
        <w:t xml:space="preserve"> </w:t>
      </w:r>
      <w:r>
        <w:rPr>
          <w:sz w:val="24"/>
          <w:szCs w:val="24"/>
        </w:rPr>
        <w:t>maxi</w:t>
      </w:r>
      <w:r>
        <w:rPr>
          <w:spacing w:val="-5"/>
          <w:sz w:val="24"/>
          <w:szCs w:val="24"/>
        </w:rPr>
        <w:t>m</w:t>
      </w:r>
      <w:r>
        <w:rPr>
          <w:sz w:val="24"/>
          <w:szCs w:val="24"/>
        </w:rPr>
        <w:t xml:space="preserve">um </w:t>
      </w:r>
      <w:r>
        <w:rPr>
          <w:spacing w:val="22"/>
          <w:sz w:val="24"/>
          <w:szCs w:val="24"/>
        </w:rPr>
        <w:t xml:space="preserve"> </w:t>
      </w:r>
      <w:r>
        <w:rPr>
          <w:sz w:val="24"/>
          <w:szCs w:val="24"/>
        </w:rPr>
        <w:t xml:space="preserve">around </w:t>
      </w:r>
      <w:r>
        <w:rPr>
          <w:spacing w:val="27"/>
          <w:sz w:val="24"/>
          <w:szCs w:val="24"/>
        </w:rPr>
        <w:t xml:space="preserve"> </w:t>
      </w:r>
      <w:r>
        <w:rPr>
          <w:sz w:val="24"/>
          <w:szCs w:val="24"/>
        </w:rPr>
        <w:t>3500</w:t>
      </w:r>
      <w:r>
        <w:rPr>
          <w:spacing w:val="26"/>
          <w:sz w:val="24"/>
          <w:szCs w:val="24"/>
        </w:rPr>
        <w:t xml:space="preserve"> </w:t>
      </w:r>
      <w:r>
        <w:rPr>
          <w:w w:val="101"/>
          <w:sz w:val="24"/>
          <w:szCs w:val="24"/>
        </w:rPr>
        <w:t xml:space="preserve">seconds </w:t>
      </w:r>
      <w:r>
        <w:rPr>
          <w:sz w:val="24"/>
          <w:szCs w:val="24"/>
        </w:rPr>
        <w:t>due</w:t>
      </w:r>
      <w:r>
        <w:rPr>
          <w:spacing w:val="42"/>
          <w:sz w:val="24"/>
          <w:szCs w:val="24"/>
        </w:rPr>
        <w:t xml:space="preserve"> </w:t>
      </w:r>
      <w:r>
        <w:rPr>
          <w:sz w:val="24"/>
          <w:szCs w:val="24"/>
        </w:rPr>
        <w:t>to</w:t>
      </w:r>
      <w:r>
        <w:rPr>
          <w:spacing w:val="44"/>
          <w:sz w:val="24"/>
          <w:szCs w:val="24"/>
        </w:rPr>
        <w:t xml:space="preserve"> </w:t>
      </w:r>
      <w:r>
        <w:rPr>
          <w:sz w:val="24"/>
          <w:szCs w:val="24"/>
        </w:rPr>
        <w:t>hard</w:t>
      </w:r>
      <w:r>
        <w:rPr>
          <w:spacing w:val="-6"/>
          <w:sz w:val="24"/>
          <w:szCs w:val="24"/>
        </w:rPr>
        <w:t>w</w:t>
      </w:r>
      <w:r>
        <w:rPr>
          <w:sz w:val="24"/>
          <w:szCs w:val="24"/>
        </w:rPr>
        <w:t xml:space="preserve">are </w:t>
      </w:r>
      <w:r>
        <w:rPr>
          <w:spacing w:val="17"/>
          <w:sz w:val="24"/>
          <w:szCs w:val="24"/>
        </w:rPr>
        <w:t xml:space="preserve"> </w:t>
      </w:r>
      <w:r>
        <w:rPr>
          <w:sz w:val="24"/>
          <w:szCs w:val="24"/>
        </w:rPr>
        <w:t xml:space="preserve">injection. </w:t>
      </w:r>
      <w:r>
        <w:rPr>
          <w:spacing w:val="44"/>
          <w:sz w:val="24"/>
          <w:szCs w:val="24"/>
        </w:rPr>
        <w:t xml:space="preserve"> </w:t>
      </w:r>
      <w:r>
        <w:rPr>
          <w:sz w:val="24"/>
          <w:szCs w:val="24"/>
        </w:rPr>
        <w:t>More</w:t>
      </w:r>
      <w:r>
        <w:rPr>
          <w:spacing w:val="-6"/>
          <w:sz w:val="24"/>
          <w:szCs w:val="24"/>
        </w:rPr>
        <w:t>ov</w:t>
      </w:r>
      <w:r>
        <w:rPr>
          <w:sz w:val="24"/>
          <w:szCs w:val="24"/>
        </w:rPr>
        <w:t>er,</w:t>
      </w:r>
      <w:r>
        <w:rPr>
          <w:spacing w:val="40"/>
          <w:sz w:val="24"/>
          <w:szCs w:val="24"/>
        </w:rPr>
        <w:t xml:space="preserve"> </w:t>
      </w:r>
      <w:r>
        <w:rPr>
          <w:sz w:val="24"/>
          <w:szCs w:val="24"/>
        </w:rPr>
        <w:t>the</w:t>
      </w:r>
      <w:r>
        <w:rPr>
          <w:spacing w:val="54"/>
          <w:sz w:val="24"/>
          <w:szCs w:val="24"/>
        </w:rPr>
        <w:t xml:space="preserve"> </w:t>
      </w:r>
      <w:r>
        <w:rPr>
          <w:sz w:val="24"/>
          <w:szCs w:val="24"/>
        </w:rPr>
        <w:t>SNR</w:t>
      </w:r>
      <w:r>
        <w:rPr>
          <w:spacing w:val="33"/>
          <w:sz w:val="24"/>
          <w:szCs w:val="24"/>
        </w:rPr>
        <w:t xml:space="preserve"> </w:t>
      </w:r>
      <w:r>
        <w:rPr>
          <w:sz w:val="24"/>
          <w:szCs w:val="24"/>
        </w:rPr>
        <w:t>time</w:t>
      </w:r>
      <w:r>
        <w:rPr>
          <w:spacing w:val="50"/>
          <w:sz w:val="24"/>
          <w:szCs w:val="24"/>
        </w:rPr>
        <w:t xml:space="preserve"> </w:t>
      </w:r>
      <w:r>
        <w:rPr>
          <w:sz w:val="24"/>
          <w:szCs w:val="24"/>
        </w:rPr>
        <w:t xml:space="preserve">functions </w:t>
      </w:r>
      <w:r>
        <w:rPr>
          <w:spacing w:val="1"/>
          <w:sz w:val="24"/>
          <w:szCs w:val="24"/>
        </w:rPr>
        <w:t xml:space="preserve"> </w:t>
      </w:r>
      <w:r>
        <w:rPr>
          <w:sz w:val="24"/>
          <w:szCs w:val="24"/>
        </w:rPr>
        <w:t>in</w:t>
      </w:r>
      <w:r>
        <w:rPr>
          <w:spacing w:val="32"/>
          <w:sz w:val="24"/>
          <w:szCs w:val="24"/>
        </w:rPr>
        <w:t xml:space="preserve"> </w:t>
      </w:r>
      <w:r>
        <w:rPr>
          <w:sz w:val="24"/>
          <w:szCs w:val="24"/>
        </w:rPr>
        <w:t xml:space="preserve">other </w:t>
      </w:r>
      <w:r>
        <w:rPr>
          <w:spacing w:val="2"/>
          <w:sz w:val="24"/>
          <w:szCs w:val="24"/>
        </w:rPr>
        <w:t xml:space="preserve"> </w:t>
      </w:r>
      <w:r>
        <w:rPr>
          <w:sz w:val="24"/>
          <w:szCs w:val="24"/>
        </w:rPr>
        <w:t>nine</w:t>
      </w:r>
      <w:r>
        <w:rPr>
          <w:spacing w:val="37"/>
          <w:sz w:val="24"/>
          <w:szCs w:val="24"/>
        </w:rPr>
        <w:t xml:space="preserve"> </w:t>
      </w:r>
      <w:r>
        <w:rPr>
          <w:sz w:val="24"/>
          <w:szCs w:val="24"/>
        </w:rPr>
        <w:t>files l</w:t>
      </w:r>
      <w:r>
        <w:rPr>
          <w:spacing w:val="7"/>
          <w:sz w:val="24"/>
          <w:szCs w:val="24"/>
        </w:rPr>
        <w:t>o</w:t>
      </w:r>
      <w:r>
        <w:rPr>
          <w:sz w:val="24"/>
          <w:szCs w:val="24"/>
        </w:rPr>
        <w:t>ok</w:t>
      </w:r>
      <w:r>
        <w:rPr>
          <w:spacing w:val="18"/>
          <w:sz w:val="24"/>
          <w:szCs w:val="24"/>
        </w:rPr>
        <w:t xml:space="preserve"> </w:t>
      </w:r>
      <w:r>
        <w:rPr>
          <w:spacing w:val="-6"/>
          <w:w w:val="102"/>
          <w:sz w:val="24"/>
          <w:szCs w:val="24"/>
        </w:rPr>
        <w:t>v</w:t>
      </w:r>
      <w:r>
        <w:rPr>
          <w:w w:val="103"/>
          <w:sz w:val="24"/>
          <w:szCs w:val="24"/>
        </w:rPr>
        <w:t xml:space="preserve">ery </w:t>
      </w:r>
      <w:r>
        <w:rPr>
          <w:sz w:val="24"/>
          <w:szCs w:val="24"/>
        </w:rPr>
        <w:t>similar,</w:t>
      </w:r>
      <w:r>
        <w:rPr>
          <w:spacing w:val="42"/>
          <w:sz w:val="24"/>
          <w:szCs w:val="24"/>
        </w:rPr>
        <w:t xml:space="preserve"> </w:t>
      </w:r>
      <w:commentRangeStart w:id="98"/>
      <w:r>
        <w:rPr>
          <w:sz w:val="24"/>
          <w:szCs w:val="24"/>
        </w:rPr>
        <w:t>all</w:t>
      </w:r>
      <w:r>
        <w:rPr>
          <w:spacing w:val="26"/>
          <w:sz w:val="24"/>
          <w:szCs w:val="24"/>
        </w:rPr>
        <w:t xml:space="preserve"> </w:t>
      </w:r>
      <w:r>
        <w:rPr>
          <w:sz w:val="24"/>
          <w:szCs w:val="24"/>
        </w:rPr>
        <w:t>with</w:t>
      </w:r>
      <w:r>
        <w:rPr>
          <w:spacing w:val="45"/>
          <w:sz w:val="24"/>
          <w:szCs w:val="24"/>
        </w:rPr>
        <w:t xml:space="preserve"> </w:t>
      </w:r>
      <w:r>
        <w:rPr>
          <w:sz w:val="24"/>
          <w:szCs w:val="24"/>
        </w:rPr>
        <w:t>SNR</w:t>
      </w:r>
      <w:r>
        <w:rPr>
          <w:spacing w:val="27"/>
          <w:sz w:val="24"/>
          <w:szCs w:val="24"/>
        </w:rPr>
        <w:t xml:space="preserve"> </w:t>
      </w:r>
      <w:r>
        <w:rPr>
          <w:spacing w:val="-13"/>
          <w:sz w:val="24"/>
          <w:szCs w:val="24"/>
        </w:rPr>
        <w:t>v</w:t>
      </w:r>
      <w:r>
        <w:rPr>
          <w:sz w:val="24"/>
          <w:szCs w:val="24"/>
        </w:rPr>
        <w:t>alues</w:t>
      </w:r>
      <w:r>
        <w:rPr>
          <w:spacing w:val="36"/>
          <w:sz w:val="24"/>
          <w:szCs w:val="24"/>
        </w:rPr>
        <w:t xml:space="preserve"> </w:t>
      </w:r>
      <w:r>
        <w:rPr>
          <w:sz w:val="24"/>
          <w:szCs w:val="24"/>
        </w:rPr>
        <w:t>of</w:t>
      </w:r>
      <w:r>
        <w:rPr>
          <w:spacing w:val="6"/>
          <w:sz w:val="24"/>
          <w:szCs w:val="24"/>
        </w:rPr>
        <w:t xml:space="preserve"> </w:t>
      </w:r>
      <w:r>
        <w:rPr>
          <w:sz w:val="24"/>
          <w:szCs w:val="24"/>
        </w:rPr>
        <w:t>four</w:t>
      </w:r>
      <w:r>
        <w:rPr>
          <w:spacing w:val="27"/>
          <w:sz w:val="24"/>
          <w:szCs w:val="24"/>
        </w:rPr>
        <w:t xml:space="preserve"> </w:t>
      </w:r>
      <w:r>
        <w:rPr>
          <w:sz w:val="24"/>
          <w:szCs w:val="24"/>
        </w:rPr>
        <w:t>for</w:t>
      </w:r>
      <w:r>
        <w:rPr>
          <w:spacing w:val="15"/>
          <w:sz w:val="24"/>
          <w:szCs w:val="24"/>
        </w:rPr>
        <w:t xml:space="preserve"> </w:t>
      </w:r>
      <w:r>
        <w:rPr>
          <w:sz w:val="24"/>
          <w:szCs w:val="24"/>
        </w:rPr>
        <w:t>most</w:t>
      </w:r>
      <w:r>
        <w:rPr>
          <w:spacing w:val="47"/>
          <w:sz w:val="24"/>
          <w:szCs w:val="24"/>
        </w:rPr>
        <w:t xml:space="preserve"> </w:t>
      </w:r>
      <w:r>
        <w:rPr>
          <w:sz w:val="24"/>
          <w:szCs w:val="24"/>
        </w:rPr>
        <w:t xml:space="preserve">parts </w:t>
      </w:r>
      <w:r>
        <w:rPr>
          <w:spacing w:val="10"/>
          <w:sz w:val="24"/>
          <w:szCs w:val="24"/>
        </w:rPr>
        <w:t xml:space="preserve"> </w:t>
      </w:r>
      <w:r>
        <w:rPr>
          <w:sz w:val="24"/>
          <w:szCs w:val="24"/>
        </w:rPr>
        <w:t>and</w:t>
      </w:r>
      <w:r>
        <w:rPr>
          <w:spacing w:val="47"/>
          <w:sz w:val="24"/>
          <w:szCs w:val="24"/>
        </w:rPr>
        <w:t xml:space="preserve"> </w:t>
      </w:r>
      <w:r>
        <w:rPr>
          <w:sz w:val="24"/>
          <w:szCs w:val="24"/>
        </w:rPr>
        <w:t>a</w:t>
      </w:r>
      <w:r>
        <w:rPr>
          <w:spacing w:val="28"/>
          <w:sz w:val="24"/>
          <w:szCs w:val="24"/>
        </w:rPr>
        <w:t xml:space="preserve"> </w:t>
      </w:r>
      <w:r>
        <w:rPr>
          <w:sz w:val="24"/>
          <w:szCs w:val="24"/>
        </w:rPr>
        <w:t>few spi</w:t>
      </w:r>
      <w:r>
        <w:rPr>
          <w:spacing w:val="-6"/>
          <w:sz w:val="24"/>
          <w:szCs w:val="24"/>
        </w:rPr>
        <w:t>k</w:t>
      </w:r>
      <w:r>
        <w:rPr>
          <w:sz w:val="24"/>
          <w:szCs w:val="24"/>
        </w:rPr>
        <w:t>es</w:t>
      </w:r>
      <w:r>
        <w:rPr>
          <w:spacing w:val="22"/>
          <w:sz w:val="24"/>
          <w:szCs w:val="24"/>
        </w:rPr>
        <w:t xml:space="preserve"> </w:t>
      </w:r>
      <w:r>
        <w:rPr>
          <w:sz w:val="24"/>
          <w:szCs w:val="24"/>
        </w:rPr>
        <w:t>up</w:t>
      </w:r>
      <w:r>
        <w:rPr>
          <w:spacing w:val="37"/>
          <w:sz w:val="24"/>
          <w:szCs w:val="24"/>
        </w:rPr>
        <w:t xml:space="preserve"> </w:t>
      </w:r>
      <w:r>
        <w:rPr>
          <w:sz w:val="24"/>
          <w:szCs w:val="24"/>
        </w:rPr>
        <w:t>to</w:t>
      </w:r>
      <w:r>
        <w:rPr>
          <w:spacing w:val="39"/>
          <w:sz w:val="24"/>
          <w:szCs w:val="24"/>
        </w:rPr>
        <w:t xml:space="preserve"> </w:t>
      </w:r>
      <w:r>
        <w:rPr>
          <w:sz w:val="24"/>
          <w:szCs w:val="24"/>
        </w:rPr>
        <w:t>a</w:t>
      </w:r>
      <w:r>
        <w:rPr>
          <w:spacing w:val="7"/>
          <w:sz w:val="24"/>
          <w:szCs w:val="24"/>
        </w:rPr>
        <w:t>b</w:t>
      </w:r>
      <w:r>
        <w:rPr>
          <w:sz w:val="24"/>
          <w:szCs w:val="24"/>
        </w:rPr>
        <w:t xml:space="preserve">out </w:t>
      </w:r>
      <w:r>
        <w:rPr>
          <w:spacing w:val="10"/>
          <w:sz w:val="24"/>
          <w:szCs w:val="24"/>
        </w:rPr>
        <w:t xml:space="preserve"> </w:t>
      </w:r>
      <w:r>
        <w:rPr>
          <w:w w:val="101"/>
          <w:sz w:val="24"/>
          <w:szCs w:val="24"/>
        </w:rPr>
        <w:t>six.</w:t>
      </w:r>
      <w:commentRangeEnd w:id="98"/>
      <w:r w:rsidR="00F27E89">
        <w:rPr>
          <w:rStyle w:val="CommentReference"/>
        </w:rPr>
        <w:commentReference w:id="98"/>
      </w:r>
    </w:p>
    <w:p w14:paraId="27308F08" w14:textId="77777777" w:rsidR="004B03EF" w:rsidRDefault="004B03EF">
      <w:pPr>
        <w:spacing w:line="200" w:lineRule="exact"/>
      </w:pPr>
    </w:p>
    <w:p w14:paraId="27308F09" w14:textId="77777777" w:rsidR="004B03EF" w:rsidRDefault="004B03EF">
      <w:pPr>
        <w:spacing w:before="12" w:line="280" w:lineRule="exact"/>
        <w:rPr>
          <w:sz w:val="28"/>
          <w:szCs w:val="28"/>
        </w:rPr>
      </w:pPr>
    </w:p>
    <w:p w14:paraId="27308F0A" w14:textId="77777777" w:rsidR="004B03EF" w:rsidRDefault="00F64046">
      <w:pPr>
        <w:ind w:left="100" w:right="3031"/>
        <w:jc w:val="both"/>
        <w:rPr>
          <w:sz w:val="22"/>
          <w:szCs w:val="22"/>
        </w:rPr>
      </w:pPr>
      <w:r>
        <w:rPr>
          <w:sz w:val="22"/>
          <w:szCs w:val="22"/>
        </w:rPr>
        <w:t xml:space="preserve">V.    </w:t>
      </w:r>
      <w:r>
        <w:rPr>
          <w:spacing w:val="21"/>
          <w:sz w:val="22"/>
          <w:szCs w:val="22"/>
        </w:rPr>
        <w:t xml:space="preserve"> </w:t>
      </w:r>
      <w:r>
        <w:rPr>
          <w:w w:val="124"/>
          <w:sz w:val="22"/>
          <w:szCs w:val="22"/>
        </w:rPr>
        <w:t>COM</w:t>
      </w:r>
      <w:r>
        <w:rPr>
          <w:spacing w:val="-26"/>
          <w:w w:val="124"/>
          <w:sz w:val="22"/>
          <w:szCs w:val="22"/>
        </w:rPr>
        <w:t>P</w:t>
      </w:r>
      <w:r>
        <w:rPr>
          <w:w w:val="124"/>
          <w:sz w:val="22"/>
          <w:szCs w:val="22"/>
        </w:rPr>
        <w:t>ARING</w:t>
      </w:r>
      <w:r>
        <w:rPr>
          <w:spacing w:val="25"/>
          <w:w w:val="124"/>
          <w:sz w:val="22"/>
          <w:szCs w:val="22"/>
        </w:rPr>
        <w:t xml:space="preserve"> </w:t>
      </w:r>
      <w:r>
        <w:rPr>
          <w:sz w:val="22"/>
          <w:szCs w:val="22"/>
        </w:rPr>
        <w:t xml:space="preserve">S6 </w:t>
      </w:r>
      <w:r>
        <w:rPr>
          <w:spacing w:val="4"/>
          <w:sz w:val="22"/>
          <w:szCs w:val="22"/>
        </w:rPr>
        <w:t xml:space="preserve"> </w:t>
      </w:r>
      <w:r>
        <w:rPr>
          <w:w w:val="122"/>
          <w:sz w:val="22"/>
          <w:szCs w:val="22"/>
        </w:rPr>
        <w:t>TO</w:t>
      </w:r>
      <w:r>
        <w:rPr>
          <w:spacing w:val="20"/>
          <w:w w:val="122"/>
          <w:sz w:val="22"/>
          <w:szCs w:val="22"/>
        </w:rPr>
        <w:t xml:space="preserve"> </w:t>
      </w:r>
      <w:r>
        <w:rPr>
          <w:w w:val="122"/>
          <w:sz w:val="22"/>
          <w:szCs w:val="22"/>
        </w:rPr>
        <w:t>EARLIER</w:t>
      </w:r>
      <w:r>
        <w:rPr>
          <w:spacing w:val="17"/>
          <w:w w:val="122"/>
          <w:sz w:val="22"/>
          <w:szCs w:val="22"/>
        </w:rPr>
        <w:t xml:space="preserve"> </w:t>
      </w:r>
      <w:r>
        <w:rPr>
          <w:w w:val="122"/>
          <w:sz w:val="22"/>
          <w:szCs w:val="22"/>
        </w:rPr>
        <w:t>S</w:t>
      </w:r>
      <w:r>
        <w:rPr>
          <w:spacing w:val="-26"/>
          <w:w w:val="122"/>
          <w:sz w:val="22"/>
          <w:szCs w:val="22"/>
        </w:rPr>
        <w:t>T</w:t>
      </w:r>
      <w:r>
        <w:rPr>
          <w:spacing w:val="-9"/>
          <w:w w:val="122"/>
          <w:sz w:val="22"/>
          <w:szCs w:val="22"/>
        </w:rPr>
        <w:t>A</w:t>
      </w:r>
      <w:r>
        <w:rPr>
          <w:w w:val="122"/>
          <w:sz w:val="22"/>
          <w:szCs w:val="22"/>
        </w:rPr>
        <w:t>GES</w:t>
      </w:r>
      <w:r>
        <w:rPr>
          <w:spacing w:val="10"/>
          <w:w w:val="122"/>
          <w:sz w:val="22"/>
          <w:szCs w:val="22"/>
        </w:rPr>
        <w:t xml:space="preserve"> </w:t>
      </w:r>
      <w:r>
        <w:rPr>
          <w:sz w:val="22"/>
          <w:szCs w:val="22"/>
        </w:rPr>
        <w:t xml:space="preserve">OF </w:t>
      </w:r>
      <w:r>
        <w:rPr>
          <w:spacing w:val="39"/>
          <w:sz w:val="22"/>
          <w:szCs w:val="22"/>
        </w:rPr>
        <w:t xml:space="preserve"> </w:t>
      </w:r>
      <w:r>
        <w:rPr>
          <w:w w:val="120"/>
          <w:sz w:val="22"/>
          <w:szCs w:val="22"/>
        </w:rPr>
        <w:t>LIGO</w:t>
      </w:r>
    </w:p>
    <w:p w14:paraId="27308F0B" w14:textId="77777777" w:rsidR="004B03EF" w:rsidRDefault="004B03EF">
      <w:pPr>
        <w:spacing w:line="200" w:lineRule="exact"/>
      </w:pPr>
    </w:p>
    <w:p w14:paraId="27308F0C" w14:textId="77777777" w:rsidR="004B03EF" w:rsidRDefault="004B03EF">
      <w:pPr>
        <w:spacing w:before="10" w:line="220" w:lineRule="exact"/>
        <w:rPr>
          <w:sz w:val="22"/>
          <w:szCs w:val="22"/>
        </w:rPr>
      </w:pPr>
    </w:p>
    <w:p w14:paraId="27308F0D" w14:textId="77777777" w:rsidR="004B03EF" w:rsidRDefault="00F64046">
      <w:pPr>
        <w:spacing w:line="363" w:lineRule="auto"/>
        <w:ind w:left="100" w:right="59" w:firstLine="299"/>
        <w:jc w:val="both"/>
        <w:rPr>
          <w:sz w:val="24"/>
          <w:szCs w:val="24"/>
        </w:rPr>
      </w:pPr>
      <w:r>
        <w:rPr>
          <w:sz w:val="24"/>
          <w:szCs w:val="24"/>
        </w:rPr>
        <w:t>As</w:t>
      </w:r>
      <w:r>
        <w:rPr>
          <w:spacing w:val="29"/>
          <w:sz w:val="24"/>
          <w:szCs w:val="24"/>
        </w:rPr>
        <w:t xml:space="preserve"> </w:t>
      </w:r>
      <w:r>
        <w:rPr>
          <w:sz w:val="24"/>
          <w:szCs w:val="24"/>
        </w:rPr>
        <w:t>the</w:t>
      </w:r>
      <w:r>
        <w:rPr>
          <w:spacing w:val="58"/>
          <w:sz w:val="24"/>
          <w:szCs w:val="24"/>
        </w:rPr>
        <w:t xml:space="preserve"> </w:t>
      </w:r>
      <w:commentRangeStart w:id="99"/>
      <w:r>
        <w:rPr>
          <w:sz w:val="24"/>
          <w:szCs w:val="24"/>
        </w:rPr>
        <w:t>sqare</w:t>
      </w:r>
      <w:r>
        <w:rPr>
          <w:spacing w:val="49"/>
          <w:sz w:val="24"/>
          <w:szCs w:val="24"/>
        </w:rPr>
        <w:t xml:space="preserve"> </w:t>
      </w:r>
      <w:commentRangeEnd w:id="99"/>
      <w:r w:rsidR="000B1403">
        <w:rPr>
          <w:rStyle w:val="CommentReference"/>
        </w:rPr>
        <w:commentReference w:id="99"/>
      </w:r>
      <w:r>
        <w:rPr>
          <w:sz w:val="24"/>
          <w:szCs w:val="24"/>
        </w:rPr>
        <w:t>r</w:t>
      </w:r>
      <w:r>
        <w:rPr>
          <w:spacing w:val="7"/>
          <w:sz w:val="24"/>
          <w:szCs w:val="24"/>
        </w:rPr>
        <w:t>o</w:t>
      </w:r>
      <w:r>
        <w:rPr>
          <w:sz w:val="24"/>
          <w:szCs w:val="24"/>
        </w:rPr>
        <w:t>ot</w:t>
      </w:r>
      <w:r>
        <w:rPr>
          <w:spacing w:val="55"/>
          <w:sz w:val="24"/>
          <w:szCs w:val="24"/>
        </w:rPr>
        <w:t xml:space="preserve"> </w:t>
      </w:r>
      <w:r>
        <w:rPr>
          <w:sz w:val="24"/>
          <w:szCs w:val="24"/>
        </w:rPr>
        <w:t>of</w:t>
      </w:r>
      <w:r>
        <w:rPr>
          <w:spacing w:val="17"/>
          <w:sz w:val="24"/>
          <w:szCs w:val="24"/>
        </w:rPr>
        <w:t xml:space="preserve"> </w:t>
      </w:r>
      <w:r>
        <w:rPr>
          <w:spacing w:val="7"/>
          <w:sz w:val="24"/>
          <w:szCs w:val="24"/>
        </w:rPr>
        <w:t>p</w:t>
      </w:r>
      <w:r>
        <w:rPr>
          <w:spacing w:val="-6"/>
          <w:sz w:val="24"/>
          <w:szCs w:val="24"/>
        </w:rPr>
        <w:t>ow</w:t>
      </w:r>
      <w:r>
        <w:rPr>
          <w:sz w:val="24"/>
          <w:szCs w:val="24"/>
        </w:rPr>
        <w:t>er</w:t>
      </w:r>
      <w:r>
        <w:rPr>
          <w:spacing w:val="37"/>
          <w:sz w:val="24"/>
          <w:szCs w:val="24"/>
        </w:rPr>
        <w:t xml:space="preserve"> </w:t>
      </w:r>
      <w:r>
        <w:rPr>
          <w:sz w:val="24"/>
          <w:szCs w:val="24"/>
        </w:rPr>
        <w:t>s</w:t>
      </w:r>
      <w:r>
        <w:rPr>
          <w:spacing w:val="7"/>
          <w:sz w:val="24"/>
          <w:szCs w:val="24"/>
        </w:rPr>
        <w:t>p</w:t>
      </w:r>
      <w:r>
        <w:rPr>
          <w:sz w:val="24"/>
          <w:szCs w:val="24"/>
        </w:rPr>
        <w:t xml:space="preserve">ectral </w:t>
      </w:r>
      <w:r>
        <w:rPr>
          <w:spacing w:val="15"/>
          <w:sz w:val="24"/>
          <w:szCs w:val="24"/>
        </w:rPr>
        <w:t xml:space="preserve"> </w:t>
      </w:r>
      <w:r>
        <w:rPr>
          <w:sz w:val="24"/>
          <w:szCs w:val="24"/>
        </w:rPr>
        <w:t>densi</w:t>
      </w:r>
      <w:r>
        <w:rPr>
          <w:spacing w:val="-5"/>
          <w:sz w:val="24"/>
          <w:szCs w:val="24"/>
        </w:rPr>
        <w:t>t</w:t>
      </w:r>
      <w:r>
        <w:rPr>
          <w:sz w:val="24"/>
          <w:szCs w:val="24"/>
        </w:rPr>
        <w:t xml:space="preserve">y </w:t>
      </w:r>
      <w:r>
        <w:rPr>
          <w:spacing w:val="6"/>
          <w:sz w:val="24"/>
          <w:szCs w:val="24"/>
        </w:rPr>
        <w:t xml:space="preserve"> </w:t>
      </w:r>
      <w:r>
        <w:rPr>
          <w:sz w:val="24"/>
          <w:szCs w:val="24"/>
        </w:rPr>
        <w:t xml:space="preserve">[29], amplitude </w:t>
      </w:r>
      <w:r>
        <w:rPr>
          <w:spacing w:val="33"/>
          <w:sz w:val="24"/>
          <w:szCs w:val="24"/>
        </w:rPr>
        <w:t xml:space="preserve"> </w:t>
      </w:r>
      <w:r>
        <w:rPr>
          <w:sz w:val="24"/>
          <w:szCs w:val="24"/>
        </w:rPr>
        <w:t>s</w:t>
      </w:r>
      <w:r>
        <w:rPr>
          <w:spacing w:val="7"/>
          <w:sz w:val="24"/>
          <w:szCs w:val="24"/>
        </w:rPr>
        <w:t>p</w:t>
      </w:r>
      <w:r>
        <w:rPr>
          <w:sz w:val="24"/>
          <w:szCs w:val="24"/>
        </w:rPr>
        <w:t xml:space="preserve">ectral </w:t>
      </w:r>
      <w:r>
        <w:rPr>
          <w:spacing w:val="13"/>
          <w:sz w:val="24"/>
          <w:szCs w:val="24"/>
        </w:rPr>
        <w:t xml:space="preserve"> </w:t>
      </w:r>
      <w:r>
        <w:rPr>
          <w:sz w:val="24"/>
          <w:szCs w:val="24"/>
        </w:rPr>
        <w:t>densi</w:t>
      </w:r>
      <w:r>
        <w:rPr>
          <w:spacing w:val="-6"/>
          <w:sz w:val="24"/>
          <w:szCs w:val="24"/>
        </w:rPr>
        <w:t>t</w:t>
      </w:r>
      <w:r>
        <w:rPr>
          <w:sz w:val="24"/>
          <w:szCs w:val="24"/>
        </w:rPr>
        <w:t xml:space="preserve">y </w:t>
      </w:r>
      <w:r>
        <w:rPr>
          <w:spacing w:val="8"/>
          <w:sz w:val="24"/>
          <w:szCs w:val="24"/>
        </w:rPr>
        <w:t xml:space="preserve"> </w:t>
      </w:r>
      <w:r>
        <w:rPr>
          <w:sz w:val="24"/>
          <w:szCs w:val="24"/>
        </w:rPr>
        <w:t>(ASD)</w:t>
      </w:r>
      <w:r>
        <w:rPr>
          <w:spacing w:val="55"/>
          <w:sz w:val="24"/>
          <w:szCs w:val="24"/>
        </w:rPr>
        <w:t xml:space="preserve"> </w:t>
      </w:r>
      <w:r>
        <w:rPr>
          <w:w w:val="105"/>
          <w:sz w:val="24"/>
          <w:szCs w:val="24"/>
        </w:rPr>
        <w:t xml:space="preserve">can </w:t>
      </w:r>
      <w:commentRangeStart w:id="100"/>
      <w:r>
        <w:rPr>
          <w:sz w:val="24"/>
          <w:szCs w:val="24"/>
        </w:rPr>
        <w:t>ser</w:t>
      </w:r>
      <w:r>
        <w:rPr>
          <w:spacing w:val="-6"/>
          <w:sz w:val="24"/>
          <w:szCs w:val="24"/>
        </w:rPr>
        <w:t>v</w:t>
      </w:r>
      <w:r>
        <w:rPr>
          <w:sz w:val="24"/>
          <w:szCs w:val="24"/>
        </w:rPr>
        <w:t>es</w:t>
      </w:r>
      <w:r>
        <w:rPr>
          <w:spacing w:val="25"/>
          <w:sz w:val="24"/>
          <w:szCs w:val="24"/>
        </w:rPr>
        <w:t xml:space="preserve"> </w:t>
      </w:r>
      <w:commentRangeEnd w:id="100"/>
      <w:r w:rsidR="000B1403">
        <w:rPr>
          <w:rStyle w:val="CommentReference"/>
        </w:rPr>
        <w:commentReference w:id="100"/>
      </w:r>
      <w:r>
        <w:rPr>
          <w:sz w:val="24"/>
          <w:szCs w:val="24"/>
        </w:rPr>
        <w:t>as</w:t>
      </w:r>
      <w:r>
        <w:rPr>
          <w:spacing w:val="29"/>
          <w:sz w:val="24"/>
          <w:szCs w:val="24"/>
        </w:rPr>
        <w:t xml:space="preserve"> </w:t>
      </w:r>
      <w:r>
        <w:rPr>
          <w:sz w:val="24"/>
          <w:szCs w:val="24"/>
        </w:rPr>
        <w:t>an</w:t>
      </w:r>
      <w:r>
        <w:rPr>
          <w:spacing w:val="41"/>
          <w:sz w:val="24"/>
          <w:szCs w:val="24"/>
        </w:rPr>
        <w:t xml:space="preserve"> </w:t>
      </w:r>
      <w:r>
        <w:rPr>
          <w:sz w:val="24"/>
          <w:szCs w:val="24"/>
        </w:rPr>
        <w:t xml:space="preserve">indication </w:t>
      </w:r>
      <w:r>
        <w:rPr>
          <w:spacing w:val="11"/>
          <w:sz w:val="24"/>
          <w:szCs w:val="24"/>
        </w:rPr>
        <w:t xml:space="preserve"> </w:t>
      </w:r>
      <w:r>
        <w:rPr>
          <w:sz w:val="24"/>
          <w:szCs w:val="24"/>
        </w:rPr>
        <w:t>of</w:t>
      </w:r>
      <w:r>
        <w:rPr>
          <w:spacing w:val="9"/>
          <w:sz w:val="24"/>
          <w:szCs w:val="24"/>
        </w:rPr>
        <w:t xml:space="preserve"> </w:t>
      </w:r>
      <w:r>
        <w:rPr>
          <w:sz w:val="24"/>
          <w:szCs w:val="24"/>
        </w:rPr>
        <w:t>the</w:t>
      </w:r>
      <w:r>
        <w:rPr>
          <w:spacing w:val="50"/>
          <w:sz w:val="24"/>
          <w:szCs w:val="24"/>
        </w:rPr>
        <w:t xml:space="preserve"> </w:t>
      </w:r>
      <w:r>
        <w:rPr>
          <w:w w:val="105"/>
          <w:sz w:val="24"/>
          <w:szCs w:val="24"/>
        </w:rPr>
        <w:t>amou</w:t>
      </w:r>
      <w:r>
        <w:rPr>
          <w:spacing w:val="-5"/>
          <w:w w:val="105"/>
          <w:sz w:val="24"/>
          <w:szCs w:val="24"/>
        </w:rPr>
        <w:t>n</w:t>
      </w:r>
      <w:r>
        <w:rPr>
          <w:w w:val="136"/>
          <w:sz w:val="24"/>
          <w:szCs w:val="24"/>
        </w:rPr>
        <w:t>t</w:t>
      </w:r>
      <w:r>
        <w:rPr>
          <w:spacing w:val="21"/>
          <w:sz w:val="24"/>
          <w:szCs w:val="24"/>
        </w:rPr>
        <w:t xml:space="preserve"> </w:t>
      </w:r>
      <w:r>
        <w:rPr>
          <w:sz w:val="24"/>
          <w:szCs w:val="24"/>
        </w:rPr>
        <w:t>of</w:t>
      </w:r>
      <w:r>
        <w:rPr>
          <w:spacing w:val="9"/>
          <w:sz w:val="24"/>
          <w:szCs w:val="24"/>
        </w:rPr>
        <w:t xml:space="preserve"> </w:t>
      </w:r>
      <w:r>
        <w:rPr>
          <w:sz w:val="24"/>
          <w:szCs w:val="24"/>
        </w:rPr>
        <w:t>ba</w:t>
      </w:r>
      <w:r>
        <w:rPr>
          <w:spacing w:val="-6"/>
          <w:sz w:val="24"/>
          <w:szCs w:val="24"/>
        </w:rPr>
        <w:t>c</w:t>
      </w:r>
      <w:r>
        <w:rPr>
          <w:sz w:val="24"/>
          <w:szCs w:val="24"/>
        </w:rPr>
        <w:t xml:space="preserve">kground </w:t>
      </w:r>
      <w:r>
        <w:rPr>
          <w:spacing w:val="11"/>
          <w:sz w:val="24"/>
          <w:szCs w:val="24"/>
        </w:rPr>
        <w:t xml:space="preserve"> </w:t>
      </w:r>
      <w:r>
        <w:rPr>
          <w:sz w:val="24"/>
          <w:szCs w:val="24"/>
        </w:rPr>
        <w:t>noise</w:t>
      </w:r>
      <w:r>
        <w:rPr>
          <w:spacing w:val="21"/>
          <w:sz w:val="24"/>
          <w:szCs w:val="24"/>
        </w:rPr>
        <w:t xml:space="preserve"> </w:t>
      </w:r>
      <w:r>
        <w:rPr>
          <w:sz w:val="24"/>
          <w:szCs w:val="24"/>
        </w:rPr>
        <w:t>as</w:t>
      </w:r>
      <w:r>
        <w:rPr>
          <w:spacing w:val="29"/>
          <w:sz w:val="24"/>
          <w:szCs w:val="24"/>
        </w:rPr>
        <w:t xml:space="preserve"> </w:t>
      </w:r>
      <w:r>
        <w:rPr>
          <w:spacing w:val="-6"/>
          <w:sz w:val="24"/>
          <w:szCs w:val="24"/>
        </w:rPr>
        <w:t>w</w:t>
      </w:r>
      <w:r>
        <w:rPr>
          <w:sz w:val="24"/>
          <w:szCs w:val="24"/>
        </w:rPr>
        <w:t>ell.</w:t>
      </w:r>
      <w:r>
        <w:rPr>
          <w:spacing w:val="45"/>
          <w:sz w:val="24"/>
          <w:szCs w:val="24"/>
        </w:rPr>
        <w:t xml:space="preserve"> </w:t>
      </w:r>
      <w:r>
        <w:rPr>
          <w:sz w:val="24"/>
          <w:szCs w:val="24"/>
        </w:rPr>
        <w:t>Figure</w:t>
      </w:r>
      <w:r>
        <w:rPr>
          <w:spacing w:val="52"/>
          <w:sz w:val="24"/>
          <w:szCs w:val="24"/>
        </w:rPr>
        <w:t xml:space="preserve"> </w:t>
      </w:r>
      <w:r>
        <w:rPr>
          <w:sz w:val="24"/>
          <w:szCs w:val="24"/>
        </w:rPr>
        <w:t>5b</w:t>
      </w:r>
      <w:r>
        <w:rPr>
          <w:spacing w:val="26"/>
          <w:sz w:val="24"/>
          <w:szCs w:val="24"/>
        </w:rPr>
        <w:t xml:space="preserve"> </w:t>
      </w:r>
      <w:r>
        <w:rPr>
          <w:sz w:val="24"/>
          <w:szCs w:val="24"/>
        </w:rPr>
        <w:t>suggests</w:t>
      </w:r>
      <w:r>
        <w:rPr>
          <w:spacing w:val="37"/>
          <w:sz w:val="24"/>
          <w:szCs w:val="24"/>
        </w:rPr>
        <w:t xml:space="preserve"> </w:t>
      </w:r>
      <w:r>
        <w:rPr>
          <w:w w:val="119"/>
          <w:sz w:val="24"/>
          <w:szCs w:val="24"/>
        </w:rPr>
        <w:t xml:space="preserve">that </w:t>
      </w:r>
      <w:r>
        <w:rPr>
          <w:sz w:val="24"/>
          <w:szCs w:val="24"/>
        </w:rPr>
        <w:t xml:space="preserve">the </w:t>
      </w:r>
      <w:r>
        <w:rPr>
          <w:spacing w:val="7"/>
          <w:sz w:val="24"/>
          <w:szCs w:val="24"/>
        </w:rPr>
        <w:t xml:space="preserve"> </w:t>
      </w:r>
      <w:r>
        <w:rPr>
          <w:sz w:val="24"/>
          <w:szCs w:val="24"/>
        </w:rPr>
        <w:t>sensit</w:t>
      </w:r>
      <w:r>
        <w:rPr>
          <w:spacing w:val="1"/>
          <w:sz w:val="24"/>
          <w:szCs w:val="24"/>
        </w:rPr>
        <w:t>i</w:t>
      </w:r>
      <w:r>
        <w:rPr>
          <w:sz w:val="24"/>
          <w:szCs w:val="24"/>
        </w:rPr>
        <w:t>vi</w:t>
      </w:r>
      <w:r>
        <w:rPr>
          <w:spacing w:val="-6"/>
          <w:sz w:val="24"/>
          <w:szCs w:val="24"/>
        </w:rPr>
        <w:t>t</w:t>
      </w:r>
      <w:r>
        <w:rPr>
          <w:sz w:val="24"/>
          <w:szCs w:val="24"/>
        </w:rPr>
        <w:t xml:space="preserve">y </w:t>
      </w:r>
      <w:r>
        <w:rPr>
          <w:spacing w:val="29"/>
          <w:sz w:val="24"/>
          <w:szCs w:val="24"/>
        </w:rPr>
        <w:t xml:space="preserve"> </w:t>
      </w:r>
      <w:r>
        <w:rPr>
          <w:sz w:val="24"/>
          <w:szCs w:val="24"/>
        </w:rPr>
        <w:t>of</w:t>
      </w:r>
      <w:r>
        <w:rPr>
          <w:spacing w:val="25"/>
          <w:sz w:val="24"/>
          <w:szCs w:val="24"/>
        </w:rPr>
        <w:t xml:space="preserve"> </w:t>
      </w:r>
      <w:r>
        <w:rPr>
          <w:sz w:val="24"/>
          <w:szCs w:val="24"/>
        </w:rPr>
        <w:t xml:space="preserve">LIGO  during </w:t>
      </w:r>
      <w:r>
        <w:rPr>
          <w:spacing w:val="10"/>
          <w:sz w:val="24"/>
          <w:szCs w:val="24"/>
        </w:rPr>
        <w:t xml:space="preserve"> </w:t>
      </w:r>
      <w:r>
        <w:rPr>
          <w:sz w:val="24"/>
          <w:szCs w:val="24"/>
        </w:rPr>
        <w:t>S5</w:t>
      </w:r>
      <w:r>
        <w:rPr>
          <w:spacing w:val="30"/>
          <w:sz w:val="24"/>
          <w:szCs w:val="24"/>
        </w:rPr>
        <w:t xml:space="preserve"> </w:t>
      </w:r>
      <w:commentRangeStart w:id="101"/>
      <w:r>
        <w:rPr>
          <w:sz w:val="24"/>
          <w:szCs w:val="24"/>
        </w:rPr>
        <w:t>is</w:t>
      </w:r>
      <w:r>
        <w:rPr>
          <w:spacing w:val="34"/>
          <w:sz w:val="24"/>
          <w:szCs w:val="24"/>
        </w:rPr>
        <w:t xml:space="preserve"> </w:t>
      </w:r>
      <w:commentRangeEnd w:id="101"/>
      <w:r w:rsidR="00A51231">
        <w:rPr>
          <w:rStyle w:val="CommentReference"/>
        </w:rPr>
        <w:commentReference w:id="101"/>
      </w:r>
      <w:r>
        <w:rPr>
          <w:sz w:val="24"/>
          <w:szCs w:val="24"/>
        </w:rPr>
        <w:t xml:space="preserve">not </w:t>
      </w:r>
      <w:r>
        <w:rPr>
          <w:spacing w:val="8"/>
          <w:sz w:val="24"/>
          <w:szCs w:val="24"/>
        </w:rPr>
        <w:t xml:space="preserve"> </w:t>
      </w:r>
      <w:r>
        <w:rPr>
          <w:sz w:val="24"/>
          <w:szCs w:val="24"/>
        </w:rPr>
        <w:t>a</w:t>
      </w:r>
      <w:r>
        <w:rPr>
          <w:spacing w:val="-6"/>
          <w:sz w:val="24"/>
          <w:szCs w:val="24"/>
        </w:rPr>
        <w:t>n</w:t>
      </w:r>
      <w:r>
        <w:rPr>
          <w:sz w:val="24"/>
          <w:szCs w:val="24"/>
        </w:rPr>
        <w:t xml:space="preserve">y  </w:t>
      </w:r>
      <w:r>
        <w:rPr>
          <w:spacing w:val="7"/>
          <w:sz w:val="24"/>
          <w:szCs w:val="24"/>
        </w:rPr>
        <w:t>b</w:t>
      </w:r>
      <w:r>
        <w:rPr>
          <w:sz w:val="24"/>
          <w:szCs w:val="24"/>
        </w:rPr>
        <w:t xml:space="preserve">etter </w:t>
      </w:r>
      <w:r>
        <w:rPr>
          <w:spacing w:val="40"/>
          <w:sz w:val="24"/>
          <w:szCs w:val="24"/>
        </w:rPr>
        <w:t xml:space="preserve"> </w:t>
      </w:r>
      <w:r>
        <w:rPr>
          <w:sz w:val="24"/>
          <w:szCs w:val="24"/>
        </w:rPr>
        <w:t xml:space="preserve">than </w:t>
      </w:r>
      <w:r>
        <w:rPr>
          <w:spacing w:val="31"/>
          <w:sz w:val="24"/>
          <w:szCs w:val="24"/>
        </w:rPr>
        <w:t xml:space="preserve"> </w:t>
      </w:r>
      <w:r>
        <w:rPr>
          <w:sz w:val="24"/>
          <w:szCs w:val="24"/>
        </w:rPr>
        <w:t xml:space="preserve">that </w:t>
      </w:r>
      <w:r>
        <w:rPr>
          <w:spacing w:val="45"/>
          <w:sz w:val="24"/>
          <w:szCs w:val="24"/>
        </w:rPr>
        <w:t xml:space="preserve"> </w:t>
      </w:r>
      <w:r>
        <w:rPr>
          <w:sz w:val="24"/>
          <w:szCs w:val="24"/>
        </w:rPr>
        <w:t xml:space="preserve">during </w:t>
      </w:r>
      <w:r>
        <w:rPr>
          <w:spacing w:val="10"/>
          <w:sz w:val="24"/>
          <w:szCs w:val="24"/>
        </w:rPr>
        <w:t xml:space="preserve"> </w:t>
      </w:r>
      <w:r>
        <w:rPr>
          <w:sz w:val="24"/>
          <w:szCs w:val="24"/>
        </w:rPr>
        <w:t>S6,</w:t>
      </w:r>
      <w:r>
        <w:rPr>
          <w:spacing w:val="40"/>
          <w:sz w:val="24"/>
          <w:szCs w:val="24"/>
        </w:rPr>
        <w:t xml:space="preserve"> </w:t>
      </w:r>
      <w:r>
        <w:rPr>
          <w:sz w:val="24"/>
          <w:szCs w:val="24"/>
        </w:rPr>
        <w:t xml:space="preserve">and </w:t>
      </w:r>
      <w:r>
        <w:rPr>
          <w:spacing w:val="5"/>
          <w:sz w:val="24"/>
          <w:szCs w:val="24"/>
        </w:rPr>
        <w:t xml:space="preserve"> </w:t>
      </w:r>
      <w:r>
        <w:rPr>
          <w:sz w:val="24"/>
          <w:szCs w:val="24"/>
        </w:rPr>
        <w:t xml:space="preserve">Figure </w:t>
      </w:r>
      <w:r>
        <w:rPr>
          <w:spacing w:val="9"/>
          <w:sz w:val="24"/>
          <w:szCs w:val="24"/>
        </w:rPr>
        <w:t xml:space="preserve"> </w:t>
      </w:r>
      <w:r>
        <w:rPr>
          <w:w w:val="103"/>
          <w:sz w:val="24"/>
          <w:szCs w:val="24"/>
        </w:rPr>
        <w:t xml:space="preserve">5a </w:t>
      </w:r>
      <w:r>
        <w:rPr>
          <w:sz w:val="24"/>
          <w:szCs w:val="24"/>
        </w:rPr>
        <w:t xml:space="preserve">strongly </w:t>
      </w:r>
      <w:r>
        <w:rPr>
          <w:spacing w:val="8"/>
          <w:sz w:val="24"/>
          <w:szCs w:val="24"/>
        </w:rPr>
        <w:t xml:space="preserve"> </w:t>
      </w:r>
      <w:r>
        <w:rPr>
          <w:sz w:val="24"/>
          <w:szCs w:val="24"/>
        </w:rPr>
        <w:t>suggests</w:t>
      </w:r>
      <w:r>
        <w:rPr>
          <w:spacing w:val="45"/>
          <w:sz w:val="24"/>
          <w:szCs w:val="24"/>
        </w:rPr>
        <w:t xml:space="preserve"> </w:t>
      </w:r>
      <w:r>
        <w:rPr>
          <w:sz w:val="24"/>
          <w:szCs w:val="24"/>
        </w:rPr>
        <w:t xml:space="preserve">that </w:t>
      </w:r>
      <w:r>
        <w:rPr>
          <w:spacing w:val="36"/>
          <w:sz w:val="24"/>
          <w:szCs w:val="24"/>
        </w:rPr>
        <w:t xml:space="preserve"> </w:t>
      </w:r>
      <w:r>
        <w:rPr>
          <w:sz w:val="24"/>
          <w:szCs w:val="24"/>
        </w:rPr>
        <w:t>the</w:t>
      </w:r>
      <w:r>
        <w:rPr>
          <w:spacing w:val="57"/>
          <w:sz w:val="24"/>
          <w:szCs w:val="24"/>
        </w:rPr>
        <w:t xml:space="preserve"> </w:t>
      </w:r>
      <w:r>
        <w:rPr>
          <w:spacing w:val="-6"/>
          <w:sz w:val="24"/>
          <w:szCs w:val="24"/>
        </w:rPr>
        <w:t>ov</w:t>
      </w:r>
      <w:r>
        <w:rPr>
          <w:sz w:val="24"/>
          <w:szCs w:val="24"/>
        </w:rPr>
        <w:t>erall</w:t>
      </w:r>
      <w:r>
        <w:rPr>
          <w:spacing w:val="40"/>
          <w:sz w:val="24"/>
          <w:szCs w:val="24"/>
        </w:rPr>
        <w:t xml:space="preserve"> </w:t>
      </w:r>
      <w:r>
        <w:rPr>
          <w:sz w:val="24"/>
          <w:szCs w:val="24"/>
        </w:rPr>
        <w:t>sensitivi</w:t>
      </w:r>
      <w:r>
        <w:rPr>
          <w:spacing w:val="-5"/>
          <w:sz w:val="24"/>
          <w:szCs w:val="24"/>
        </w:rPr>
        <w:t>t</w:t>
      </w:r>
      <w:r>
        <w:rPr>
          <w:sz w:val="24"/>
          <w:szCs w:val="24"/>
        </w:rPr>
        <w:t xml:space="preserve">y </w:t>
      </w:r>
      <w:r>
        <w:rPr>
          <w:spacing w:val="22"/>
          <w:sz w:val="24"/>
          <w:szCs w:val="24"/>
        </w:rPr>
        <w:t xml:space="preserve"> </w:t>
      </w:r>
      <w:r>
        <w:rPr>
          <w:sz w:val="24"/>
          <w:szCs w:val="24"/>
        </w:rPr>
        <w:t>of</w:t>
      </w:r>
      <w:r>
        <w:rPr>
          <w:spacing w:val="16"/>
          <w:sz w:val="24"/>
          <w:szCs w:val="24"/>
        </w:rPr>
        <w:t xml:space="preserve"> </w:t>
      </w:r>
      <w:r>
        <w:rPr>
          <w:sz w:val="24"/>
          <w:szCs w:val="24"/>
        </w:rPr>
        <w:t>LIGO</w:t>
      </w:r>
      <w:r>
        <w:rPr>
          <w:spacing w:val="51"/>
          <w:sz w:val="24"/>
          <w:szCs w:val="24"/>
        </w:rPr>
        <w:t xml:space="preserve"> </w:t>
      </w:r>
      <w:r>
        <w:rPr>
          <w:sz w:val="24"/>
          <w:szCs w:val="24"/>
        </w:rPr>
        <w:t>had</w:t>
      </w:r>
      <w:r>
        <w:rPr>
          <w:spacing w:val="57"/>
          <w:sz w:val="24"/>
          <w:szCs w:val="24"/>
        </w:rPr>
        <w:t xml:space="preserve"> </w:t>
      </w:r>
      <w:r>
        <w:rPr>
          <w:spacing w:val="7"/>
          <w:sz w:val="24"/>
          <w:szCs w:val="24"/>
        </w:rPr>
        <w:t>b</w:t>
      </w:r>
      <w:r>
        <w:rPr>
          <w:sz w:val="24"/>
          <w:szCs w:val="24"/>
        </w:rPr>
        <w:t>een</w:t>
      </w:r>
      <w:r>
        <w:rPr>
          <w:spacing w:val="41"/>
          <w:sz w:val="24"/>
          <w:szCs w:val="24"/>
        </w:rPr>
        <w:t xml:space="preserve"> </w:t>
      </w:r>
      <w:r>
        <w:rPr>
          <w:sz w:val="24"/>
          <w:szCs w:val="24"/>
        </w:rPr>
        <w:t>impr</w:t>
      </w:r>
      <w:r>
        <w:rPr>
          <w:spacing w:val="-6"/>
          <w:sz w:val="24"/>
          <w:szCs w:val="24"/>
        </w:rPr>
        <w:t>ov</w:t>
      </w:r>
      <w:r>
        <w:rPr>
          <w:sz w:val="24"/>
          <w:szCs w:val="24"/>
        </w:rPr>
        <w:t xml:space="preserve">ed  </w:t>
      </w:r>
      <w:r>
        <w:rPr>
          <w:spacing w:val="-6"/>
          <w:sz w:val="24"/>
          <w:szCs w:val="24"/>
        </w:rPr>
        <w:t>ov</w:t>
      </w:r>
      <w:r>
        <w:rPr>
          <w:sz w:val="24"/>
          <w:szCs w:val="24"/>
        </w:rPr>
        <w:t>er</w:t>
      </w:r>
      <w:r>
        <w:rPr>
          <w:spacing w:val="34"/>
          <w:sz w:val="24"/>
          <w:szCs w:val="24"/>
        </w:rPr>
        <w:t xml:space="preserve"> </w:t>
      </w:r>
      <w:r>
        <w:rPr>
          <w:sz w:val="24"/>
          <w:szCs w:val="24"/>
        </w:rPr>
        <w:t xml:space="preserve">time. </w:t>
      </w:r>
      <w:r>
        <w:rPr>
          <w:spacing w:val="46"/>
          <w:sz w:val="24"/>
          <w:szCs w:val="24"/>
        </w:rPr>
        <w:t xml:space="preserve"> </w:t>
      </w:r>
      <w:r>
        <w:rPr>
          <w:sz w:val="24"/>
          <w:szCs w:val="24"/>
        </w:rPr>
        <w:t>As</w:t>
      </w:r>
      <w:r>
        <w:rPr>
          <w:spacing w:val="28"/>
          <w:sz w:val="24"/>
          <w:szCs w:val="24"/>
        </w:rPr>
        <w:t xml:space="preserve"> </w:t>
      </w:r>
      <w:r>
        <w:rPr>
          <w:w w:val="109"/>
          <w:sz w:val="24"/>
          <w:szCs w:val="24"/>
        </w:rPr>
        <w:t xml:space="preserve">a </w:t>
      </w:r>
      <w:r>
        <w:rPr>
          <w:sz w:val="24"/>
          <w:szCs w:val="24"/>
        </w:rPr>
        <w:t>result,</w:t>
      </w:r>
      <w:r>
        <w:rPr>
          <w:spacing w:val="58"/>
          <w:sz w:val="24"/>
          <w:szCs w:val="24"/>
        </w:rPr>
        <w:t xml:space="preserve"> </w:t>
      </w:r>
      <w:r>
        <w:rPr>
          <w:sz w:val="24"/>
          <w:szCs w:val="24"/>
        </w:rPr>
        <w:t>it</w:t>
      </w:r>
      <w:r>
        <w:rPr>
          <w:spacing w:val="39"/>
          <w:sz w:val="24"/>
          <w:szCs w:val="24"/>
        </w:rPr>
        <w:t xml:space="preserve"> </w:t>
      </w:r>
      <w:r>
        <w:rPr>
          <w:spacing w:val="-7"/>
          <w:sz w:val="24"/>
          <w:szCs w:val="24"/>
        </w:rPr>
        <w:t>w</w:t>
      </w:r>
      <w:r>
        <w:rPr>
          <w:sz w:val="24"/>
          <w:szCs w:val="24"/>
        </w:rPr>
        <w:t>ould</w:t>
      </w:r>
      <w:r>
        <w:rPr>
          <w:spacing w:val="25"/>
          <w:sz w:val="24"/>
          <w:szCs w:val="24"/>
        </w:rPr>
        <w:t xml:space="preserve"> </w:t>
      </w:r>
      <w:r>
        <w:rPr>
          <w:spacing w:val="7"/>
          <w:sz w:val="24"/>
          <w:szCs w:val="24"/>
        </w:rPr>
        <w:t>b</w:t>
      </w:r>
      <w:r>
        <w:rPr>
          <w:sz w:val="24"/>
          <w:szCs w:val="24"/>
        </w:rPr>
        <w:t>e</w:t>
      </w:r>
      <w:r>
        <w:rPr>
          <w:spacing w:val="22"/>
          <w:sz w:val="24"/>
          <w:szCs w:val="24"/>
        </w:rPr>
        <w:t xml:space="preserve"> </w:t>
      </w:r>
      <w:r>
        <w:rPr>
          <w:sz w:val="24"/>
          <w:szCs w:val="24"/>
        </w:rPr>
        <w:t>im</w:t>
      </w:r>
      <w:r>
        <w:rPr>
          <w:spacing w:val="7"/>
          <w:sz w:val="24"/>
          <w:szCs w:val="24"/>
        </w:rPr>
        <w:t>p</w:t>
      </w:r>
      <w:r>
        <w:rPr>
          <w:sz w:val="24"/>
          <w:szCs w:val="24"/>
        </w:rPr>
        <w:t>ossible</w:t>
      </w:r>
      <w:r>
        <w:rPr>
          <w:spacing w:val="25"/>
          <w:sz w:val="24"/>
          <w:szCs w:val="24"/>
        </w:rPr>
        <w:t xml:space="preserve"> </w:t>
      </w:r>
      <w:r>
        <w:rPr>
          <w:sz w:val="24"/>
          <w:szCs w:val="24"/>
        </w:rPr>
        <w:t>for</w:t>
      </w:r>
      <w:r>
        <w:rPr>
          <w:spacing w:val="13"/>
          <w:sz w:val="24"/>
          <w:szCs w:val="24"/>
        </w:rPr>
        <w:t xml:space="preserve"> </w:t>
      </w:r>
      <w:r>
        <w:rPr>
          <w:sz w:val="24"/>
          <w:szCs w:val="24"/>
        </w:rPr>
        <w:t>LIGO</w:t>
      </w:r>
      <w:r>
        <w:rPr>
          <w:spacing w:val="39"/>
          <w:sz w:val="24"/>
          <w:szCs w:val="24"/>
        </w:rPr>
        <w:t xml:space="preserve"> </w:t>
      </w:r>
      <w:r>
        <w:rPr>
          <w:sz w:val="24"/>
          <w:szCs w:val="24"/>
        </w:rPr>
        <w:t>at</w:t>
      </w:r>
      <w:r>
        <w:rPr>
          <w:spacing w:val="51"/>
          <w:sz w:val="24"/>
          <w:szCs w:val="24"/>
        </w:rPr>
        <w:t xml:space="preserve"> </w:t>
      </w:r>
      <w:r>
        <w:rPr>
          <w:sz w:val="24"/>
          <w:szCs w:val="24"/>
        </w:rPr>
        <w:t>stages</w:t>
      </w:r>
      <w:r>
        <w:rPr>
          <w:spacing w:val="39"/>
          <w:sz w:val="24"/>
          <w:szCs w:val="24"/>
        </w:rPr>
        <w:t xml:space="preserve"> </w:t>
      </w:r>
      <w:r>
        <w:rPr>
          <w:sz w:val="24"/>
          <w:szCs w:val="24"/>
        </w:rPr>
        <w:t>prior</w:t>
      </w:r>
      <w:r>
        <w:rPr>
          <w:spacing w:val="40"/>
          <w:sz w:val="24"/>
          <w:szCs w:val="24"/>
        </w:rPr>
        <w:t xml:space="preserve"> </w:t>
      </w:r>
      <w:r>
        <w:rPr>
          <w:sz w:val="24"/>
          <w:szCs w:val="24"/>
        </w:rPr>
        <w:t>to</w:t>
      </w:r>
      <w:r>
        <w:rPr>
          <w:spacing w:val="37"/>
          <w:sz w:val="24"/>
          <w:szCs w:val="24"/>
        </w:rPr>
        <w:t xml:space="preserve"> </w:t>
      </w:r>
      <w:r>
        <w:rPr>
          <w:sz w:val="24"/>
          <w:szCs w:val="24"/>
        </w:rPr>
        <w:t>S6</w:t>
      </w:r>
      <w:r>
        <w:rPr>
          <w:spacing w:val="8"/>
          <w:sz w:val="24"/>
          <w:szCs w:val="24"/>
        </w:rPr>
        <w:t xml:space="preserve"> </w:t>
      </w:r>
      <w:r>
        <w:rPr>
          <w:sz w:val="24"/>
          <w:szCs w:val="24"/>
        </w:rPr>
        <w:t>to</w:t>
      </w:r>
      <w:r>
        <w:rPr>
          <w:spacing w:val="37"/>
          <w:sz w:val="24"/>
          <w:szCs w:val="24"/>
        </w:rPr>
        <w:t xml:space="preserve"> </w:t>
      </w:r>
      <w:r>
        <w:rPr>
          <w:sz w:val="24"/>
          <w:szCs w:val="24"/>
        </w:rPr>
        <w:t xml:space="preserve">detect </w:t>
      </w:r>
      <w:r>
        <w:rPr>
          <w:spacing w:val="8"/>
          <w:sz w:val="24"/>
          <w:szCs w:val="24"/>
        </w:rPr>
        <w:t xml:space="preserve"> </w:t>
      </w:r>
      <w:r>
        <w:rPr>
          <w:sz w:val="24"/>
          <w:szCs w:val="24"/>
        </w:rPr>
        <w:t>GW150914,</w:t>
      </w:r>
      <w:r>
        <w:rPr>
          <w:spacing w:val="24"/>
          <w:sz w:val="24"/>
          <w:szCs w:val="24"/>
        </w:rPr>
        <w:t xml:space="preserve"> </w:t>
      </w:r>
      <w:r>
        <w:rPr>
          <w:sz w:val="24"/>
          <w:szCs w:val="24"/>
        </w:rPr>
        <w:t>for</w:t>
      </w:r>
      <w:r>
        <w:rPr>
          <w:spacing w:val="13"/>
          <w:sz w:val="24"/>
          <w:szCs w:val="24"/>
        </w:rPr>
        <w:t xml:space="preserve"> </w:t>
      </w:r>
      <w:r>
        <w:rPr>
          <w:sz w:val="24"/>
          <w:szCs w:val="24"/>
        </w:rPr>
        <w:t>e</w:t>
      </w:r>
      <w:r>
        <w:rPr>
          <w:spacing w:val="-6"/>
          <w:sz w:val="24"/>
          <w:szCs w:val="24"/>
        </w:rPr>
        <w:t>v</w:t>
      </w:r>
      <w:r>
        <w:rPr>
          <w:w w:val="103"/>
          <w:sz w:val="24"/>
          <w:szCs w:val="24"/>
        </w:rPr>
        <w:t>en</w:t>
      </w:r>
    </w:p>
    <w:p w14:paraId="27308F0E" w14:textId="77777777" w:rsidR="004B03EF" w:rsidRDefault="004B03EF">
      <w:pPr>
        <w:spacing w:before="11" w:line="260" w:lineRule="exact"/>
        <w:rPr>
          <w:sz w:val="26"/>
          <w:szCs w:val="26"/>
        </w:rPr>
      </w:pPr>
    </w:p>
    <w:p w14:paraId="27308F0F" w14:textId="77777777" w:rsidR="004B03EF" w:rsidRDefault="00F64046">
      <w:pPr>
        <w:ind w:left="100" w:right="4610"/>
        <w:jc w:val="both"/>
        <w:rPr>
          <w:sz w:val="24"/>
          <w:szCs w:val="24"/>
        </w:rPr>
        <w:sectPr w:rsidR="004B03EF">
          <w:pgSz w:w="11920" w:h="16840"/>
          <w:pgMar w:top="940" w:right="1040" w:bottom="280" w:left="134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6"/>
          <w:sz w:val="24"/>
          <w:szCs w:val="24"/>
        </w:rPr>
        <w:t xml:space="preserve"> </w:t>
      </w:r>
      <w:r>
        <w:rPr>
          <w:sz w:val="24"/>
          <w:szCs w:val="24"/>
        </w:rPr>
        <w:t>10</w:t>
      </w:r>
    </w:p>
    <w:p w14:paraId="27308F10" w14:textId="77777777" w:rsidR="004B03EF" w:rsidRDefault="004B03EF">
      <w:pPr>
        <w:spacing w:before="2" w:line="120" w:lineRule="exact"/>
        <w:rPr>
          <w:sz w:val="12"/>
          <w:szCs w:val="12"/>
        </w:rPr>
      </w:pPr>
    </w:p>
    <w:p w14:paraId="27308F11" w14:textId="77777777" w:rsidR="004B03EF" w:rsidRDefault="004B03EF">
      <w:pPr>
        <w:spacing w:line="200" w:lineRule="exact"/>
      </w:pPr>
    </w:p>
    <w:p w14:paraId="27308F12" w14:textId="77777777" w:rsidR="004B03EF" w:rsidRDefault="004B03EF">
      <w:pPr>
        <w:spacing w:line="200" w:lineRule="exact"/>
      </w:pPr>
    </w:p>
    <w:p w14:paraId="27308F13" w14:textId="77777777" w:rsidR="004B03EF" w:rsidRDefault="00B601E9">
      <w:pPr>
        <w:ind w:left="1262"/>
      </w:pPr>
      <w:r>
        <w:pict w14:anchorId="273090CE">
          <v:shape id="_x0000_i1028" type="#_x0000_t75" style="width:350pt;height:245.35pt">
            <v:imagedata r:id="rId13" o:title=""/>
          </v:shape>
        </w:pict>
      </w:r>
    </w:p>
    <w:p w14:paraId="27308F14" w14:textId="77777777" w:rsidR="004B03EF" w:rsidRDefault="004B03EF">
      <w:pPr>
        <w:spacing w:before="13" w:line="240" w:lineRule="exact"/>
        <w:rPr>
          <w:sz w:val="24"/>
          <w:szCs w:val="24"/>
        </w:rPr>
      </w:pPr>
    </w:p>
    <w:p w14:paraId="27308F15" w14:textId="77777777" w:rsidR="004B03EF" w:rsidRDefault="00F64046">
      <w:pPr>
        <w:spacing w:before="15" w:line="363" w:lineRule="auto"/>
        <w:ind w:left="135" w:right="136"/>
        <w:jc w:val="center"/>
        <w:rPr>
          <w:sz w:val="24"/>
          <w:szCs w:val="24"/>
        </w:rPr>
      </w:pPr>
      <w:r>
        <w:rPr>
          <w:sz w:val="24"/>
          <w:szCs w:val="24"/>
        </w:rPr>
        <w:t>FIG.</w:t>
      </w:r>
      <w:r>
        <w:rPr>
          <w:spacing w:val="54"/>
          <w:sz w:val="24"/>
          <w:szCs w:val="24"/>
        </w:rPr>
        <w:t xml:space="preserve"> </w:t>
      </w:r>
      <w:r>
        <w:rPr>
          <w:sz w:val="24"/>
          <w:szCs w:val="24"/>
        </w:rPr>
        <w:t>4:</w:t>
      </w:r>
      <w:r>
        <w:rPr>
          <w:spacing w:val="38"/>
          <w:sz w:val="24"/>
          <w:szCs w:val="24"/>
        </w:rPr>
        <w:t xml:space="preserve"> </w:t>
      </w:r>
      <w:r>
        <w:rPr>
          <w:sz w:val="24"/>
          <w:szCs w:val="24"/>
        </w:rPr>
        <w:t>The</w:t>
      </w:r>
      <w:r>
        <w:rPr>
          <w:spacing w:val="49"/>
          <w:sz w:val="24"/>
          <w:szCs w:val="24"/>
        </w:rPr>
        <w:t xml:space="preserve"> </w:t>
      </w:r>
      <w:r>
        <w:rPr>
          <w:sz w:val="24"/>
          <w:szCs w:val="24"/>
        </w:rPr>
        <w:t>up</w:t>
      </w:r>
      <w:r>
        <w:rPr>
          <w:spacing w:val="7"/>
          <w:sz w:val="24"/>
          <w:szCs w:val="24"/>
        </w:rPr>
        <w:t>p</w:t>
      </w:r>
      <w:r>
        <w:rPr>
          <w:sz w:val="24"/>
          <w:szCs w:val="24"/>
        </w:rPr>
        <w:t>er</w:t>
      </w:r>
      <w:r>
        <w:rPr>
          <w:spacing w:val="54"/>
          <w:sz w:val="24"/>
          <w:szCs w:val="24"/>
        </w:rPr>
        <w:t xml:space="preserve"> </w:t>
      </w:r>
      <w:r>
        <w:rPr>
          <w:sz w:val="24"/>
          <w:szCs w:val="24"/>
        </w:rPr>
        <w:t>image</w:t>
      </w:r>
      <w:r>
        <w:rPr>
          <w:spacing w:val="31"/>
          <w:sz w:val="24"/>
          <w:szCs w:val="24"/>
        </w:rPr>
        <w:t xml:space="preserve"> </w:t>
      </w:r>
      <w:r>
        <w:rPr>
          <w:sz w:val="24"/>
          <w:szCs w:val="24"/>
        </w:rPr>
        <w:t>is</w:t>
      </w:r>
      <w:r>
        <w:rPr>
          <w:spacing w:val="15"/>
          <w:sz w:val="24"/>
          <w:szCs w:val="24"/>
        </w:rPr>
        <w:t xml:space="preserve"> </w:t>
      </w:r>
      <w:r>
        <w:rPr>
          <w:sz w:val="24"/>
          <w:szCs w:val="24"/>
        </w:rPr>
        <w:t>the</w:t>
      </w:r>
      <w:r>
        <w:rPr>
          <w:spacing w:val="47"/>
          <w:sz w:val="24"/>
          <w:szCs w:val="24"/>
        </w:rPr>
        <w:t xml:space="preserve"> </w:t>
      </w:r>
      <w:r>
        <w:rPr>
          <w:sz w:val="24"/>
          <w:szCs w:val="24"/>
        </w:rPr>
        <w:t>SNR</w:t>
      </w:r>
      <w:r>
        <w:rPr>
          <w:spacing w:val="28"/>
          <w:sz w:val="24"/>
          <w:szCs w:val="24"/>
        </w:rPr>
        <w:t xml:space="preserve"> </w:t>
      </w:r>
      <w:r>
        <w:rPr>
          <w:sz w:val="24"/>
          <w:szCs w:val="24"/>
        </w:rPr>
        <w:t>functi</w:t>
      </w:r>
      <w:r>
        <w:rPr>
          <w:spacing w:val="1"/>
          <w:sz w:val="24"/>
          <w:szCs w:val="24"/>
        </w:rPr>
        <w:t>o</w:t>
      </w:r>
      <w:r>
        <w:rPr>
          <w:sz w:val="24"/>
          <w:szCs w:val="24"/>
        </w:rPr>
        <w:t>n</w:t>
      </w:r>
      <w:r>
        <w:rPr>
          <w:spacing w:val="55"/>
          <w:sz w:val="24"/>
          <w:szCs w:val="24"/>
        </w:rPr>
        <w:t xml:space="preserve"> </w:t>
      </w:r>
      <w:r>
        <w:rPr>
          <w:spacing w:val="-6"/>
          <w:sz w:val="24"/>
          <w:szCs w:val="24"/>
        </w:rPr>
        <w:t>o</w:t>
      </w:r>
      <w:r>
        <w:rPr>
          <w:spacing w:val="-7"/>
          <w:sz w:val="24"/>
          <w:szCs w:val="24"/>
        </w:rPr>
        <w:t>v</w:t>
      </w:r>
      <w:r>
        <w:rPr>
          <w:sz w:val="24"/>
          <w:szCs w:val="24"/>
        </w:rPr>
        <w:t>er</w:t>
      </w:r>
      <w:r>
        <w:rPr>
          <w:spacing w:val="24"/>
          <w:sz w:val="24"/>
          <w:szCs w:val="24"/>
        </w:rPr>
        <w:t xml:space="preserve"> </w:t>
      </w:r>
      <w:r>
        <w:rPr>
          <w:sz w:val="24"/>
          <w:szCs w:val="24"/>
        </w:rPr>
        <w:t>the</w:t>
      </w:r>
      <w:r>
        <w:rPr>
          <w:spacing w:val="47"/>
          <w:sz w:val="24"/>
          <w:szCs w:val="24"/>
        </w:rPr>
        <w:t xml:space="preserve"> </w:t>
      </w:r>
      <w:r>
        <w:rPr>
          <w:sz w:val="24"/>
          <w:szCs w:val="24"/>
        </w:rPr>
        <w:t>full</w:t>
      </w:r>
      <w:r>
        <w:rPr>
          <w:spacing w:val="16"/>
          <w:sz w:val="24"/>
          <w:szCs w:val="24"/>
        </w:rPr>
        <w:t xml:space="preserve"> </w:t>
      </w:r>
      <w:r>
        <w:rPr>
          <w:sz w:val="24"/>
          <w:szCs w:val="24"/>
        </w:rPr>
        <w:t>span</w:t>
      </w:r>
      <w:r>
        <w:rPr>
          <w:spacing w:val="45"/>
          <w:sz w:val="24"/>
          <w:szCs w:val="24"/>
        </w:rPr>
        <w:t xml:space="preserve"> </w:t>
      </w:r>
      <w:r>
        <w:rPr>
          <w:sz w:val="24"/>
          <w:szCs w:val="24"/>
        </w:rPr>
        <w:t>of</w:t>
      </w:r>
      <w:r>
        <w:rPr>
          <w:spacing w:val="6"/>
          <w:sz w:val="24"/>
          <w:szCs w:val="24"/>
        </w:rPr>
        <w:t xml:space="preserve"> </w:t>
      </w:r>
      <w:r>
        <w:rPr>
          <w:sz w:val="24"/>
          <w:szCs w:val="24"/>
        </w:rPr>
        <w:t>file</w:t>
      </w:r>
      <w:r>
        <w:rPr>
          <w:spacing w:val="-4"/>
          <w:sz w:val="24"/>
          <w:szCs w:val="24"/>
        </w:rPr>
        <w:t xml:space="preserve"> </w:t>
      </w:r>
      <w:r>
        <w:rPr>
          <w:sz w:val="24"/>
          <w:szCs w:val="24"/>
        </w:rPr>
        <w:t>one.</w:t>
      </w:r>
      <w:r>
        <w:rPr>
          <w:spacing w:val="53"/>
          <w:sz w:val="24"/>
          <w:szCs w:val="24"/>
        </w:rPr>
        <w:t xml:space="preserve"> </w:t>
      </w:r>
      <w:r>
        <w:rPr>
          <w:sz w:val="24"/>
          <w:szCs w:val="24"/>
        </w:rPr>
        <w:t>The</w:t>
      </w:r>
      <w:r>
        <w:rPr>
          <w:spacing w:val="49"/>
          <w:sz w:val="24"/>
          <w:szCs w:val="24"/>
        </w:rPr>
        <w:t xml:space="preserve"> </w:t>
      </w:r>
      <w:r>
        <w:rPr>
          <w:w w:val="97"/>
          <w:sz w:val="24"/>
          <w:szCs w:val="24"/>
        </w:rPr>
        <w:t>l</w:t>
      </w:r>
      <w:r>
        <w:rPr>
          <w:spacing w:val="-6"/>
          <w:w w:val="97"/>
          <w:sz w:val="24"/>
          <w:szCs w:val="24"/>
        </w:rPr>
        <w:t>o</w:t>
      </w:r>
      <w:r>
        <w:rPr>
          <w:spacing w:val="-7"/>
          <w:w w:val="97"/>
          <w:sz w:val="24"/>
          <w:szCs w:val="24"/>
        </w:rPr>
        <w:t>w</w:t>
      </w:r>
      <w:r>
        <w:rPr>
          <w:w w:val="104"/>
          <w:sz w:val="24"/>
          <w:szCs w:val="24"/>
        </w:rPr>
        <w:t xml:space="preserve">er </w:t>
      </w:r>
      <w:r>
        <w:rPr>
          <w:sz w:val="24"/>
          <w:szCs w:val="24"/>
        </w:rPr>
        <w:t>image</w:t>
      </w:r>
      <w:r>
        <w:rPr>
          <w:spacing w:val="31"/>
          <w:sz w:val="24"/>
          <w:szCs w:val="24"/>
        </w:rPr>
        <w:t xml:space="preserve"> </w:t>
      </w:r>
      <w:r>
        <w:rPr>
          <w:sz w:val="24"/>
          <w:szCs w:val="24"/>
        </w:rPr>
        <w:t>flags</w:t>
      </w:r>
      <w:r>
        <w:rPr>
          <w:spacing w:val="5"/>
          <w:sz w:val="24"/>
          <w:szCs w:val="24"/>
        </w:rPr>
        <w:t xml:space="preserve"> </w:t>
      </w:r>
      <w:r>
        <w:rPr>
          <w:sz w:val="24"/>
          <w:szCs w:val="24"/>
        </w:rPr>
        <w:t>a</w:t>
      </w:r>
      <w:r>
        <w:rPr>
          <w:spacing w:val="28"/>
          <w:sz w:val="24"/>
          <w:szCs w:val="24"/>
        </w:rPr>
        <w:t xml:space="preserve"> </w:t>
      </w:r>
      <w:r>
        <w:rPr>
          <w:sz w:val="24"/>
          <w:szCs w:val="24"/>
        </w:rPr>
        <w:t>hard</w:t>
      </w:r>
      <w:r>
        <w:rPr>
          <w:spacing w:val="-6"/>
          <w:sz w:val="24"/>
          <w:szCs w:val="24"/>
        </w:rPr>
        <w:t>w</w:t>
      </w:r>
      <w:r>
        <w:rPr>
          <w:sz w:val="24"/>
          <w:szCs w:val="24"/>
        </w:rPr>
        <w:t xml:space="preserve">are </w:t>
      </w:r>
      <w:r>
        <w:rPr>
          <w:spacing w:val="12"/>
          <w:sz w:val="24"/>
          <w:szCs w:val="24"/>
        </w:rPr>
        <w:t xml:space="preserve"> </w:t>
      </w:r>
      <w:r>
        <w:rPr>
          <w:sz w:val="24"/>
          <w:szCs w:val="24"/>
        </w:rPr>
        <w:t>injection</w:t>
      </w:r>
      <w:r>
        <w:rPr>
          <w:spacing w:val="53"/>
          <w:sz w:val="24"/>
          <w:szCs w:val="24"/>
        </w:rPr>
        <w:t xml:space="preserve"> </w:t>
      </w:r>
      <w:r>
        <w:rPr>
          <w:sz w:val="24"/>
          <w:szCs w:val="24"/>
        </w:rPr>
        <w:t>where</w:t>
      </w:r>
      <w:r>
        <w:rPr>
          <w:spacing w:val="31"/>
          <w:sz w:val="24"/>
          <w:szCs w:val="24"/>
        </w:rPr>
        <w:t xml:space="preserve"> </w:t>
      </w:r>
      <w:r>
        <w:rPr>
          <w:sz w:val="24"/>
          <w:szCs w:val="24"/>
        </w:rPr>
        <w:t>there</w:t>
      </w:r>
      <w:r>
        <w:rPr>
          <w:spacing w:val="57"/>
          <w:sz w:val="24"/>
          <w:szCs w:val="24"/>
        </w:rPr>
        <w:t xml:space="preserve"> </w:t>
      </w:r>
      <w:r>
        <w:rPr>
          <w:sz w:val="24"/>
          <w:szCs w:val="24"/>
        </w:rPr>
        <w:t>is</w:t>
      </w:r>
      <w:r>
        <w:rPr>
          <w:spacing w:val="15"/>
          <w:sz w:val="24"/>
          <w:szCs w:val="24"/>
        </w:rPr>
        <w:t xml:space="preserve"> </w:t>
      </w:r>
      <w:r>
        <w:rPr>
          <w:sz w:val="24"/>
          <w:szCs w:val="24"/>
        </w:rPr>
        <w:t>a</w:t>
      </w:r>
      <w:r>
        <w:rPr>
          <w:spacing w:val="28"/>
          <w:sz w:val="24"/>
          <w:szCs w:val="24"/>
        </w:rPr>
        <w:t xml:space="preserve"> </w:t>
      </w:r>
      <w:r>
        <w:rPr>
          <w:sz w:val="24"/>
          <w:szCs w:val="24"/>
        </w:rPr>
        <w:t>bulge</w:t>
      </w:r>
      <w:r>
        <w:rPr>
          <w:spacing w:val="30"/>
          <w:sz w:val="24"/>
          <w:szCs w:val="24"/>
        </w:rPr>
        <w:t xml:space="preserve"> </w:t>
      </w:r>
      <w:r>
        <w:rPr>
          <w:sz w:val="24"/>
          <w:szCs w:val="24"/>
        </w:rPr>
        <w:t>in</w:t>
      </w:r>
      <w:r>
        <w:rPr>
          <w:spacing w:val="25"/>
          <w:sz w:val="24"/>
          <w:szCs w:val="24"/>
        </w:rPr>
        <w:t xml:space="preserve"> </w:t>
      </w:r>
      <w:r>
        <w:rPr>
          <w:sz w:val="24"/>
          <w:szCs w:val="24"/>
        </w:rPr>
        <w:t>the</w:t>
      </w:r>
      <w:r>
        <w:rPr>
          <w:spacing w:val="47"/>
          <w:sz w:val="24"/>
          <w:szCs w:val="24"/>
        </w:rPr>
        <w:t xml:space="preserve"> </w:t>
      </w:r>
      <w:r>
        <w:rPr>
          <w:sz w:val="24"/>
          <w:szCs w:val="24"/>
        </w:rPr>
        <w:t xml:space="preserve">graph. </w:t>
      </w:r>
      <w:r>
        <w:rPr>
          <w:spacing w:val="27"/>
          <w:sz w:val="24"/>
          <w:szCs w:val="24"/>
        </w:rPr>
        <w:t xml:space="preserve"> </w:t>
      </w:r>
      <w:r>
        <w:rPr>
          <w:sz w:val="24"/>
          <w:szCs w:val="24"/>
        </w:rPr>
        <w:t>The</w:t>
      </w:r>
      <w:r>
        <w:rPr>
          <w:spacing w:val="49"/>
          <w:sz w:val="24"/>
          <w:szCs w:val="24"/>
        </w:rPr>
        <w:t xml:space="preserve"> </w:t>
      </w:r>
      <w:r>
        <w:rPr>
          <w:sz w:val="24"/>
          <w:szCs w:val="24"/>
        </w:rPr>
        <w:t>highest</w:t>
      </w:r>
      <w:r>
        <w:rPr>
          <w:spacing w:val="54"/>
          <w:sz w:val="24"/>
          <w:szCs w:val="24"/>
        </w:rPr>
        <w:t xml:space="preserve"> </w:t>
      </w:r>
      <w:r>
        <w:rPr>
          <w:sz w:val="24"/>
          <w:szCs w:val="24"/>
        </w:rPr>
        <w:t>spi</w:t>
      </w:r>
      <w:r>
        <w:rPr>
          <w:spacing w:val="-6"/>
          <w:sz w:val="24"/>
          <w:szCs w:val="24"/>
        </w:rPr>
        <w:t>k</w:t>
      </w:r>
      <w:r>
        <w:rPr>
          <w:sz w:val="24"/>
          <w:szCs w:val="24"/>
        </w:rPr>
        <w:t>e</w:t>
      </w:r>
      <w:r>
        <w:rPr>
          <w:spacing w:val="23"/>
          <w:sz w:val="24"/>
          <w:szCs w:val="24"/>
        </w:rPr>
        <w:t xml:space="preserve"> </w:t>
      </w:r>
      <w:r>
        <w:rPr>
          <w:w w:val="104"/>
          <w:sz w:val="24"/>
          <w:szCs w:val="24"/>
        </w:rPr>
        <w:t xml:space="preserve">in </w:t>
      </w:r>
      <w:r>
        <w:rPr>
          <w:sz w:val="24"/>
          <w:szCs w:val="24"/>
        </w:rPr>
        <w:t>the</w:t>
      </w:r>
      <w:r>
        <w:rPr>
          <w:spacing w:val="47"/>
          <w:sz w:val="24"/>
          <w:szCs w:val="24"/>
        </w:rPr>
        <w:t xml:space="preserve"> </w:t>
      </w:r>
      <w:r>
        <w:rPr>
          <w:sz w:val="24"/>
          <w:szCs w:val="24"/>
        </w:rPr>
        <w:t>up</w:t>
      </w:r>
      <w:r>
        <w:rPr>
          <w:spacing w:val="7"/>
          <w:sz w:val="24"/>
          <w:szCs w:val="24"/>
        </w:rPr>
        <w:t>p</w:t>
      </w:r>
      <w:r>
        <w:rPr>
          <w:sz w:val="24"/>
          <w:szCs w:val="24"/>
        </w:rPr>
        <w:t>er</w:t>
      </w:r>
      <w:r>
        <w:rPr>
          <w:spacing w:val="54"/>
          <w:sz w:val="24"/>
          <w:szCs w:val="24"/>
        </w:rPr>
        <w:t xml:space="preserve"> </w:t>
      </w:r>
      <w:r>
        <w:rPr>
          <w:sz w:val="24"/>
          <w:szCs w:val="24"/>
        </w:rPr>
        <w:t>graph</w:t>
      </w:r>
      <w:r>
        <w:rPr>
          <w:spacing w:val="52"/>
          <w:sz w:val="24"/>
          <w:szCs w:val="24"/>
        </w:rPr>
        <w:t xml:space="preserve"> </w:t>
      </w:r>
      <w:r>
        <w:rPr>
          <w:sz w:val="24"/>
          <w:szCs w:val="24"/>
        </w:rPr>
        <w:t>is</w:t>
      </w:r>
      <w:r>
        <w:rPr>
          <w:spacing w:val="15"/>
          <w:sz w:val="24"/>
          <w:szCs w:val="24"/>
        </w:rPr>
        <w:t xml:space="preserve"> </w:t>
      </w:r>
      <w:r>
        <w:rPr>
          <w:sz w:val="24"/>
          <w:szCs w:val="24"/>
        </w:rPr>
        <w:t>due</w:t>
      </w:r>
      <w:r>
        <w:rPr>
          <w:spacing w:val="36"/>
          <w:sz w:val="24"/>
          <w:szCs w:val="24"/>
        </w:rPr>
        <w:t xml:space="preserve"> </w:t>
      </w:r>
      <w:r>
        <w:rPr>
          <w:sz w:val="24"/>
          <w:szCs w:val="24"/>
        </w:rPr>
        <w:t>to</w:t>
      </w:r>
      <w:r>
        <w:rPr>
          <w:spacing w:val="38"/>
          <w:sz w:val="24"/>
          <w:szCs w:val="24"/>
        </w:rPr>
        <w:t xml:space="preserve"> </w:t>
      </w:r>
      <w:r>
        <w:rPr>
          <w:sz w:val="24"/>
          <w:szCs w:val="24"/>
        </w:rPr>
        <w:t>an</w:t>
      </w:r>
      <w:r>
        <w:rPr>
          <w:spacing w:val="38"/>
          <w:sz w:val="24"/>
          <w:szCs w:val="24"/>
        </w:rPr>
        <w:t xml:space="preserve"> </w:t>
      </w:r>
      <w:r>
        <w:rPr>
          <w:sz w:val="24"/>
          <w:szCs w:val="24"/>
        </w:rPr>
        <w:t>injection</w:t>
      </w:r>
      <w:r>
        <w:rPr>
          <w:spacing w:val="54"/>
          <w:sz w:val="24"/>
          <w:szCs w:val="24"/>
        </w:rPr>
        <w:t xml:space="preserve"> </w:t>
      </w:r>
      <w:r>
        <w:rPr>
          <w:sz w:val="24"/>
          <w:szCs w:val="24"/>
        </w:rPr>
        <w:t>indica</w:t>
      </w:r>
      <w:r>
        <w:rPr>
          <w:spacing w:val="1"/>
          <w:sz w:val="24"/>
          <w:szCs w:val="24"/>
        </w:rPr>
        <w:t>t</w:t>
      </w:r>
      <w:r>
        <w:rPr>
          <w:sz w:val="24"/>
          <w:szCs w:val="24"/>
        </w:rPr>
        <w:t xml:space="preserve">ed </w:t>
      </w:r>
      <w:r>
        <w:rPr>
          <w:spacing w:val="10"/>
          <w:sz w:val="24"/>
          <w:szCs w:val="24"/>
        </w:rPr>
        <w:t xml:space="preserve"> </w:t>
      </w:r>
      <w:r>
        <w:rPr>
          <w:spacing w:val="-6"/>
          <w:sz w:val="24"/>
          <w:szCs w:val="24"/>
        </w:rPr>
        <w:t>b</w:t>
      </w:r>
      <w:r>
        <w:rPr>
          <w:sz w:val="24"/>
          <w:szCs w:val="24"/>
        </w:rPr>
        <w:t>y</w:t>
      </w:r>
      <w:r>
        <w:rPr>
          <w:spacing w:val="30"/>
          <w:sz w:val="24"/>
          <w:szCs w:val="24"/>
        </w:rPr>
        <w:t xml:space="preserve"> </w:t>
      </w:r>
      <w:r>
        <w:rPr>
          <w:sz w:val="24"/>
          <w:szCs w:val="24"/>
        </w:rPr>
        <w:t>the</w:t>
      </w:r>
      <w:r>
        <w:rPr>
          <w:spacing w:val="47"/>
          <w:sz w:val="24"/>
          <w:szCs w:val="24"/>
        </w:rPr>
        <w:t xml:space="preserve"> </w:t>
      </w:r>
      <w:r>
        <w:rPr>
          <w:sz w:val="24"/>
          <w:szCs w:val="24"/>
        </w:rPr>
        <w:t>l</w:t>
      </w:r>
      <w:r>
        <w:rPr>
          <w:spacing w:val="-6"/>
          <w:sz w:val="24"/>
          <w:szCs w:val="24"/>
        </w:rPr>
        <w:t>ow</w:t>
      </w:r>
      <w:r>
        <w:rPr>
          <w:sz w:val="24"/>
          <w:szCs w:val="24"/>
        </w:rPr>
        <w:t>er</w:t>
      </w:r>
      <w:r>
        <w:rPr>
          <w:spacing w:val="15"/>
          <w:sz w:val="24"/>
          <w:szCs w:val="24"/>
        </w:rPr>
        <w:t xml:space="preserve"> </w:t>
      </w:r>
      <w:r>
        <w:rPr>
          <w:w w:val="107"/>
          <w:sz w:val="24"/>
          <w:szCs w:val="24"/>
        </w:rPr>
        <w:t>graph.</w:t>
      </w:r>
    </w:p>
    <w:p w14:paraId="27308F16" w14:textId="77777777" w:rsidR="004B03EF" w:rsidRDefault="004B03EF">
      <w:pPr>
        <w:spacing w:line="140" w:lineRule="exact"/>
        <w:rPr>
          <w:sz w:val="15"/>
          <w:szCs w:val="15"/>
        </w:rPr>
      </w:pPr>
    </w:p>
    <w:p w14:paraId="27308F17" w14:textId="77777777" w:rsidR="004B03EF" w:rsidRDefault="004B03EF">
      <w:pPr>
        <w:spacing w:line="200" w:lineRule="exact"/>
      </w:pPr>
    </w:p>
    <w:p w14:paraId="27308F18" w14:textId="77777777" w:rsidR="004B03EF" w:rsidRDefault="00F64046">
      <w:pPr>
        <w:ind w:left="100"/>
        <w:rPr>
          <w:sz w:val="24"/>
          <w:szCs w:val="24"/>
        </w:rPr>
      </w:pPr>
      <w:r>
        <w:rPr>
          <w:sz w:val="24"/>
          <w:szCs w:val="24"/>
        </w:rPr>
        <w:t>the</w:t>
      </w:r>
      <w:r>
        <w:rPr>
          <w:spacing w:val="47"/>
          <w:sz w:val="24"/>
          <w:szCs w:val="24"/>
        </w:rPr>
        <w:t xml:space="preserve"> </w:t>
      </w:r>
      <w:r>
        <w:rPr>
          <w:sz w:val="24"/>
          <w:szCs w:val="24"/>
        </w:rPr>
        <w:t>sensitivi</w:t>
      </w:r>
      <w:r>
        <w:rPr>
          <w:spacing w:val="-5"/>
          <w:sz w:val="24"/>
          <w:szCs w:val="24"/>
        </w:rPr>
        <w:t>t</w:t>
      </w:r>
      <w:r>
        <w:rPr>
          <w:sz w:val="24"/>
          <w:szCs w:val="24"/>
        </w:rPr>
        <w:t xml:space="preserve">y </w:t>
      </w:r>
      <w:r>
        <w:rPr>
          <w:spacing w:val="12"/>
          <w:sz w:val="24"/>
          <w:szCs w:val="24"/>
        </w:rPr>
        <w:t xml:space="preserve"> </w:t>
      </w:r>
      <w:r>
        <w:rPr>
          <w:sz w:val="24"/>
          <w:szCs w:val="24"/>
        </w:rPr>
        <w:t>at</w:t>
      </w:r>
      <w:r>
        <w:rPr>
          <w:spacing w:val="54"/>
          <w:sz w:val="24"/>
          <w:szCs w:val="24"/>
        </w:rPr>
        <w:t xml:space="preserve"> </w:t>
      </w:r>
      <w:r>
        <w:rPr>
          <w:sz w:val="24"/>
          <w:szCs w:val="24"/>
        </w:rPr>
        <w:t>S6</w:t>
      </w:r>
      <w:r>
        <w:rPr>
          <w:spacing w:val="10"/>
          <w:sz w:val="24"/>
          <w:szCs w:val="24"/>
        </w:rPr>
        <w:t xml:space="preserve"> </w:t>
      </w:r>
      <w:r>
        <w:rPr>
          <w:spacing w:val="-6"/>
          <w:sz w:val="24"/>
          <w:szCs w:val="24"/>
        </w:rPr>
        <w:t>w</w:t>
      </w:r>
      <w:r>
        <w:rPr>
          <w:sz w:val="24"/>
          <w:szCs w:val="24"/>
        </w:rPr>
        <w:t>as</w:t>
      </w:r>
      <w:r>
        <w:rPr>
          <w:spacing w:val="21"/>
          <w:sz w:val="24"/>
          <w:szCs w:val="24"/>
        </w:rPr>
        <w:t xml:space="preserve"> </w:t>
      </w:r>
      <w:r>
        <w:rPr>
          <w:sz w:val="24"/>
          <w:szCs w:val="24"/>
        </w:rPr>
        <w:t>not</w:t>
      </w:r>
      <w:r>
        <w:rPr>
          <w:spacing w:val="50"/>
          <w:sz w:val="24"/>
          <w:szCs w:val="24"/>
        </w:rPr>
        <w:t xml:space="preserve"> </w:t>
      </w:r>
      <w:r>
        <w:rPr>
          <w:sz w:val="24"/>
          <w:szCs w:val="24"/>
        </w:rPr>
        <w:t>high</w:t>
      </w:r>
      <w:r>
        <w:rPr>
          <w:spacing w:val="31"/>
          <w:sz w:val="24"/>
          <w:szCs w:val="24"/>
        </w:rPr>
        <w:t xml:space="preserve"> </w:t>
      </w:r>
      <w:r>
        <w:rPr>
          <w:w w:val="103"/>
          <w:sz w:val="24"/>
          <w:szCs w:val="24"/>
        </w:rPr>
        <w:t>enough.</w:t>
      </w:r>
    </w:p>
    <w:p w14:paraId="27308F19" w14:textId="77777777" w:rsidR="004B03EF" w:rsidRDefault="004B03EF">
      <w:pPr>
        <w:spacing w:line="200" w:lineRule="exact"/>
      </w:pPr>
    </w:p>
    <w:p w14:paraId="27308F1A" w14:textId="77777777" w:rsidR="004B03EF" w:rsidRDefault="004B03EF">
      <w:pPr>
        <w:spacing w:line="200" w:lineRule="exact"/>
      </w:pPr>
    </w:p>
    <w:p w14:paraId="27308F1B" w14:textId="77777777" w:rsidR="004B03EF" w:rsidRDefault="004B03EF">
      <w:pPr>
        <w:spacing w:before="10" w:line="220" w:lineRule="exact"/>
        <w:rPr>
          <w:sz w:val="22"/>
          <w:szCs w:val="22"/>
        </w:rPr>
      </w:pPr>
    </w:p>
    <w:p w14:paraId="27308F1C" w14:textId="77777777" w:rsidR="004B03EF" w:rsidRDefault="00F64046">
      <w:pPr>
        <w:ind w:left="100"/>
        <w:rPr>
          <w:sz w:val="22"/>
          <w:szCs w:val="22"/>
        </w:rPr>
      </w:pPr>
      <w:r>
        <w:rPr>
          <w:w w:val="122"/>
          <w:sz w:val="22"/>
          <w:szCs w:val="22"/>
        </w:rPr>
        <w:t xml:space="preserve">VI.  </w:t>
      </w:r>
      <w:r>
        <w:rPr>
          <w:spacing w:val="53"/>
          <w:w w:val="122"/>
          <w:sz w:val="22"/>
          <w:szCs w:val="22"/>
        </w:rPr>
        <w:t xml:space="preserve"> </w:t>
      </w:r>
      <w:r>
        <w:rPr>
          <w:w w:val="122"/>
          <w:sz w:val="22"/>
          <w:szCs w:val="22"/>
        </w:rPr>
        <w:t>SIDE</w:t>
      </w:r>
      <w:r>
        <w:rPr>
          <w:spacing w:val="12"/>
          <w:w w:val="122"/>
          <w:sz w:val="22"/>
          <w:szCs w:val="22"/>
        </w:rPr>
        <w:t xml:space="preserve"> </w:t>
      </w:r>
      <w:r>
        <w:rPr>
          <w:w w:val="122"/>
          <w:sz w:val="22"/>
          <w:szCs w:val="22"/>
        </w:rPr>
        <w:t>EVIDENCE</w:t>
      </w:r>
    </w:p>
    <w:p w14:paraId="27308F1D" w14:textId="77777777" w:rsidR="004B03EF" w:rsidRDefault="004B03EF">
      <w:pPr>
        <w:spacing w:line="200" w:lineRule="exact"/>
      </w:pPr>
    </w:p>
    <w:p w14:paraId="27308F1E" w14:textId="77777777" w:rsidR="004B03EF" w:rsidRDefault="004B03EF">
      <w:pPr>
        <w:spacing w:before="10" w:line="220" w:lineRule="exact"/>
        <w:rPr>
          <w:sz w:val="22"/>
          <w:szCs w:val="22"/>
        </w:rPr>
      </w:pPr>
    </w:p>
    <w:p w14:paraId="27308F1F" w14:textId="77777777" w:rsidR="004B03EF" w:rsidRDefault="00F64046">
      <w:pPr>
        <w:spacing w:line="363" w:lineRule="auto"/>
        <w:ind w:left="100" w:right="59" w:firstLine="299"/>
        <w:jc w:val="both"/>
        <w:rPr>
          <w:sz w:val="24"/>
          <w:szCs w:val="24"/>
        </w:rPr>
      </w:pPr>
      <w:r>
        <w:rPr>
          <w:sz w:val="24"/>
          <w:szCs w:val="24"/>
        </w:rPr>
        <w:t xml:space="preserve">In   fact,  </w:t>
      </w:r>
      <w:r>
        <w:rPr>
          <w:spacing w:val="34"/>
          <w:sz w:val="24"/>
          <w:szCs w:val="24"/>
        </w:rPr>
        <w:t xml:space="preserve"> </w:t>
      </w:r>
      <w:r>
        <w:rPr>
          <w:sz w:val="24"/>
          <w:szCs w:val="24"/>
        </w:rPr>
        <w:t xml:space="preserve">the  </w:t>
      </w:r>
      <w:r>
        <w:rPr>
          <w:spacing w:val="15"/>
          <w:sz w:val="24"/>
          <w:szCs w:val="24"/>
        </w:rPr>
        <w:t xml:space="preserve"> </w:t>
      </w:r>
      <w:r>
        <w:rPr>
          <w:w w:val="103"/>
          <w:sz w:val="24"/>
          <w:szCs w:val="24"/>
        </w:rPr>
        <w:t>subseque</w:t>
      </w:r>
      <w:r>
        <w:rPr>
          <w:spacing w:val="-5"/>
          <w:w w:val="103"/>
          <w:sz w:val="24"/>
          <w:szCs w:val="24"/>
        </w:rPr>
        <w:t>n</w:t>
      </w:r>
      <w:r>
        <w:rPr>
          <w:w w:val="136"/>
          <w:sz w:val="24"/>
          <w:szCs w:val="24"/>
        </w:rPr>
        <w:t xml:space="preserve">t </w:t>
      </w:r>
      <w:r>
        <w:rPr>
          <w:spacing w:val="46"/>
          <w:w w:val="136"/>
          <w:sz w:val="24"/>
          <w:szCs w:val="24"/>
        </w:rPr>
        <w:t xml:space="preserve"> </w:t>
      </w:r>
      <w:r>
        <w:rPr>
          <w:sz w:val="24"/>
          <w:szCs w:val="24"/>
        </w:rPr>
        <w:t xml:space="preserve">successful </w:t>
      </w:r>
      <w:r>
        <w:rPr>
          <w:spacing w:val="37"/>
          <w:sz w:val="24"/>
          <w:szCs w:val="24"/>
        </w:rPr>
        <w:t xml:space="preserve"> </w:t>
      </w:r>
      <w:r>
        <w:rPr>
          <w:sz w:val="24"/>
          <w:szCs w:val="24"/>
        </w:rPr>
        <w:t xml:space="preserve">detections  </w:t>
      </w:r>
      <w:r>
        <w:rPr>
          <w:spacing w:val="36"/>
          <w:sz w:val="24"/>
          <w:szCs w:val="24"/>
        </w:rPr>
        <w:t xml:space="preserve"> </w:t>
      </w:r>
      <w:r>
        <w:rPr>
          <w:sz w:val="24"/>
          <w:szCs w:val="24"/>
        </w:rPr>
        <w:t xml:space="preserve">of </w:t>
      </w:r>
      <w:r>
        <w:rPr>
          <w:spacing w:val="34"/>
          <w:sz w:val="24"/>
          <w:szCs w:val="24"/>
        </w:rPr>
        <w:t xml:space="preserve"> </w:t>
      </w:r>
      <w:r>
        <w:rPr>
          <w:spacing w:val="7"/>
          <w:sz w:val="24"/>
          <w:szCs w:val="24"/>
        </w:rPr>
        <w:t>b</w:t>
      </w:r>
      <w:r>
        <w:rPr>
          <w:sz w:val="24"/>
          <w:szCs w:val="24"/>
        </w:rPr>
        <w:t xml:space="preserve">oth  </w:t>
      </w:r>
      <w:r>
        <w:rPr>
          <w:spacing w:val="26"/>
          <w:sz w:val="24"/>
          <w:szCs w:val="24"/>
        </w:rPr>
        <w:t xml:space="preserve"> </w:t>
      </w:r>
      <w:commentRangeStart w:id="102"/>
      <w:r>
        <w:rPr>
          <w:sz w:val="24"/>
          <w:szCs w:val="24"/>
        </w:rPr>
        <w:t>a</w:t>
      </w:r>
      <w:commentRangeEnd w:id="102"/>
      <w:r w:rsidR="00B23256">
        <w:rPr>
          <w:rStyle w:val="CommentReference"/>
        </w:rPr>
        <w:commentReference w:id="102"/>
      </w:r>
      <w:r>
        <w:rPr>
          <w:sz w:val="24"/>
          <w:szCs w:val="24"/>
        </w:rPr>
        <w:t xml:space="preserve"> </w:t>
      </w:r>
      <w:r>
        <w:rPr>
          <w:spacing w:val="56"/>
          <w:sz w:val="24"/>
          <w:szCs w:val="24"/>
        </w:rPr>
        <w:t xml:space="preserve"> </w:t>
      </w:r>
      <w:r>
        <w:rPr>
          <w:w w:val="104"/>
          <w:sz w:val="24"/>
          <w:szCs w:val="24"/>
        </w:rPr>
        <w:t>gr</w:t>
      </w:r>
      <w:r>
        <w:rPr>
          <w:spacing w:val="-6"/>
          <w:w w:val="104"/>
          <w:sz w:val="24"/>
          <w:szCs w:val="24"/>
        </w:rPr>
        <w:t>a</w:t>
      </w:r>
      <w:r>
        <w:rPr>
          <w:w w:val="104"/>
          <w:sz w:val="24"/>
          <w:szCs w:val="24"/>
        </w:rPr>
        <w:t>vitational-</w:t>
      </w:r>
      <w:r>
        <w:rPr>
          <w:spacing w:val="-4"/>
          <w:w w:val="104"/>
          <w:sz w:val="24"/>
          <w:szCs w:val="24"/>
        </w:rPr>
        <w:t>w</w:t>
      </w:r>
      <w:r>
        <w:rPr>
          <w:spacing w:val="-6"/>
          <w:w w:val="104"/>
          <w:sz w:val="24"/>
          <w:szCs w:val="24"/>
        </w:rPr>
        <w:t>a</w:t>
      </w:r>
      <w:r>
        <w:rPr>
          <w:spacing w:val="-7"/>
          <w:w w:val="104"/>
          <w:sz w:val="24"/>
          <w:szCs w:val="24"/>
        </w:rPr>
        <w:t>v</w:t>
      </w:r>
      <w:r>
        <w:rPr>
          <w:w w:val="104"/>
          <w:sz w:val="24"/>
          <w:szCs w:val="24"/>
        </w:rPr>
        <w:t xml:space="preserve">e </w:t>
      </w:r>
      <w:r>
        <w:rPr>
          <w:spacing w:val="55"/>
          <w:w w:val="104"/>
          <w:sz w:val="24"/>
          <w:szCs w:val="24"/>
        </w:rPr>
        <w:t xml:space="preserve"> </w:t>
      </w:r>
      <w:r>
        <w:rPr>
          <w:w w:val="104"/>
          <w:sz w:val="24"/>
          <w:szCs w:val="24"/>
        </w:rPr>
        <w:t>e</w:t>
      </w:r>
      <w:r>
        <w:rPr>
          <w:spacing w:val="-6"/>
          <w:w w:val="104"/>
          <w:sz w:val="24"/>
          <w:szCs w:val="24"/>
        </w:rPr>
        <w:t>v</w:t>
      </w:r>
      <w:r>
        <w:rPr>
          <w:w w:val="103"/>
          <w:sz w:val="24"/>
          <w:szCs w:val="24"/>
        </w:rPr>
        <w:t>e</w:t>
      </w:r>
      <w:r>
        <w:rPr>
          <w:spacing w:val="-6"/>
          <w:w w:val="103"/>
          <w:sz w:val="24"/>
          <w:szCs w:val="24"/>
        </w:rPr>
        <w:t>n</w:t>
      </w:r>
      <w:r>
        <w:rPr>
          <w:w w:val="136"/>
          <w:sz w:val="24"/>
          <w:szCs w:val="24"/>
        </w:rPr>
        <w:t xml:space="preserve">t </w:t>
      </w:r>
      <w:r>
        <w:rPr>
          <w:sz w:val="24"/>
          <w:szCs w:val="24"/>
        </w:rPr>
        <w:t>(GW151226)</w:t>
      </w:r>
      <w:r>
        <w:rPr>
          <w:spacing w:val="55"/>
          <w:sz w:val="24"/>
          <w:szCs w:val="24"/>
        </w:rPr>
        <w:t xml:space="preserve"> </w:t>
      </w:r>
      <w:r>
        <w:rPr>
          <w:sz w:val="24"/>
          <w:szCs w:val="24"/>
        </w:rPr>
        <w:t>[31]</w:t>
      </w:r>
      <w:r>
        <w:rPr>
          <w:spacing w:val="-12"/>
          <w:sz w:val="24"/>
          <w:szCs w:val="24"/>
        </w:rPr>
        <w:t xml:space="preserve"> </w:t>
      </w:r>
      <w:r>
        <w:rPr>
          <w:sz w:val="24"/>
          <w:szCs w:val="24"/>
        </w:rPr>
        <w:t>and</w:t>
      </w:r>
      <w:r>
        <w:rPr>
          <w:spacing w:val="57"/>
          <w:sz w:val="24"/>
          <w:szCs w:val="24"/>
        </w:rPr>
        <w:t xml:space="preserve"> </w:t>
      </w:r>
      <w:r>
        <w:rPr>
          <w:sz w:val="24"/>
          <w:szCs w:val="24"/>
        </w:rPr>
        <w:t>a</w:t>
      </w:r>
      <w:r>
        <w:rPr>
          <w:spacing w:val="37"/>
          <w:sz w:val="24"/>
          <w:szCs w:val="24"/>
        </w:rPr>
        <w:t xml:space="preserve"> </w:t>
      </w:r>
      <w:r>
        <w:rPr>
          <w:w w:val="104"/>
          <w:sz w:val="24"/>
          <w:szCs w:val="24"/>
        </w:rPr>
        <w:t>gr</w:t>
      </w:r>
      <w:r>
        <w:rPr>
          <w:spacing w:val="-6"/>
          <w:w w:val="104"/>
          <w:sz w:val="24"/>
          <w:szCs w:val="24"/>
        </w:rPr>
        <w:t>a</w:t>
      </w:r>
      <w:r>
        <w:rPr>
          <w:w w:val="104"/>
          <w:sz w:val="24"/>
          <w:szCs w:val="24"/>
        </w:rPr>
        <w:t>vitational-</w:t>
      </w:r>
      <w:r>
        <w:rPr>
          <w:spacing w:val="-5"/>
          <w:w w:val="104"/>
          <w:sz w:val="24"/>
          <w:szCs w:val="24"/>
        </w:rPr>
        <w:t>w</w:t>
      </w:r>
      <w:r>
        <w:rPr>
          <w:spacing w:val="-6"/>
          <w:w w:val="104"/>
          <w:sz w:val="24"/>
          <w:szCs w:val="24"/>
        </w:rPr>
        <w:t>av</w:t>
      </w:r>
      <w:r>
        <w:rPr>
          <w:w w:val="104"/>
          <w:sz w:val="24"/>
          <w:szCs w:val="24"/>
        </w:rPr>
        <w:t>e</w:t>
      </w:r>
      <w:r>
        <w:rPr>
          <w:spacing w:val="39"/>
          <w:w w:val="104"/>
          <w:sz w:val="24"/>
          <w:szCs w:val="24"/>
        </w:rPr>
        <w:t xml:space="preserve"> </w:t>
      </w:r>
      <w:r>
        <w:rPr>
          <w:sz w:val="24"/>
          <w:szCs w:val="24"/>
        </w:rPr>
        <w:t xml:space="preserve">candidate </w:t>
      </w:r>
      <w:r>
        <w:rPr>
          <w:spacing w:val="33"/>
          <w:sz w:val="24"/>
          <w:szCs w:val="24"/>
        </w:rPr>
        <w:t xml:space="preserve"> </w:t>
      </w:r>
      <w:r>
        <w:rPr>
          <w:sz w:val="24"/>
          <w:szCs w:val="24"/>
        </w:rPr>
        <w:t>e</w:t>
      </w:r>
      <w:r>
        <w:rPr>
          <w:spacing w:val="-6"/>
          <w:sz w:val="24"/>
          <w:szCs w:val="24"/>
        </w:rPr>
        <w:t>v</w:t>
      </w:r>
      <w:r>
        <w:rPr>
          <w:w w:val="103"/>
          <w:sz w:val="24"/>
          <w:szCs w:val="24"/>
        </w:rPr>
        <w:t>e</w:t>
      </w:r>
      <w:r>
        <w:rPr>
          <w:spacing w:val="-6"/>
          <w:w w:val="103"/>
          <w:sz w:val="24"/>
          <w:szCs w:val="24"/>
        </w:rPr>
        <w:t>n</w:t>
      </w:r>
      <w:r>
        <w:rPr>
          <w:w w:val="136"/>
          <w:sz w:val="24"/>
          <w:szCs w:val="24"/>
        </w:rPr>
        <w:t>t</w:t>
      </w:r>
      <w:r>
        <w:rPr>
          <w:spacing w:val="27"/>
          <w:sz w:val="24"/>
          <w:szCs w:val="24"/>
        </w:rPr>
        <w:t xml:space="preserve"> </w:t>
      </w:r>
      <w:r>
        <w:rPr>
          <w:sz w:val="24"/>
          <w:szCs w:val="24"/>
        </w:rPr>
        <w:t>(</w:t>
      </w:r>
      <w:r>
        <w:rPr>
          <w:spacing w:val="-26"/>
          <w:sz w:val="24"/>
          <w:szCs w:val="24"/>
        </w:rPr>
        <w:t>L</w:t>
      </w:r>
      <w:r>
        <w:rPr>
          <w:sz w:val="24"/>
          <w:szCs w:val="24"/>
        </w:rPr>
        <w:t>VT15101</w:t>
      </w:r>
      <w:r>
        <w:rPr>
          <w:spacing w:val="1"/>
          <w:sz w:val="24"/>
          <w:szCs w:val="24"/>
        </w:rPr>
        <w:t>2</w:t>
      </w:r>
      <w:r>
        <w:rPr>
          <w:sz w:val="24"/>
          <w:szCs w:val="24"/>
        </w:rPr>
        <w:t>)</w:t>
      </w:r>
      <w:r>
        <w:rPr>
          <w:spacing w:val="47"/>
          <w:sz w:val="24"/>
          <w:szCs w:val="24"/>
        </w:rPr>
        <w:t xml:space="preserve"> </w:t>
      </w:r>
      <w:r>
        <w:rPr>
          <w:sz w:val="24"/>
          <w:szCs w:val="24"/>
        </w:rPr>
        <w:t>[3,</w:t>
      </w:r>
      <w:r>
        <w:rPr>
          <w:spacing w:val="12"/>
          <w:sz w:val="24"/>
          <w:szCs w:val="24"/>
        </w:rPr>
        <w:t xml:space="preserve"> </w:t>
      </w:r>
      <w:r>
        <w:rPr>
          <w:sz w:val="24"/>
          <w:szCs w:val="24"/>
        </w:rPr>
        <w:t>32]</w:t>
      </w:r>
      <w:r>
        <w:rPr>
          <w:spacing w:val="6"/>
          <w:sz w:val="24"/>
          <w:szCs w:val="24"/>
        </w:rPr>
        <w:t xml:space="preserve"> </w:t>
      </w:r>
      <w:r>
        <w:rPr>
          <w:sz w:val="24"/>
          <w:szCs w:val="24"/>
        </w:rPr>
        <w:t>al</w:t>
      </w:r>
      <w:r>
        <w:rPr>
          <w:spacing w:val="1"/>
          <w:sz w:val="24"/>
          <w:szCs w:val="24"/>
        </w:rPr>
        <w:t>s</w:t>
      </w:r>
      <w:r>
        <w:rPr>
          <w:sz w:val="24"/>
          <w:szCs w:val="24"/>
        </w:rPr>
        <w:t>o</w:t>
      </w:r>
      <w:r>
        <w:rPr>
          <w:spacing w:val="30"/>
          <w:sz w:val="24"/>
          <w:szCs w:val="24"/>
        </w:rPr>
        <w:t xml:space="preserve"> </w:t>
      </w:r>
      <w:r>
        <w:rPr>
          <w:w w:val="102"/>
          <w:sz w:val="24"/>
          <w:szCs w:val="24"/>
        </w:rPr>
        <w:t>ser</w:t>
      </w:r>
      <w:r>
        <w:rPr>
          <w:spacing w:val="-6"/>
          <w:w w:val="102"/>
          <w:sz w:val="24"/>
          <w:szCs w:val="24"/>
        </w:rPr>
        <w:t>v</w:t>
      </w:r>
      <w:r>
        <w:rPr>
          <w:w w:val="97"/>
          <w:sz w:val="24"/>
          <w:szCs w:val="24"/>
        </w:rPr>
        <w:t xml:space="preserve">e </w:t>
      </w:r>
      <w:r>
        <w:rPr>
          <w:sz w:val="24"/>
          <w:szCs w:val="24"/>
        </w:rPr>
        <w:t>as</w:t>
      </w:r>
      <w:r>
        <w:rPr>
          <w:spacing w:val="50"/>
          <w:sz w:val="24"/>
          <w:szCs w:val="24"/>
        </w:rPr>
        <w:t xml:space="preserve"> </w:t>
      </w:r>
      <w:r>
        <w:rPr>
          <w:sz w:val="24"/>
          <w:szCs w:val="24"/>
        </w:rPr>
        <w:t>evidence</w:t>
      </w:r>
      <w:r>
        <w:rPr>
          <w:spacing w:val="51"/>
          <w:sz w:val="24"/>
          <w:szCs w:val="24"/>
        </w:rPr>
        <w:t xml:space="preserve"> </w:t>
      </w:r>
      <w:r>
        <w:rPr>
          <w:sz w:val="24"/>
          <w:szCs w:val="24"/>
        </w:rPr>
        <w:t xml:space="preserve">that </w:t>
      </w:r>
      <w:r>
        <w:rPr>
          <w:spacing w:val="50"/>
          <w:sz w:val="24"/>
          <w:szCs w:val="24"/>
        </w:rPr>
        <w:t xml:space="preserve"> </w:t>
      </w:r>
      <w:r>
        <w:rPr>
          <w:sz w:val="24"/>
          <w:szCs w:val="24"/>
        </w:rPr>
        <w:t xml:space="preserve">the </w:t>
      </w:r>
      <w:r>
        <w:rPr>
          <w:spacing w:val="11"/>
          <w:sz w:val="24"/>
          <w:szCs w:val="24"/>
        </w:rPr>
        <w:t xml:space="preserve"> </w:t>
      </w:r>
      <w:r>
        <w:rPr>
          <w:sz w:val="24"/>
          <w:szCs w:val="24"/>
        </w:rPr>
        <w:t xml:space="preserve">detection </w:t>
      </w:r>
      <w:r>
        <w:rPr>
          <w:spacing w:val="38"/>
          <w:sz w:val="24"/>
          <w:szCs w:val="24"/>
        </w:rPr>
        <w:t xml:space="preserve"> </w:t>
      </w:r>
      <w:r>
        <w:rPr>
          <w:sz w:val="24"/>
          <w:szCs w:val="24"/>
        </w:rPr>
        <w:t>of</w:t>
      </w:r>
      <w:r>
        <w:rPr>
          <w:spacing w:val="30"/>
          <w:sz w:val="24"/>
          <w:szCs w:val="24"/>
        </w:rPr>
        <w:t xml:space="preserve"> </w:t>
      </w:r>
      <w:r>
        <w:rPr>
          <w:sz w:val="24"/>
          <w:szCs w:val="24"/>
        </w:rPr>
        <w:t>GW150914</w:t>
      </w:r>
      <w:r>
        <w:rPr>
          <w:spacing w:val="42"/>
          <w:sz w:val="24"/>
          <w:szCs w:val="24"/>
        </w:rPr>
        <w:t xml:space="preserve"> </w:t>
      </w:r>
      <w:r>
        <w:rPr>
          <w:spacing w:val="-6"/>
          <w:sz w:val="24"/>
          <w:szCs w:val="24"/>
        </w:rPr>
        <w:t>w</w:t>
      </w:r>
      <w:r>
        <w:rPr>
          <w:sz w:val="24"/>
          <w:szCs w:val="24"/>
        </w:rPr>
        <w:t>as</w:t>
      </w:r>
      <w:r>
        <w:rPr>
          <w:spacing w:val="45"/>
          <w:sz w:val="24"/>
          <w:szCs w:val="24"/>
        </w:rPr>
        <w:t xml:space="preserve"> </w:t>
      </w:r>
      <w:r>
        <w:rPr>
          <w:sz w:val="24"/>
          <w:szCs w:val="24"/>
        </w:rPr>
        <w:t xml:space="preserve">not </w:t>
      </w:r>
      <w:r>
        <w:rPr>
          <w:spacing w:val="13"/>
          <w:sz w:val="24"/>
          <w:szCs w:val="24"/>
        </w:rPr>
        <w:t xml:space="preserve"> </w:t>
      </w:r>
      <w:r>
        <w:rPr>
          <w:sz w:val="24"/>
          <w:szCs w:val="24"/>
        </w:rPr>
        <w:t>a</w:t>
      </w:r>
      <w:r>
        <w:rPr>
          <w:spacing w:val="52"/>
          <w:sz w:val="24"/>
          <w:szCs w:val="24"/>
        </w:rPr>
        <w:t xml:space="preserve"> </w:t>
      </w:r>
      <w:r>
        <w:rPr>
          <w:sz w:val="24"/>
          <w:szCs w:val="24"/>
        </w:rPr>
        <w:t xml:space="preserve">coincidence.  </w:t>
      </w:r>
      <w:r>
        <w:rPr>
          <w:spacing w:val="8"/>
          <w:sz w:val="24"/>
          <w:szCs w:val="24"/>
        </w:rPr>
        <w:t xml:space="preserve"> </w:t>
      </w:r>
      <w:r>
        <w:rPr>
          <w:sz w:val="24"/>
          <w:szCs w:val="24"/>
        </w:rPr>
        <w:t>One</w:t>
      </w:r>
      <w:r>
        <w:rPr>
          <w:spacing w:val="58"/>
          <w:sz w:val="24"/>
          <w:szCs w:val="24"/>
        </w:rPr>
        <w:t xml:space="preserve"> </w:t>
      </w:r>
      <w:r>
        <w:rPr>
          <w:sz w:val="24"/>
          <w:szCs w:val="24"/>
        </w:rPr>
        <w:t>can</w:t>
      </w:r>
      <w:r>
        <w:rPr>
          <w:spacing w:val="59"/>
          <w:sz w:val="24"/>
          <w:szCs w:val="24"/>
        </w:rPr>
        <w:t xml:space="preserve"> </w:t>
      </w:r>
      <w:r>
        <w:rPr>
          <w:sz w:val="24"/>
          <w:szCs w:val="24"/>
        </w:rPr>
        <w:t>infer</w:t>
      </w:r>
      <w:r>
        <w:rPr>
          <w:spacing w:val="47"/>
          <w:sz w:val="24"/>
          <w:szCs w:val="24"/>
        </w:rPr>
        <w:t xml:space="preserve"> </w:t>
      </w:r>
      <w:r>
        <w:rPr>
          <w:w w:val="101"/>
          <w:sz w:val="24"/>
          <w:szCs w:val="24"/>
        </w:rPr>
        <w:t xml:space="preserve">from </w:t>
      </w:r>
      <w:r>
        <w:rPr>
          <w:sz w:val="24"/>
          <w:szCs w:val="24"/>
        </w:rPr>
        <w:t>these</w:t>
      </w:r>
      <w:r>
        <w:rPr>
          <w:spacing w:val="34"/>
          <w:sz w:val="24"/>
          <w:szCs w:val="24"/>
        </w:rPr>
        <w:t xml:space="preserve"> </w:t>
      </w:r>
      <w:r>
        <w:rPr>
          <w:sz w:val="24"/>
          <w:szCs w:val="24"/>
        </w:rPr>
        <w:t>detectio</w:t>
      </w:r>
      <w:r>
        <w:rPr>
          <w:spacing w:val="1"/>
          <w:sz w:val="24"/>
          <w:szCs w:val="24"/>
        </w:rPr>
        <w:t>n</w:t>
      </w:r>
      <w:r>
        <w:rPr>
          <w:sz w:val="24"/>
          <w:szCs w:val="24"/>
        </w:rPr>
        <w:t xml:space="preserve">s  that </w:t>
      </w:r>
      <w:r>
        <w:rPr>
          <w:spacing w:val="17"/>
          <w:sz w:val="24"/>
          <w:szCs w:val="24"/>
        </w:rPr>
        <w:t xml:space="preserve"> </w:t>
      </w:r>
      <w:r>
        <w:rPr>
          <w:sz w:val="24"/>
          <w:szCs w:val="24"/>
        </w:rPr>
        <w:t>the</w:t>
      </w:r>
      <w:r>
        <w:rPr>
          <w:spacing w:val="38"/>
          <w:sz w:val="24"/>
          <w:szCs w:val="24"/>
        </w:rPr>
        <w:t xml:space="preserve"> </w:t>
      </w:r>
      <w:r>
        <w:rPr>
          <w:sz w:val="24"/>
          <w:szCs w:val="24"/>
        </w:rPr>
        <w:t>ne</w:t>
      </w:r>
      <w:r>
        <w:rPr>
          <w:spacing w:val="-6"/>
          <w:sz w:val="24"/>
          <w:szCs w:val="24"/>
        </w:rPr>
        <w:t>w</w:t>
      </w:r>
      <w:r>
        <w:rPr>
          <w:sz w:val="24"/>
          <w:szCs w:val="24"/>
        </w:rPr>
        <w:t>est</w:t>
      </w:r>
      <w:r>
        <w:rPr>
          <w:spacing w:val="28"/>
          <w:sz w:val="24"/>
          <w:szCs w:val="24"/>
        </w:rPr>
        <w:t xml:space="preserve"> </w:t>
      </w:r>
      <w:r>
        <w:rPr>
          <w:sz w:val="24"/>
          <w:szCs w:val="24"/>
        </w:rPr>
        <w:t>LIGO</w:t>
      </w:r>
      <w:r>
        <w:rPr>
          <w:spacing w:val="32"/>
          <w:sz w:val="24"/>
          <w:szCs w:val="24"/>
        </w:rPr>
        <w:t xml:space="preserve"> </w:t>
      </w:r>
      <w:r>
        <w:rPr>
          <w:sz w:val="24"/>
          <w:szCs w:val="24"/>
        </w:rPr>
        <w:t>had</w:t>
      </w:r>
      <w:r>
        <w:rPr>
          <w:spacing w:val="37"/>
          <w:sz w:val="24"/>
          <w:szCs w:val="24"/>
        </w:rPr>
        <w:t xml:space="preserve"> </w:t>
      </w:r>
      <w:r>
        <w:rPr>
          <w:sz w:val="24"/>
          <w:szCs w:val="24"/>
        </w:rPr>
        <w:t>finally</w:t>
      </w:r>
      <w:r>
        <w:rPr>
          <w:spacing w:val="10"/>
          <w:sz w:val="24"/>
          <w:szCs w:val="24"/>
        </w:rPr>
        <w:t xml:space="preserve"> </w:t>
      </w:r>
      <w:commentRangeStart w:id="103"/>
      <w:r>
        <w:rPr>
          <w:spacing w:val="7"/>
          <w:sz w:val="24"/>
          <w:szCs w:val="24"/>
        </w:rPr>
        <w:t>b</w:t>
      </w:r>
      <w:r>
        <w:rPr>
          <w:sz w:val="24"/>
          <w:szCs w:val="24"/>
        </w:rPr>
        <w:t>een</w:t>
      </w:r>
      <w:r>
        <w:rPr>
          <w:spacing w:val="22"/>
          <w:sz w:val="24"/>
          <w:szCs w:val="24"/>
        </w:rPr>
        <w:t xml:space="preserve"> </w:t>
      </w:r>
      <w:commentRangeEnd w:id="103"/>
      <w:r w:rsidR="00B23256">
        <w:rPr>
          <w:rStyle w:val="CommentReference"/>
        </w:rPr>
        <w:commentReference w:id="103"/>
      </w:r>
      <w:r>
        <w:rPr>
          <w:sz w:val="24"/>
          <w:szCs w:val="24"/>
        </w:rPr>
        <w:t>sensiti</w:t>
      </w:r>
      <w:r>
        <w:rPr>
          <w:spacing w:val="-5"/>
          <w:sz w:val="24"/>
          <w:szCs w:val="24"/>
        </w:rPr>
        <w:t>v</w:t>
      </w:r>
      <w:r>
        <w:rPr>
          <w:sz w:val="24"/>
          <w:szCs w:val="24"/>
        </w:rPr>
        <w:t>e</w:t>
      </w:r>
      <w:r>
        <w:rPr>
          <w:spacing w:val="34"/>
          <w:sz w:val="24"/>
          <w:szCs w:val="24"/>
        </w:rPr>
        <w:t xml:space="preserve"> </w:t>
      </w:r>
      <w:r>
        <w:rPr>
          <w:sz w:val="24"/>
          <w:szCs w:val="24"/>
        </w:rPr>
        <w:t>enough</w:t>
      </w:r>
      <w:r>
        <w:rPr>
          <w:spacing w:val="24"/>
          <w:sz w:val="24"/>
          <w:szCs w:val="24"/>
        </w:rPr>
        <w:t xml:space="preserve"> </w:t>
      </w:r>
      <w:r>
        <w:rPr>
          <w:sz w:val="24"/>
          <w:szCs w:val="24"/>
        </w:rPr>
        <w:t>to</w:t>
      </w:r>
      <w:r>
        <w:rPr>
          <w:spacing w:val="30"/>
          <w:sz w:val="24"/>
          <w:szCs w:val="24"/>
        </w:rPr>
        <w:t xml:space="preserve"> </w:t>
      </w:r>
      <w:r>
        <w:rPr>
          <w:sz w:val="24"/>
          <w:szCs w:val="24"/>
        </w:rPr>
        <w:t>ma</w:t>
      </w:r>
      <w:r>
        <w:rPr>
          <w:spacing w:val="-6"/>
          <w:sz w:val="24"/>
          <w:szCs w:val="24"/>
        </w:rPr>
        <w:t>k</w:t>
      </w:r>
      <w:r>
        <w:rPr>
          <w:sz w:val="24"/>
          <w:szCs w:val="24"/>
        </w:rPr>
        <w:t>e</w:t>
      </w:r>
      <w:r>
        <w:rPr>
          <w:spacing w:val="26"/>
          <w:sz w:val="24"/>
          <w:szCs w:val="24"/>
        </w:rPr>
        <w:t xml:space="preserve"> </w:t>
      </w:r>
      <w:r>
        <w:rPr>
          <w:w w:val="102"/>
          <w:sz w:val="24"/>
          <w:szCs w:val="24"/>
        </w:rPr>
        <w:t>freque</w:t>
      </w:r>
      <w:r>
        <w:rPr>
          <w:spacing w:val="-5"/>
          <w:w w:val="102"/>
          <w:sz w:val="24"/>
          <w:szCs w:val="24"/>
        </w:rPr>
        <w:t>n</w:t>
      </w:r>
      <w:r>
        <w:rPr>
          <w:w w:val="136"/>
          <w:sz w:val="24"/>
          <w:szCs w:val="24"/>
        </w:rPr>
        <w:t xml:space="preserve">t </w:t>
      </w:r>
      <w:r>
        <w:rPr>
          <w:sz w:val="24"/>
          <w:szCs w:val="24"/>
        </w:rPr>
        <w:t xml:space="preserve">detections. </w:t>
      </w:r>
      <w:r>
        <w:rPr>
          <w:spacing w:val="38"/>
          <w:sz w:val="24"/>
          <w:szCs w:val="24"/>
        </w:rPr>
        <w:t xml:space="preserve"> </w:t>
      </w:r>
      <w:r>
        <w:rPr>
          <w:sz w:val="24"/>
          <w:szCs w:val="24"/>
        </w:rPr>
        <w:t>It</w:t>
      </w:r>
      <w:r>
        <w:rPr>
          <w:spacing w:val="46"/>
          <w:sz w:val="24"/>
          <w:szCs w:val="24"/>
        </w:rPr>
        <w:t xml:space="preserve"> </w:t>
      </w:r>
      <w:r>
        <w:rPr>
          <w:sz w:val="24"/>
          <w:szCs w:val="24"/>
        </w:rPr>
        <w:t>ap</w:t>
      </w:r>
      <w:r>
        <w:rPr>
          <w:spacing w:val="7"/>
          <w:sz w:val="24"/>
          <w:szCs w:val="24"/>
        </w:rPr>
        <w:t>p</w:t>
      </w:r>
      <w:r>
        <w:rPr>
          <w:sz w:val="24"/>
          <w:szCs w:val="24"/>
        </w:rPr>
        <w:t xml:space="preserve">ears </w:t>
      </w:r>
      <w:r>
        <w:rPr>
          <w:spacing w:val="1"/>
          <w:sz w:val="24"/>
          <w:szCs w:val="24"/>
        </w:rPr>
        <w:t xml:space="preserve"> </w:t>
      </w:r>
      <w:r>
        <w:rPr>
          <w:sz w:val="24"/>
          <w:szCs w:val="24"/>
        </w:rPr>
        <w:t xml:space="preserve">that </w:t>
      </w:r>
      <w:r>
        <w:rPr>
          <w:spacing w:val="27"/>
          <w:sz w:val="24"/>
          <w:szCs w:val="24"/>
        </w:rPr>
        <w:t xml:space="preserve"> </w:t>
      </w:r>
      <w:r>
        <w:rPr>
          <w:sz w:val="24"/>
          <w:szCs w:val="24"/>
        </w:rPr>
        <w:t>more</w:t>
      </w:r>
      <w:r>
        <w:rPr>
          <w:spacing w:val="29"/>
          <w:sz w:val="24"/>
          <w:szCs w:val="24"/>
        </w:rPr>
        <w:t xml:space="preserve"> </w:t>
      </w:r>
      <w:r>
        <w:rPr>
          <w:sz w:val="24"/>
          <w:szCs w:val="24"/>
        </w:rPr>
        <w:t xml:space="preserve">detections </w:t>
      </w:r>
      <w:r>
        <w:rPr>
          <w:spacing w:val="9"/>
          <w:sz w:val="24"/>
          <w:szCs w:val="24"/>
        </w:rPr>
        <w:t xml:space="preserve"> </w:t>
      </w:r>
      <w:r>
        <w:rPr>
          <w:sz w:val="24"/>
          <w:szCs w:val="24"/>
        </w:rPr>
        <w:t>will</w:t>
      </w:r>
      <w:r>
        <w:rPr>
          <w:spacing w:val="8"/>
          <w:sz w:val="24"/>
          <w:szCs w:val="24"/>
        </w:rPr>
        <w:t xml:space="preserve"> </w:t>
      </w:r>
      <w:r>
        <w:rPr>
          <w:sz w:val="24"/>
          <w:szCs w:val="24"/>
        </w:rPr>
        <w:t>come</w:t>
      </w:r>
      <w:r>
        <w:rPr>
          <w:spacing w:val="18"/>
          <w:sz w:val="24"/>
          <w:szCs w:val="24"/>
        </w:rPr>
        <w:t xml:space="preserve"> </w:t>
      </w:r>
      <w:r>
        <w:rPr>
          <w:sz w:val="24"/>
          <w:szCs w:val="24"/>
        </w:rPr>
        <w:t>in</w:t>
      </w:r>
      <w:r>
        <w:rPr>
          <w:spacing w:val="26"/>
          <w:sz w:val="24"/>
          <w:szCs w:val="24"/>
        </w:rPr>
        <w:t xml:space="preserve"> </w:t>
      </w:r>
      <w:r>
        <w:rPr>
          <w:sz w:val="24"/>
          <w:szCs w:val="24"/>
        </w:rPr>
        <w:t>the</w:t>
      </w:r>
      <w:r>
        <w:rPr>
          <w:spacing w:val="47"/>
          <w:sz w:val="24"/>
          <w:szCs w:val="24"/>
        </w:rPr>
        <w:t xml:space="preserve"> </w:t>
      </w:r>
      <w:r>
        <w:rPr>
          <w:sz w:val="24"/>
          <w:szCs w:val="24"/>
        </w:rPr>
        <w:t>near</w:t>
      </w:r>
      <w:r>
        <w:rPr>
          <w:spacing w:val="48"/>
          <w:sz w:val="24"/>
          <w:szCs w:val="24"/>
        </w:rPr>
        <w:t xml:space="preserve"> </w:t>
      </w:r>
      <w:r>
        <w:rPr>
          <w:w w:val="107"/>
          <w:sz w:val="24"/>
          <w:szCs w:val="24"/>
        </w:rPr>
        <w:t>future.</w:t>
      </w:r>
    </w:p>
    <w:p w14:paraId="27308F20" w14:textId="77777777" w:rsidR="004B03EF" w:rsidRDefault="004B03EF">
      <w:pPr>
        <w:spacing w:line="200" w:lineRule="exact"/>
      </w:pPr>
    </w:p>
    <w:p w14:paraId="27308F21" w14:textId="77777777" w:rsidR="004B03EF" w:rsidRDefault="004B03EF">
      <w:pPr>
        <w:spacing w:before="12" w:line="280" w:lineRule="exact"/>
        <w:rPr>
          <w:sz w:val="28"/>
          <w:szCs w:val="28"/>
        </w:rPr>
      </w:pPr>
    </w:p>
    <w:p w14:paraId="27308F22" w14:textId="77777777" w:rsidR="004B03EF" w:rsidRDefault="00F64046">
      <w:pPr>
        <w:ind w:left="100"/>
        <w:rPr>
          <w:sz w:val="22"/>
          <w:szCs w:val="22"/>
        </w:rPr>
      </w:pPr>
      <w:r>
        <w:rPr>
          <w:w w:val="121"/>
          <w:sz w:val="22"/>
          <w:szCs w:val="22"/>
        </w:rPr>
        <w:t>V</w:t>
      </w:r>
      <w:r>
        <w:rPr>
          <w:spacing w:val="8"/>
          <w:w w:val="121"/>
          <w:sz w:val="22"/>
          <w:szCs w:val="22"/>
        </w:rPr>
        <w:t>I</w:t>
      </w:r>
      <w:r>
        <w:rPr>
          <w:w w:val="121"/>
          <w:sz w:val="22"/>
          <w:szCs w:val="22"/>
        </w:rPr>
        <w:t xml:space="preserve">I.  </w:t>
      </w:r>
      <w:r>
        <w:rPr>
          <w:spacing w:val="61"/>
          <w:w w:val="121"/>
          <w:sz w:val="22"/>
          <w:szCs w:val="22"/>
        </w:rPr>
        <w:t xml:space="preserve"> </w:t>
      </w:r>
      <w:r>
        <w:rPr>
          <w:w w:val="121"/>
          <w:sz w:val="22"/>
          <w:szCs w:val="22"/>
        </w:rPr>
        <w:t>CONCLUSION</w:t>
      </w:r>
    </w:p>
    <w:p w14:paraId="27308F23" w14:textId="77777777" w:rsidR="004B03EF" w:rsidRDefault="004B03EF">
      <w:pPr>
        <w:spacing w:line="200" w:lineRule="exact"/>
      </w:pPr>
    </w:p>
    <w:p w14:paraId="27308F24" w14:textId="77777777" w:rsidR="004B03EF" w:rsidRDefault="004B03EF">
      <w:pPr>
        <w:spacing w:before="10" w:line="220" w:lineRule="exact"/>
        <w:rPr>
          <w:sz w:val="22"/>
          <w:szCs w:val="22"/>
        </w:rPr>
      </w:pPr>
    </w:p>
    <w:p w14:paraId="27308F25" w14:textId="77777777" w:rsidR="004B03EF" w:rsidRDefault="00F64046">
      <w:pPr>
        <w:spacing w:line="363" w:lineRule="auto"/>
        <w:ind w:left="100" w:right="59" w:firstLine="299"/>
        <w:jc w:val="both"/>
        <w:rPr>
          <w:sz w:val="24"/>
          <w:szCs w:val="24"/>
        </w:rPr>
      </w:pPr>
      <w:r>
        <w:rPr>
          <w:sz w:val="24"/>
          <w:szCs w:val="24"/>
        </w:rPr>
        <w:t>I</w:t>
      </w:r>
      <w:r>
        <w:rPr>
          <w:spacing w:val="50"/>
          <w:sz w:val="24"/>
          <w:szCs w:val="24"/>
        </w:rPr>
        <w:t xml:space="preserve"> </w:t>
      </w:r>
      <w:r>
        <w:rPr>
          <w:sz w:val="24"/>
          <w:szCs w:val="24"/>
        </w:rPr>
        <w:t xml:space="preserve">found  that </w:t>
      </w:r>
      <w:r>
        <w:rPr>
          <w:spacing w:val="55"/>
          <w:sz w:val="24"/>
          <w:szCs w:val="24"/>
        </w:rPr>
        <w:t xml:space="preserve"> </w:t>
      </w:r>
      <w:r>
        <w:rPr>
          <w:sz w:val="24"/>
          <w:szCs w:val="24"/>
        </w:rPr>
        <w:t xml:space="preserve">the </w:t>
      </w:r>
      <w:r>
        <w:rPr>
          <w:spacing w:val="15"/>
          <w:sz w:val="24"/>
          <w:szCs w:val="24"/>
        </w:rPr>
        <w:t xml:space="preserve"> </w:t>
      </w:r>
      <w:r>
        <w:rPr>
          <w:sz w:val="24"/>
          <w:szCs w:val="24"/>
        </w:rPr>
        <w:t>GW150914</w:t>
      </w:r>
      <w:r>
        <w:rPr>
          <w:spacing w:val="47"/>
          <w:sz w:val="24"/>
          <w:szCs w:val="24"/>
        </w:rPr>
        <w:t xml:space="preserve"> </w:t>
      </w:r>
      <w:r>
        <w:rPr>
          <w:sz w:val="24"/>
          <w:szCs w:val="24"/>
        </w:rPr>
        <w:t>e</w:t>
      </w:r>
      <w:r>
        <w:rPr>
          <w:spacing w:val="-6"/>
          <w:sz w:val="24"/>
          <w:szCs w:val="24"/>
        </w:rPr>
        <w:t>v</w:t>
      </w:r>
      <w:r>
        <w:rPr>
          <w:w w:val="103"/>
          <w:sz w:val="24"/>
          <w:szCs w:val="24"/>
        </w:rPr>
        <w:t>e</w:t>
      </w:r>
      <w:r>
        <w:rPr>
          <w:spacing w:val="-6"/>
          <w:w w:val="103"/>
          <w:sz w:val="24"/>
          <w:szCs w:val="24"/>
        </w:rPr>
        <w:t>n</w:t>
      </w:r>
      <w:r>
        <w:rPr>
          <w:w w:val="136"/>
          <w:sz w:val="24"/>
          <w:szCs w:val="24"/>
        </w:rPr>
        <w:t>t</w:t>
      </w:r>
      <w:r>
        <w:rPr>
          <w:spacing w:val="46"/>
          <w:w w:val="136"/>
          <w:sz w:val="24"/>
          <w:szCs w:val="24"/>
        </w:rPr>
        <w:t xml:space="preserve"> </w:t>
      </w:r>
      <w:commentRangeStart w:id="104"/>
      <w:r>
        <w:rPr>
          <w:spacing w:val="-6"/>
          <w:sz w:val="24"/>
          <w:szCs w:val="24"/>
        </w:rPr>
        <w:t>w</w:t>
      </w:r>
      <w:r>
        <w:rPr>
          <w:sz w:val="24"/>
          <w:szCs w:val="24"/>
        </w:rPr>
        <w:t>ould</w:t>
      </w:r>
      <w:r>
        <w:rPr>
          <w:spacing w:val="55"/>
          <w:sz w:val="24"/>
          <w:szCs w:val="24"/>
        </w:rPr>
        <w:t xml:space="preserve"> </w:t>
      </w:r>
      <w:r>
        <w:rPr>
          <w:sz w:val="24"/>
          <w:szCs w:val="24"/>
        </w:rPr>
        <w:t xml:space="preserve">not </w:t>
      </w:r>
      <w:r>
        <w:rPr>
          <w:spacing w:val="18"/>
          <w:sz w:val="24"/>
          <w:szCs w:val="24"/>
        </w:rPr>
        <w:t xml:space="preserve"> </w:t>
      </w:r>
      <w:r>
        <w:rPr>
          <w:spacing w:val="7"/>
          <w:sz w:val="24"/>
          <w:szCs w:val="24"/>
        </w:rPr>
        <w:t>b</w:t>
      </w:r>
      <w:r>
        <w:rPr>
          <w:sz w:val="24"/>
          <w:szCs w:val="24"/>
        </w:rPr>
        <w:t>e</w:t>
      </w:r>
      <w:r>
        <w:rPr>
          <w:spacing w:val="52"/>
          <w:sz w:val="24"/>
          <w:szCs w:val="24"/>
        </w:rPr>
        <w:t xml:space="preserve"> </w:t>
      </w:r>
      <w:r>
        <w:rPr>
          <w:sz w:val="24"/>
          <w:szCs w:val="24"/>
        </w:rPr>
        <w:t>loud</w:t>
      </w:r>
      <w:r>
        <w:rPr>
          <w:spacing w:val="60"/>
          <w:sz w:val="24"/>
          <w:szCs w:val="24"/>
        </w:rPr>
        <w:t xml:space="preserve"> </w:t>
      </w:r>
      <w:r>
        <w:rPr>
          <w:sz w:val="24"/>
          <w:szCs w:val="24"/>
        </w:rPr>
        <w:t xml:space="preserve">enough </w:t>
      </w:r>
      <w:r>
        <w:rPr>
          <w:spacing w:val="1"/>
          <w:sz w:val="24"/>
          <w:szCs w:val="24"/>
        </w:rPr>
        <w:t xml:space="preserve"> </w:t>
      </w:r>
      <w:r>
        <w:rPr>
          <w:sz w:val="24"/>
          <w:szCs w:val="24"/>
        </w:rPr>
        <w:t>for</w:t>
      </w:r>
      <w:r>
        <w:rPr>
          <w:spacing w:val="43"/>
          <w:sz w:val="24"/>
          <w:szCs w:val="24"/>
        </w:rPr>
        <w:t xml:space="preserve"> </w:t>
      </w:r>
      <w:r>
        <w:rPr>
          <w:sz w:val="24"/>
          <w:szCs w:val="24"/>
        </w:rPr>
        <w:t xml:space="preserve">LIGO </w:t>
      </w:r>
      <w:r>
        <w:rPr>
          <w:spacing w:val="10"/>
          <w:sz w:val="24"/>
          <w:szCs w:val="24"/>
        </w:rPr>
        <w:t xml:space="preserve"> </w:t>
      </w:r>
      <w:r>
        <w:rPr>
          <w:sz w:val="24"/>
          <w:szCs w:val="24"/>
        </w:rPr>
        <w:t xml:space="preserve">at </w:t>
      </w:r>
      <w:r>
        <w:rPr>
          <w:spacing w:val="21"/>
          <w:sz w:val="24"/>
          <w:szCs w:val="24"/>
        </w:rPr>
        <w:t xml:space="preserve"> </w:t>
      </w:r>
      <w:r>
        <w:rPr>
          <w:sz w:val="24"/>
          <w:szCs w:val="24"/>
        </w:rPr>
        <w:t>S6</w:t>
      </w:r>
      <w:r>
        <w:rPr>
          <w:spacing w:val="38"/>
          <w:sz w:val="24"/>
          <w:szCs w:val="24"/>
        </w:rPr>
        <w:t xml:space="preserve"> </w:t>
      </w:r>
      <w:r>
        <w:rPr>
          <w:sz w:val="24"/>
          <w:szCs w:val="24"/>
        </w:rPr>
        <w:t xml:space="preserve">run </w:t>
      </w:r>
      <w:r>
        <w:rPr>
          <w:spacing w:val="16"/>
          <w:sz w:val="24"/>
          <w:szCs w:val="24"/>
        </w:rPr>
        <w:t xml:space="preserve"> </w:t>
      </w:r>
      <w:r>
        <w:rPr>
          <w:w w:val="111"/>
          <w:sz w:val="24"/>
          <w:szCs w:val="24"/>
        </w:rPr>
        <w:t xml:space="preserve">to </w:t>
      </w:r>
      <w:r>
        <w:rPr>
          <w:sz w:val="24"/>
          <w:szCs w:val="24"/>
        </w:rPr>
        <w:t>detect</w:t>
      </w:r>
      <w:commentRangeEnd w:id="104"/>
      <w:r w:rsidR="00012600">
        <w:rPr>
          <w:rStyle w:val="CommentReference"/>
        </w:rPr>
        <w:commentReference w:id="104"/>
      </w:r>
      <w:r>
        <w:rPr>
          <w:sz w:val="24"/>
          <w:szCs w:val="24"/>
        </w:rPr>
        <w:t xml:space="preserve">. </w:t>
      </w:r>
      <w:r>
        <w:rPr>
          <w:spacing w:val="27"/>
          <w:sz w:val="24"/>
          <w:szCs w:val="24"/>
        </w:rPr>
        <w:t xml:space="preserve"> </w:t>
      </w:r>
      <w:r>
        <w:rPr>
          <w:sz w:val="24"/>
          <w:szCs w:val="24"/>
        </w:rPr>
        <w:t>The</w:t>
      </w:r>
      <w:r>
        <w:rPr>
          <w:spacing w:val="31"/>
          <w:sz w:val="24"/>
          <w:szCs w:val="24"/>
        </w:rPr>
        <w:t xml:space="preserve"> </w:t>
      </w:r>
      <w:r>
        <w:rPr>
          <w:sz w:val="24"/>
          <w:szCs w:val="24"/>
        </w:rPr>
        <w:t>signal</w:t>
      </w:r>
      <w:r>
        <w:rPr>
          <w:spacing w:val="12"/>
          <w:sz w:val="24"/>
          <w:szCs w:val="24"/>
        </w:rPr>
        <w:t xml:space="preserve"> </w:t>
      </w:r>
      <w:r>
        <w:rPr>
          <w:sz w:val="24"/>
          <w:szCs w:val="24"/>
        </w:rPr>
        <w:t>could,</w:t>
      </w:r>
      <w:r>
        <w:rPr>
          <w:spacing w:val="16"/>
          <w:sz w:val="24"/>
          <w:szCs w:val="24"/>
        </w:rPr>
        <w:t xml:space="preserve"> </w:t>
      </w:r>
      <w:r>
        <w:rPr>
          <w:sz w:val="24"/>
          <w:szCs w:val="24"/>
        </w:rPr>
        <w:t>at</w:t>
      </w:r>
      <w:r>
        <w:rPr>
          <w:spacing w:val="36"/>
          <w:sz w:val="24"/>
          <w:szCs w:val="24"/>
        </w:rPr>
        <w:t xml:space="preserve"> </w:t>
      </w:r>
      <w:r>
        <w:rPr>
          <w:spacing w:val="7"/>
          <w:sz w:val="24"/>
          <w:szCs w:val="24"/>
        </w:rPr>
        <w:t>b</w:t>
      </w:r>
      <w:r>
        <w:rPr>
          <w:sz w:val="24"/>
          <w:szCs w:val="24"/>
        </w:rPr>
        <w:t>est,</w:t>
      </w:r>
      <w:r>
        <w:rPr>
          <w:spacing w:val="35"/>
          <w:sz w:val="24"/>
          <w:szCs w:val="24"/>
        </w:rPr>
        <w:t xml:space="preserve"> </w:t>
      </w:r>
      <w:r>
        <w:rPr>
          <w:spacing w:val="7"/>
          <w:sz w:val="24"/>
          <w:szCs w:val="24"/>
        </w:rPr>
        <w:t>b</w:t>
      </w:r>
      <w:r>
        <w:rPr>
          <w:sz w:val="24"/>
          <w:szCs w:val="24"/>
        </w:rPr>
        <w:t>e</w:t>
      </w:r>
      <w:r>
        <w:rPr>
          <w:spacing w:val="7"/>
          <w:sz w:val="24"/>
          <w:szCs w:val="24"/>
        </w:rPr>
        <w:t xml:space="preserve"> </w:t>
      </w:r>
      <w:r>
        <w:rPr>
          <w:sz w:val="24"/>
          <w:szCs w:val="24"/>
        </w:rPr>
        <w:t>ide</w:t>
      </w:r>
      <w:r>
        <w:rPr>
          <w:spacing w:val="-6"/>
          <w:sz w:val="24"/>
          <w:szCs w:val="24"/>
        </w:rPr>
        <w:t>n</w:t>
      </w:r>
      <w:r>
        <w:rPr>
          <w:sz w:val="24"/>
          <w:szCs w:val="24"/>
        </w:rPr>
        <w:t>tified</w:t>
      </w:r>
      <w:r>
        <w:rPr>
          <w:spacing w:val="23"/>
          <w:sz w:val="24"/>
          <w:szCs w:val="24"/>
        </w:rPr>
        <w:t xml:space="preserve"> </w:t>
      </w:r>
      <w:r>
        <w:rPr>
          <w:sz w:val="24"/>
          <w:szCs w:val="24"/>
        </w:rPr>
        <w:t>as</w:t>
      </w:r>
      <w:r>
        <w:rPr>
          <w:spacing w:val="8"/>
          <w:sz w:val="24"/>
          <w:szCs w:val="24"/>
        </w:rPr>
        <w:t xml:space="preserve"> </w:t>
      </w:r>
      <w:r>
        <w:rPr>
          <w:sz w:val="24"/>
          <w:szCs w:val="24"/>
        </w:rPr>
        <w:t>a</w:t>
      </w:r>
      <w:r>
        <w:rPr>
          <w:spacing w:val="10"/>
          <w:sz w:val="24"/>
          <w:szCs w:val="24"/>
        </w:rPr>
        <w:t xml:space="preserve"> </w:t>
      </w:r>
      <w:r>
        <w:rPr>
          <w:sz w:val="24"/>
          <w:szCs w:val="24"/>
        </w:rPr>
        <w:t xml:space="preserve">candidate </w:t>
      </w:r>
      <w:r>
        <w:rPr>
          <w:spacing w:val="6"/>
          <w:sz w:val="24"/>
          <w:szCs w:val="24"/>
        </w:rPr>
        <w:t xml:space="preserve"> </w:t>
      </w:r>
      <w:r>
        <w:rPr>
          <w:sz w:val="24"/>
          <w:szCs w:val="24"/>
        </w:rPr>
        <w:t>e</w:t>
      </w:r>
      <w:r>
        <w:rPr>
          <w:spacing w:val="-6"/>
          <w:sz w:val="24"/>
          <w:szCs w:val="24"/>
        </w:rPr>
        <w:t>v</w:t>
      </w:r>
      <w:r>
        <w:rPr>
          <w:w w:val="103"/>
          <w:sz w:val="24"/>
          <w:szCs w:val="24"/>
        </w:rPr>
        <w:t>e</w:t>
      </w:r>
      <w:r>
        <w:rPr>
          <w:spacing w:val="-6"/>
          <w:w w:val="103"/>
          <w:sz w:val="24"/>
          <w:szCs w:val="24"/>
        </w:rPr>
        <w:t>n</w:t>
      </w:r>
      <w:r>
        <w:rPr>
          <w:w w:val="136"/>
          <w:sz w:val="24"/>
          <w:szCs w:val="24"/>
        </w:rPr>
        <w:t xml:space="preserve">t </w:t>
      </w:r>
      <w:r>
        <w:rPr>
          <w:sz w:val="24"/>
          <w:szCs w:val="24"/>
        </w:rPr>
        <w:t>at</w:t>
      </w:r>
      <w:r>
        <w:rPr>
          <w:spacing w:val="36"/>
          <w:sz w:val="24"/>
          <w:szCs w:val="24"/>
        </w:rPr>
        <w:t xml:space="preserve"> </w:t>
      </w:r>
      <w:r>
        <w:rPr>
          <w:sz w:val="24"/>
          <w:szCs w:val="24"/>
        </w:rPr>
        <w:t>later</w:t>
      </w:r>
      <w:r>
        <w:rPr>
          <w:spacing w:val="39"/>
          <w:sz w:val="24"/>
          <w:szCs w:val="24"/>
        </w:rPr>
        <w:t xml:space="preserve"> </w:t>
      </w:r>
      <w:r>
        <w:rPr>
          <w:sz w:val="24"/>
          <w:szCs w:val="24"/>
        </w:rPr>
        <w:t>stages</w:t>
      </w:r>
      <w:r>
        <w:rPr>
          <w:spacing w:val="24"/>
          <w:sz w:val="24"/>
          <w:szCs w:val="24"/>
        </w:rPr>
        <w:t xml:space="preserve"> </w:t>
      </w:r>
      <w:r>
        <w:rPr>
          <w:sz w:val="24"/>
          <w:szCs w:val="24"/>
        </w:rPr>
        <w:t>where</w:t>
      </w:r>
      <w:r>
        <w:rPr>
          <w:spacing w:val="13"/>
          <w:sz w:val="24"/>
          <w:szCs w:val="24"/>
        </w:rPr>
        <w:t xml:space="preserve"> </w:t>
      </w:r>
      <w:r>
        <w:rPr>
          <w:w w:val="110"/>
          <w:sz w:val="24"/>
          <w:szCs w:val="24"/>
        </w:rPr>
        <w:t xml:space="preserve">the </w:t>
      </w:r>
      <w:r>
        <w:rPr>
          <w:sz w:val="24"/>
          <w:szCs w:val="24"/>
        </w:rPr>
        <w:t>sensitivi</w:t>
      </w:r>
      <w:r>
        <w:rPr>
          <w:spacing w:val="-5"/>
          <w:sz w:val="24"/>
          <w:szCs w:val="24"/>
        </w:rPr>
        <w:t>t</w:t>
      </w:r>
      <w:r>
        <w:rPr>
          <w:sz w:val="24"/>
          <w:szCs w:val="24"/>
        </w:rPr>
        <w:t>y</w:t>
      </w:r>
      <w:r>
        <w:rPr>
          <w:spacing w:val="58"/>
          <w:sz w:val="24"/>
          <w:szCs w:val="24"/>
        </w:rPr>
        <w:t xml:space="preserve"> </w:t>
      </w:r>
      <w:r>
        <w:rPr>
          <w:spacing w:val="-6"/>
          <w:sz w:val="24"/>
          <w:szCs w:val="24"/>
        </w:rPr>
        <w:t>w</w:t>
      </w:r>
      <w:r>
        <w:rPr>
          <w:sz w:val="24"/>
          <w:szCs w:val="24"/>
        </w:rPr>
        <w:t>as</w:t>
      </w:r>
      <w:r>
        <w:rPr>
          <w:spacing w:val="7"/>
          <w:sz w:val="24"/>
          <w:szCs w:val="24"/>
        </w:rPr>
        <w:t xml:space="preserve"> </w:t>
      </w:r>
      <w:r>
        <w:rPr>
          <w:sz w:val="24"/>
          <w:szCs w:val="24"/>
        </w:rPr>
        <w:t>relati</w:t>
      </w:r>
      <w:r>
        <w:rPr>
          <w:spacing w:val="-5"/>
          <w:sz w:val="24"/>
          <w:szCs w:val="24"/>
        </w:rPr>
        <w:t>v</w:t>
      </w:r>
      <w:r>
        <w:rPr>
          <w:sz w:val="24"/>
          <w:szCs w:val="24"/>
        </w:rPr>
        <w:t>ely</w:t>
      </w:r>
      <w:r>
        <w:rPr>
          <w:spacing w:val="43"/>
          <w:sz w:val="24"/>
          <w:szCs w:val="24"/>
        </w:rPr>
        <w:t xml:space="preserve"> </w:t>
      </w:r>
      <w:r>
        <w:rPr>
          <w:spacing w:val="7"/>
          <w:sz w:val="24"/>
          <w:szCs w:val="24"/>
        </w:rPr>
        <w:t>b</w:t>
      </w:r>
      <w:r>
        <w:rPr>
          <w:sz w:val="24"/>
          <w:szCs w:val="24"/>
        </w:rPr>
        <w:t xml:space="preserve">etter, </w:t>
      </w:r>
      <w:r>
        <w:rPr>
          <w:spacing w:val="15"/>
          <w:sz w:val="24"/>
          <w:szCs w:val="24"/>
        </w:rPr>
        <w:t xml:space="preserve"> </w:t>
      </w:r>
      <w:r>
        <w:rPr>
          <w:sz w:val="24"/>
          <w:szCs w:val="24"/>
        </w:rPr>
        <w:t>but</w:t>
      </w:r>
      <w:r>
        <w:rPr>
          <w:spacing w:val="47"/>
          <w:sz w:val="24"/>
          <w:szCs w:val="24"/>
        </w:rPr>
        <w:t xml:space="preserve"> </w:t>
      </w:r>
      <w:r>
        <w:rPr>
          <w:sz w:val="24"/>
          <w:szCs w:val="24"/>
        </w:rPr>
        <w:t>its</w:t>
      </w:r>
      <w:r>
        <w:rPr>
          <w:spacing w:val="24"/>
          <w:sz w:val="24"/>
          <w:szCs w:val="24"/>
        </w:rPr>
        <w:t xml:space="preserve"> </w:t>
      </w:r>
      <w:r>
        <w:rPr>
          <w:sz w:val="24"/>
          <w:szCs w:val="24"/>
        </w:rPr>
        <w:t>significance</w:t>
      </w:r>
      <w:r>
        <w:rPr>
          <w:spacing w:val="-7"/>
          <w:sz w:val="24"/>
          <w:szCs w:val="24"/>
        </w:rPr>
        <w:t xml:space="preserve"> </w:t>
      </w:r>
      <w:r>
        <w:rPr>
          <w:spacing w:val="-6"/>
          <w:sz w:val="24"/>
          <w:szCs w:val="24"/>
        </w:rPr>
        <w:t>w</w:t>
      </w:r>
      <w:r>
        <w:rPr>
          <w:sz w:val="24"/>
          <w:szCs w:val="24"/>
        </w:rPr>
        <w:t>ould</w:t>
      </w:r>
      <w:r>
        <w:rPr>
          <w:spacing w:val="11"/>
          <w:sz w:val="24"/>
          <w:szCs w:val="24"/>
        </w:rPr>
        <w:t xml:space="preserve"> </w:t>
      </w:r>
      <w:r>
        <w:rPr>
          <w:spacing w:val="7"/>
          <w:sz w:val="24"/>
          <w:szCs w:val="24"/>
        </w:rPr>
        <w:t>b</w:t>
      </w:r>
      <w:r>
        <w:rPr>
          <w:sz w:val="24"/>
          <w:szCs w:val="24"/>
        </w:rPr>
        <w:t>e</w:t>
      </w:r>
      <w:r>
        <w:rPr>
          <w:spacing w:val="10"/>
          <w:sz w:val="24"/>
          <w:szCs w:val="24"/>
        </w:rPr>
        <w:t xml:space="preserve"> </w:t>
      </w:r>
      <w:r>
        <w:rPr>
          <w:sz w:val="24"/>
          <w:szCs w:val="24"/>
        </w:rPr>
        <w:t>far</w:t>
      </w:r>
      <w:r>
        <w:rPr>
          <w:spacing w:val="15"/>
          <w:sz w:val="24"/>
          <w:szCs w:val="24"/>
        </w:rPr>
        <w:t xml:space="preserve"> </w:t>
      </w:r>
      <w:r>
        <w:rPr>
          <w:sz w:val="24"/>
          <w:szCs w:val="24"/>
        </w:rPr>
        <w:t>from</w:t>
      </w:r>
      <w:r>
        <w:rPr>
          <w:spacing w:val="9"/>
          <w:sz w:val="24"/>
          <w:szCs w:val="24"/>
        </w:rPr>
        <w:t xml:space="preserve"> </w:t>
      </w:r>
      <w:r>
        <w:rPr>
          <w:sz w:val="24"/>
          <w:szCs w:val="24"/>
        </w:rPr>
        <w:t>enough</w:t>
      </w:r>
      <w:r>
        <w:rPr>
          <w:spacing w:val="22"/>
          <w:sz w:val="24"/>
          <w:szCs w:val="24"/>
        </w:rPr>
        <w:t xml:space="preserve"> </w:t>
      </w:r>
      <w:r>
        <w:rPr>
          <w:sz w:val="24"/>
          <w:szCs w:val="24"/>
        </w:rPr>
        <w:t>to</w:t>
      </w:r>
      <w:r>
        <w:rPr>
          <w:spacing w:val="24"/>
          <w:sz w:val="24"/>
          <w:szCs w:val="24"/>
        </w:rPr>
        <w:t xml:space="preserve"> </w:t>
      </w:r>
      <w:r>
        <w:rPr>
          <w:sz w:val="24"/>
          <w:szCs w:val="24"/>
        </w:rPr>
        <w:t>claim</w:t>
      </w:r>
      <w:r>
        <w:rPr>
          <w:spacing w:val="16"/>
          <w:sz w:val="24"/>
          <w:szCs w:val="24"/>
        </w:rPr>
        <w:t xml:space="preserve"> </w:t>
      </w:r>
      <w:r>
        <w:rPr>
          <w:sz w:val="24"/>
          <w:szCs w:val="24"/>
        </w:rPr>
        <w:t>a</w:t>
      </w:r>
      <w:r>
        <w:rPr>
          <w:spacing w:val="14"/>
          <w:sz w:val="24"/>
          <w:szCs w:val="24"/>
        </w:rPr>
        <w:t xml:space="preserve"> </w:t>
      </w:r>
      <w:r>
        <w:rPr>
          <w:w w:val="104"/>
          <w:sz w:val="24"/>
          <w:szCs w:val="24"/>
        </w:rPr>
        <w:t xml:space="preserve">real </w:t>
      </w:r>
      <w:r>
        <w:rPr>
          <w:sz w:val="24"/>
          <w:szCs w:val="24"/>
        </w:rPr>
        <w:t xml:space="preserve">detection.  </w:t>
      </w:r>
      <w:r>
        <w:rPr>
          <w:spacing w:val="15"/>
          <w:sz w:val="24"/>
          <w:szCs w:val="24"/>
        </w:rPr>
        <w:t xml:space="preserve"> </w:t>
      </w:r>
      <w:r>
        <w:rPr>
          <w:sz w:val="24"/>
          <w:szCs w:val="24"/>
        </w:rPr>
        <w:t>In</w:t>
      </w:r>
      <w:r>
        <w:rPr>
          <w:spacing w:val="43"/>
          <w:sz w:val="24"/>
          <w:szCs w:val="24"/>
        </w:rPr>
        <w:t xml:space="preserve"> </w:t>
      </w:r>
      <w:r>
        <w:rPr>
          <w:sz w:val="24"/>
          <w:szCs w:val="24"/>
        </w:rPr>
        <w:t xml:space="preserve">short, </w:t>
      </w:r>
      <w:r>
        <w:rPr>
          <w:spacing w:val="16"/>
          <w:sz w:val="24"/>
          <w:szCs w:val="24"/>
        </w:rPr>
        <w:t xml:space="preserve"> </w:t>
      </w:r>
      <w:r>
        <w:rPr>
          <w:sz w:val="24"/>
          <w:szCs w:val="24"/>
        </w:rPr>
        <w:t>LIGO</w:t>
      </w:r>
      <w:r>
        <w:rPr>
          <w:spacing w:val="53"/>
          <w:sz w:val="24"/>
          <w:szCs w:val="24"/>
        </w:rPr>
        <w:t xml:space="preserve"> </w:t>
      </w:r>
      <w:r>
        <w:rPr>
          <w:sz w:val="24"/>
          <w:szCs w:val="24"/>
        </w:rPr>
        <w:t>in</w:t>
      </w:r>
      <w:r>
        <w:rPr>
          <w:spacing w:val="37"/>
          <w:sz w:val="24"/>
          <w:szCs w:val="24"/>
        </w:rPr>
        <w:t xml:space="preserve"> </w:t>
      </w:r>
      <w:r>
        <w:rPr>
          <w:sz w:val="24"/>
          <w:szCs w:val="24"/>
        </w:rPr>
        <w:t>the</w:t>
      </w:r>
      <w:r>
        <w:rPr>
          <w:spacing w:val="58"/>
          <w:sz w:val="24"/>
          <w:szCs w:val="24"/>
        </w:rPr>
        <w:t xml:space="preserve"> </w:t>
      </w:r>
      <w:r>
        <w:rPr>
          <w:sz w:val="24"/>
          <w:szCs w:val="24"/>
        </w:rPr>
        <w:t>S6</w:t>
      </w:r>
      <w:r>
        <w:rPr>
          <w:spacing w:val="22"/>
          <w:sz w:val="24"/>
          <w:szCs w:val="24"/>
        </w:rPr>
        <w:t xml:space="preserve"> </w:t>
      </w:r>
      <w:r>
        <w:rPr>
          <w:sz w:val="24"/>
          <w:szCs w:val="24"/>
        </w:rPr>
        <w:t>run</w:t>
      </w:r>
      <w:r>
        <w:rPr>
          <w:spacing w:val="60"/>
          <w:sz w:val="24"/>
          <w:szCs w:val="24"/>
        </w:rPr>
        <w:t xml:space="preserve"> </w:t>
      </w:r>
      <w:r>
        <w:rPr>
          <w:spacing w:val="-6"/>
          <w:sz w:val="24"/>
          <w:szCs w:val="24"/>
        </w:rPr>
        <w:t>w</w:t>
      </w:r>
      <w:r>
        <w:rPr>
          <w:sz w:val="24"/>
          <w:szCs w:val="24"/>
        </w:rPr>
        <w:t>as</w:t>
      </w:r>
      <w:r>
        <w:rPr>
          <w:spacing w:val="32"/>
          <w:sz w:val="24"/>
          <w:szCs w:val="24"/>
        </w:rPr>
        <w:t xml:space="preserve"> </w:t>
      </w:r>
      <w:r>
        <w:rPr>
          <w:sz w:val="24"/>
          <w:szCs w:val="24"/>
        </w:rPr>
        <w:t xml:space="preserve">not </w:t>
      </w:r>
      <w:r>
        <w:rPr>
          <w:spacing w:val="1"/>
          <w:sz w:val="24"/>
          <w:szCs w:val="24"/>
        </w:rPr>
        <w:t xml:space="preserve"> </w:t>
      </w:r>
      <w:r>
        <w:rPr>
          <w:sz w:val="24"/>
          <w:szCs w:val="24"/>
        </w:rPr>
        <w:t>sensiti</w:t>
      </w:r>
      <w:r>
        <w:rPr>
          <w:spacing w:val="-5"/>
          <w:sz w:val="24"/>
          <w:szCs w:val="24"/>
        </w:rPr>
        <w:t>v</w:t>
      </w:r>
      <w:r>
        <w:rPr>
          <w:sz w:val="24"/>
          <w:szCs w:val="24"/>
        </w:rPr>
        <w:t>e</w:t>
      </w:r>
      <w:r>
        <w:rPr>
          <w:spacing w:val="55"/>
          <w:sz w:val="24"/>
          <w:szCs w:val="24"/>
        </w:rPr>
        <w:t xml:space="preserve"> </w:t>
      </w:r>
      <w:r>
        <w:rPr>
          <w:sz w:val="24"/>
          <w:szCs w:val="24"/>
        </w:rPr>
        <w:t>enough</w:t>
      </w:r>
      <w:r>
        <w:rPr>
          <w:spacing w:val="44"/>
          <w:sz w:val="24"/>
          <w:szCs w:val="24"/>
        </w:rPr>
        <w:t xml:space="preserve"> </w:t>
      </w:r>
      <w:r>
        <w:rPr>
          <w:sz w:val="24"/>
          <w:szCs w:val="24"/>
        </w:rPr>
        <w:t>to</w:t>
      </w:r>
      <w:r>
        <w:rPr>
          <w:spacing w:val="49"/>
          <w:sz w:val="24"/>
          <w:szCs w:val="24"/>
        </w:rPr>
        <w:t xml:space="preserve"> </w:t>
      </w:r>
      <w:r>
        <w:rPr>
          <w:sz w:val="24"/>
          <w:szCs w:val="24"/>
        </w:rPr>
        <w:t>ma</w:t>
      </w:r>
      <w:r>
        <w:rPr>
          <w:spacing w:val="-6"/>
          <w:sz w:val="24"/>
          <w:szCs w:val="24"/>
        </w:rPr>
        <w:t>k</w:t>
      </w:r>
      <w:r>
        <w:rPr>
          <w:sz w:val="24"/>
          <w:szCs w:val="24"/>
        </w:rPr>
        <w:t>e</w:t>
      </w:r>
      <w:r>
        <w:rPr>
          <w:spacing w:val="46"/>
          <w:sz w:val="24"/>
          <w:szCs w:val="24"/>
        </w:rPr>
        <w:t xml:space="preserve"> </w:t>
      </w:r>
      <w:r>
        <w:rPr>
          <w:sz w:val="24"/>
          <w:szCs w:val="24"/>
        </w:rPr>
        <w:t xml:space="preserve">this </w:t>
      </w:r>
      <w:r>
        <w:rPr>
          <w:spacing w:val="1"/>
          <w:sz w:val="24"/>
          <w:szCs w:val="24"/>
        </w:rPr>
        <w:t xml:space="preserve"> </w:t>
      </w:r>
      <w:r>
        <w:rPr>
          <w:w w:val="106"/>
          <w:sz w:val="24"/>
          <w:szCs w:val="24"/>
        </w:rPr>
        <w:t>detection,</w:t>
      </w:r>
    </w:p>
    <w:p w14:paraId="27308F26" w14:textId="77777777" w:rsidR="004B03EF" w:rsidRDefault="004B03EF">
      <w:pPr>
        <w:spacing w:before="6" w:line="140" w:lineRule="exact"/>
        <w:rPr>
          <w:sz w:val="14"/>
          <w:szCs w:val="14"/>
        </w:rPr>
      </w:pPr>
    </w:p>
    <w:p w14:paraId="27308F27" w14:textId="77777777" w:rsidR="004B03EF" w:rsidRDefault="004B03EF">
      <w:pPr>
        <w:spacing w:line="200" w:lineRule="exact"/>
      </w:pPr>
    </w:p>
    <w:p w14:paraId="27308F28" w14:textId="77777777" w:rsidR="004B03EF" w:rsidRDefault="00F64046">
      <w:pPr>
        <w:ind w:left="100"/>
        <w:rPr>
          <w:sz w:val="24"/>
          <w:szCs w:val="24"/>
        </w:rPr>
        <w:sectPr w:rsidR="004B03EF">
          <w:pgSz w:w="11920" w:h="16840"/>
          <w:pgMar w:top="940" w:right="1040" w:bottom="280" w:left="134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6"/>
          <w:sz w:val="24"/>
          <w:szCs w:val="24"/>
        </w:rPr>
        <w:t xml:space="preserve"> </w:t>
      </w:r>
      <w:r>
        <w:rPr>
          <w:sz w:val="24"/>
          <w:szCs w:val="24"/>
        </w:rPr>
        <w:t>11</w:t>
      </w:r>
    </w:p>
    <w:p w14:paraId="27308F29" w14:textId="77777777" w:rsidR="004B03EF" w:rsidRDefault="004B03EF">
      <w:pPr>
        <w:spacing w:line="200" w:lineRule="exact"/>
      </w:pPr>
    </w:p>
    <w:p w14:paraId="27308F2A" w14:textId="77777777" w:rsidR="004B03EF" w:rsidRDefault="004B03EF">
      <w:pPr>
        <w:spacing w:line="200" w:lineRule="exact"/>
      </w:pPr>
    </w:p>
    <w:p w14:paraId="27308F2B" w14:textId="77777777" w:rsidR="004B03EF" w:rsidRDefault="004B03EF">
      <w:pPr>
        <w:spacing w:line="200" w:lineRule="exact"/>
      </w:pPr>
    </w:p>
    <w:p w14:paraId="27308F2C" w14:textId="77777777" w:rsidR="004B03EF" w:rsidRDefault="004B03EF">
      <w:pPr>
        <w:spacing w:line="200" w:lineRule="exact"/>
      </w:pPr>
    </w:p>
    <w:p w14:paraId="27308F2D" w14:textId="77777777" w:rsidR="004B03EF" w:rsidRDefault="004B03EF">
      <w:pPr>
        <w:spacing w:line="200" w:lineRule="exact"/>
      </w:pPr>
    </w:p>
    <w:p w14:paraId="27308F2E" w14:textId="77777777" w:rsidR="004B03EF" w:rsidRDefault="004B03EF">
      <w:pPr>
        <w:spacing w:line="200" w:lineRule="exact"/>
      </w:pPr>
    </w:p>
    <w:p w14:paraId="27308F2F" w14:textId="77777777" w:rsidR="004B03EF" w:rsidRDefault="004B03EF">
      <w:pPr>
        <w:spacing w:line="200" w:lineRule="exact"/>
      </w:pPr>
    </w:p>
    <w:p w14:paraId="27308F30" w14:textId="77777777" w:rsidR="004B03EF" w:rsidRDefault="004B03EF">
      <w:pPr>
        <w:spacing w:line="200" w:lineRule="exact"/>
      </w:pPr>
    </w:p>
    <w:p w14:paraId="27308F31" w14:textId="77777777" w:rsidR="004B03EF" w:rsidRDefault="004B03EF">
      <w:pPr>
        <w:spacing w:line="200" w:lineRule="exact"/>
      </w:pPr>
    </w:p>
    <w:p w14:paraId="27308F32" w14:textId="77777777" w:rsidR="004B03EF" w:rsidRDefault="004B03EF">
      <w:pPr>
        <w:spacing w:line="200" w:lineRule="exact"/>
      </w:pPr>
    </w:p>
    <w:p w14:paraId="27308F33" w14:textId="77777777" w:rsidR="004B03EF" w:rsidRDefault="004B03EF">
      <w:pPr>
        <w:spacing w:line="200" w:lineRule="exact"/>
      </w:pPr>
    </w:p>
    <w:p w14:paraId="27308F34" w14:textId="77777777" w:rsidR="004B03EF" w:rsidRDefault="004B03EF">
      <w:pPr>
        <w:spacing w:line="200" w:lineRule="exact"/>
      </w:pPr>
    </w:p>
    <w:p w14:paraId="27308F35" w14:textId="77777777" w:rsidR="004B03EF" w:rsidRDefault="004B03EF">
      <w:pPr>
        <w:spacing w:line="200" w:lineRule="exact"/>
      </w:pPr>
    </w:p>
    <w:p w14:paraId="27308F36" w14:textId="77777777" w:rsidR="004B03EF" w:rsidRDefault="004B03EF">
      <w:pPr>
        <w:spacing w:line="200" w:lineRule="exact"/>
      </w:pPr>
    </w:p>
    <w:p w14:paraId="27308F37" w14:textId="77777777" w:rsidR="004B03EF" w:rsidRDefault="004B03EF">
      <w:pPr>
        <w:spacing w:line="200" w:lineRule="exact"/>
      </w:pPr>
    </w:p>
    <w:p w14:paraId="27308F38" w14:textId="77777777" w:rsidR="004B03EF" w:rsidRDefault="004B03EF">
      <w:pPr>
        <w:spacing w:line="200" w:lineRule="exact"/>
      </w:pPr>
    </w:p>
    <w:p w14:paraId="27308F39" w14:textId="77777777" w:rsidR="004B03EF" w:rsidRDefault="004B03EF">
      <w:pPr>
        <w:spacing w:line="200" w:lineRule="exact"/>
      </w:pPr>
    </w:p>
    <w:p w14:paraId="27308F3A" w14:textId="77777777" w:rsidR="004B03EF" w:rsidRDefault="004B03EF">
      <w:pPr>
        <w:spacing w:line="200" w:lineRule="exact"/>
      </w:pPr>
    </w:p>
    <w:p w14:paraId="27308F3B" w14:textId="77777777" w:rsidR="004B03EF" w:rsidRDefault="004B03EF">
      <w:pPr>
        <w:spacing w:line="200" w:lineRule="exact"/>
      </w:pPr>
    </w:p>
    <w:p w14:paraId="27308F3C" w14:textId="77777777" w:rsidR="004B03EF" w:rsidRDefault="004B03EF">
      <w:pPr>
        <w:spacing w:line="200" w:lineRule="exact"/>
      </w:pPr>
    </w:p>
    <w:p w14:paraId="27308F3D" w14:textId="77777777" w:rsidR="004B03EF" w:rsidRDefault="004B03EF">
      <w:pPr>
        <w:spacing w:line="200" w:lineRule="exact"/>
      </w:pPr>
    </w:p>
    <w:p w14:paraId="27308F3E" w14:textId="77777777" w:rsidR="004B03EF" w:rsidRDefault="004B03EF">
      <w:pPr>
        <w:spacing w:line="200" w:lineRule="exact"/>
      </w:pPr>
    </w:p>
    <w:p w14:paraId="27308F3F" w14:textId="77777777" w:rsidR="004B03EF" w:rsidRDefault="004B03EF">
      <w:pPr>
        <w:spacing w:before="8" w:line="240" w:lineRule="exact"/>
        <w:rPr>
          <w:sz w:val="24"/>
          <w:szCs w:val="24"/>
        </w:rPr>
      </w:pPr>
    </w:p>
    <w:p w14:paraId="27308F40" w14:textId="77777777" w:rsidR="004B03EF" w:rsidRDefault="00B601E9">
      <w:pPr>
        <w:spacing w:before="22"/>
        <w:ind w:left="952"/>
      </w:pPr>
      <w:r>
        <w:pict w14:anchorId="273090CF">
          <v:group id="_x0000_s2593" style="position:absolute;left:0;text-align:left;margin-left:1in;margin-top:-202.95pt;width:466.25pt;height:194.25pt;z-index:-1463;mso-position-horizontal-relative:page" coordorigin="1440,-4059" coordsize="9325,3885">
            <v:shape id="_x0000_s2595" type="#_x0000_t75" style="position:absolute;left:1440;top:-4059;width:5035;height:3885">
              <v:imagedata r:id="rId14" o:title=""/>
            </v:shape>
            <v:shape id="_x0000_s2594" type="#_x0000_t75" style="position:absolute;left:6475;top:-3928;width:4290;height:3753">
              <v:imagedata r:id="rId15" o:title=""/>
            </v:shape>
            <w10:wrap anchorx="page"/>
          </v:group>
        </w:pict>
      </w:r>
      <w:r w:rsidR="00F64046">
        <w:t>(a)</w:t>
      </w:r>
      <w:r w:rsidR="00F64046">
        <w:rPr>
          <w:spacing w:val="48"/>
        </w:rPr>
        <w:t xml:space="preserve"> </w:t>
      </w:r>
      <w:r w:rsidR="00F64046">
        <w:t>Sensitivi</w:t>
      </w:r>
      <w:r w:rsidR="00F64046">
        <w:rPr>
          <w:spacing w:val="-4"/>
        </w:rPr>
        <w:t>t</w:t>
      </w:r>
      <w:r w:rsidR="00F64046">
        <w:t xml:space="preserve">y </w:t>
      </w:r>
      <w:r w:rsidR="00F64046">
        <w:rPr>
          <w:spacing w:val="25"/>
        </w:rPr>
        <w:t xml:space="preserve"> </w:t>
      </w:r>
      <w:r w:rsidR="00F64046">
        <w:t>of</w:t>
      </w:r>
      <w:r w:rsidR="00F64046">
        <w:rPr>
          <w:spacing w:val="9"/>
        </w:rPr>
        <w:t xml:space="preserve"> </w:t>
      </w:r>
      <w:r w:rsidR="00F64046">
        <w:t>LIGO</w:t>
      </w:r>
      <w:r w:rsidR="00F64046">
        <w:rPr>
          <w:spacing w:val="46"/>
        </w:rPr>
        <w:t xml:space="preserve"> </w:t>
      </w:r>
      <w:r w:rsidR="00F64046">
        <w:t>from</w:t>
      </w:r>
      <w:r w:rsidR="00F64046">
        <w:rPr>
          <w:spacing w:val="33"/>
        </w:rPr>
        <w:t xml:space="preserve"> </w:t>
      </w:r>
      <w:r w:rsidR="00F64046">
        <w:t>S1</w:t>
      </w:r>
      <w:r w:rsidR="00F64046">
        <w:rPr>
          <w:spacing w:val="14"/>
        </w:rPr>
        <w:t xml:space="preserve"> </w:t>
      </w:r>
      <w:r w:rsidR="00F64046">
        <w:t>to</w:t>
      </w:r>
      <w:r w:rsidR="00F64046">
        <w:rPr>
          <w:spacing w:val="37"/>
        </w:rPr>
        <w:t xml:space="preserve"> </w:t>
      </w:r>
      <w:r w:rsidR="00F64046">
        <w:t xml:space="preserve">S5                          </w:t>
      </w:r>
      <w:r w:rsidR="00F64046">
        <w:rPr>
          <w:spacing w:val="42"/>
        </w:rPr>
        <w:t xml:space="preserve"> </w:t>
      </w:r>
      <w:r w:rsidR="00F64046">
        <w:t>(b)</w:t>
      </w:r>
      <w:r w:rsidR="00F64046">
        <w:rPr>
          <w:spacing w:val="47"/>
        </w:rPr>
        <w:t xml:space="preserve"> </w:t>
      </w:r>
      <w:r w:rsidR="00F64046">
        <w:t>Sensitivi</w:t>
      </w:r>
      <w:r w:rsidR="00F64046">
        <w:rPr>
          <w:spacing w:val="-4"/>
        </w:rPr>
        <w:t>t</w:t>
      </w:r>
      <w:r w:rsidR="00F64046">
        <w:t xml:space="preserve">y </w:t>
      </w:r>
      <w:r w:rsidR="00F64046">
        <w:rPr>
          <w:spacing w:val="25"/>
        </w:rPr>
        <w:t xml:space="preserve"> </w:t>
      </w:r>
      <w:r w:rsidR="00F64046">
        <w:t>of</w:t>
      </w:r>
      <w:r w:rsidR="00F64046">
        <w:rPr>
          <w:spacing w:val="9"/>
        </w:rPr>
        <w:t xml:space="preserve"> </w:t>
      </w:r>
      <w:r w:rsidR="00F64046">
        <w:t>LIGO</w:t>
      </w:r>
      <w:r w:rsidR="00F64046">
        <w:rPr>
          <w:spacing w:val="46"/>
        </w:rPr>
        <w:t xml:space="preserve"> </w:t>
      </w:r>
      <w:r w:rsidR="00F64046">
        <w:t>at</w:t>
      </w:r>
      <w:r w:rsidR="00F64046">
        <w:rPr>
          <w:spacing w:val="49"/>
        </w:rPr>
        <w:t xml:space="preserve"> </w:t>
      </w:r>
      <w:r w:rsidR="00F64046">
        <w:t>S5</w:t>
      </w:r>
      <w:r w:rsidR="00F64046">
        <w:rPr>
          <w:spacing w:val="14"/>
        </w:rPr>
        <w:t xml:space="preserve"> </w:t>
      </w:r>
      <w:r w:rsidR="00F64046">
        <w:t>and</w:t>
      </w:r>
      <w:r w:rsidR="00F64046">
        <w:rPr>
          <w:spacing w:val="49"/>
        </w:rPr>
        <w:t xml:space="preserve"> </w:t>
      </w:r>
      <w:r w:rsidR="00F64046">
        <w:t>S6</w:t>
      </w:r>
    </w:p>
    <w:p w14:paraId="27308F41" w14:textId="77777777" w:rsidR="004B03EF" w:rsidRDefault="004B03EF">
      <w:pPr>
        <w:spacing w:before="5" w:line="140" w:lineRule="exact"/>
        <w:rPr>
          <w:sz w:val="15"/>
          <w:szCs w:val="15"/>
        </w:rPr>
      </w:pPr>
    </w:p>
    <w:p w14:paraId="27308F42" w14:textId="77777777" w:rsidR="004B03EF" w:rsidRDefault="004B03EF">
      <w:pPr>
        <w:spacing w:line="200" w:lineRule="exact"/>
      </w:pPr>
    </w:p>
    <w:p w14:paraId="27308F43" w14:textId="77777777" w:rsidR="004B03EF" w:rsidRDefault="00F64046">
      <w:pPr>
        <w:spacing w:line="363" w:lineRule="auto"/>
        <w:ind w:left="99" w:right="81"/>
        <w:jc w:val="center"/>
        <w:rPr>
          <w:sz w:val="24"/>
          <w:szCs w:val="24"/>
        </w:rPr>
      </w:pPr>
      <w:r>
        <w:rPr>
          <w:sz w:val="24"/>
          <w:szCs w:val="24"/>
        </w:rPr>
        <w:t>FIG.</w:t>
      </w:r>
      <w:r>
        <w:rPr>
          <w:spacing w:val="54"/>
          <w:sz w:val="24"/>
          <w:szCs w:val="24"/>
        </w:rPr>
        <w:t xml:space="preserve"> </w:t>
      </w:r>
      <w:r>
        <w:rPr>
          <w:sz w:val="24"/>
          <w:szCs w:val="24"/>
        </w:rPr>
        <w:t>5:</w:t>
      </w:r>
      <w:r>
        <w:rPr>
          <w:spacing w:val="39"/>
          <w:sz w:val="24"/>
          <w:szCs w:val="24"/>
        </w:rPr>
        <w:t xml:space="preserve"> </w:t>
      </w:r>
      <w:r>
        <w:rPr>
          <w:sz w:val="24"/>
          <w:szCs w:val="24"/>
        </w:rPr>
        <w:t>Left:</w:t>
      </w:r>
      <w:r>
        <w:rPr>
          <w:spacing w:val="54"/>
          <w:sz w:val="24"/>
          <w:szCs w:val="24"/>
        </w:rPr>
        <w:t xml:space="preserve"> </w:t>
      </w:r>
      <w:r>
        <w:rPr>
          <w:sz w:val="24"/>
          <w:szCs w:val="24"/>
        </w:rPr>
        <w:t>a</w:t>
      </w:r>
      <w:r>
        <w:rPr>
          <w:spacing w:val="28"/>
          <w:sz w:val="24"/>
          <w:szCs w:val="24"/>
        </w:rPr>
        <w:t xml:space="preserve"> </w:t>
      </w:r>
      <w:r>
        <w:rPr>
          <w:sz w:val="24"/>
          <w:szCs w:val="24"/>
        </w:rPr>
        <w:t>set</w:t>
      </w:r>
      <w:r>
        <w:rPr>
          <w:spacing w:val="37"/>
          <w:sz w:val="24"/>
          <w:szCs w:val="24"/>
        </w:rPr>
        <w:t xml:space="preserve"> </w:t>
      </w:r>
      <w:r>
        <w:rPr>
          <w:sz w:val="24"/>
          <w:szCs w:val="24"/>
        </w:rPr>
        <w:t>of</w:t>
      </w:r>
      <w:r>
        <w:rPr>
          <w:spacing w:val="6"/>
          <w:sz w:val="24"/>
          <w:szCs w:val="24"/>
        </w:rPr>
        <w:t xml:space="preserve"> </w:t>
      </w:r>
      <w:r>
        <w:rPr>
          <w:sz w:val="24"/>
          <w:szCs w:val="24"/>
        </w:rPr>
        <w:t xml:space="preserve">amplitude </w:t>
      </w:r>
      <w:r>
        <w:rPr>
          <w:spacing w:val="27"/>
          <w:sz w:val="24"/>
          <w:szCs w:val="24"/>
        </w:rPr>
        <w:t xml:space="preserve"> </w:t>
      </w:r>
      <w:r>
        <w:rPr>
          <w:sz w:val="24"/>
          <w:szCs w:val="24"/>
        </w:rPr>
        <w:t>s</w:t>
      </w:r>
      <w:r>
        <w:rPr>
          <w:spacing w:val="7"/>
          <w:sz w:val="24"/>
          <w:szCs w:val="24"/>
        </w:rPr>
        <w:t>p</w:t>
      </w:r>
      <w:r>
        <w:rPr>
          <w:sz w:val="24"/>
          <w:szCs w:val="24"/>
        </w:rPr>
        <w:t xml:space="preserve">ectral </w:t>
      </w:r>
      <w:r>
        <w:rPr>
          <w:spacing w:val="5"/>
          <w:sz w:val="24"/>
          <w:szCs w:val="24"/>
        </w:rPr>
        <w:t xml:space="preserve"> </w:t>
      </w:r>
      <w:r>
        <w:rPr>
          <w:sz w:val="24"/>
          <w:szCs w:val="24"/>
        </w:rPr>
        <w:t>densi</w:t>
      </w:r>
      <w:r>
        <w:rPr>
          <w:spacing w:val="-5"/>
          <w:sz w:val="24"/>
          <w:szCs w:val="24"/>
        </w:rPr>
        <w:t>t</w:t>
      </w:r>
      <w:r>
        <w:rPr>
          <w:sz w:val="24"/>
          <w:szCs w:val="24"/>
        </w:rPr>
        <w:t>y</w:t>
      </w:r>
      <w:r>
        <w:rPr>
          <w:spacing w:val="55"/>
          <w:sz w:val="24"/>
          <w:szCs w:val="24"/>
        </w:rPr>
        <w:t xml:space="preserve"> </w:t>
      </w:r>
      <w:r>
        <w:rPr>
          <w:sz w:val="24"/>
          <w:szCs w:val="24"/>
        </w:rPr>
        <w:t>graphs</w:t>
      </w:r>
      <w:r>
        <w:rPr>
          <w:spacing w:val="51"/>
          <w:sz w:val="24"/>
          <w:szCs w:val="24"/>
        </w:rPr>
        <w:t xml:space="preserve"> </w:t>
      </w:r>
      <w:r>
        <w:rPr>
          <w:sz w:val="24"/>
          <w:szCs w:val="24"/>
        </w:rPr>
        <w:t>of</w:t>
      </w:r>
      <w:r>
        <w:rPr>
          <w:spacing w:val="6"/>
          <w:sz w:val="24"/>
          <w:szCs w:val="24"/>
        </w:rPr>
        <w:t xml:space="preserve"> </w:t>
      </w:r>
      <w:r>
        <w:rPr>
          <w:sz w:val="24"/>
          <w:szCs w:val="24"/>
        </w:rPr>
        <w:t>the</w:t>
      </w:r>
      <w:r>
        <w:rPr>
          <w:spacing w:val="47"/>
          <w:sz w:val="24"/>
          <w:szCs w:val="24"/>
        </w:rPr>
        <w:t xml:space="preserve"> </w:t>
      </w:r>
      <w:r>
        <w:rPr>
          <w:sz w:val="24"/>
          <w:szCs w:val="24"/>
        </w:rPr>
        <w:t>ba</w:t>
      </w:r>
      <w:r>
        <w:rPr>
          <w:spacing w:val="-6"/>
          <w:sz w:val="24"/>
          <w:szCs w:val="24"/>
        </w:rPr>
        <w:t>c</w:t>
      </w:r>
      <w:r>
        <w:rPr>
          <w:sz w:val="24"/>
          <w:szCs w:val="24"/>
        </w:rPr>
        <w:t>kgound</w:t>
      </w:r>
      <w:r>
        <w:rPr>
          <w:spacing w:val="57"/>
          <w:sz w:val="24"/>
          <w:szCs w:val="24"/>
        </w:rPr>
        <w:t xml:space="preserve"> </w:t>
      </w:r>
      <w:r>
        <w:rPr>
          <w:sz w:val="24"/>
          <w:szCs w:val="24"/>
        </w:rPr>
        <w:t>noise</w:t>
      </w:r>
      <w:r>
        <w:rPr>
          <w:spacing w:val="19"/>
          <w:sz w:val="24"/>
          <w:szCs w:val="24"/>
        </w:rPr>
        <w:t xml:space="preserve"> </w:t>
      </w:r>
      <w:r>
        <w:rPr>
          <w:sz w:val="24"/>
          <w:szCs w:val="24"/>
        </w:rPr>
        <w:t>of</w:t>
      </w:r>
      <w:r>
        <w:rPr>
          <w:spacing w:val="6"/>
          <w:sz w:val="24"/>
          <w:szCs w:val="24"/>
        </w:rPr>
        <w:t xml:space="preserve"> </w:t>
      </w:r>
      <w:r>
        <w:rPr>
          <w:w w:val="104"/>
          <w:sz w:val="24"/>
          <w:szCs w:val="24"/>
        </w:rPr>
        <w:t xml:space="preserve">LIGO </w:t>
      </w:r>
      <w:r>
        <w:rPr>
          <w:sz w:val="24"/>
          <w:szCs w:val="24"/>
        </w:rPr>
        <w:t>during</w:t>
      </w:r>
      <w:r>
        <w:rPr>
          <w:spacing w:val="47"/>
          <w:sz w:val="24"/>
          <w:szCs w:val="24"/>
        </w:rPr>
        <w:t xml:space="preserve"> </w:t>
      </w:r>
      <w:r>
        <w:rPr>
          <w:sz w:val="24"/>
          <w:szCs w:val="24"/>
        </w:rPr>
        <w:t>the</w:t>
      </w:r>
      <w:r>
        <w:rPr>
          <w:spacing w:val="44"/>
          <w:sz w:val="24"/>
          <w:szCs w:val="24"/>
        </w:rPr>
        <w:t xml:space="preserve"> </w:t>
      </w:r>
      <w:r>
        <w:rPr>
          <w:sz w:val="24"/>
          <w:szCs w:val="24"/>
        </w:rPr>
        <w:t>fi</w:t>
      </w:r>
      <w:r>
        <w:rPr>
          <w:spacing w:val="-6"/>
          <w:sz w:val="24"/>
          <w:szCs w:val="24"/>
        </w:rPr>
        <w:t>v</w:t>
      </w:r>
      <w:r>
        <w:rPr>
          <w:sz w:val="24"/>
          <w:szCs w:val="24"/>
        </w:rPr>
        <w:t>e</w:t>
      </w:r>
      <w:r>
        <w:rPr>
          <w:spacing w:val="-2"/>
          <w:sz w:val="24"/>
          <w:szCs w:val="24"/>
        </w:rPr>
        <w:t xml:space="preserve"> </w:t>
      </w:r>
      <w:r>
        <w:rPr>
          <w:sz w:val="24"/>
          <w:szCs w:val="24"/>
        </w:rPr>
        <w:t>runs</w:t>
      </w:r>
      <w:r>
        <w:rPr>
          <w:spacing w:val="45"/>
          <w:sz w:val="24"/>
          <w:szCs w:val="24"/>
        </w:rPr>
        <w:t xml:space="preserve"> </w:t>
      </w:r>
      <w:r>
        <w:rPr>
          <w:sz w:val="24"/>
          <w:szCs w:val="24"/>
        </w:rPr>
        <w:t>prior</w:t>
      </w:r>
      <w:r>
        <w:rPr>
          <w:spacing w:val="39"/>
          <w:sz w:val="24"/>
          <w:szCs w:val="24"/>
        </w:rPr>
        <w:t xml:space="preserve"> </w:t>
      </w:r>
      <w:r>
        <w:rPr>
          <w:sz w:val="24"/>
          <w:szCs w:val="24"/>
        </w:rPr>
        <w:t>to</w:t>
      </w:r>
      <w:r>
        <w:rPr>
          <w:spacing w:val="36"/>
          <w:sz w:val="24"/>
          <w:szCs w:val="24"/>
        </w:rPr>
        <w:t xml:space="preserve"> </w:t>
      </w:r>
      <w:r>
        <w:rPr>
          <w:sz w:val="24"/>
          <w:szCs w:val="24"/>
        </w:rPr>
        <w:t>S6.</w:t>
      </w:r>
      <w:r>
        <w:rPr>
          <w:spacing w:val="41"/>
          <w:sz w:val="24"/>
          <w:szCs w:val="24"/>
        </w:rPr>
        <w:t xml:space="preserve"> </w:t>
      </w:r>
      <w:r>
        <w:rPr>
          <w:sz w:val="24"/>
          <w:szCs w:val="24"/>
        </w:rPr>
        <w:t>Source:</w:t>
      </w:r>
      <w:r>
        <w:rPr>
          <w:spacing w:val="51"/>
          <w:sz w:val="24"/>
          <w:szCs w:val="24"/>
        </w:rPr>
        <w:t xml:space="preserve"> </w:t>
      </w:r>
      <w:r>
        <w:rPr>
          <w:sz w:val="24"/>
          <w:szCs w:val="24"/>
        </w:rPr>
        <w:t>[30].</w:t>
      </w:r>
      <w:r>
        <w:rPr>
          <w:spacing w:val="12"/>
          <w:sz w:val="24"/>
          <w:szCs w:val="24"/>
        </w:rPr>
        <w:t xml:space="preserve"> </w:t>
      </w:r>
      <w:r>
        <w:rPr>
          <w:sz w:val="24"/>
          <w:szCs w:val="24"/>
        </w:rPr>
        <w:t>Rig</w:t>
      </w:r>
      <w:r>
        <w:rPr>
          <w:spacing w:val="-6"/>
          <w:sz w:val="24"/>
          <w:szCs w:val="24"/>
        </w:rPr>
        <w:t>h</w:t>
      </w:r>
      <w:r>
        <w:rPr>
          <w:sz w:val="24"/>
          <w:szCs w:val="24"/>
        </w:rPr>
        <w:t xml:space="preserve">t: </w:t>
      </w:r>
      <w:r>
        <w:rPr>
          <w:spacing w:val="20"/>
          <w:sz w:val="24"/>
          <w:szCs w:val="24"/>
        </w:rPr>
        <w:t xml:space="preserve"> </w:t>
      </w:r>
      <w:r>
        <w:rPr>
          <w:sz w:val="24"/>
          <w:szCs w:val="24"/>
        </w:rPr>
        <w:t>the</w:t>
      </w:r>
      <w:r>
        <w:rPr>
          <w:spacing w:val="45"/>
          <w:sz w:val="24"/>
          <w:szCs w:val="24"/>
        </w:rPr>
        <w:t xml:space="preserve"> </w:t>
      </w:r>
      <w:r>
        <w:rPr>
          <w:sz w:val="24"/>
          <w:szCs w:val="24"/>
        </w:rPr>
        <w:t xml:space="preserve">amplitude </w:t>
      </w:r>
      <w:r>
        <w:rPr>
          <w:spacing w:val="24"/>
          <w:sz w:val="24"/>
          <w:szCs w:val="24"/>
        </w:rPr>
        <w:t xml:space="preserve"> </w:t>
      </w:r>
      <w:r>
        <w:rPr>
          <w:sz w:val="24"/>
          <w:szCs w:val="24"/>
        </w:rPr>
        <w:t>s</w:t>
      </w:r>
      <w:r>
        <w:rPr>
          <w:spacing w:val="7"/>
          <w:sz w:val="24"/>
          <w:szCs w:val="24"/>
        </w:rPr>
        <w:t>p</w:t>
      </w:r>
      <w:r>
        <w:rPr>
          <w:sz w:val="24"/>
          <w:szCs w:val="24"/>
        </w:rPr>
        <w:t xml:space="preserve">ectral </w:t>
      </w:r>
      <w:r>
        <w:rPr>
          <w:spacing w:val="2"/>
          <w:sz w:val="24"/>
          <w:szCs w:val="24"/>
        </w:rPr>
        <w:t xml:space="preserve"> </w:t>
      </w:r>
      <w:r>
        <w:rPr>
          <w:sz w:val="24"/>
          <w:szCs w:val="24"/>
        </w:rPr>
        <w:t>densi</w:t>
      </w:r>
      <w:r>
        <w:rPr>
          <w:spacing w:val="-5"/>
          <w:sz w:val="24"/>
          <w:szCs w:val="24"/>
        </w:rPr>
        <w:t>t</w:t>
      </w:r>
      <w:r>
        <w:rPr>
          <w:sz w:val="24"/>
          <w:szCs w:val="24"/>
        </w:rPr>
        <w:t>y</w:t>
      </w:r>
      <w:r>
        <w:rPr>
          <w:spacing w:val="52"/>
          <w:sz w:val="24"/>
          <w:szCs w:val="24"/>
        </w:rPr>
        <w:t xml:space="preserve"> </w:t>
      </w:r>
      <w:r>
        <w:rPr>
          <w:w w:val="105"/>
          <w:sz w:val="24"/>
          <w:szCs w:val="24"/>
        </w:rPr>
        <w:t xml:space="preserve">graphs </w:t>
      </w:r>
      <w:r>
        <w:rPr>
          <w:sz w:val="24"/>
          <w:szCs w:val="24"/>
        </w:rPr>
        <w:t>of</w:t>
      </w:r>
      <w:r>
        <w:rPr>
          <w:spacing w:val="6"/>
          <w:sz w:val="24"/>
          <w:szCs w:val="24"/>
        </w:rPr>
        <w:t xml:space="preserve"> </w:t>
      </w:r>
      <w:r>
        <w:rPr>
          <w:sz w:val="24"/>
          <w:szCs w:val="24"/>
        </w:rPr>
        <w:t>three</w:t>
      </w:r>
      <w:r>
        <w:rPr>
          <w:spacing w:val="57"/>
          <w:sz w:val="24"/>
          <w:szCs w:val="24"/>
        </w:rPr>
        <w:t xml:space="preserve"> </w:t>
      </w:r>
      <w:r>
        <w:rPr>
          <w:sz w:val="24"/>
          <w:szCs w:val="24"/>
        </w:rPr>
        <w:t xml:space="preserve">strain </w:t>
      </w:r>
      <w:r>
        <w:rPr>
          <w:spacing w:val="7"/>
          <w:sz w:val="24"/>
          <w:szCs w:val="24"/>
        </w:rPr>
        <w:t xml:space="preserve"> </w:t>
      </w:r>
      <w:r>
        <w:rPr>
          <w:sz w:val="24"/>
          <w:szCs w:val="24"/>
        </w:rPr>
        <w:t xml:space="preserve">data </w:t>
      </w:r>
      <w:r>
        <w:rPr>
          <w:spacing w:val="11"/>
          <w:sz w:val="24"/>
          <w:szCs w:val="24"/>
        </w:rPr>
        <w:t xml:space="preserve"> </w:t>
      </w:r>
      <w:r>
        <w:rPr>
          <w:sz w:val="24"/>
          <w:szCs w:val="24"/>
        </w:rPr>
        <w:t>pieces</w:t>
      </w:r>
      <w:r>
        <w:rPr>
          <w:spacing w:val="19"/>
          <w:sz w:val="24"/>
          <w:szCs w:val="24"/>
        </w:rPr>
        <w:t xml:space="preserve"> </w:t>
      </w:r>
      <w:r>
        <w:rPr>
          <w:sz w:val="24"/>
          <w:szCs w:val="24"/>
        </w:rPr>
        <w:t>during</w:t>
      </w:r>
      <w:r>
        <w:rPr>
          <w:spacing w:val="51"/>
          <w:sz w:val="24"/>
          <w:szCs w:val="24"/>
        </w:rPr>
        <w:t xml:space="preserve"> </w:t>
      </w:r>
      <w:r>
        <w:rPr>
          <w:sz w:val="24"/>
          <w:szCs w:val="24"/>
        </w:rPr>
        <w:t>S5</w:t>
      </w:r>
      <w:r>
        <w:rPr>
          <w:spacing w:val="10"/>
          <w:sz w:val="24"/>
          <w:szCs w:val="24"/>
        </w:rPr>
        <w:t xml:space="preserve"> </w:t>
      </w:r>
      <w:r>
        <w:rPr>
          <w:sz w:val="24"/>
          <w:szCs w:val="24"/>
        </w:rPr>
        <w:t>and</w:t>
      </w:r>
      <w:r>
        <w:rPr>
          <w:spacing w:val="47"/>
          <w:sz w:val="24"/>
          <w:szCs w:val="24"/>
        </w:rPr>
        <w:t xml:space="preserve"> </w:t>
      </w:r>
      <w:r>
        <w:rPr>
          <w:sz w:val="24"/>
          <w:szCs w:val="24"/>
        </w:rPr>
        <w:t>S6,</w:t>
      </w:r>
      <w:r>
        <w:rPr>
          <w:spacing w:val="16"/>
          <w:sz w:val="24"/>
          <w:szCs w:val="24"/>
        </w:rPr>
        <w:t xml:space="preserve"> </w:t>
      </w:r>
      <w:r>
        <w:rPr>
          <w:sz w:val="24"/>
          <w:szCs w:val="24"/>
        </w:rPr>
        <w:t xml:space="preserve">computed </w:t>
      </w:r>
      <w:r>
        <w:rPr>
          <w:spacing w:val="6"/>
          <w:sz w:val="24"/>
          <w:szCs w:val="24"/>
        </w:rPr>
        <w:t xml:space="preserve"> </w:t>
      </w:r>
      <w:r>
        <w:rPr>
          <w:spacing w:val="-6"/>
          <w:sz w:val="24"/>
          <w:szCs w:val="24"/>
        </w:rPr>
        <w:t>b</w:t>
      </w:r>
      <w:r>
        <w:rPr>
          <w:sz w:val="24"/>
          <w:szCs w:val="24"/>
        </w:rPr>
        <w:t>y</w:t>
      </w:r>
      <w:r>
        <w:rPr>
          <w:spacing w:val="33"/>
          <w:sz w:val="24"/>
          <w:szCs w:val="24"/>
        </w:rPr>
        <w:t xml:space="preserve"> </w:t>
      </w:r>
      <w:r>
        <w:rPr>
          <w:w w:val="145"/>
          <w:sz w:val="24"/>
          <w:szCs w:val="24"/>
        </w:rPr>
        <w:t xml:space="preserve">matplotlib.mlab.psd() </w:t>
      </w:r>
      <w:r>
        <w:rPr>
          <w:sz w:val="24"/>
          <w:szCs w:val="24"/>
        </w:rPr>
        <w:t>and</w:t>
      </w:r>
      <w:r>
        <w:rPr>
          <w:spacing w:val="47"/>
          <w:sz w:val="24"/>
          <w:szCs w:val="24"/>
        </w:rPr>
        <w:t xml:space="preserve"> </w:t>
      </w:r>
      <w:r>
        <w:rPr>
          <w:sz w:val="24"/>
          <w:szCs w:val="24"/>
        </w:rPr>
        <w:t xml:space="preserve">generated </w:t>
      </w:r>
      <w:r>
        <w:rPr>
          <w:spacing w:val="6"/>
          <w:sz w:val="24"/>
          <w:szCs w:val="24"/>
        </w:rPr>
        <w:t xml:space="preserve"> </w:t>
      </w:r>
      <w:r>
        <w:rPr>
          <w:spacing w:val="-6"/>
          <w:sz w:val="24"/>
          <w:szCs w:val="24"/>
        </w:rPr>
        <w:t>b</w:t>
      </w:r>
      <w:r>
        <w:rPr>
          <w:sz w:val="24"/>
          <w:szCs w:val="24"/>
        </w:rPr>
        <w:t>y</w:t>
      </w:r>
      <w:r>
        <w:rPr>
          <w:spacing w:val="34"/>
          <w:sz w:val="24"/>
          <w:szCs w:val="24"/>
        </w:rPr>
        <w:t xml:space="preserve"> </w:t>
      </w:r>
      <w:r>
        <w:rPr>
          <w:w w:val="147"/>
          <w:sz w:val="24"/>
          <w:szCs w:val="24"/>
        </w:rPr>
        <w:t>matplotlib.pyplot</w:t>
      </w:r>
      <w:r>
        <w:rPr>
          <w:spacing w:val="-10"/>
          <w:w w:val="147"/>
          <w:sz w:val="24"/>
          <w:szCs w:val="24"/>
        </w:rPr>
        <w:t xml:space="preserve"> </w:t>
      </w:r>
      <w:r>
        <w:rPr>
          <w:sz w:val="24"/>
          <w:szCs w:val="24"/>
        </w:rPr>
        <w:t>The</w:t>
      </w:r>
      <w:r>
        <w:rPr>
          <w:spacing w:val="48"/>
          <w:sz w:val="24"/>
          <w:szCs w:val="24"/>
        </w:rPr>
        <w:t xml:space="preserve"> </w:t>
      </w:r>
      <w:r>
        <w:rPr>
          <w:sz w:val="24"/>
          <w:szCs w:val="24"/>
        </w:rPr>
        <w:t>three</w:t>
      </w:r>
      <w:r>
        <w:rPr>
          <w:spacing w:val="57"/>
          <w:sz w:val="24"/>
          <w:szCs w:val="24"/>
        </w:rPr>
        <w:t xml:space="preserve"> </w:t>
      </w:r>
      <w:r>
        <w:rPr>
          <w:sz w:val="24"/>
          <w:szCs w:val="24"/>
        </w:rPr>
        <w:t>files</w:t>
      </w:r>
      <w:r>
        <w:rPr>
          <w:spacing w:val="-6"/>
          <w:sz w:val="24"/>
          <w:szCs w:val="24"/>
        </w:rPr>
        <w:t xml:space="preserve"> </w:t>
      </w:r>
      <w:r>
        <w:rPr>
          <w:sz w:val="24"/>
          <w:szCs w:val="24"/>
        </w:rPr>
        <w:t>(S6</w:t>
      </w:r>
      <w:r>
        <w:rPr>
          <w:spacing w:val="22"/>
          <w:sz w:val="24"/>
          <w:szCs w:val="24"/>
        </w:rPr>
        <w:t xml:space="preserve"> </w:t>
      </w:r>
      <w:r>
        <w:rPr>
          <w:sz w:val="24"/>
          <w:szCs w:val="24"/>
        </w:rPr>
        <w:t>med,</w:t>
      </w:r>
      <w:r>
        <w:rPr>
          <w:spacing w:val="38"/>
          <w:sz w:val="24"/>
          <w:szCs w:val="24"/>
        </w:rPr>
        <w:t xml:space="preserve"> </w:t>
      </w:r>
      <w:r>
        <w:rPr>
          <w:sz w:val="24"/>
          <w:szCs w:val="24"/>
        </w:rPr>
        <w:t>S5</w:t>
      </w:r>
      <w:r>
        <w:rPr>
          <w:spacing w:val="10"/>
          <w:sz w:val="24"/>
          <w:szCs w:val="24"/>
        </w:rPr>
        <w:t xml:space="preserve"> </w:t>
      </w:r>
      <w:r>
        <w:rPr>
          <w:sz w:val="24"/>
          <w:szCs w:val="24"/>
        </w:rPr>
        <w:t>late,</w:t>
      </w:r>
      <w:r>
        <w:rPr>
          <w:spacing w:val="51"/>
          <w:sz w:val="24"/>
          <w:szCs w:val="24"/>
        </w:rPr>
        <w:t xml:space="preserve"> </w:t>
      </w:r>
      <w:r>
        <w:rPr>
          <w:sz w:val="24"/>
          <w:szCs w:val="24"/>
        </w:rPr>
        <w:t>and</w:t>
      </w:r>
      <w:r>
        <w:rPr>
          <w:spacing w:val="47"/>
          <w:sz w:val="24"/>
          <w:szCs w:val="24"/>
        </w:rPr>
        <w:t xml:space="preserve"> </w:t>
      </w:r>
      <w:r>
        <w:rPr>
          <w:sz w:val="24"/>
          <w:szCs w:val="24"/>
        </w:rPr>
        <w:t>S5</w:t>
      </w:r>
      <w:r>
        <w:rPr>
          <w:spacing w:val="10"/>
          <w:sz w:val="24"/>
          <w:szCs w:val="24"/>
        </w:rPr>
        <w:t xml:space="preserve"> </w:t>
      </w:r>
      <w:r>
        <w:rPr>
          <w:w w:val="105"/>
          <w:sz w:val="24"/>
          <w:szCs w:val="24"/>
        </w:rPr>
        <w:t xml:space="preserve">early) </w:t>
      </w:r>
      <w:r>
        <w:rPr>
          <w:sz w:val="24"/>
          <w:szCs w:val="24"/>
        </w:rPr>
        <w:t>are</w:t>
      </w:r>
      <w:r>
        <w:rPr>
          <w:spacing w:val="36"/>
          <w:sz w:val="24"/>
          <w:szCs w:val="24"/>
        </w:rPr>
        <w:t xml:space="preserve"> </w:t>
      </w:r>
      <w:r>
        <w:rPr>
          <w:sz w:val="24"/>
          <w:szCs w:val="24"/>
        </w:rPr>
        <w:t>from</w:t>
      </w:r>
      <w:r>
        <w:rPr>
          <w:spacing w:val="24"/>
          <w:sz w:val="24"/>
          <w:szCs w:val="24"/>
        </w:rPr>
        <w:t xml:space="preserve"> </w:t>
      </w:r>
      <w:r>
        <w:rPr>
          <w:sz w:val="24"/>
          <w:szCs w:val="24"/>
        </w:rPr>
        <w:t>the</w:t>
      </w:r>
      <w:r>
        <w:rPr>
          <w:spacing w:val="47"/>
          <w:sz w:val="24"/>
          <w:szCs w:val="24"/>
        </w:rPr>
        <w:t xml:space="preserve"> </w:t>
      </w:r>
      <w:r>
        <w:rPr>
          <w:sz w:val="24"/>
          <w:szCs w:val="24"/>
        </w:rPr>
        <w:t>H1</w:t>
      </w:r>
      <w:r>
        <w:rPr>
          <w:spacing w:val="15"/>
          <w:sz w:val="24"/>
          <w:szCs w:val="24"/>
        </w:rPr>
        <w:t xml:space="preserve"> </w:t>
      </w:r>
      <w:r>
        <w:rPr>
          <w:sz w:val="24"/>
          <w:szCs w:val="24"/>
        </w:rPr>
        <w:t xml:space="preserve">detector </w:t>
      </w:r>
      <w:r>
        <w:rPr>
          <w:spacing w:val="13"/>
          <w:sz w:val="24"/>
          <w:szCs w:val="24"/>
        </w:rPr>
        <w:t xml:space="preserve"> </w:t>
      </w:r>
      <w:r>
        <w:rPr>
          <w:sz w:val="24"/>
          <w:szCs w:val="24"/>
        </w:rPr>
        <w:t>and</w:t>
      </w:r>
      <w:r>
        <w:rPr>
          <w:spacing w:val="47"/>
          <w:sz w:val="24"/>
          <w:szCs w:val="24"/>
        </w:rPr>
        <w:t xml:space="preserve"> </w:t>
      </w:r>
      <w:r>
        <w:rPr>
          <w:sz w:val="24"/>
          <w:szCs w:val="24"/>
        </w:rPr>
        <w:t xml:space="preserve">start </w:t>
      </w:r>
      <w:r>
        <w:rPr>
          <w:spacing w:val="25"/>
          <w:sz w:val="24"/>
          <w:szCs w:val="24"/>
        </w:rPr>
        <w:t xml:space="preserve"> </w:t>
      </w:r>
      <w:r>
        <w:rPr>
          <w:sz w:val="24"/>
          <w:szCs w:val="24"/>
        </w:rPr>
        <w:t>at</w:t>
      </w:r>
      <w:r>
        <w:rPr>
          <w:spacing w:val="54"/>
          <w:sz w:val="24"/>
          <w:szCs w:val="24"/>
        </w:rPr>
        <w:t xml:space="preserve"> </w:t>
      </w:r>
      <w:r>
        <w:rPr>
          <w:sz w:val="24"/>
          <w:szCs w:val="24"/>
        </w:rPr>
        <w:t>GPS</w:t>
      </w:r>
      <w:r>
        <w:rPr>
          <w:spacing w:val="49"/>
          <w:sz w:val="24"/>
          <w:szCs w:val="24"/>
        </w:rPr>
        <w:t xml:space="preserve"> </w:t>
      </w:r>
      <w:r>
        <w:rPr>
          <w:sz w:val="24"/>
          <w:szCs w:val="24"/>
        </w:rPr>
        <w:t>time</w:t>
      </w:r>
      <w:r>
        <w:rPr>
          <w:spacing w:val="45"/>
          <w:sz w:val="24"/>
          <w:szCs w:val="24"/>
        </w:rPr>
        <w:t xml:space="preserve"> </w:t>
      </w:r>
      <w:r>
        <w:rPr>
          <w:sz w:val="24"/>
          <w:szCs w:val="24"/>
        </w:rPr>
        <w:t>947154944,</w:t>
      </w:r>
      <w:r>
        <w:rPr>
          <w:spacing w:val="-15"/>
          <w:sz w:val="24"/>
          <w:szCs w:val="24"/>
        </w:rPr>
        <w:t xml:space="preserve"> </w:t>
      </w:r>
      <w:r>
        <w:rPr>
          <w:sz w:val="24"/>
          <w:szCs w:val="24"/>
        </w:rPr>
        <w:t>875126784,</w:t>
      </w:r>
      <w:r>
        <w:rPr>
          <w:spacing w:val="-14"/>
          <w:sz w:val="24"/>
          <w:szCs w:val="24"/>
        </w:rPr>
        <w:t xml:space="preserve"> </w:t>
      </w:r>
      <w:r>
        <w:rPr>
          <w:sz w:val="24"/>
          <w:szCs w:val="24"/>
        </w:rPr>
        <w:t>and</w:t>
      </w:r>
      <w:r>
        <w:rPr>
          <w:spacing w:val="48"/>
          <w:sz w:val="24"/>
          <w:szCs w:val="24"/>
        </w:rPr>
        <w:t xml:space="preserve"> </w:t>
      </w:r>
      <w:r>
        <w:rPr>
          <w:w w:val="97"/>
          <w:sz w:val="24"/>
          <w:szCs w:val="24"/>
        </w:rPr>
        <w:t>822124544.</w:t>
      </w:r>
    </w:p>
    <w:p w14:paraId="27308F44" w14:textId="77777777" w:rsidR="004B03EF" w:rsidRDefault="004B03EF">
      <w:pPr>
        <w:spacing w:line="140" w:lineRule="exact"/>
        <w:rPr>
          <w:sz w:val="15"/>
          <w:szCs w:val="15"/>
        </w:rPr>
      </w:pPr>
    </w:p>
    <w:p w14:paraId="27308F45" w14:textId="77777777" w:rsidR="004B03EF" w:rsidRDefault="004B03EF">
      <w:pPr>
        <w:spacing w:line="200" w:lineRule="exact"/>
      </w:pPr>
    </w:p>
    <w:p w14:paraId="27308F46" w14:textId="33FCDC2F" w:rsidR="004B03EF" w:rsidRDefault="00F64046">
      <w:pPr>
        <w:spacing w:line="363" w:lineRule="auto"/>
        <w:ind w:left="120" w:right="59"/>
        <w:jc w:val="both"/>
        <w:rPr>
          <w:sz w:val="24"/>
          <w:szCs w:val="24"/>
        </w:rPr>
      </w:pPr>
      <w:r>
        <w:rPr>
          <w:sz w:val="24"/>
          <w:szCs w:val="24"/>
        </w:rPr>
        <w:t>not</w:t>
      </w:r>
      <w:r>
        <w:rPr>
          <w:spacing w:val="56"/>
          <w:sz w:val="24"/>
          <w:szCs w:val="24"/>
        </w:rPr>
        <w:t xml:space="preserve"> </w:t>
      </w:r>
      <w:r>
        <w:rPr>
          <w:sz w:val="24"/>
          <w:szCs w:val="24"/>
        </w:rPr>
        <w:t>to</w:t>
      </w:r>
      <w:r>
        <w:rPr>
          <w:spacing w:val="46"/>
          <w:sz w:val="24"/>
          <w:szCs w:val="24"/>
        </w:rPr>
        <w:t xml:space="preserve"> </w:t>
      </w:r>
      <w:r>
        <w:rPr>
          <w:sz w:val="24"/>
          <w:szCs w:val="24"/>
        </w:rPr>
        <w:t>me</w:t>
      </w:r>
      <w:r>
        <w:rPr>
          <w:spacing w:val="-6"/>
          <w:sz w:val="24"/>
          <w:szCs w:val="24"/>
        </w:rPr>
        <w:t>n</w:t>
      </w:r>
      <w:r>
        <w:rPr>
          <w:sz w:val="24"/>
          <w:szCs w:val="24"/>
        </w:rPr>
        <w:t xml:space="preserve">tion </w:t>
      </w:r>
      <w:r>
        <w:rPr>
          <w:spacing w:val="3"/>
          <w:sz w:val="24"/>
          <w:szCs w:val="24"/>
        </w:rPr>
        <w:t xml:space="preserve"> </w:t>
      </w:r>
      <w:commentRangeStart w:id="105"/>
      <w:r>
        <w:rPr>
          <w:sz w:val="24"/>
          <w:szCs w:val="24"/>
        </w:rPr>
        <w:t>the</w:t>
      </w:r>
      <w:r>
        <w:rPr>
          <w:spacing w:val="54"/>
          <w:sz w:val="24"/>
          <w:szCs w:val="24"/>
        </w:rPr>
        <w:t xml:space="preserve"> </w:t>
      </w:r>
      <w:r>
        <w:rPr>
          <w:sz w:val="24"/>
          <w:szCs w:val="24"/>
        </w:rPr>
        <w:t>stages</w:t>
      </w:r>
      <w:r>
        <w:rPr>
          <w:spacing w:val="48"/>
          <w:sz w:val="24"/>
          <w:szCs w:val="24"/>
        </w:rPr>
        <w:t xml:space="preserve"> </w:t>
      </w:r>
      <w:r>
        <w:rPr>
          <w:sz w:val="24"/>
          <w:szCs w:val="24"/>
        </w:rPr>
        <w:t>(li</w:t>
      </w:r>
      <w:r>
        <w:rPr>
          <w:spacing w:val="-6"/>
          <w:sz w:val="24"/>
          <w:szCs w:val="24"/>
        </w:rPr>
        <w:t>k</w:t>
      </w:r>
      <w:r>
        <w:rPr>
          <w:sz w:val="24"/>
          <w:szCs w:val="24"/>
        </w:rPr>
        <w:t>e</w:t>
      </w:r>
      <w:r>
        <w:rPr>
          <w:spacing w:val="31"/>
          <w:sz w:val="24"/>
          <w:szCs w:val="24"/>
        </w:rPr>
        <w:t xml:space="preserve"> </w:t>
      </w:r>
      <w:r>
        <w:rPr>
          <w:sz w:val="24"/>
          <w:szCs w:val="24"/>
        </w:rPr>
        <w:t>S5)</w:t>
      </w:r>
      <w:r>
        <w:rPr>
          <w:spacing w:val="28"/>
          <w:sz w:val="24"/>
          <w:szCs w:val="24"/>
        </w:rPr>
        <w:t xml:space="preserve"> </w:t>
      </w:r>
      <w:r>
        <w:rPr>
          <w:sz w:val="24"/>
          <w:szCs w:val="24"/>
        </w:rPr>
        <w:t>prior</w:t>
      </w:r>
      <w:r>
        <w:rPr>
          <w:spacing w:val="48"/>
          <w:sz w:val="24"/>
          <w:szCs w:val="24"/>
        </w:rPr>
        <w:t xml:space="preserve"> </w:t>
      </w:r>
      <w:r>
        <w:rPr>
          <w:sz w:val="24"/>
          <w:szCs w:val="24"/>
        </w:rPr>
        <w:t>to</w:t>
      </w:r>
      <w:r>
        <w:rPr>
          <w:spacing w:val="46"/>
          <w:sz w:val="24"/>
          <w:szCs w:val="24"/>
        </w:rPr>
        <w:t xml:space="preserve"> </w:t>
      </w:r>
      <w:r>
        <w:rPr>
          <w:sz w:val="24"/>
          <w:szCs w:val="24"/>
        </w:rPr>
        <w:t>S6</w:t>
      </w:r>
      <w:commentRangeEnd w:id="105"/>
      <w:r w:rsidR="00012600">
        <w:rPr>
          <w:rStyle w:val="CommentReference"/>
        </w:rPr>
        <w:commentReference w:id="105"/>
      </w:r>
      <w:r>
        <w:rPr>
          <w:sz w:val="24"/>
          <w:szCs w:val="24"/>
        </w:rPr>
        <w:t>,</w:t>
      </w:r>
      <w:r>
        <w:rPr>
          <w:spacing w:val="23"/>
          <w:sz w:val="24"/>
          <w:szCs w:val="24"/>
        </w:rPr>
        <w:t xml:space="preserve"> </w:t>
      </w:r>
      <w:r>
        <w:rPr>
          <w:sz w:val="24"/>
          <w:szCs w:val="24"/>
        </w:rPr>
        <w:t>where</w:t>
      </w:r>
      <w:r>
        <w:rPr>
          <w:spacing w:val="37"/>
          <w:sz w:val="24"/>
          <w:szCs w:val="24"/>
        </w:rPr>
        <w:t xml:space="preserve"> </w:t>
      </w:r>
      <w:r>
        <w:rPr>
          <w:sz w:val="24"/>
          <w:szCs w:val="24"/>
        </w:rPr>
        <w:t>sensitivi</w:t>
      </w:r>
      <w:r>
        <w:rPr>
          <w:spacing w:val="-5"/>
          <w:sz w:val="24"/>
          <w:szCs w:val="24"/>
        </w:rPr>
        <w:t>t</w:t>
      </w:r>
      <w:r>
        <w:rPr>
          <w:sz w:val="24"/>
          <w:szCs w:val="24"/>
        </w:rPr>
        <w:t xml:space="preserve">y </w:t>
      </w:r>
      <w:r>
        <w:rPr>
          <w:spacing w:val="18"/>
          <w:sz w:val="24"/>
          <w:szCs w:val="24"/>
        </w:rPr>
        <w:t xml:space="preserve"> </w:t>
      </w:r>
      <w:r>
        <w:rPr>
          <w:spacing w:val="-6"/>
          <w:sz w:val="24"/>
          <w:szCs w:val="24"/>
        </w:rPr>
        <w:t>w</w:t>
      </w:r>
      <w:r>
        <w:rPr>
          <w:sz w:val="24"/>
          <w:szCs w:val="24"/>
        </w:rPr>
        <w:t>as</w:t>
      </w:r>
      <w:r>
        <w:rPr>
          <w:spacing w:val="28"/>
          <w:sz w:val="24"/>
          <w:szCs w:val="24"/>
        </w:rPr>
        <w:t xml:space="preserve"> </w:t>
      </w:r>
      <w:r>
        <w:rPr>
          <w:sz w:val="24"/>
          <w:szCs w:val="24"/>
        </w:rPr>
        <w:t>e</w:t>
      </w:r>
      <w:r>
        <w:rPr>
          <w:spacing w:val="-6"/>
          <w:sz w:val="24"/>
          <w:szCs w:val="24"/>
        </w:rPr>
        <w:t>v</w:t>
      </w:r>
      <w:r>
        <w:rPr>
          <w:sz w:val="24"/>
          <w:szCs w:val="24"/>
        </w:rPr>
        <w:t>en</w:t>
      </w:r>
      <w:r>
        <w:rPr>
          <w:spacing w:val="32"/>
          <w:sz w:val="24"/>
          <w:szCs w:val="24"/>
        </w:rPr>
        <w:t xml:space="preserve"> </w:t>
      </w:r>
      <w:r>
        <w:rPr>
          <w:spacing w:val="-7"/>
          <w:sz w:val="24"/>
          <w:szCs w:val="24"/>
        </w:rPr>
        <w:t>w</w:t>
      </w:r>
      <w:r>
        <w:rPr>
          <w:sz w:val="24"/>
          <w:szCs w:val="24"/>
        </w:rPr>
        <w:t xml:space="preserve">orse. </w:t>
      </w:r>
      <w:r>
        <w:rPr>
          <w:spacing w:val="8"/>
          <w:sz w:val="24"/>
          <w:szCs w:val="24"/>
        </w:rPr>
        <w:t xml:space="preserve"> </w:t>
      </w:r>
      <w:r>
        <w:rPr>
          <w:w w:val="101"/>
          <w:sz w:val="24"/>
          <w:szCs w:val="24"/>
        </w:rPr>
        <w:t xml:space="preserve">Besides, </w:t>
      </w:r>
      <w:r>
        <w:rPr>
          <w:sz w:val="24"/>
          <w:szCs w:val="24"/>
        </w:rPr>
        <w:t>the</w:t>
      </w:r>
      <w:r>
        <w:rPr>
          <w:spacing w:val="36"/>
          <w:sz w:val="24"/>
          <w:szCs w:val="24"/>
        </w:rPr>
        <w:t xml:space="preserve"> </w:t>
      </w:r>
      <w:r>
        <w:rPr>
          <w:sz w:val="24"/>
          <w:szCs w:val="24"/>
        </w:rPr>
        <w:t>other</w:t>
      </w:r>
      <w:r>
        <w:rPr>
          <w:spacing w:val="46"/>
          <w:sz w:val="24"/>
          <w:szCs w:val="24"/>
        </w:rPr>
        <w:t xml:space="preserve"> </w:t>
      </w:r>
      <w:r>
        <w:rPr>
          <w:spacing w:val="-6"/>
          <w:w w:val="136"/>
          <w:sz w:val="24"/>
          <w:szCs w:val="24"/>
        </w:rPr>
        <w:t>t</w:t>
      </w:r>
      <w:r>
        <w:rPr>
          <w:spacing w:val="-6"/>
          <w:w w:val="97"/>
          <w:sz w:val="24"/>
          <w:szCs w:val="24"/>
        </w:rPr>
        <w:t>w</w:t>
      </w:r>
      <w:r>
        <w:rPr>
          <w:w w:val="97"/>
          <w:sz w:val="24"/>
          <w:szCs w:val="24"/>
        </w:rPr>
        <w:t>o</w:t>
      </w:r>
      <w:r>
        <w:rPr>
          <w:spacing w:val="6"/>
          <w:w w:val="97"/>
          <w:sz w:val="24"/>
          <w:szCs w:val="24"/>
        </w:rPr>
        <w:t xml:space="preserve"> </w:t>
      </w:r>
      <w:r>
        <w:rPr>
          <w:w w:val="103"/>
          <w:sz w:val="24"/>
          <w:szCs w:val="24"/>
        </w:rPr>
        <w:t>subseque</w:t>
      </w:r>
      <w:r>
        <w:rPr>
          <w:spacing w:val="-5"/>
          <w:w w:val="103"/>
          <w:sz w:val="24"/>
          <w:szCs w:val="24"/>
        </w:rPr>
        <w:t>n</w:t>
      </w:r>
      <w:r>
        <w:rPr>
          <w:w w:val="136"/>
          <w:sz w:val="24"/>
          <w:szCs w:val="24"/>
        </w:rPr>
        <w:t>t</w:t>
      </w:r>
      <w:r>
        <w:rPr>
          <w:spacing w:val="6"/>
          <w:w w:val="136"/>
          <w:sz w:val="24"/>
          <w:szCs w:val="24"/>
        </w:rPr>
        <w:t xml:space="preserve"> </w:t>
      </w:r>
      <w:r>
        <w:rPr>
          <w:sz w:val="24"/>
          <w:szCs w:val="24"/>
        </w:rPr>
        <w:t xml:space="preserve">detections </w:t>
      </w:r>
      <w:r>
        <w:rPr>
          <w:spacing w:val="1"/>
          <w:sz w:val="24"/>
          <w:szCs w:val="24"/>
        </w:rPr>
        <w:t xml:space="preserve"> </w:t>
      </w:r>
      <w:r>
        <w:rPr>
          <w:sz w:val="24"/>
          <w:szCs w:val="24"/>
        </w:rPr>
        <w:t>h</w:t>
      </w:r>
      <w:r>
        <w:rPr>
          <w:spacing w:val="-6"/>
          <w:sz w:val="24"/>
          <w:szCs w:val="24"/>
        </w:rPr>
        <w:t>av</w:t>
      </w:r>
      <w:r>
        <w:rPr>
          <w:sz w:val="24"/>
          <w:szCs w:val="24"/>
        </w:rPr>
        <w:t>e</w:t>
      </w:r>
      <w:r>
        <w:rPr>
          <w:spacing w:val="25"/>
          <w:sz w:val="24"/>
          <w:szCs w:val="24"/>
        </w:rPr>
        <w:t xml:space="preserve"> </w:t>
      </w:r>
      <w:r>
        <w:rPr>
          <w:sz w:val="24"/>
          <w:szCs w:val="24"/>
        </w:rPr>
        <w:t>made</w:t>
      </w:r>
      <w:r>
        <w:rPr>
          <w:spacing w:val="32"/>
          <w:sz w:val="24"/>
          <w:szCs w:val="24"/>
        </w:rPr>
        <w:t xml:space="preserve"> </w:t>
      </w:r>
      <w:r>
        <w:rPr>
          <w:sz w:val="24"/>
          <w:szCs w:val="24"/>
        </w:rPr>
        <w:t>it</w:t>
      </w:r>
      <w:r>
        <w:rPr>
          <w:spacing w:val="29"/>
          <w:sz w:val="24"/>
          <w:szCs w:val="24"/>
        </w:rPr>
        <w:t xml:space="preserve"> </w:t>
      </w:r>
      <w:r>
        <w:rPr>
          <w:sz w:val="24"/>
          <w:szCs w:val="24"/>
        </w:rPr>
        <w:t>more</w:t>
      </w:r>
      <w:r>
        <w:rPr>
          <w:spacing w:val="16"/>
          <w:sz w:val="24"/>
          <w:szCs w:val="24"/>
        </w:rPr>
        <w:t xml:space="preserve"> </w:t>
      </w:r>
      <w:r>
        <w:rPr>
          <w:sz w:val="24"/>
          <w:szCs w:val="24"/>
        </w:rPr>
        <w:t>li</w:t>
      </w:r>
      <w:r>
        <w:rPr>
          <w:spacing w:val="-6"/>
          <w:sz w:val="24"/>
          <w:szCs w:val="24"/>
        </w:rPr>
        <w:t>k</w:t>
      </w:r>
      <w:r>
        <w:rPr>
          <w:sz w:val="24"/>
          <w:szCs w:val="24"/>
        </w:rPr>
        <w:t>ely</w:t>
      </w:r>
      <w:r>
        <w:rPr>
          <w:spacing w:val="3"/>
          <w:sz w:val="24"/>
          <w:szCs w:val="24"/>
        </w:rPr>
        <w:t xml:space="preserve"> </w:t>
      </w:r>
      <w:r>
        <w:rPr>
          <w:sz w:val="24"/>
          <w:szCs w:val="24"/>
        </w:rPr>
        <w:t xml:space="preserve">that </w:t>
      </w:r>
      <w:r>
        <w:rPr>
          <w:spacing w:val="15"/>
          <w:sz w:val="24"/>
          <w:szCs w:val="24"/>
        </w:rPr>
        <w:t xml:space="preserve"> </w:t>
      </w:r>
      <w:r>
        <w:rPr>
          <w:sz w:val="24"/>
          <w:szCs w:val="24"/>
        </w:rPr>
        <w:t>detecting  GW150914</w:t>
      </w:r>
      <w:r>
        <w:rPr>
          <w:spacing w:val="6"/>
          <w:sz w:val="24"/>
          <w:szCs w:val="24"/>
        </w:rPr>
        <w:t xml:space="preserve"> </w:t>
      </w:r>
      <w:r>
        <w:rPr>
          <w:spacing w:val="-6"/>
          <w:w w:val="97"/>
          <w:sz w:val="24"/>
          <w:szCs w:val="24"/>
        </w:rPr>
        <w:t>w</w:t>
      </w:r>
      <w:r>
        <w:rPr>
          <w:w w:val="104"/>
          <w:sz w:val="24"/>
          <w:szCs w:val="24"/>
        </w:rPr>
        <w:t xml:space="preserve">as </w:t>
      </w:r>
      <w:r>
        <w:rPr>
          <w:sz w:val="24"/>
          <w:szCs w:val="24"/>
        </w:rPr>
        <w:t xml:space="preserve">just </w:t>
      </w:r>
      <w:r>
        <w:rPr>
          <w:spacing w:val="6"/>
          <w:sz w:val="24"/>
          <w:szCs w:val="24"/>
        </w:rPr>
        <w:t xml:space="preserve"> </w:t>
      </w:r>
      <w:r>
        <w:rPr>
          <w:sz w:val="24"/>
          <w:szCs w:val="24"/>
        </w:rPr>
        <w:t>a</w:t>
      </w:r>
      <w:r>
        <w:rPr>
          <w:spacing w:val="37"/>
          <w:sz w:val="24"/>
          <w:szCs w:val="24"/>
        </w:rPr>
        <w:t xml:space="preserve"> </w:t>
      </w:r>
      <w:r>
        <w:rPr>
          <w:spacing w:val="7"/>
          <w:sz w:val="24"/>
          <w:szCs w:val="24"/>
        </w:rPr>
        <w:t>b</w:t>
      </w:r>
      <w:r>
        <w:rPr>
          <w:sz w:val="24"/>
          <w:szCs w:val="24"/>
        </w:rPr>
        <w:t>eginning</w:t>
      </w:r>
      <w:r>
        <w:rPr>
          <w:spacing w:val="55"/>
          <w:sz w:val="24"/>
          <w:szCs w:val="24"/>
        </w:rPr>
        <w:t xml:space="preserve"> </w:t>
      </w:r>
      <w:r>
        <w:rPr>
          <w:sz w:val="24"/>
          <w:szCs w:val="24"/>
        </w:rPr>
        <w:t>of</w:t>
      </w:r>
      <w:r>
        <w:rPr>
          <w:spacing w:val="15"/>
          <w:sz w:val="24"/>
          <w:szCs w:val="24"/>
        </w:rPr>
        <w:t xml:space="preserve"> </w:t>
      </w:r>
      <w:r>
        <w:rPr>
          <w:sz w:val="24"/>
          <w:szCs w:val="24"/>
        </w:rPr>
        <w:t>a</w:t>
      </w:r>
      <w:r>
        <w:rPr>
          <w:spacing w:val="37"/>
          <w:sz w:val="24"/>
          <w:szCs w:val="24"/>
        </w:rPr>
        <w:t xml:space="preserve"> </w:t>
      </w:r>
      <w:r>
        <w:rPr>
          <w:sz w:val="24"/>
          <w:szCs w:val="24"/>
        </w:rPr>
        <w:t>series</w:t>
      </w:r>
      <w:r>
        <w:rPr>
          <w:spacing w:val="28"/>
          <w:sz w:val="24"/>
          <w:szCs w:val="24"/>
        </w:rPr>
        <w:t xml:space="preserve"> </w:t>
      </w:r>
      <w:r>
        <w:rPr>
          <w:sz w:val="24"/>
          <w:szCs w:val="24"/>
        </w:rPr>
        <w:t>of</w:t>
      </w:r>
      <w:r>
        <w:rPr>
          <w:spacing w:val="15"/>
          <w:sz w:val="24"/>
          <w:szCs w:val="24"/>
        </w:rPr>
        <w:t xml:space="preserve"> </w:t>
      </w:r>
      <w:r>
        <w:rPr>
          <w:sz w:val="24"/>
          <w:szCs w:val="24"/>
        </w:rPr>
        <w:t xml:space="preserve">detections, </w:t>
      </w:r>
      <w:r>
        <w:rPr>
          <w:spacing w:val="23"/>
          <w:sz w:val="24"/>
          <w:szCs w:val="24"/>
        </w:rPr>
        <w:t xml:space="preserve"> </w:t>
      </w:r>
      <w:r>
        <w:rPr>
          <w:sz w:val="24"/>
          <w:szCs w:val="24"/>
        </w:rPr>
        <w:t xml:space="preserve">triggered </w:t>
      </w:r>
      <w:r>
        <w:rPr>
          <w:spacing w:val="11"/>
          <w:sz w:val="24"/>
          <w:szCs w:val="24"/>
        </w:rPr>
        <w:t xml:space="preserve"> </w:t>
      </w:r>
      <w:r>
        <w:rPr>
          <w:spacing w:val="-6"/>
          <w:sz w:val="24"/>
          <w:szCs w:val="24"/>
        </w:rPr>
        <w:t>b</w:t>
      </w:r>
      <w:r>
        <w:rPr>
          <w:sz w:val="24"/>
          <w:szCs w:val="24"/>
        </w:rPr>
        <w:t>y</w:t>
      </w:r>
      <w:ins w:id="106" w:author="Olga" w:date="2016-07-27T23:37:00Z">
        <w:r w:rsidR="00411984">
          <w:rPr>
            <w:sz w:val="24"/>
            <w:szCs w:val="24"/>
          </w:rPr>
          <w:t xml:space="preserve"> </w:t>
        </w:r>
        <w:commentRangeStart w:id="107"/>
        <w:r w:rsidR="00411984">
          <w:rPr>
            <w:sz w:val="24"/>
            <w:szCs w:val="24"/>
          </w:rPr>
          <w:t>the</w:t>
        </w:r>
      </w:ins>
      <w:r>
        <w:rPr>
          <w:spacing w:val="39"/>
          <w:sz w:val="24"/>
          <w:szCs w:val="24"/>
        </w:rPr>
        <w:t xml:space="preserve"> </w:t>
      </w:r>
      <w:commentRangeEnd w:id="107"/>
      <w:r w:rsidR="00411984">
        <w:rPr>
          <w:rStyle w:val="CommentReference"/>
        </w:rPr>
        <w:commentReference w:id="107"/>
      </w:r>
      <w:r>
        <w:rPr>
          <w:sz w:val="24"/>
          <w:szCs w:val="24"/>
        </w:rPr>
        <w:t>increased</w:t>
      </w:r>
      <w:r>
        <w:rPr>
          <w:spacing w:val="56"/>
          <w:sz w:val="24"/>
          <w:szCs w:val="24"/>
        </w:rPr>
        <w:t xml:space="preserve"> </w:t>
      </w:r>
      <w:r>
        <w:rPr>
          <w:sz w:val="24"/>
          <w:szCs w:val="24"/>
        </w:rPr>
        <w:t>sensitivi</w:t>
      </w:r>
      <w:r>
        <w:rPr>
          <w:spacing w:val="-5"/>
          <w:sz w:val="24"/>
          <w:szCs w:val="24"/>
        </w:rPr>
        <w:t>t</w:t>
      </w:r>
      <w:r>
        <w:rPr>
          <w:spacing w:val="-19"/>
          <w:sz w:val="24"/>
          <w:szCs w:val="24"/>
        </w:rPr>
        <w:t>y</w:t>
      </w:r>
      <w:r>
        <w:rPr>
          <w:sz w:val="24"/>
          <w:szCs w:val="24"/>
        </w:rPr>
        <w:t xml:space="preserve">.  </w:t>
      </w:r>
      <w:r>
        <w:rPr>
          <w:spacing w:val="11"/>
          <w:sz w:val="24"/>
          <w:szCs w:val="24"/>
        </w:rPr>
        <w:t xml:space="preserve"> </w:t>
      </w:r>
      <w:r>
        <w:rPr>
          <w:sz w:val="24"/>
          <w:szCs w:val="24"/>
        </w:rPr>
        <w:t>In</w:t>
      </w:r>
      <w:r>
        <w:rPr>
          <w:spacing w:val="41"/>
          <w:sz w:val="24"/>
          <w:szCs w:val="24"/>
        </w:rPr>
        <w:t xml:space="preserve"> </w:t>
      </w:r>
      <w:r>
        <w:rPr>
          <w:w w:val="101"/>
          <w:sz w:val="24"/>
          <w:szCs w:val="24"/>
        </w:rPr>
        <w:t xml:space="preserve">conclusion, </w:t>
      </w:r>
      <w:r>
        <w:rPr>
          <w:sz w:val="24"/>
          <w:szCs w:val="24"/>
        </w:rPr>
        <w:t>the</w:t>
      </w:r>
      <w:r>
        <w:rPr>
          <w:spacing w:val="32"/>
          <w:sz w:val="24"/>
          <w:szCs w:val="24"/>
        </w:rPr>
        <w:t xml:space="preserve"> </w:t>
      </w:r>
      <w:r>
        <w:rPr>
          <w:sz w:val="24"/>
          <w:szCs w:val="24"/>
        </w:rPr>
        <w:t>detection</w:t>
      </w:r>
      <w:r>
        <w:rPr>
          <w:spacing w:val="58"/>
          <w:sz w:val="24"/>
          <w:szCs w:val="24"/>
        </w:rPr>
        <w:t xml:space="preserve"> </w:t>
      </w:r>
      <w:r>
        <w:rPr>
          <w:sz w:val="24"/>
          <w:szCs w:val="24"/>
        </w:rPr>
        <w:t>of</w:t>
      </w:r>
      <w:r>
        <w:rPr>
          <w:spacing w:val="-9"/>
          <w:sz w:val="24"/>
          <w:szCs w:val="24"/>
        </w:rPr>
        <w:t xml:space="preserve"> </w:t>
      </w:r>
      <w:r>
        <w:rPr>
          <w:sz w:val="24"/>
          <w:szCs w:val="24"/>
        </w:rPr>
        <w:t>the</w:t>
      </w:r>
      <w:r>
        <w:rPr>
          <w:spacing w:val="33"/>
          <w:sz w:val="24"/>
          <w:szCs w:val="24"/>
        </w:rPr>
        <w:t xml:space="preserve"> </w:t>
      </w:r>
      <w:r>
        <w:rPr>
          <w:sz w:val="24"/>
          <w:szCs w:val="24"/>
        </w:rPr>
        <w:t>GW150914</w:t>
      </w:r>
      <w:r>
        <w:rPr>
          <w:spacing w:val="4"/>
          <w:sz w:val="24"/>
          <w:szCs w:val="24"/>
        </w:rPr>
        <w:t xml:space="preserve"> </w:t>
      </w:r>
      <w:r>
        <w:rPr>
          <w:sz w:val="24"/>
          <w:szCs w:val="24"/>
        </w:rPr>
        <w:t>e</w:t>
      </w:r>
      <w:r>
        <w:rPr>
          <w:spacing w:val="-6"/>
          <w:sz w:val="24"/>
          <w:szCs w:val="24"/>
        </w:rPr>
        <w:t>v</w:t>
      </w:r>
      <w:r>
        <w:rPr>
          <w:w w:val="103"/>
          <w:sz w:val="24"/>
          <w:szCs w:val="24"/>
        </w:rPr>
        <w:t>e</w:t>
      </w:r>
      <w:r>
        <w:rPr>
          <w:spacing w:val="-6"/>
          <w:w w:val="103"/>
          <w:sz w:val="24"/>
          <w:szCs w:val="24"/>
        </w:rPr>
        <w:t>n</w:t>
      </w:r>
      <w:r>
        <w:rPr>
          <w:w w:val="136"/>
          <w:sz w:val="24"/>
          <w:szCs w:val="24"/>
        </w:rPr>
        <w:t>t</w:t>
      </w:r>
      <w:r>
        <w:rPr>
          <w:spacing w:val="3"/>
          <w:sz w:val="24"/>
          <w:szCs w:val="24"/>
        </w:rPr>
        <w:t xml:space="preserve"> </w:t>
      </w:r>
      <w:r>
        <w:rPr>
          <w:spacing w:val="-6"/>
          <w:sz w:val="24"/>
          <w:szCs w:val="24"/>
        </w:rPr>
        <w:t>w</w:t>
      </w:r>
      <w:r>
        <w:rPr>
          <w:sz w:val="24"/>
          <w:szCs w:val="24"/>
        </w:rPr>
        <w:t>as</w:t>
      </w:r>
      <w:r>
        <w:rPr>
          <w:spacing w:val="6"/>
          <w:sz w:val="24"/>
          <w:szCs w:val="24"/>
        </w:rPr>
        <w:t xml:space="preserve"> </w:t>
      </w:r>
      <w:r>
        <w:rPr>
          <w:sz w:val="24"/>
          <w:szCs w:val="24"/>
        </w:rPr>
        <w:t>not</w:t>
      </w:r>
      <w:r>
        <w:rPr>
          <w:spacing w:val="34"/>
          <w:sz w:val="24"/>
          <w:szCs w:val="24"/>
        </w:rPr>
        <w:t xml:space="preserve"> </w:t>
      </w:r>
      <w:r>
        <w:rPr>
          <w:sz w:val="24"/>
          <w:szCs w:val="24"/>
        </w:rPr>
        <w:t>a</w:t>
      </w:r>
      <w:r>
        <w:rPr>
          <w:spacing w:val="13"/>
          <w:sz w:val="24"/>
          <w:szCs w:val="24"/>
        </w:rPr>
        <w:t xml:space="preserve"> </w:t>
      </w:r>
      <w:r>
        <w:rPr>
          <w:sz w:val="24"/>
          <w:szCs w:val="24"/>
        </w:rPr>
        <w:t>mere</w:t>
      </w:r>
      <w:r>
        <w:rPr>
          <w:spacing w:val="17"/>
          <w:sz w:val="24"/>
          <w:szCs w:val="24"/>
        </w:rPr>
        <w:t xml:space="preserve"> </w:t>
      </w:r>
      <w:r>
        <w:rPr>
          <w:sz w:val="24"/>
          <w:szCs w:val="24"/>
        </w:rPr>
        <w:t>coincidence.</w:t>
      </w:r>
      <w:r>
        <w:rPr>
          <w:spacing w:val="53"/>
          <w:sz w:val="24"/>
          <w:szCs w:val="24"/>
        </w:rPr>
        <w:t xml:space="preserve"> </w:t>
      </w:r>
      <w:r>
        <w:rPr>
          <w:sz w:val="24"/>
          <w:szCs w:val="24"/>
        </w:rPr>
        <w:t>In</w:t>
      </w:r>
      <w:r>
        <w:rPr>
          <w:spacing w:val="17"/>
          <w:sz w:val="24"/>
          <w:szCs w:val="24"/>
        </w:rPr>
        <w:t xml:space="preserve"> </w:t>
      </w:r>
      <w:r>
        <w:rPr>
          <w:w w:val="109"/>
          <w:sz w:val="24"/>
          <w:szCs w:val="24"/>
        </w:rPr>
        <w:t>co</w:t>
      </w:r>
      <w:r>
        <w:rPr>
          <w:spacing w:val="-7"/>
          <w:w w:val="109"/>
          <w:sz w:val="24"/>
          <w:szCs w:val="24"/>
        </w:rPr>
        <w:t>n</w:t>
      </w:r>
      <w:r>
        <w:rPr>
          <w:w w:val="109"/>
          <w:sz w:val="24"/>
          <w:szCs w:val="24"/>
        </w:rPr>
        <w:t>trast,</w:t>
      </w:r>
      <w:r>
        <w:rPr>
          <w:spacing w:val="5"/>
          <w:w w:val="109"/>
          <w:sz w:val="24"/>
          <w:szCs w:val="24"/>
        </w:rPr>
        <w:t xml:space="preserve"> </w:t>
      </w:r>
      <w:r>
        <w:rPr>
          <w:sz w:val="24"/>
          <w:szCs w:val="24"/>
        </w:rPr>
        <w:t>the</w:t>
      </w:r>
      <w:r>
        <w:rPr>
          <w:spacing w:val="32"/>
          <w:sz w:val="24"/>
          <w:szCs w:val="24"/>
        </w:rPr>
        <w:t xml:space="preserve"> </w:t>
      </w:r>
      <w:r>
        <w:rPr>
          <w:sz w:val="24"/>
          <w:szCs w:val="24"/>
        </w:rPr>
        <w:t xml:space="preserve">successful detection </w:t>
      </w:r>
      <w:r>
        <w:rPr>
          <w:spacing w:val="14"/>
          <w:sz w:val="24"/>
          <w:szCs w:val="24"/>
        </w:rPr>
        <w:t xml:space="preserve"> </w:t>
      </w:r>
      <w:r>
        <w:rPr>
          <w:spacing w:val="-6"/>
          <w:sz w:val="24"/>
          <w:szCs w:val="24"/>
        </w:rPr>
        <w:t>w</w:t>
      </w:r>
      <w:r>
        <w:rPr>
          <w:sz w:val="24"/>
          <w:szCs w:val="24"/>
        </w:rPr>
        <w:t>as</w:t>
      </w:r>
      <w:r>
        <w:rPr>
          <w:spacing w:val="23"/>
          <w:sz w:val="24"/>
          <w:szCs w:val="24"/>
        </w:rPr>
        <w:t xml:space="preserve"> </w:t>
      </w:r>
      <w:r>
        <w:rPr>
          <w:sz w:val="24"/>
          <w:szCs w:val="24"/>
        </w:rPr>
        <w:t xml:space="preserve">(and  future </w:t>
      </w:r>
      <w:r>
        <w:rPr>
          <w:spacing w:val="2"/>
          <w:sz w:val="24"/>
          <w:szCs w:val="24"/>
        </w:rPr>
        <w:t xml:space="preserve"> </w:t>
      </w:r>
      <w:r>
        <w:rPr>
          <w:sz w:val="24"/>
          <w:szCs w:val="24"/>
        </w:rPr>
        <w:t xml:space="preserve">detections </w:t>
      </w:r>
      <w:r>
        <w:rPr>
          <w:spacing w:val="10"/>
          <w:sz w:val="24"/>
          <w:szCs w:val="24"/>
        </w:rPr>
        <w:t xml:space="preserve"> </w:t>
      </w:r>
      <w:r>
        <w:rPr>
          <w:sz w:val="24"/>
          <w:szCs w:val="24"/>
        </w:rPr>
        <w:t>will</w:t>
      </w:r>
      <w:r>
        <w:rPr>
          <w:spacing w:val="10"/>
          <w:sz w:val="24"/>
          <w:szCs w:val="24"/>
        </w:rPr>
        <w:t xml:space="preserve"> </w:t>
      </w:r>
      <w:r>
        <w:rPr>
          <w:spacing w:val="7"/>
          <w:sz w:val="24"/>
          <w:szCs w:val="24"/>
        </w:rPr>
        <w:t>b</w:t>
      </w:r>
      <w:r>
        <w:rPr>
          <w:sz w:val="24"/>
          <w:szCs w:val="24"/>
        </w:rPr>
        <w:t>e)</w:t>
      </w:r>
      <w:r>
        <w:rPr>
          <w:spacing w:val="38"/>
          <w:sz w:val="24"/>
          <w:szCs w:val="24"/>
        </w:rPr>
        <w:t xml:space="preserve"> </w:t>
      </w:r>
      <w:r>
        <w:rPr>
          <w:sz w:val="24"/>
          <w:szCs w:val="24"/>
        </w:rPr>
        <w:t>made</w:t>
      </w:r>
      <w:r>
        <w:rPr>
          <w:spacing w:val="47"/>
          <w:sz w:val="24"/>
          <w:szCs w:val="24"/>
        </w:rPr>
        <w:t xml:space="preserve"> </w:t>
      </w:r>
      <w:r>
        <w:rPr>
          <w:spacing w:val="7"/>
          <w:sz w:val="24"/>
          <w:szCs w:val="24"/>
        </w:rPr>
        <w:t>p</w:t>
      </w:r>
      <w:r>
        <w:rPr>
          <w:sz w:val="24"/>
          <w:szCs w:val="24"/>
        </w:rPr>
        <w:t>ossible</w:t>
      </w:r>
      <w:r>
        <w:rPr>
          <w:spacing w:val="25"/>
          <w:sz w:val="24"/>
          <w:szCs w:val="24"/>
        </w:rPr>
        <w:t xml:space="preserve"> </w:t>
      </w:r>
      <w:r>
        <w:rPr>
          <w:spacing w:val="-6"/>
          <w:sz w:val="24"/>
          <w:szCs w:val="24"/>
        </w:rPr>
        <w:t>b</w:t>
      </w:r>
      <w:r>
        <w:rPr>
          <w:sz w:val="24"/>
          <w:szCs w:val="24"/>
        </w:rPr>
        <w:t>y</w:t>
      </w:r>
      <w:r>
        <w:rPr>
          <w:spacing w:val="33"/>
          <w:sz w:val="24"/>
          <w:szCs w:val="24"/>
        </w:rPr>
        <w:t xml:space="preserve"> </w:t>
      </w:r>
      <w:commentRangeStart w:id="108"/>
      <w:r>
        <w:rPr>
          <w:spacing w:val="7"/>
          <w:sz w:val="24"/>
          <w:szCs w:val="24"/>
        </w:rPr>
        <w:t>p</w:t>
      </w:r>
      <w:r>
        <w:rPr>
          <w:sz w:val="24"/>
          <w:szCs w:val="24"/>
        </w:rPr>
        <w:t xml:space="preserve">ersisting </w:t>
      </w:r>
      <w:r>
        <w:rPr>
          <w:spacing w:val="4"/>
          <w:sz w:val="24"/>
          <w:szCs w:val="24"/>
        </w:rPr>
        <w:t xml:space="preserve"> </w:t>
      </w:r>
      <w:r>
        <w:rPr>
          <w:sz w:val="24"/>
          <w:szCs w:val="24"/>
        </w:rPr>
        <w:t>in</w:t>
      </w:r>
      <w:r>
        <w:rPr>
          <w:spacing w:val="28"/>
          <w:sz w:val="24"/>
          <w:szCs w:val="24"/>
        </w:rPr>
        <w:t xml:space="preserve"> </w:t>
      </w:r>
      <w:r>
        <w:rPr>
          <w:sz w:val="24"/>
          <w:szCs w:val="24"/>
        </w:rPr>
        <w:t xml:space="preserve">upgrading </w:t>
      </w:r>
      <w:r>
        <w:rPr>
          <w:spacing w:val="11"/>
          <w:sz w:val="24"/>
          <w:szCs w:val="24"/>
        </w:rPr>
        <w:t xml:space="preserve"> </w:t>
      </w:r>
      <w:r>
        <w:rPr>
          <w:w w:val="110"/>
          <w:sz w:val="24"/>
          <w:szCs w:val="24"/>
        </w:rPr>
        <w:t xml:space="preserve">the </w:t>
      </w:r>
      <w:r>
        <w:rPr>
          <w:w w:val="106"/>
          <w:sz w:val="24"/>
          <w:szCs w:val="24"/>
        </w:rPr>
        <w:t>detectors</w:t>
      </w:r>
      <w:commentRangeEnd w:id="108"/>
      <w:r w:rsidR="00411984">
        <w:rPr>
          <w:rStyle w:val="CommentReference"/>
        </w:rPr>
        <w:commentReference w:id="108"/>
      </w:r>
      <w:r>
        <w:rPr>
          <w:w w:val="106"/>
          <w:sz w:val="24"/>
          <w:szCs w:val="24"/>
        </w:rPr>
        <w:t>.</w:t>
      </w:r>
    </w:p>
    <w:p w14:paraId="27308F47" w14:textId="77777777" w:rsidR="004B03EF" w:rsidRDefault="004B03EF">
      <w:pPr>
        <w:spacing w:line="200" w:lineRule="exact"/>
      </w:pPr>
    </w:p>
    <w:p w14:paraId="27308F48" w14:textId="77777777" w:rsidR="004B03EF" w:rsidRDefault="004B03EF">
      <w:pPr>
        <w:spacing w:before="12" w:line="280" w:lineRule="exact"/>
        <w:rPr>
          <w:sz w:val="28"/>
          <w:szCs w:val="28"/>
        </w:rPr>
      </w:pPr>
    </w:p>
    <w:p w14:paraId="27308F49" w14:textId="77777777" w:rsidR="004B03EF" w:rsidRDefault="00F64046">
      <w:pPr>
        <w:ind w:left="120" w:right="7074"/>
        <w:jc w:val="both"/>
        <w:rPr>
          <w:sz w:val="22"/>
          <w:szCs w:val="22"/>
        </w:rPr>
      </w:pPr>
      <w:r>
        <w:rPr>
          <w:w w:val="123"/>
          <w:sz w:val="22"/>
          <w:szCs w:val="22"/>
        </w:rPr>
        <w:t>V</w:t>
      </w:r>
      <w:r>
        <w:rPr>
          <w:spacing w:val="9"/>
          <w:w w:val="123"/>
          <w:sz w:val="22"/>
          <w:szCs w:val="22"/>
        </w:rPr>
        <w:t>II</w:t>
      </w:r>
      <w:r>
        <w:rPr>
          <w:w w:val="123"/>
          <w:sz w:val="22"/>
          <w:szCs w:val="22"/>
        </w:rPr>
        <w:t xml:space="preserve">I.  </w:t>
      </w:r>
      <w:r>
        <w:rPr>
          <w:spacing w:val="53"/>
          <w:w w:val="123"/>
          <w:sz w:val="22"/>
          <w:szCs w:val="22"/>
        </w:rPr>
        <w:t xml:space="preserve"> </w:t>
      </w:r>
      <w:r>
        <w:rPr>
          <w:w w:val="123"/>
          <w:sz w:val="22"/>
          <w:szCs w:val="22"/>
        </w:rPr>
        <w:t>EXTENSION</w:t>
      </w:r>
    </w:p>
    <w:p w14:paraId="27308F4A" w14:textId="77777777" w:rsidR="004B03EF" w:rsidRDefault="004B03EF">
      <w:pPr>
        <w:spacing w:line="200" w:lineRule="exact"/>
      </w:pPr>
    </w:p>
    <w:p w14:paraId="27308F4B" w14:textId="77777777" w:rsidR="004B03EF" w:rsidRDefault="004B03EF">
      <w:pPr>
        <w:spacing w:before="10" w:line="220" w:lineRule="exact"/>
        <w:rPr>
          <w:sz w:val="22"/>
          <w:szCs w:val="22"/>
        </w:rPr>
      </w:pPr>
    </w:p>
    <w:p w14:paraId="27308F4C" w14:textId="77777777" w:rsidR="004B03EF" w:rsidRDefault="00F64046">
      <w:pPr>
        <w:spacing w:line="363" w:lineRule="auto"/>
        <w:ind w:left="120" w:right="59" w:firstLine="299"/>
        <w:jc w:val="both"/>
        <w:rPr>
          <w:sz w:val="24"/>
          <w:szCs w:val="24"/>
        </w:rPr>
      </w:pPr>
      <w:r>
        <w:rPr>
          <w:sz w:val="24"/>
          <w:szCs w:val="24"/>
        </w:rPr>
        <w:t xml:space="preserve">Although </w:t>
      </w:r>
      <w:r>
        <w:rPr>
          <w:spacing w:val="26"/>
          <w:sz w:val="24"/>
          <w:szCs w:val="24"/>
        </w:rPr>
        <w:t xml:space="preserve"> </w:t>
      </w:r>
      <w:r>
        <w:rPr>
          <w:sz w:val="24"/>
          <w:szCs w:val="24"/>
        </w:rPr>
        <w:t xml:space="preserve">the </w:t>
      </w:r>
      <w:r>
        <w:rPr>
          <w:spacing w:val="9"/>
          <w:sz w:val="24"/>
          <w:szCs w:val="24"/>
        </w:rPr>
        <w:t xml:space="preserve"> </w:t>
      </w:r>
      <w:r>
        <w:rPr>
          <w:sz w:val="24"/>
          <w:szCs w:val="24"/>
        </w:rPr>
        <w:t xml:space="preserve">results </w:t>
      </w:r>
      <w:r>
        <w:rPr>
          <w:spacing w:val="18"/>
          <w:sz w:val="24"/>
          <w:szCs w:val="24"/>
        </w:rPr>
        <w:t xml:space="preserve"> </w:t>
      </w:r>
      <w:r>
        <w:rPr>
          <w:sz w:val="24"/>
          <w:szCs w:val="24"/>
        </w:rPr>
        <w:t xml:space="preserve">indicate </w:t>
      </w:r>
      <w:r>
        <w:rPr>
          <w:spacing w:val="26"/>
          <w:sz w:val="24"/>
          <w:szCs w:val="24"/>
        </w:rPr>
        <w:t xml:space="preserve"> </w:t>
      </w:r>
      <w:r>
        <w:rPr>
          <w:w w:val="118"/>
          <w:sz w:val="24"/>
          <w:szCs w:val="24"/>
        </w:rPr>
        <w:t>that</w:t>
      </w:r>
      <w:r>
        <w:rPr>
          <w:spacing w:val="32"/>
          <w:w w:val="118"/>
          <w:sz w:val="24"/>
          <w:szCs w:val="24"/>
        </w:rPr>
        <w:t xml:space="preserve"> </w:t>
      </w:r>
      <w:r>
        <w:rPr>
          <w:sz w:val="24"/>
          <w:szCs w:val="24"/>
        </w:rPr>
        <w:t xml:space="preserve">earlier </w:t>
      </w:r>
      <w:r>
        <w:rPr>
          <w:spacing w:val="5"/>
          <w:sz w:val="24"/>
          <w:szCs w:val="24"/>
        </w:rPr>
        <w:t xml:space="preserve"> </w:t>
      </w:r>
      <w:r>
        <w:rPr>
          <w:sz w:val="24"/>
          <w:szCs w:val="24"/>
        </w:rPr>
        <w:t xml:space="preserve">LIGO </w:t>
      </w:r>
      <w:r>
        <w:rPr>
          <w:spacing w:val="2"/>
          <w:sz w:val="24"/>
          <w:szCs w:val="24"/>
        </w:rPr>
        <w:t xml:space="preserve"> </w:t>
      </w:r>
      <w:r>
        <w:rPr>
          <w:spacing w:val="-7"/>
          <w:sz w:val="24"/>
          <w:szCs w:val="24"/>
        </w:rPr>
        <w:t>w</w:t>
      </w:r>
      <w:r>
        <w:rPr>
          <w:sz w:val="24"/>
          <w:szCs w:val="24"/>
        </w:rPr>
        <w:t>as</w:t>
      </w:r>
      <w:r>
        <w:rPr>
          <w:spacing w:val="42"/>
          <w:sz w:val="24"/>
          <w:szCs w:val="24"/>
        </w:rPr>
        <w:t xml:space="preserve"> </w:t>
      </w:r>
      <w:r>
        <w:rPr>
          <w:sz w:val="24"/>
          <w:szCs w:val="24"/>
        </w:rPr>
        <w:t xml:space="preserve">not </w:t>
      </w:r>
      <w:r>
        <w:rPr>
          <w:spacing w:val="10"/>
          <w:sz w:val="24"/>
          <w:szCs w:val="24"/>
        </w:rPr>
        <w:t xml:space="preserve"> </w:t>
      </w:r>
      <w:r>
        <w:rPr>
          <w:sz w:val="24"/>
          <w:szCs w:val="24"/>
        </w:rPr>
        <w:t>able</w:t>
      </w:r>
      <w:r>
        <w:rPr>
          <w:spacing w:val="56"/>
          <w:sz w:val="24"/>
          <w:szCs w:val="24"/>
        </w:rPr>
        <w:t xml:space="preserve"> </w:t>
      </w:r>
      <w:r>
        <w:rPr>
          <w:sz w:val="24"/>
          <w:szCs w:val="24"/>
        </w:rPr>
        <w:t xml:space="preserve">to  detect </w:t>
      </w:r>
      <w:r>
        <w:rPr>
          <w:spacing w:val="32"/>
          <w:sz w:val="24"/>
          <w:szCs w:val="24"/>
        </w:rPr>
        <w:t xml:space="preserve"> </w:t>
      </w:r>
      <w:r>
        <w:rPr>
          <w:sz w:val="24"/>
          <w:szCs w:val="24"/>
        </w:rPr>
        <w:t>GW15091</w:t>
      </w:r>
      <w:r>
        <w:rPr>
          <w:spacing w:val="1"/>
          <w:sz w:val="24"/>
          <w:szCs w:val="24"/>
        </w:rPr>
        <w:t>4</w:t>
      </w:r>
      <w:r>
        <w:rPr>
          <w:sz w:val="24"/>
          <w:szCs w:val="24"/>
        </w:rPr>
        <w:t>,</w:t>
      </w:r>
      <w:r>
        <w:rPr>
          <w:spacing w:val="50"/>
          <w:sz w:val="24"/>
          <w:szCs w:val="24"/>
        </w:rPr>
        <w:t xml:space="preserve"> </w:t>
      </w:r>
      <w:r>
        <w:rPr>
          <w:w w:val="117"/>
          <w:sz w:val="24"/>
          <w:szCs w:val="24"/>
        </w:rPr>
        <w:t xml:space="preserve">it </w:t>
      </w:r>
      <w:r>
        <w:rPr>
          <w:sz w:val="24"/>
          <w:szCs w:val="24"/>
        </w:rPr>
        <w:t>m</w:t>
      </w:r>
      <w:r>
        <w:rPr>
          <w:spacing w:val="-6"/>
          <w:sz w:val="24"/>
          <w:szCs w:val="24"/>
        </w:rPr>
        <w:t>a</w:t>
      </w:r>
      <w:r>
        <w:rPr>
          <w:sz w:val="24"/>
          <w:szCs w:val="24"/>
        </w:rPr>
        <w:t>y</w:t>
      </w:r>
      <w:r>
        <w:rPr>
          <w:spacing w:val="31"/>
          <w:sz w:val="24"/>
          <w:szCs w:val="24"/>
        </w:rPr>
        <w:t xml:space="preserve"> </w:t>
      </w:r>
      <w:r>
        <w:rPr>
          <w:spacing w:val="7"/>
          <w:sz w:val="24"/>
          <w:szCs w:val="24"/>
        </w:rPr>
        <w:t>b</w:t>
      </w:r>
      <w:r>
        <w:rPr>
          <w:sz w:val="24"/>
          <w:szCs w:val="24"/>
        </w:rPr>
        <w:t>ecome</w:t>
      </w:r>
      <w:r>
        <w:rPr>
          <w:spacing w:val="14"/>
          <w:sz w:val="24"/>
          <w:szCs w:val="24"/>
        </w:rPr>
        <w:t xml:space="preserve"> </w:t>
      </w:r>
      <w:r>
        <w:rPr>
          <w:spacing w:val="7"/>
          <w:sz w:val="24"/>
          <w:szCs w:val="24"/>
        </w:rPr>
        <w:t>p</w:t>
      </w:r>
      <w:r>
        <w:rPr>
          <w:sz w:val="24"/>
          <w:szCs w:val="24"/>
        </w:rPr>
        <w:t>ossible</w:t>
      </w:r>
      <w:r>
        <w:rPr>
          <w:spacing w:val="15"/>
          <w:sz w:val="24"/>
          <w:szCs w:val="24"/>
        </w:rPr>
        <w:t xml:space="preserve"> </w:t>
      </w:r>
      <w:r>
        <w:rPr>
          <w:sz w:val="24"/>
          <w:szCs w:val="24"/>
        </w:rPr>
        <w:t>if</w:t>
      </w:r>
      <w:r>
        <w:rPr>
          <w:spacing w:val="1"/>
          <w:sz w:val="24"/>
          <w:szCs w:val="24"/>
        </w:rPr>
        <w:t xml:space="preserve"> </w:t>
      </w:r>
      <w:r>
        <w:rPr>
          <w:sz w:val="24"/>
          <w:szCs w:val="24"/>
        </w:rPr>
        <w:t>the</w:t>
      </w:r>
      <w:r>
        <w:rPr>
          <w:spacing w:val="40"/>
          <w:sz w:val="24"/>
          <w:szCs w:val="24"/>
        </w:rPr>
        <w:t xml:space="preserve"> </w:t>
      </w:r>
      <w:r>
        <w:rPr>
          <w:w w:val="107"/>
          <w:sz w:val="24"/>
          <w:szCs w:val="24"/>
        </w:rPr>
        <w:t>parameters</w:t>
      </w:r>
      <w:r>
        <w:rPr>
          <w:spacing w:val="8"/>
          <w:w w:val="107"/>
          <w:sz w:val="24"/>
          <w:szCs w:val="24"/>
        </w:rPr>
        <w:t xml:space="preserve"> </w:t>
      </w:r>
      <w:r>
        <w:rPr>
          <w:sz w:val="24"/>
          <w:szCs w:val="24"/>
        </w:rPr>
        <w:t xml:space="preserve">that </w:t>
      </w:r>
      <w:r>
        <w:rPr>
          <w:spacing w:val="19"/>
          <w:sz w:val="24"/>
          <w:szCs w:val="24"/>
        </w:rPr>
        <w:t xml:space="preserve"> </w:t>
      </w:r>
      <w:r>
        <w:rPr>
          <w:sz w:val="24"/>
          <w:szCs w:val="24"/>
        </w:rPr>
        <w:t>decide</w:t>
      </w:r>
      <w:r>
        <w:rPr>
          <w:spacing w:val="17"/>
          <w:sz w:val="24"/>
          <w:szCs w:val="24"/>
        </w:rPr>
        <w:t xml:space="preserve"> </w:t>
      </w:r>
      <w:r>
        <w:rPr>
          <w:sz w:val="24"/>
          <w:szCs w:val="24"/>
        </w:rPr>
        <w:t>the</w:t>
      </w:r>
      <w:r>
        <w:rPr>
          <w:spacing w:val="40"/>
          <w:sz w:val="24"/>
          <w:szCs w:val="24"/>
        </w:rPr>
        <w:t xml:space="preserve"> </w:t>
      </w:r>
      <w:r>
        <w:rPr>
          <w:sz w:val="24"/>
          <w:szCs w:val="24"/>
        </w:rPr>
        <w:t>strain</w:t>
      </w:r>
      <w:r>
        <w:rPr>
          <w:spacing w:val="60"/>
          <w:sz w:val="24"/>
          <w:szCs w:val="24"/>
        </w:rPr>
        <w:t xml:space="preserve"> </w:t>
      </w:r>
      <w:r>
        <w:rPr>
          <w:sz w:val="24"/>
          <w:szCs w:val="24"/>
        </w:rPr>
        <w:t xml:space="preserve">amplitude </w:t>
      </w:r>
      <w:r>
        <w:rPr>
          <w:spacing w:val="19"/>
          <w:sz w:val="24"/>
          <w:szCs w:val="24"/>
        </w:rPr>
        <w:t xml:space="preserve"> </w:t>
      </w:r>
      <w:r>
        <w:rPr>
          <w:sz w:val="24"/>
          <w:szCs w:val="24"/>
        </w:rPr>
        <w:t>of</w:t>
      </w:r>
      <w:r>
        <w:rPr>
          <w:spacing w:val="-1"/>
          <w:sz w:val="24"/>
          <w:szCs w:val="24"/>
        </w:rPr>
        <w:t xml:space="preserve"> </w:t>
      </w:r>
      <w:r>
        <w:rPr>
          <w:sz w:val="24"/>
          <w:szCs w:val="24"/>
        </w:rPr>
        <w:t>the</w:t>
      </w:r>
      <w:r>
        <w:rPr>
          <w:spacing w:val="40"/>
          <w:sz w:val="24"/>
          <w:szCs w:val="24"/>
        </w:rPr>
        <w:t xml:space="preserve"> </w:t>
      </w:r>
      <w:r>
        <w:rPr>
          <w:w w:val="106"/>
          <w:sz w:val="24"/>
          <w:szCs w:val="24"/>
        </w:rPr>
        <w:t>gr</w:t>
      </w:r>
      <w:r>
        <w:rPr>
          <w:spacing w:val="-6"/>
          <w:w w:val="106"/>
          <w:sz w:val="24"/>
          <w:szCs w:val="24"/>
        </w:rPr>
        <w:t>a</w:t>
      </w:r>
      <w:r>
        <w:rPr>
          <w:w w:val="108"/>
          <w:sz w:val="24"/>
          <w:szCs w:val="24"/>
        </w:rPr>
        <w:t xml:space="preserve">vitational </w:t>
      </w:r>
      <w:r>
        <w:rPr>
          <w:spacing w:val="-6"/>
          <w:sz w:val="24"/>
          <w:szCs w:val="24"/>
        </w:rPr>
        <w:t>wa</w:t>
      </w:r>
      <w:r>
        <w:rPr>
          <w:spacing w:val="-7"/>
          <w:sz w:val="24"/>
          <w:szCs w:val="24"/>
        </w:rPr>
        <w:t>v</w:t>
      </w:r>
      <w:r>
        <w:rPr>
          <w:sz w:val="24"/>
          <w:szCs w:val="24"/>
        </w:rPr>
        <w:t>es</w:t>
      </w:r>
      <w:r>
        <w:rPr>
          <w:spacing w:val="16"/>
          <w:sz w:val="24"/>
          <w:szCs w:val="24"/>
        </w:rPr>
        <w:t xml:space="preserve"> </w:t>
      </w:r>
      <w:r>
        <w:rPr>
          <w:spacing w:val="-6"/>
          <w:sz w:val="24"/>
          <w:szCs w:val="24"/>
        </w:rPr>
        <w:t>w</w:t>
      </w:r>
      <w:r>
        <w:rPr>
          <w:sz w:val="24"/>
          <w:szCs w:val="24"/>
        </w:rPr>
        <w:t>ere</w:t>
      </w:r>
      <w:r>
        <w:rPr>
          <w:spacing w:val="14"/>
          <w:sz w:val="24"/>
          <w:szCs w:val="24"/>
        </w:rPr>
        <w:t xml:space="preserve"> </w:t>
      </w:r>
      <w:r>
        <w:rPr>
          <w:sz w:val="24"/>
          <w:szCs w:val="24"/>
        </w:rPr>
        <w:t>to</w:t>
      </w:r>
      <w:r>
        <w:rPr>
          <w:spacing w:val="33"/>
          <w:sz w:val="24"/>
          <w:szCs w:val="24"/>
        </w:rPr>
        <w:t xml:space="preserve"> </w:t>
      </w:r>
      <w:r>
        <w:rPr>
          <w:spacing w:val="-6"/>
          <w:sz w:val="24"/>
          <w:szCs w:val="24"/>
        </w:rPr>
        <w:t>c</w:t>
      </w:r>
      <w:r>
        <w:rPr>
          <w:sz w:val="24"/>
          <w:szCs w:val="24"/>
        </w:rPr>
        <w:t xml:space="preserve">hange. </w:t>
      </w:r>
      <w:r>
        <w:rPr>
          <w:spacing w:val="5"/>
          <w:sz w:val="24"/>
          <w:szCs w:val="24"/>
        </w:rPr>
        <w:t xml:space="preserve"> </w:t>
      </w:r>
      <w:r>
        <w:rPr>
          <w:sz w:val="24"/>
          <w:szCs w:val="24"/>
        </w:rPr>
        <w:t>As</w:t>
      </w:r>
      <w:r>
        <w:rPr>
          <w:spacing w:val="12"/>
          <w:sz w:val="24"/>
          <w:szCs w:val="24"/>
        </w:rPr>
        <w:t xml:space="preserve"> </w:t>
      </w:r>
      <w:r>
        <w:rPr>
          <w:sz w:val="24"/>
          <w:szCs w:val="24"/>
        </w:rPr>
        <w:t xml:space="preserve">stated </w:t>
      </w:r>
      <w:r>
        <w:rPr>
          <w:spacing w:val="14"/>
          <w:sz w:val="24"/>
          <w:szCs w:val="24"/>
        </w:rPr>
        <w:t xml:space="preserve"> </w:t>
      </w:r>
      <w:r>
        <w:rPr>
          <w:sz w:val="24"/>
          <w:szCs w:val="24"/>
        </w:rPr>
        <w:t>in</w:t>
      </w:r>
      <w:r>
        <w:rPr>
          <w:spacing w:val="20"/>
          <w:sz w:val="24"/>
          <w:szCs w:val="24"/>
        </w:rPr>
        <w:t xml:space="preserve"> </w:t>
      </w:r>
      <w:r>
        <w:rPr>
          <w:sz w:val="24"/>
          <w:szCs w:val="24"/>
        </w:rPr>
        <w:t>section</w:t>
      </w:r>
      <w:r>
        <w:rPr>
          <w:spacing w:val="33"/>
          <w:sz w:val="24"/>
          <w:szCs w:val="24"/>
        </w:rPr>
        <w:t xml:space="preserve"> </w:t>
      </w:r>
      <w:r>
        <w:rPr>
          <w:spacing w:val="7"/>
          <w:sz w:val="24"/>
          <w:szCs w:val="24"/>
        </w:rPr>
        <w:t>I</w:t>
      </w:r>
      <w:r>
        <w:rPr>
          <w:sz w:val="24"/>
          <w:szCs w:val="24"/>
        </w:rPr>
        <w:t>I</w:t>
      </w:r>
      <w:r>
        <w:rPr>
          <w:spacing w:val="-13"/>
          <w:sz w:val="24"/>
          <w:szCs w:val="24"/>
        </w:rPr>
        <w:t xml:space="preserve"> </w:t>
      </w:r>
      <w:r>
        <w:rPr>
          <w:sz w:val="24"/>
          <w:szCs w:val="24"/>
        </w:rPr>
        <w:t>A,</w:t>
      </w:r>
      <w:r>
        <w:rPr>
          <w:spacing w:val="21"/>
          <w:sz w:val="24"/>
          <w:szCs w:val="24"/>
        </w:rPr>
        <w:t xml:space="preserve"> </w:t>
      </w:r>
      <w:r>
        <w:rPr>
          <w:sz w:val="24"/>
          <w:szCs w:val="24"/>
        </w:rPr>
        <w:t>the</w:t>
      </w:r>
      <w:r>
        <w:rPr>
          <w:spacing w:val="42"/>
          <w:sz w:val="24"/>
          <w:szCs w:val="24"/>
        </w:rPr>
        <w:t xml:space="preserve"> </w:t>
      </w:r>
      <w:r>
        <w:rPr>
          <w:w w:val="109"/>
          <w:sz w:val="24"/>
          <w:szCs w:val="24"/>
        </w:rPr>
        <w:t>strain</w:t>
      </w:r>
      <w:r>
        <w:rPr>
          <w:spacing w:val="8"/>
          <w:w w:val="109"/>
          <w:sz w:val="24"/>
          <w:szCs w:val="24"/>
        </w:rPr>
        <w:t xml:space="preserve"> </w:t>
      </w:r>
      <w:r>
        <w:rPr>
          <w:sz w:val="24"/>
          <w:szCs w:val="24"/>
        </w:rPr>
        <w:t xml:space="preserve">amplitude </w:t>
      </w:r>
      <w:r>
        <w:rPr>
          <w:spacing w:val="21"/>
          <w:sz w:val="24"/>
          <w:szCs w:val="24"/>
        </w:rPr>
        <w:t xml:space="preserve"> </w:t>
      </w:r>
      <w:r>
        <w:rPr>
          <w:sz w:val="24"/>
          <w:szCs w:val="24"/>
        </w:rPr>
        <w:t>of</w:t>
      </w:r>
      <w:r>
        <w:rPr>
          <w:spacing w:val="1"/>
          <w:sz w:val="24"/>
          <w:szCs w:val="24"/>
        </w:rPr>
        <w:t xml:space="preserve"> </w:t>
      </w:r>
      <w:r>
        <w:rPr>
          <w:w w:val="107"/>
          <w:sz w:val="24"/>
          <w:szCs w:val="24"/>
        </w:rPr>
        <w:t>gr</w:t>
      </w:r>
      <w:r>
        <w:rPr>
          <w:spacing w:val="-6"/>
          <w:w w:val="107"/>
          <w:sz w:val="24"/>
          <w:szCs w:val="24"/>
        </w:rPr>
        <w:t>a</w:t>
      </w:r>
      <w:r>
        <w:rPr>
          <w:w w:val="107"/>
          <w:sz w:val="24"/>
          <w:szCs w:val="24"/>
        </w:rPr>
        <w:t>vitational</w:t>
      </w:r>
      <w:r>
        <w:rPr>
          <w:spacing w:val="16"/>
          <w:w w:val="107"/>
          <w:sz w:val="24"/>
          <w:szCs w:val="24"/>
        </w:rPr>
        <w:t xml:space="preserve"> </w:t>
      </w:r>
      <w:r>
        <w:rPr>
          <w:spacing w:val="-6"/>
          <w:w w:val="97"/>
          <w:sz w:val="24"/>
          <w:szCs w:val="24"/>
        </w:rPr>
        <w:t>w</w:t>
      </w:r>
      <w:r>
        <w:rPr>
          <w:spacing w:val="-6"/>
          <w:w w:val="109"/>
          <w:sz w:val="24"/>
          <w:szCs w:val="24"/>
        </w:rPr>
        <w:t>a</w:t>
      </w:r>
      <w:r>
        <w:rPr>
          <w:spacing w:val="-7"/>
          <w:w w:val="102"/>
          <w:sz w:val="24"/>
          <w:szCs w:val="24"/>
        </w:rPr>
        <w:t>v</w:t>
      </w:r>
      <w:r>
        <w:rPr>
          <w:w w:val="98"/>
          <w:sz w:val="24"/>
          <w:szCs w:val="24"/>
        </w:rPr>
        <w:t xml:space="preserve">es </w:t>
      </w:r>
      <w:r>
        <w:rPr>
          <w:sz w:val="24"/>
          <w:szCs w:val="24"/>
        </w:rPr>
        <w:t>measured</w:t>
      </w:r>
      <w:r>
        <w:rPr>
          <w:spacing w:val="50"/>
          <w:sz w:val="24"/>
          <w:szCs w:val="24"/>
        </w:rPr>
        <w:t xml:space="preserve"> </w:t>
      </w:r>
      <w:r>
        <w:rPr>
          <w:sz w:val="24"/>
          <w:szCs w:val="24"/>
        </w:rPr>
        <w:t>at</w:t>
      </w:r>
      <w:r>
        <w:rPr>
          <w:spacing w:val="47"/>
          <w:sz w:val="24"/>
          <w:szCs w:val="24"/>
        </w:rPr>
        <w:t xml:space="preserve"> </w:t>
      </w:r>
      <w:r>
        <w:rPr>
          <w:sz w:val="24"/>
          <w:szCs w:val="24"/>
        </w:rPr>
        <w:t>a</w:t>
      </w:r>
      <w:r>
        <w:rPr>
          <w:spacing w:val="22"/>
          <w:sz w:val="24"/>
          <w:szCs w:val="24"/>
        </w:rPr>
        <w:t xml:space="preserve"> </w:t>
      </w:r>
      <w:r>
        <w:rPr>
          <w:sz w:val="24"/>
          <w:szCs w:val="24"/>
        </w:rPr>
        <w:t>certain</w:t>
      </w:r>
      <w:r>
        <w:rPr>
          <w:spacing w:val="58"/>
          <w:sz w:val="24"/>
          <w:szCs w:val="24"/>
        </w:rPr>
        <w:t xml:space="preserve"> </w:t>
      </w:r>
      <w:r>
        <w:rPr>
          <w:spacing w:val="7"/>
          <w:w w:val="108"/>
          <w:sz w:val="24"/>
          <w:szCs w:val="24"/>
        </w:rPr>
        <w:t>p</w:t>
      </w:r>
      <w:r>
        <w:rPr>
          <w:w w:val="101"/>
          <w:sz w:val="24"/>
          <w:szCs w:val="24"/>
        </w:rPr>
        <w:t>oi</w:t>
      </w:r>
      <w:r>
        <w:rPr>
          <w:spacing w:val="-6"/>
          <w:w w:val="101"/>
          <w:sz w:val="24"/>
          <w:szCs w:val="24"/>
        </w:rPr>
        <w:t>n</w:t>
      </w:r>
      <w:r>
        <w:rPr>
          <w:w w:val="136"/>
          <w:sz w:val="24"/>
          <w:szCs w:val="24"/>
        </w:rPr>
        <w:t>t</w:t>
      </w:r>
      <w:r>
        <w:rPr>
          <w:spacing w:val="12"/>
          <w:sz w:val="24"/>
          <w:szCs w:val="24"/>
        </w:rPr>
        <w:t xml:space="preserve"> </w:t>
      </w:r>
      <w:r>
        <w:rPr>
          <w:sz w:val="24"/>
          <w:szCs w:val="24"/>
        </w:rPr>
        <w:t>is</w:t>
      </w:r>
      <w:r>
        <w:rPr>
          <w:spacing w:val="9"/>
          <w:sz w:val="24"/>
          <w:szCs w:val="24"/>
        </w:rPr>
        <w:t xml:space="preserve"> </w:t>
      </w:r>
      <w:r>
        <w:rPr>
          <w:sz w:val="24"/>
          <w:szCs w:val="24"/>
        </w:rPr>
        <w:t>i</w:t>
      </w:r>
      <w:r>
        <w:rPr>
          <w:spacing w:val="-6"/>
          <w:sz w:val="24"/>
          <w:szCs w:val="24"/>
        </w:rPr>
        <w:t>nv</w:t>
      </w:r>
      <w:r>
        <w:rPr>
          <w:sz w:val="24"/>
          <w:szCs w:val="24"/>
        </w:rPr>
        <w:t>ersely</w:t>
      </w:r>
      <w:r>
        <w:rPr>
          <w:spacing w:val="29"/>
          <w:sz w:val="24"/>
          <w:szCs w:val="24"/>
        </w:rPr>
        <w:t xml:space="preserve"> </w:t>
      </w:r>
      <w:r>
        <w:rPr>
          <w:sz w:val="24"/>
          <w:szCs w:val="24"/>
        </w:rPr>
        <w:t>pro</w:t>
      </w:r>
      <w:r>
        <w:rPr>
          <w:spacing w:val="7"/>
          <w:sz w:val="24"/>
          <w:szCs w:val="24"/>
        </w:rPr>
        <w:t>p</w:t>
      </w:r>
      <w:r>
        <w:rPr>
          <w:sz w:val="24"/>
          <w:szCs w:val="24"/>
        </w:rPr>
        <w:t xml:space="preserve">ortional </w:t>
      </w:r>
      <w:r>
        <w:rPr>
          <w:spacing w:val="25"/>
          <w:sz w:val="24"/>
          <w:szCs w:val="24"/>
        </w:rPr>
        <w:t xml:space="preserve"> </w:t>
      </w:r>
      <w:r>
        <w:rPr>
          <w:sz w:val="24"/>
          <w:szCs w:val="24"/>
        </w:rPr>
        <w:t>to</w:t>
      </w:r>
      <w:r>
        <w:rPr>
          <w:spacing w:val="33"/>
          <w:sz w:val="24"/>
          <w:szCs w:val="24"/>
        </w:rPr>
        <w:t xml:space="preserve"> </w:t>
      </w:r>
      <w:r>
        <w:rPr>
          <w:sz w:val="24"/>
          <w:szCs w:val="24"/>
        </w:rPr>
        <w:t>the</w:t>
      </w:r>
      <w:r>
        <w:rPr>
          <w:spacing w:val="42"/>
          <w:sz w:val="24"/>
          <w:szCs w:val="24"/>
        </w:rPr>
        <w:t xml:space="preserve"> </w:t>
      </w:r>
      <w:r>
        <w:rPr>
          <w:sz w:val="24"/>
          <w:szCs w:val="24"/>
        </w:rPr>
        <w:t>dist</w:t>
      </w:r>
      <w:r>
        <w:rPr>
          <w:spacing w:val="1"/>
          <w:sz w:val="24"/>
          <w:szCs w:val="24"/>
        </w:rPr>
        <w:t>a</w:t>
      </w:r>
      <w:r>
        <w:rPr>
          <w:sz w:val="24"/>
          <w:szCs w:val="24"/>
        </w:rPr>
        <w:t>nce</w:t>
      </w:r>
      <w:r>
        <w:rPr>
          <w:spacing w:val="57"/>
          <w:sz w:val="24"/>
          <w:szCs w:val="24"/>
        </w:rPr>
        <w:t xml:space="preserve"> </w:t>
      </w:r>
      <w:r>
        <w:rPr>
          <w:sz w:val="24"/>
          <w:szCs w:val="24"/>
        </w:rPr>
        <w:t>from</w:t>
      </w:r>
      <w:r>
        <w:rPr>
          <w:spacing w:val="18"/>
          <w:sz w:val="24"/>
          <w:szCs w:val="24"/>
        </w:rPr>
        <w:t xml:space="preserve"> </w:t>
      </w:r>
      <w:r>
        <w:rPr>
          <w:sz w:val="24"/>
          <w:szCs w:val="24"/>
        </w:rPr>
        <w:t>the</w:t>
      </w:r>
      <w:r>
        <w:rPr>
          <w:spacing w:val="41"/>
          <w:sz w:val="24"/>
          <w:szCs w:val="24"/>
        </w:rPr>
        <w:t xml:space="preserve"> </w:t>
      </w:r>
      <w:r>
        <w:rPr>
          <w:sz w:val="24"/>
          <w:szCs w:val="24"/>
        </w:rPr>
        <w:t>source.</w:t>
      </w:r>
      <w:r>
        <w:rPr>
          <w:spacing w:val="57"/>
          <w:sz w:val="24"/>
          <w:szCs w:val="24"/>
        </w:rPr>
        <w:t xml:space="preserve"> </w:t>
      </w:r>
      <w:r>
        <w:rPr>
          <w:w w:val="112"/>
          <w:sz w:val="24"/>
          <w:szCs w:val="24"/>
        </w:rPr>
        <w:t>T</w:t>
      </w:r>
      <w:r>
        <w:rPr>
          <w:spacing w:val="-6"/>
          <w:w w:val="112"/>
          <w:sz w:val="24"/>
          <w:szCs w:val="24"/>
        </w:rPr>
        <w:t>h</w:t>
      </w:r>
      <w:r>
        <w:rPr>
          <w:w w:val="108"/>
          <w:sz w:val="24"/>
          <w:szCs w:val="24"/>
        </w:rPr>
        <w:t>u</w:t>
      </w:r>
      <w:r>
        <w:rPr>
          <w:w w:val="98"/>
          <w:sz w:val="24"/>
          <w:szCs w:val="24"/>
        </w:rPr>
        <w:t>s</w:t>
      </w:r>
      <w:r>
        <w:rPr>
          <w:w w:val="107"/>
          <w:sz w:val="24"/>
          <w:szCs w:val="24"/>
        </w:rPr>
        <w:t xml:space="preserve">, </w:t>
      </w:r>
      <w:r>
        <w:rPr>
          <w:sz w:val="24"/>
          <w:szCs w:val="24"/>
        </w:rPr>
        <w:t>if</w:t>
      </w:r>
      <w:r>
        <w:rPr>
          <w:spacing w:val="22"/>
          <w:sz w:val="24"/>
          <w:szCs w:val="24"/>
        </w:rPr>
        <w:t xml:space="preserve"> </w:t>
      </w:r>
      <w:r>
        <w:rPr>
          <w:sz w:val="24"/>
          <w:szCs w:val="24"/>
        </w:rPr>
        <w:t xml:space="preserve">the </w:t>
      </w:r>
      <w:r>
        <w:rPr>
          <w:spacing w:val="2"/>
          <w:sz w:val="24"/>
          <w:szCs w:val="24"/>
        </w:rPr>
        <w:t xml:space="preserve"> </w:t>
      </w:r>
      <w:r>
        <w:rPr>
          <w:sz w:val="24"/>
          <w:szCs w:val="24"/>
        </w:rPr>
        <w:t xml:space="preserve">distance </w:t>
      </w:r>
      <w:r>
        <w:rPr>
          <w:spacing w:val="20"/>
          <w:sz w:val="24"/>
          <w:szCs w:val="24"/>
        </w:rPr>
        <w:t xml:space="preserve"> </w:t>
      </w:r>
      <w:r>
        <w:rPr>
          <w:sz w:val="24"/>
          <w:szCs w:val="24"/>
        </w:rPr>
        <w:t>from</w:t>
      </w:r>
      <w:r>
        <w:rPr>
          <w:spacing w:val="37"/>
          <w:sz w:val="24"/>
          <w:szCs w:val="24"/>
        </w:rPr>
        <w:t xml:space="preserve"> </w:t>
      </w:r>
      <w:r>
        <w:rPr>
          <w:sz w:val="24"/>
          <w:szCs w:val="24"/>
        </w:rPr>
        <w:t xml:space="preserve">the </w:t>
      </w:r>
      <w:r>
        <w:rPr>
          <w:spacing w:val="1"/>
          <w:sz w:val="24"/>
          <w:szCs w:val="24"/>
        </w:rPr>
        <w:t xml:space="preserve"> </w:t>
      </w:r>
      <w:r>
        <w:rPr>
          <w:sz w:val="24"/>
          <w:szCs w:val="24"/>
        </w:rPr>
        <w:t xml:space="preserve">binary </w:t>
      </w:r>
      <w:r>
        <w:rPr>
          <w:spacing w:val="16"/>
          <w:sz w:val="24"/>
          <w:szCs w:val="24"/>
        </w:rPr>
        <w:t xml:space="preserve"> </w:t>
      </w:r>
      <w:r>
        <w:rPr>
          <w:sz w:val="24"/>
          <w:szCs w:val="24"/>
        </w:rPr>
        <w:t>system</w:t>
      </w:r>
      <w:r>
        <w:rPr>
          <w:spacing w:val="59"/>
          <w:sz w:val="24"/>
          <w:szCs w:val="24"/>
        </w:rPr>
        <w:t xml:space="preserve"> </w:t>
      </w:r>
      <w:r>
        <w:rPr>
          <w:sz w:val="24"/>
          <w:szCs w:val="24"/>
        </w:rPr>
        <w:t>of</w:t>
      </w:r>
      <w:r>
        <w:rPr>
          <w:spacing w:val="20"/>
          <w:sz w:val="24"/>
          <w:szCs w:val="24"/>
        </w:rPr>
        <w:t xml:space="preserve"> </w:t>
      </w:r>
      <w:r>
        <w:rPr>
          <w:sz w:val="24"/>
          <w:szCs w:val="24"/>
        </w:rPr>
        <w:t>GW150914</w:t>
      </w:r>
      <w:r>
        <w:rPr>
          <w:spacing w:val="33"/>
          <w:sz w:val="24"/>
          <w:szCs w:val="24"/>
        </w:rPr>
        <w:t xml:space="preserve"> </w:t>
      </w:r>
      <w:r>
        <w:rPr>
          <w:spacing w:val="-6"/>
          <w:sz w:val="24"/>
          <w:szCs w:val="24"/>
        </w:rPr>
        <w:t>w</w:t>
      </w:r>
      <w:r>
        <w:rPr>
          <w:sz w:val="24"/>
          <w:szCs w:val="24"/>
        </w:rPr>
        <w:t>ere</w:t>
      </w:r>
      <w:r>
        <w:rPr>
          <w:spacing w:val="33"/>
          <w:sz w:val="24"/>
          <w:szCs w:val="24"/>
        </w:rPr>
        <w:t xml:space="preserve"> </w:t>
      </w:r>
      <w:r>
        <w:rPr>
          <w:sz w:val="24"/>
          <w:szCs w:val="24"/>
        </w:rPr>
        <w:t>to</w:t>
      </w:r>
      <w:r>
        <w:rPr>
          <w:spacing w:val="53"/>
          <w:sz w:val="24"/>
          <w:szCs w:val="24"/>
        </w:rPr>
        <w:t xml:space="preserve"> </w:t>
      </w:r>
      <w:r>
        <w:rPr>
          <w:spacing w:val="7"/>
          <w:sz w:val="24"/>
          <w:szCs w:val="24"/>
        </w:rPr>
        <w:t>b</w:t>
      </w:r>
      <w:r>
        <w:rPr>
          <w:sz w:val="24"/>
          <w:szCs w:val="24"/>
        </w:rPr>
        <w:t>e</w:t>
      </w:r>
      <w:r>
        <w:rPr>
          <w:spacing w:val="38"/>
          <w:sz w:val="24"/>
          <w:szCs w:val="24"/>
        </w:rPr>
        <w:t xml:space="preserve"> </w:t>
      </w:r>
      <w:r>
        <w:rPr>
          <w:sz w:val="24"/>
          <w:szCs w:val="24"/>
        </w:rPr>
        <w:t>hal</w:t>
      </w:r>
      <w:r>
        <w:rPr>
          <w:spacing w:val="-6"/>
          <w:sz w:val="24"/>
          <w:szCs w:val="24"/>
        </w:rPr>
        <w:t>v</w:t>
      </w:r>
      <w:r>
        <w:rPr>
          <w:sz w:val="24"/>
          <w:szCs w:val="24"/>
        </w:rPr>
        <w:t xml:space="preserve">ed, </w:t>
      </w:r>
      <w:r>
        <w:rPr>
          <w:spacing w:val="8"/>
          <w:sz w:val="24"/>
          <w:szCs w:val="24"/>
        </w:rPr>
        <w:t xml:space="preserve"> </w:t>
      </w:r>
      <w:r>
        <w:rPr>
          <w:sz w:val="24"/>
          <w:szCs w:val="24"/>
        </w:rPr>
        <w:t xml:space="preserve">the </w:t>
      </w:r>
      <w:r>
        <w:rPr>
          <w:spacing w:val="1"/>
          <w:sz w:val="24"/>
          <w:szCs w:val="24"/>
        </w:rPr>
        <w:t xml:space="preserve"> </w:t>
      </w:r>
      <w:r>
        <w:rPr>
          <w:sz w:val="24"/>
          <w:szCs w:val="24"/>
        </w:rPr>
        <w:t xml:space="preserve">amplitude </w:t>
      </w:r>
      <w:r>
        <w:rPr>
          <w:spacing w:val="40"/>
          <w:sz w:val="24"/>
          <w:szCs w:val="24"/>
        </w:rPr>
        <w:t xml:space="preserve"> </w:t>
      </w:r>
      <w:r>
        <w:rPr>
          <w:sz w:val="24"/>
          <w:szCs w:val="24"/>
        </w:rPr>
        <w:t>of the</w:t>
      </w:r>
      <w:r>
        <w:rPr>
          <w:spacing w:val="53"/>
          <w:sz w:val="24"/>
          <w:szCs w:val="24"/>
        </w:rPr>
        <w:t xml:space="preserve"> </w:t>
      </w:r>
      <w:r>
        <w:rPr>
          <w:sz w:val="24"/>
          <w:szCs w:val="24"/>
        </w:rPr>
        <w:t>signal</w:t>
      </w:r>
      <w:r>
        <w:rPr>
          <w:spacing w:val="35"/>
          <w:sz w:val="24"/>
          <w:szCs w:val="24"/>
        </w:rPr>
        <w:t xml:space="preserve"> </w:t>
      </w:r>
      <w:r>
        <w:rPr>
          <w:spacing w:val="-6"/>
          <w:sz w:val="24"/>
          <w:szCs w:val="24"/>
        </w:rPr>
        <w:t>w</w:t>
      </w:r>
      <w:r>
        <w:rPr>
          <w:sz w:val="24"/>
          <w:szCs w:val="24"/>
        </w:rPr>
        <w:t>ould</w:t>
      </w:r>
      <w:r>
        <w:rPr>
          <w:spacing w:val="32"/>
          <w:sz w:val="24"/>
          <w:szCs w:val="24"/>
        </w:rPr>
        <w:t xml:space="preserve"> </w:t>
      </w:r>
      <w:r>
        <w:rPr>
          <w:spacing w:val="7"/>
          <w:sz w:val="24"/>
          <w:szCs w:val="24"/>
        </w:rPr>
        <w:t>b</w:t>
      </w:r>
      <w:r>
        <w:rPr>
          <w:sz w:val="24"/>
          <w:szCs w:val="24"/>
        </w:rPr>
        <w:t>e</w:t>
      </w:r>
      <w:r>
        <w:rPr>
          <w:spacing w:val="29"/>
          <w:sz w:val="24"/>
          <w:szCs w:val="24"/>
        </w:rPr>
        <w:t xml:space="preserve"> </w:t>
      </w:r>
      <w:r>
        <w:rPr>
          <w:sz w:val="24"/>
          <w:szCs w:val="24"/>
        </w:rPr>
        <w:t>doubled</w:t>
      </w:r>
      <w:r>
        <w:rPr>
          <w:spacing w:val="56"/>
          <w:sz w:val="24"/>
          <w:szCs w:val="24"/>
        </w:rPr>
        <w:t xml:space="preserve"> </w:t>
      </w:r>
      <w:r>
        <w:rPr>
          <w:sz w:val="24"/>
          <w:szCs w:val="24"/>
        </w:rPr>
        <w:t>(or</w:t>
      </w:r>
      <w:r>
        <w:rPr>
          <w:spacing w:val="41"/>
          <w:sz w:val="24"/>
          <w:szCs w:val="24"/>
        </w:rPr>
        <w:t xml:space="preserve"> </w:t>
      </w:r>
      <w:r>
        <w:rPr>
          <w:sz w:val="24"/>
          <w:szCs w:val="24"/>
        </w:rPr>
        <w:t>amplified</w:t>
      </w:r>
      <w:r>
        <w:rPr>
          <w:spacing w:val="34"/>
          <w:sz w:val="24"/>
          <w:szCs w:val="24"/>
        </w:rPr>
        <w:t xml:space="preserve"> </w:t>
      </w:r>
      <w:r>
        <w:rPr>
          <w:spacing w:val="-6"/>
          <w:sz w:val="24"/>
          <w:szCs w:val="24"/>
        </w:rPr>
        <w:t>b</w:t>
      </w:r>
      <w:r>
        <w:rPr>
          <w:sz w:val="24"/>
          <w:szCs w:val="24"/>
        </w:rPr>
        <w:t>y</w:t>
      </w:r>
      <w:r>
        <w:rPr>
          <w:spacing w:val="36"/>
          <w:sz w:val="24"/>
          <w:szCs w:val="24"/>
        </w:rPr>
        <w:t xml:space="preserve"> </w:t>
      </w:r>
      <w:r>
        <w:rPr>
          <w:sz w:val="24"/>
          <w:szCs w:val="24"/>
        </w:rPr>
        <w:t>a</w:t>
      </w:r>
      <w:r>
        <w:rPr>
          <w:spacing w:val="34"/>
          <w:sz w:val="24"/>
          <w:szCs w:val="24"/>
        </w:rPr>
        <w:t xml:space="preserve"> </w:t>
      </w:r>
      <w:r>
        <w:rPr>
          <w:sz w:val="24"/>
          <w:szCs w:val="24"/>
        </w:rPr>
        <w:t>factor</w:t>
      </w:r>
      <w:r>
        <w:rPr>
          <w:spacing w:val="52"/>
          <w:sz w:val="24"/>
          <w:szCs w:val="24"/>
        </w:rPr>
        <w:t xml:space="preserve"> </w:t>
      </w:r>
      <w:r>
        <w:rPr>
          <w:sz w:val="24"/>
          <w:szCs w:val="24"/>
        </w:rPr>
        <w:t>of</w:t>
      </w:r>
      <w:r>
        <w:rPr>
          <w:spacing w:val="12"/>
          <w:sz w:val="24"/>
          <w:szCs w:val="24"/>
        </w:rPr>
        <w:t xml:space="preserve"> </w:t>
      </w:r>
      <w:r>
        <w:rPr>
          <w:spacing w:val="-6"/>
          <w:w w:val="136"/>
          <w:sz w:val="24"/>
          <w:szCs w:val="24"/>
        </w:rPr>
        <w:t>t</w:t>
      </w:r>
      <w:r>
        <w:rPr>
          <w:spacing w:val="-7"/>
          <w:w w:val="97"/>
          <w:sz w:val="24"/>
          <w:szCs w:val="24"/>
        </w:rPr>
        <w:t>w</w:t>
      </w:r>
      <w:r>
        <w:rPr>
          <w:w w:val="104"/>
          <w:sz w:val="24"/>
          <w:szCs w:val="24"/>
        </w:rPr>
        <w:t>o).</w:t>
      </w:r>
      <w:r>
        <w:rPr>
          <w:sz w:val="24"/>
          <w:szCs w:val="24"/>
        </w:rPr>
        <w:t xml:space="preserve"> </w:t>
      </w:r>
      <w:r>
        <w:rPr>
          <w:spacing w:val="1"/>
          <w:sz w:val="24"/>
          <w:szCs w:val="24"/>
        </w:rPr>
        <w:t xml:space="preserve"> </w:t>
      </w:r>
      <w:r>
        <w:rPr>
          <w:sz w:val="24"/>
          <w:szCs w:val="24"/>
        </w:rPr>
        <w:t>According</w:t>
      </w:r>
      <w:r>
        <w:rPr>
          <w:spacing w:val="45"/>
          <w:sz w:val="24"/>
          <w:szCs w:val="24"/>
        </w:rPr>
        <w:t xml:space="preserve"> </w:t>
      </w:r>
      <w:r>
        <w:rPr>
          <w:sz w:val="24"/>
          <w:szCs w:val="24"/>
        </w:rPr>
        <w:t>to</w:t>
      </w:r>
      <w:r>
        <w:rPr>
          <w:spacing w:val="44"/>
          <w:sz w:val="24"/>
          <w:szCs w:val="24"/>
        </w:rPr>
        <w:t xml:space="preserve"> </w:t>
      </w:r>
      <w:r>
        <w:rPr>
          <w:sz w:val="24"/>
          <w:szCs w:val="24"/>
        </w:rPr>
        <w:t>the</w:t>
      </w:r>
      <w:r>
        <w:rPr>
          <w:spacing w:val="53"/>
          <w:sz w:val="24"/>
          <w:szCs w:val="24"/>
        </w:rPr>
        <w:t xml:space="preserve"> </w:t>
      </w:r>
      <w:r>
        <w:rPr>
          <w:w w:val="101"/>
          <w:sz w:val="24"/>
          <w:szCs w:val="24"/>
        </w:rPr>
        <w:t>regression</w:t>
      </w:r>
    </w:p>
    <w:p w14:paraId="27308F4D" w14:textId="77777777" w:rsidR="004B03EF" w:rsidRDefault="004B03EF">
      <w:pPr>
        <w:spacing w:before="17" w:line="260" w:lineRule="exact"/>
        <w:rPr>
          <w:sz w:val="26"/>
          <w:szCs w:val="26"/>
        </w:rPr>
      </w:pPr>
    </w:p>
    <w:p w14:paraId="27308F4E" w14:textId="77777777" w:rsidR="004B03EF" w:rsidRDefault="00F64046">
      <w:pPr>
        <w:ind w:left="120" w:right="4610"/>
        <w:jc w:val="both"/>
        <w:rPr>
          <w:sz w:val="24"/>
          <w:szCs w:val="24"/>
        </w:rPr>
        <w:sectPr w:rsidR="004B03EF">
          <w:pgSz w:w="11920" w:h="16840"/>
          <w:pgMar w:top="940" w:right="1040" w:bottom="280" w:left="132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6"/>
          <w:sz w:val="24"/>
          <w:szCs w:val="24"/>
        </w:rPr>
        <w:t xml:space="preserve"> </w:t>
      </w:r>
      <w:r>
        <w:rPr>
          <w:sz w:val="24"/>
          <w:szCs w:val="24"/>
        </w:rPr>
        <w:t>12</w:t>
      </w:r>
    </w:p>
    <w:p w14:paraId="27308F4F" w14:textId="77777777" w:rsidR="004B03EF" w:rsidRDefault="004B03EF">
      <w:pPr>
        <w:spacing w:line="200" w:lineRule="exact"/>
      </w:pPr>
    </w:p>
    <w:p w14:paraId="27308F50" w14:textId="77777777" w:rsidR="004B03EF" w:rsidRDefault="004B03EF">
      <w:pPr>
        <w:spacing w:before="2" w:line="280" w:lineRule="exact"/>
        <w:rPr>
          <w:sz w:val="28"/>
          <w:szCs w:val="28"/>
        </w:rPr>
      </w:pPr>
    </w:p>
    <w:p w14:paraId="27308F51" w14:textId="77777777" w:rsidR="004B03EF" w:rsidRDefault="00F64046">
      <w:pPr>
        <w:spacing w:before="15" w:line="363" w:lineRule="auto"/>
        <w:ind w:left="120" w:right="59"/>
        <w:jc w:val="both"/>
        <w:rPr>
          <w:sz w:val="24"/>
          <w:szCs w:val="24"/>
        </w:rPr>
      </w:pPr>
      <w:r>
        <w:rPr>
          <w:sz w:val="24"/>
          <w:szCs w:val="24"/>
        </w:rPr>
        <w:t>m</w:t>
      </w:r>
      <w:r>
        <w:rPr>
          <w:spacing w:val="7"/>
          <w:sz w:val="24"/>
          <w:szCs w:val="24"/>
        </w:rPr>
        <w:t>o</w:t>
      </w:r>
      <w:r>
        <w:rPr>
          <w:sz w:val="24"/>
          <w:szCs w:val="24"/>
        </w:rPr>
        <w:t>del</w:t>
      </w:r>
      <w:r>
        <w:rPr>
          <w:spacing w:val="6"/>
          <w:sz w:val="24"/>
          <w:szCs w:val="24"/>
        </w:rPr>
        <w:t xml:space="preserve"> </w:t>
      </w:r>
      <w:r>
        <w:rPr>
          <w:sz w:val="24"/>
          <w:szCs w:val="24"/>
        </w:rPr>
        <w:t>in</w:t>
      </w:r>
      <w:r>
        <w:rPr>
          <w:spacing w:val="7"/>
          <w:sz w:val="24"/>
          <w:szCs w:val="24"/>
        </w:rPr>
        <w:t xml:space="preserve"> </w:t>
      </w:r>
      <w:r>
        <w:rPr>
          <w:sz w:val="24"/>
          <w:szCs w:val="24"/>
        </w:rPr>
        <w:t>section</w:t>
      </w:r>
      <w:r>
        <w:rPr>
          <w:spacing w:val="21"/>
          <w:sz w:val="24"/>
          <w:szCs w:val="24"/>
        </w:rPr>
        <w:t xml:space="preserve"> </w:t>
      </w:r>
      <w:r>
        <w:rPr>
          <w:sz w:val="24"/>
          <w:szCs w:val="24"/>
        </w:rPr>
        <w:t>IV</w:t>
      </w:r>
      <w:r>
        <w:rPr>
          <w:spacing w:val="-16"/>
          <w:sz w:val="24"/>
          <w:szCs w:val="24"/>
        </w:rPr>
        <w:t xml:space="preserve"> </w:t>
      </w:r>
      <w:r>
        <w:rPr>
          <w:sz w:val="24"/>
          <w:szCs w:val="24"/>
        </w:rPr>
        <w:t>C,</w:t>
      </w:r>
      <w:r>
        <w:rPr>
          <w:spacing w:val="17"/>
          <w:sz w:val="24"/>
          <w:szCs w:val="24"/>
        </w:rPr>
        <w:t xml:space="preserve"> </w:t>
      </w:r>
      <w:r>
        <w:rPr>
          <w:sz w:val="24"/>
          <w:szCs w:val="24"/>
        </w:rPr>
        <w:t>the</w:t>
      </w:r>
      <w:r>
        <w:rPr>
          <w:spacing w:val="29"/>
          <w:sz w:val="24"/>
          <w:szCs w:val="24"/>
        </w:rPr>
        <w:t xml:space="preserve"> </w:t>
      </w:r>
      <w:r>
        <w:rPr>
          <w:sz w:val="24"/>
          <w:szCs w:val="24"/>
        </w:rPr>
        <w:t>ex</w:t>
      </w:r>
      <w:r>
        <w:rPr>
          <w:spacing w:val="7"/>
          <w:sz w:val="24"/>
          <w:szCs w:val="24"/>
        </w:rPr>
        <w:t>p</w:t>
      </w:r>
      <w:r>
        <w:rPr>
          <w:sz w:val="24"/>
          <w:szCs w:val="24"/>
        </w:rPr>
        <w:t>ected</w:t>
      </w:r>
      <w:r>
        <w:rPr>
          <w:spacing w:val="36"/>
          <w:sz w:val="24"/>
          <w:szCs w:val="24"/>
        </w:rPr>
        <w:t xml:space="preserve"> </w:t>
      </w:r>
      <w:r>
        <w:rPr>
          <w:sz w:val="24"/>
          <w:szCs w:val="24"/>
        </w:rPr>
        <w:t>maxi</w:t>
      </w:r>
      <w:r>
        <w:rPr>
          <w:spacing w:val="-5"/>
          <w:sz w:val="24"/>
          <w:szCs w:val="24"/>
        </w:rPr>
        <w:t>m</w:t>
      </w:r>
      <w:r>
        <w:rPr>
          <w:sz w:val="24"/>
          <w:szCs w:val="24"/>
        </w:rPr>
        <w:t>um</w:t>
      </w:r>
      <w:r>
        <w:rPr>
          <w:spacing w:val="42"/>
          <w:sz w:val="24"/>
          <w:szCs w:val="24"/>
        </w:rPr>
        <w:t xml:space="preserve"> </w:t>
      </w:r>
      <w:r>
        <w:rPr>
          <w:sz w:val="24"/>
          <w:szCs w:val="24"/>
        </w:rPr>
        <w:t>SNR</w:t>
      </w:r>
      <w:r>
        <w:rPr>
          <w:spacing w:val="9"/>
          <w:sz w:val="24"/>
          <w:szCs w:val="24"/>
        </w:rPr>
        <w:t xml:space="preserve"> </w:t>
      </w:r>
      <w:r>
        <w:rPr>
          <w:spacing w:val="-7"/>
          <w:sz w:val="24"/>
          <w:szCs w:val="24"/>
        </w:rPr>
        <w:t>w</w:t>
      </w:r>
      <w:r>
        <w:rPr>
          <w:sz w:val="24"/>
          <w:szCs w:val="24"/>
        </w:rPr>
        <w:t>ould</w:t>
      </w:r>
      <w:r>
        <w:rPr>
          <w:spacing w:val="9"/>
          <w:sz w:val="24"/>
          <w:szCs w:val="24"/>
        </w:rPr>
        <w:t xml:space="preserve"> </w:t>
      </w:r>
      <w:r>
        <w:rPr>
          <w:spacing w:val="7"/>
          <w:sz w:val="24"/>
          <w:szCs w:val="24"/>
        </w:rPr>
        <w:t>b</w:t>
      </w:r>
      <w:r>
        <w:rPr>
          <w:sz w:val="24"/>
          <w:szCs w:val="24"/>
        </w:rPr>
        <w:t>e</w:t>
      </w:r>
      <w:r>
        <w:rPr>
          <w:spacing w:val="6"/>
          <w:sz w:val="24"/>
          <w:szCs w:val="24"/>
        </w:rPr>
        <w:t xml:space="preserve"> </w:t>
      </w:r>
      <w:r>
        <w:rPr>
          <w:sz w:val="24"/>
          <w:szCs w:val="24"/>
        </w:rPr>
        <w:t>around</w:t>
      </w:r>
      <w:r>
        <w:rPr>
          <w:spacing w:val="48"/>
          <w:sz w:val="24"/>
          <w:szCs w:val="24"/>
        </w:rPr>
        <w:t xml:space="preserve"> </w:t>
      </w:r>
      <w:r>
        <w:rPr>
          <w:sz w:val="24"/>
          <w:szCs w:val="24"/>
        </w:rPr>
        <w:t>ten,</w:t>
      </w:r>
      <w:r>
        <w:rPr>
          <w:spacing w:val="39"/>
          <w:sz w:val="24"/>
          <w:szCs w:val="24"/>
        </w:rPr>
        <w:t xml:space="preserve"> </w:t>
      </w:r>
      <w:r>
        <w:rPr>
          <w:sz w:val="24"/>
          <w:szCs w:val="24"/>
        </w:rPr>
        <w:t>indicating</w:t>
      </w:r>
      <w:r>
        <w:rPr>
          <w:spacing w:val="50"/>
          <w:sz w:val="24"/>
          <w:szCs w:val="24"/>
        </w:rPr>
        <w:t xml:space="preserve"> </w:t>
      </w:r>
      <w:r>
        <w:rPr>
          <w:sz w:val="24"/>
          <w:szCs w:val="24"/>
        </w:rPr>
        <w:t>a</w:t>
      </w:r>
      <w:r>
        <w:rPr>
          <w:spacing w:val="10"/>
          <w:sz w:val="24"/>
          <w:szCs w:val="24"/>
        </w:rPr>
        <w:t xml:space="preserve"> </w:t>
      </w:r>
      <w:r>
        <w:rPr>
          <w:w w:val="102"/>
          <w:sz w:val="24"/>
          <w:szCs w:val="24"/>
        </w:rPr>
        <w:t xml:space="preserve">highly </w:t>
      </w:r>
      <w:r>
        <w:rPr>
          <w:sz w:val="24"/>
          <w:szCs w:val="24"/>
        </w:rPr>
        <w:t>probable</w:t>
      </w:r>
      <w:r>
        <w:rPr>
          <w:spacing w:val="51"/>
          <w:sz w:val="24"/>
          <w:szCs w:val="24"/>
        </w:rPr>
        <w:t xml:space="preserve"> </w:t>
      </w:r>
      <w:r>
        <w:rPr>
          <w:sz w:val="24"/>
          <w:szCs w:val="24"/>
        </w:rPr>
        <w:t>e</w:t>
      </w:r>
      <w:r>
        <w:rPr>
          <w:spacing w:val="-6"/>
          <w:sz w:val="24"/>
          <w:szCs w:val="24"/>
        </w:rPr>
        <w:t>v</w:t>
      </w:r>
      <w:r>
        <w:rPr>
          <w:sz w:val="24"/>
          <w:szCs w:val="24"/>
        </w:rPr>
        <w:t>e</w:t>
      </w:r>
      <w:r>
        <w:rPr>
          <w:spacing w:val="-6"/>
          <w:sz w:val="24"/>
          <w:szCs w:val="24"/>
        </w:rPr>
        <w:t>n</w:t>
      </w:r>
      <w:r>
        <w:rPr>
          <w:sz w:val="24"/>
          <w:szCs w:val="24"/>
        </w:rPr>
        <w:t xml:space="preserve">t. </w:t>
      </w:r>
      <w:r>
        <w:rPr>
          <w:spacing w:val="17"/>
          <w:sz w:val="24"/>
          <w:szCs w:val="24"/>
        </w:rPr>
        <w:t xml:space="preserve"> </w:t>
      </w:r>
      <w:r>
        <w:rPr>
          <w:sz w:val="24"/>
          <w:szCs w:val="24"/>
        </w:rPr>
        <w:t>H</w:t>
      </w:r>
      <w:r>
        <w:rPr>
          <w:spacing w:val="-6"/>
          <w:sz w:val="24"/>
          <w:szCs w:val="24"/>
        </w:rPr>
        <w:t>ow</w:t>
      </w:r>
      <w:r>
        <w:rPr>
          <w:sz w:val="24"/>
          <w:szCs w:val="24"/>
        </w:rPr>
        <w:t>e</w:t>
      </w:r>
      <w:r>
        <w:rPr>
          <w:spacing w:val="-6"/>
          <w:sz w:val="24"/>
          <w:szCs w:val="24"/>
        </w:rPr>
        <w:t>v</w:t>
      </w:r>
      <w:r>
        <w:rPr>
          <w:sz w:val="24"/>
          <w:szCs w:val="24"/>
        </w:rPr>
        <w:t>er,</w:t>
      </w:r>
      <w:r>
        <w:rPr>
          <w:spacing w:val="15"/>
          <w:sz w:val="24"/>
          <w:szCs w:val="24"/>
        </w:rPr>
        <w:t xml:space="preserve"> </w:t>
      </w:r>
      <w:r>
        <w:rPr>
          <w:sz w:val="24"/>
          <w:szCs w:val="24"/>
        </w:rPr>
        <w:t xml:space="preserve">that </w:t>
      </w:r>
      <w:r>
        <w:rPr>
          <w:spacing w:val="17"/>
          <w:sz w:val="24"/>
          <w:szCs w:val="24"/>
        </w:rPr>
        <w:t xml:space="preserve"> </w:t>
      </w:r>
      <w:r>
        <w:rPr>
          <w:spacing w:val="-6"/>
          <w:sz w:val="24"/>
          <w:szCs w:val="24"/>
        </w:rPr>
        <w:t>w</w:t>
      </w:r>
      <w:r>
        <w:rPr>
          <w:sz w:val="24"/>
          <w:szCs w:val="24"/>
        </w:rPr>
        <w:t>ould</w:t>
      </w:r>
      <w:r>
        <w:rPr>
          <w:spacing w:val="17"/>
          <w:sz w:val="24"/>
          <w:szCs w:val="24"/>
        </w:rPr>
        <w:t xml:space="preserve"> </w:t>
      </w:r>
      <w:r>
        <w:rPr>
          <w:sz w:val="24"/>
          <w:szCs w:val="24"/>
        </w:rPr>
        <w:t>also</w:t>
      </w:r>
      <w:r>
        <w:rPr>
          <w:spacing w:val="12"/>
          <w:sz w:val="24"/>
          <w:szCs w:val="24"/>
        </w:rPr>
        <w:t xml:space="preserve"> </w:t>
      </w:r>
      <w:r>
        <w:rPr>
          <w:sz w:val="24"/>
          <w:szCs w:val="24"/>
        </w:rPr>
        <w:t>mean</w:t>
      </w:r>
      <w:r>
        <w:rPr>
          <w:spacing w:val="35"/>
          <w:sz w:val="24"/>
          <w:szCs w:val="24"/>
        </w:rPr>
        <w:t xml:space="preserve"> </w:t>
      </w:r>
      <w:r>
        <w:rPr>
          <w:sz w:val="24"/>
          <w:szCs w:val="24"/>
        </w:rPr>
        <w:t>the</w:t>
      </w:r>
      <w:r>
        <w:rPr>
          <w:spacing w:val="38"/>
          <w:sz w:val="24"/>
          <w:szCs w:val="24"/>
        </w:rPr>
        <w:t xml:space="preserve"> </w:t>
      </w:r>
      <w:r>
        <w:rPr>
          <w:sz w:val="24"/>
          <w:szCs w:val="24"/>
        </w:rPr>
        <w:t xml:space="preserve">total  </w:t>
      </w:r>
      <w:r>
        <w:rPr>
          <w:spacing w:val="-6"/>
          <w:sz w:val="24"/>
          <w:szCs w:val="24"/>
        </w:rPr>
        <w:t>n</w:t>
      </w:r>
      <w:r>
        <w:rPr>
          <w:sz w:val="24"/>
          <w:szCs w:val="24"/>
        </w:rPr>
        <w:t>u</w:t>
      </w:r>
      <w:r>
        <w:rPr>
          <w:spacing w:val="-6"/>
          <w:sz w:val="24"/>
          <w:szCs w:val="24"/>
        </w:rPr>
        <w:t>m</w:t>
      </w:r>
      <w:r>
        <w:rPr>
          <w:spacing w:val="7"/>
          <w:sz w:val="24"/>
          <w:szCs w:val="24"/>
        </w:rPr>
        <w:t>b</w:t>
      </w:r>
      <w:r>
        <w:rPr>
          <w:sz w:val="24"/>
          <w:szCs w:val="24"/>
        </w:rPr>
        <w:t>er</w:t>
      </w:r>
      <w:r>
        <w:rPr>
          <w:spacing w:val="50"/>
          <w:sz w:val="24"/>
          <w:szCs w:val="24"/>
        </w:rPr>
        <w:t xml:space="preserve"> </w:t>
      </w:r>
      <w:r>
        <w:rPr>
          <w:sz w:val="24"/>
          <w:szCs w:val="24"/>
        </w:rPr>
        <w:t>celestial</w:t>
      </w:r>
      <w:r>
        <w:rPr>
          <w:spacing w:val="25"/>
          <w:sz w:val="24"/>
          <w:szCs w:val="24"/>
        </w:rPr>
        <w:t xml:space="preserve"> </w:t>
      </w:r>
      <w:r>
        <w:rPr>
          <w:spacing w:val="7"/>
          <w:sz w:val="24"/>
          <w:szCs w:val="24"/>
        </w:rPr>
        <w:t>bo</w:t>
      </w:r>
      <w:r>
        <w:rPr>
          <w:sz w:val="24"/>
          <w:szCs w:val="24"/>
        </w:rPr>
        <w:t>dies</w:t>
      </w:r>
      <w:r>
        <w:rPr>
          <w:spacing w:val="18"/>
          <w:sz w:val="24"/>
          <w:szCs w:val="24"/>
        </w:rPr>
        <w:t xml:space="preserve"> </w:t>
      </w:r>
      <w:r>
        <w:rPr>
          <w:sz w:val="24"/>
          <w:szCs w:val="24"/>
        </w:rPr>
        <w:t>within</w:t>
      </w:r>
      <w:r>
        <w:rPr>
          <w:spacing w:val="40"/>
          <w:sz w:val="24"/>
          <w:szCs w:val="24"/>
        </w:rPr>
        <w:t xml:space="preserve"> </w:t>
      </w:r>
      <w:r>
        <w:rPr>
          <w:w w:val="110"/>
          <w:sz w:val="24"/>
          <w:szCs w:val="24"/>
        </w:rPr>
        <w:t xml:space="preserve">the </w:t>
      </w:r>
      <w:r>
        <w:rPr>
          <w:sz w:val="24"/>
          <w:szCs w:val="24"/>
        </w:rPr>
        <w:t xml:space="preserve">radius </w:t>
      </w:r>
      <w:r>
        <w:rPr>
          <w:spacing w:val="7"/>
          <w:sz w:val="24"/>
          <w:szCs w:val="24"/>
        </w:rPr>
        <w:t xml:space="preserve"> </w:t>
      </w:r>
      <w:r>
        <w:rPr>
          <w:spacing w:val="-7"/>
          <w:sz w:val="24"/>
          <w:szCs w:val="24"/>
        </w:rPr>
        <w:t>w</w:t>
      </w:r>
      <w:r>
        <w:rPr>
          <w:sz w:val="24"/>
          <w:szCs w:val="24"/>
        </w:rPr>
        <w:t>ould</w:t>
      </w:r>
      <w:r>
        <w:rPr>
          <w:spacing w:val="38"/>
          <w:sz w:val="24"/>
          <w:szCs w:val="24"/>
        </w:rPr>
        <w:t xml:space="preserve"> </w:t>
      </w:r>
      <w:r>
        <w:rPr>
          <w:spacing w:val="7"/>
          <w:sz w:val="24"/>
          <w:szCs w:val="24"/>
        </w:rPr>
        <w:t>b</w:t>
      </w:r>
      <w:r>
        <w:rPr>
          <w:sz w:val="24"/>
          <w:szCs w:val="24"/>
        </w:rPr>
        <w:t>e</w:t>
      </w:r>
      <w:r>
        <w:rPr>
          <w:spacing w:val="37"/>
          <w:sz w:val="24"/>
          <w:szCs w:val="24"/>
        </w:rPr>
        <w:t xml:space="preserve"> </w:t>
      </w:r>
      <w:r>
        <w:rPr>
          <w:sz w:val="24"/>
          <w:szCs w:val="24"/>
        </w:rPr>
        <w:t>cut  to</w:t>
      </w:r>
      <w:r>
        <w:rPr>
          <w:spacing w:val="51"/>
          <w:sz w:val="24"/>
          <w:szCs w:val="24"/>
        </w:rPr>
        <w:t xml:space="preserve"> </w:t>
      </w:r>
      <w:r>
        <w:rPr>
          <w:sz w:val="24"/>
          <w:szCs w:val="24"/>
        </w:rPr>
        <w:t>roughly</w:t>
      </w:r>
      <w:r>
        <w:rPr>
          <w:spacing w:val="54"/>
          <w:sz w:val="24"/>
          <w:szCs w:val="24"/>
        </w:rPr>
        <w:t xml:space="preserve"> </w:t>
      </w:r>
      <w:r>
        <w:rPr>
          <w:sz w:val="24"/>
          <w:szCs w:val="24"/>
        </w:rPr>
        <w:t>one</w:t>
      </w:r>
      <w:r>
        <w:rPr>
          <w:spacing w:val="34"/>
          <w:sz w:val="24"/>
          <w:szCs w:val="24"/>
        </w:rPr>
        <w:t xml:space="preserve"> </w:t>
      </w:r>
      <w:r>
        <w:rPr>
          <w:sz w:val="24"/>
          <w:szCs w:val="24"/>
        </w:rPr>
        <w:t>eig</w:t>
      </w:r>
      <w:r>
        <w:rPr>
          <w:spacing w:val="-6"/>
          <w:sz w:val="24"/>
          <w:szCs w:val="24"/>
        </w:rPr>
        <w:t>h</w:t>
      </w:r>
      <w:r>
        <w:rPr>
          <w:sz w:val="24"/>
          <w:szCs w:val="24"/>
        </w:rPr>
        <w:t xml:space="preserve">th </w:t>
      </w:r>
      <w:r>
        <w:rPr>
          <w:spacing w:val="4"/>
          <w:sz w:val="24"/>
          <w:szCs w:val="24"/>
        </w:rPr>
        <w:t xml:space="preserve"> </w:t>
      </w:r>
      <w:r>
        <w:rPr>
          <w:sz w:val="24"/>
          <w:szCs w:val="24"/>
        </w:rPr>
        <w:t>of</w:t>
      </w:r>
      <w:r>
        <w:rPr>
          <w:spacing w:val="19"/>
          <w:sz w:val="24"/>
          <w:szCs w:val="24"/>
        </w:rPr>
        <w:t xml:space="preserve"> </w:t>
      </w:r>
      <w:r>
        <w:rPr>
          <w:sz w:val="24"/>
          <w:szCs w:val="24"/>
        </w:rPr>
        <w:t>the  original</w:t>
      </w:r>
      <w:r>
        <w:rPr>
          <w:spacing w:val="47"/>
          <w:sz w:val="24"/>
          <w:szCs w:val="24"/>
        </w:rPr>
        <w:t xml:space="preserve"> </w:t>
      </w:r>
      <w:r>
        <w:rPr>
          <w:spacing w:val="-6"/>
          <w:sz w:val="24"/>
          <w:szCs w:val="24"/>
        </w:rPr>
        <w:t>n</w:t>
      </w:r>
      <w:r>
        <w:rPr>
          <w:sz w:val="24"/>
          <w:szCs w:val="24"/>
        </w:rPr>
        <w:t>u</w:t>
      </w:r>
      <w:r>
        <w:rPr>
          <w:spacing w:val="-6"/>
          <w:sz w:val="24"/>
          <w:szCs w:val="24"/>
        </w:rPr>
        <w:t>m</w:t>
      </w:r>
      <w:r>
        <w:rPr>
          <w:spacing w:val="7"/>
          <w:sz w:val="24"/>
          <w:szCs w:val="24"/>
        </w:rPr>
        <w:t>b</w:t>
      </w:r>
      <w:r>
        <w:rPr>
          <w:sz w:val="24"/>
          <w:szCs w:val="24"/>
        </w:rPr>
        <w:t xml:space="preserve">er.  </w:t>
      </w:r>
      <w:r>
        <w:rPr>
          <w:spacing w:val="13"/>
          <w:sz w:val="24"/>
          <w:szCs w:val="24"/>
        </w:rPr>
        <w:t xml:space="preserve"> </w:t>
      </w:r>
      <w:r>
        <w:rPr>
          <w:sz w:val="24"/>
          <w:szCs w:val="24"/>
        </w:rPr>
        <w:t>Gi</w:t>
      </w:r>
      <w:r>
        <w:rPr>
          <w:spacing w:val="-6"/>
          <w:sz w:val="24"/>
          <w:szCs w:val="24"/>
        </w:rPr>
        <w:t>v</w:t>
      </w:r>
      <w:r>
        <w:rPr>
          <w:sz w:val="24"/>
          <w:szCs w:val="24"/>
        </w:rPr>
        <w:t>en</w:t>
      </w:r>
      <w:r>
        <w:rPr>
          <w:spacing w:val="48"/>
          <w:sz w:val="24"/>
          <w:szCs w:val="24"/>
        </w:rPr>
        <w:t xml:space="preserve"> </w:t>
      </w:r>
      <w:r>
        <w:rPr>
          <w:sz w:val="24"/>
          <w:szCs w:val="24"/>
        </w:rPr>
        <w:t xml:space="preserve">the  </w:t>
      </w:r>
      <w:r>
        <w:rPr>
          <w:w w:val="104"/>
          <w:sz w:val="24"/>
          <w:szCs w:val="24"/>
        </w:rPr>
        <w:t>no</w:t>
      </w:r>
      <w:r>
        <w:rPr>
          <w:spacing w:val="-6"/>
          <w:w w:val="104"/>
          <w:sz w:val="24"/>
          <w:szCs w:val="24"/>
        </w:rPr>
        <w:t>n</w:t>
      </w:r>
      <w:r>
        <w:rPr>
          <w:w w:val="103"/>
          <w:sz w:val="24"/>
          <w:szCs w:val="24"/>
        </w:rPr>
        <w:t xml:space="preserve">uniform </w:t>
      </w:r>
      <w:r>
        <w:rPr>
          <w:w w:val="108"/>
          <w:sz w:val="24"/>
          <w:szCs w:val="24"/>
        </w:rPr>
        <w:t>distribution</w:t>
      </w:r>
      <w:r>
        <w:rPr>
          <w:spacing w:val="51"/>
          <w:w w:val="108"/>
          <w:sz w:val="24"/>
          <w:szCs w:val="24"/>
        </w:rPr>
        <w:t xml:space="preserve"> </w:t>
      </w:r>
      <w:r>
        <w:rPr>
          <w:sz w:val="24"/>
          <w:szCs w:val="24"/>
        </w:rPr>
        <w:t>of</w:t>
      </w:r>
      <w:r>
        <w:rPr>
          <w:spacing w:val="41"/>
          <w:sz w:val="24"/>
          <w:szCs w:val="24"/>
        </w:rPr>
        <w:t xml:space="preserve"> </w:t>
      </w:r>
      <w:r>
        <w:rPr>
          <w:sz w:val="24"/>
          <w:szCs w:val="24"/>
        </w:rPr>
        <w:t xml:space="preserve">stars </w:t>
      </w:r>
      <w:r>
        <w:rPr>
          <w:spacing w:val="33"/>
          <w:sz w:val="24"/>
          <w:szCs w:val="24"/>
        </w:rPr>
        <w:t xml:space="preserve"> </w:t>
      </w:r>
      <w:r>
        <w:rPr>
          <w:sz w:val="24"/>
          <w:szCs w:val="24"/>
        </w:rPr>
        <w:t xml:space="preserve">and </w:t>
      </w:r>
      <w:r>
        <w:rPr>
          <w:spacing w:val="21"/>
          <w:sz w:val="24"/>
          <w:szCs w:val="24"/>
        </w:rPr>
        <w:t xml:space="preserve"> </w:t>
      </w:r>
      <w:r>
        <w:rPr>
          <w:sz w:val="24"/>
          <w:szCs w:val="24"/>
        </w:rPr>
        <w:t xml:space="preserve">galaxies, </w:t>
      </w:r>
      <w:r>
        <w:rPr>
          <w:spacing w:val="16"/>
          <w:sz w:val="24"/>
          <w:szCs w:val="24"/>
        </w:rPr>
        <w:t xml:space="preserve"> </w:t>
      </w:r>
      <w:r>
        <w:rPr>
          <w:sz w:val="24"/>
          <w:szCs w:val="24"/>
        </w:rPr>
        <w:t xml:space="preserve">the </w:t>
      </w:r>
      <w:r>
        <w:rPr>
          <w:spacing w:val="23"/>
          <w:sz w:val="24"/>
          <w:szCs w:val="24"/>
        </w:rPr>
        <w:t xml:space="preserve"> </w:t>
      </w:r>
      <w:r>
        <w:rPr>
          <w:sz w:val="24"/>
          <w:szCs w:val="24"/>
        </w:rPr>
        <w:t>probabili</w:t>
      </w:r>
      <w:r>
        <w:rPr>
          <w:spacing w:val="-4"/>
          <w:sz w:val="24"/>
          <w:szCs w:val="24"/>
        </w:rPr>
        <w:t>t</w:t>
      </w:r>
      <w:r>
        <w:rPr>
          <w:sz w:val="24"/>
          <w:szCs w:val="24"/>
        </w:rPr>
        <w:t xml:space="preserve">y   that  </w:t>
      </w:r>
      <w:r>
        <w:rPr>
          <w:spacing w:val="2"/>
          <w:sz w:val="24"/>
          <w:szCs w:val="24"/>
        </w:rPr>
        <w:t xml:space="preserve"> </w:t>
      </w:r>
      <w:r>
        <w:rPr>
          <w:sz w:val="24"/>
          <w:szCs w:val="24"/>
        </w:rPr>
        <w:t xml:space="preserve">a </w:t>
      </w:r>
      <w:r>
        <w:rPr>
          <w:spacing w:val="2"/>
          <w:sz w:val="24"/>
          <w:szCs w:val="24"/>
        </w:rPr>
        <w:t xml:space="preserve"> </w:t>
      </w:r>
      <w:r>
        <w:rPr>
          <w:sz w:val="24"/>
          <w:szCs w:val="24"/>
        </w:rPr>
        <w:t xml:space="preserve">similar </w:t>
      </w:r>
      <w:r>
        <w:rPr>
          <w:spacing w:val="14"/>
          <w:sz w:val="24"/>
          <w:szCs w:val="24"/>
        </w:rPr>
        <w:t xml:space="preserve"> </w:t>
      </w:r>
      <w:r>
        <w:rPr>
          <w:sz w:val="24"/>
          <w:szCs w:val="24"/>
        </w:rPr>
        <w:t xml:space="preserve">system </w:t>
      </w:r>
      <w:r>
        <w:rPr>
          <w:spacing w:val="20"/>
          <w:sz w:val="24"/>
          <w:szCs w:val="24"/>
        </w:rPr>
        <w:t xml:space="preserve"> </w:t>
      </w:r>
      <w:r>
        <w:rPr>
          <w:sz w:val="24"/>
          <w:szCs w:val="24"/>
        </w:rPr>
        <w:t xml:space="preserve">exists </w:t>
      </w:r>
      <w:r>
        <w:rPr>
          <w:spacing w:val="10"/>
          <w:sz w:val="24"/>
          <w:szCs w:val="24"/>
        </w:rPr>
        <w:t xml:space="preserve"> </w:t>
      </w:r>
      <w:r>
        <w:rPr>
          <w:sz w:val="24"/>
          <w:szCs w:val="24"/>
        </w:rPr>
        <w:t xml:space="preserve">within </w:t>
      </w:r>
      <w:r>
        <w:rPr>
          <w:spacing w:val="25"/>
          <w:sz w:val="24"/>
          <w:szCs w:val="24"/>
        </w:rPr>
        <w:t xml:space="preserve"> </w:t>
      </w:r>
      <w:r>
        <w:rPr>
          <w:w w:val="109"/>
          <w:sz w:val="24"/>
          <w:szCs w:val="24"/>
        </w:rPr>
        <w:t xml:space="preserve">a </w:t>
      </w:r>
      <w:r>
        <w:rPr>
          <w:sz w:val="24"/>
          <w:szCs w:val="24"/>
        </w:rPr>
        <w:t xml:space="preserve">shorter </w:t>
      </w:r>
      <w:r>
        <w:rPr>
          <w:spacing w:val="7"/>
          <w:sz w:val="24"/>
          <w:szCs w:val="24"/>
        </w:rPr>
        <w:t xml:space="preserve"> </w:t>
      </w:r>
      <w:r>
        <w:rPr>
          <w:sz w:val="24"/>
          <w:szCs w:val="24"/>
        </w:rPr>
        <w:t>radius</w:t>
      </w:r>
      <w:r>
        <w:rPr>
          <w:spacing w:val="56"/>
          <w:sz w:val="24"/>
          <w:szCs w:val="24"/>
        </w:rPr>
        <w:t xml:space="preserve"> </w:t>
      </w:r>
      <w:r>
        <w:rPr>
          <w:sz w:val="24"/>
          <w:szCs w:val="24"/>
        </w:rPr>
        <w:t>is</w:t>
      </w:r>
      <w:r>
        <w:rPr>
          <w:spacing w:val="17"/>
          <w:sz w:val="24"/>
          <w:szCs w:val="24"/>
        </w:rPr>
        <w:t xml:space="preserve"> </w:t>
      </w:r>
      <w:r>
        <w:rPr>
          <w:sz w:val="24"/>
          <w:szCs w:val="24"/>
        </w:rPr>
        <w:t>hard</w:t>
      </w:r>
      <w:r>
        <w:rPr>
          <w:spacing w:val="58"/>
          <w:sz w:val="24"/>
          <w:szCs w:val="24"/>
        </w:rPr>
        <w:t xml:space="preserve"> </w:t>
      </w:r>
      <w:r>
        <w:rPr>
          <w:sz w:val="24"/>
          <w:szCs w:val="24"/>
        </w:rPr>
        <w:t>to</w:t>
      </w:r>
      <w:r>
        <w:rPr>
          <w:spacing w:val="41"/>
          <w:sz w:val="24"/>
          <w:szCs w:val="24"/>
        </w:rPr>
        <w:t xml:space="preserve"> </w:t>
      </w:r>
      <w:r>
        <w:rPr>
          <w:sz w:val="24"/>
          <w:szCs w:val="24"/>
        </w:rPr>
        <w:t xml:space="preserve">predict. </w:t>
      </w:r>
      <w:r>
        <w:rPr>
          <w:spacing w:val="40"/>
          <w:sz w:val="24"/>
          <w:szCs w:val="24"/>
        </w:rPr>
        <w:t xml:space="preserve"> </w:t>
      </w:r>
      <w:commentRangeStart w:id="109"/>
      <w:r>
        <w:rPr>
          <w:sz w:val="24"/>
          <w:szCs w:val="24"/>
        </w:rPr>
        <w:t>More</w:t>
      </w:r>
      <w:r>
        <w:rPr>
          <w:spacing w:val="25"/>
          <w:sz w:val="24"/>
          <w:szCs w:val="24"/>
        </w:rPr>
        <w:t xml:space="preserve"> </w:t>
      </w:r>
      <w:commentRangeEnd w:id="109"/>
      <w:r w:rsidR="007579B7">
        <w:rPr>
          <w:rStyle w:val="CommentReference"/>
        </w:rPr>
        <w:commentReference w:id="109"/>
      </w:r>
      <w:r>
        <w:rPr>
          <w:sz w:val="24"/>
          <w:szCs w:val="24"/>
        </w:rPr>
        <w:t>i</w:t>
      </w:r>
      <w:r>
        <w:rPr>
          <w:spacing w:val="-6"/>
          <w:sz w:val="24"/>
          <w:szCs w:val="24"/>
        </w:rPr>
        <w:t>nv</w:t>
      </w:r>
      <w:r>
        <w:rPr>
          <w:sz w:val="24"/>
          <w:szCs w:val="24"/>
        </w:rPr>
        <w:t xml:space="preserve">estigation </w:t>
      </w:r>
      <w:r>
        <w:rPr>
          <w:spacing w:val="27"/>
          <w:sz w:val="24"/>
          <w:szCs w:val="24"/>
        </w:rPr>
        <w:t xml:space="preserve"> </w:t>
      </w:r>
      <w:r>
        <w:rPr>
          <w:sz w:val="24"/>
          <w:szCs w:val="24"/>
        </w:rPr>
        <w:t>and</w:t>
      </w:r>
      <w:r>
        <w:rPr>
          <w:spacing w:val="48"/>
          <w:sz w:val="24"/>
          <w:szCs w:val="24"/>
        </w:rPr>
        <w:t xml:space="preserve"> </w:t>
      </w:r>
      <w:r>
        <w:rPr>
          <w:sz w:val="24"/>
          <w:szCs w:val="24"/>
        </w:rPr>
        <w:t xml:space="preserve">presumably </w:t>
      </w:r>
      <w:r>
        <w:rPr>
          <w:spacing w:val="17"/>
          <w:sz w:val="24"/>
          <w:szCs w:val="24"/>
        </w:rPr>
        <w:t xml:space="preserve"> </w:t>
      </w:r>
      <w:r>
        <w:rPr>
          <w:sz w:val="24"/>
          <w:szCs w:val="24"/>
        </w:rPr>
        <w:t xml:space="preserve">future  detections </w:t>
      </w:r>
      <w:r>
        <w:rPr>
          <w:spacing w:val="10"/>
          <w:sz w:val="24"/>
          <w:szCs w:val="24"/>
        </w:rPr>
        <w:t xml:space="preserve"> </w:t>
      </w:r>
      <w:r>
        <w:rPr>
          <w:sz w:val="24"/>
          <w:szCs w:val="24"/>
        </w:rPr>
        <w:t>will</w:t>
      </w:r>
    </w:p>
    <w:p w14:paraId="27308F52" w14:textId="77777777" w:rsidR="004B03EF" w:rsidRDefault="00B601E9">
      <w:pPr>
        <w:spacing w:before="5"/>
        <w:ind w:left="120" w:right="5883"/>
        <w:jc w:val="both"/>
        <w:rPr>
          <w:sz w:val="24"/>
          <w:szCs w:val="24"/>
        </w:rPr>
      </w:pPr>
      <w:r>
        <w:pict w14:anchorId="273090D0">
          <v:group id="_x0000_s2588" style="position:absolute;left:0;text-align:left;margin-left:182.6pt;margin-top:36.7pt;width:245.1pt;height:1.35pt;z-index:-1462;mso-position-horizontal-relative:page" coordorigin="3652,734" coordsize="4902,27">
            <v:polyline id="_x0000_s2592" style="position:absolute" points="7314,1494,12205,1494" coordorigin="3657,747" coordsize="4892,0" filled="f" strokeweight="6324emu">
              <v:path arrowok="t"/>
            </v:polyline>
            <v:polyline id="_x0000_s2591" style="position:absolute" points="8536,1494,12205,1494" coordorigin="4268,747" coordsize="3669,0" filled="f" strokeweight="9487emu">
              <v:path arrowok="t"/>
            </v:polyline>
            <v:polyline id="_x0000_s2590" style="position:absolute" points="9760,1494,12205,1494" coordorigin="4880,747" coordsize="2446,0" filled="f" strokeweight="12648emu">
              <v:path arrowok="t"/>
            </v:polyline>
            <v:polyline id="_x0000_s2589" style="position:absolute" points="10982,1494,12205,1494" coordorigin="5491,747" coordsize="1223,0" filled="f" strokeweight=".4745mm">
              <v:path arrowok="t"/>
            </v:polyline>
            <w10:wrap anchorx="page"/>
          </v:group>
        </w:pict>
      </w:r>
      <w:r w:rsidR="00F64046">
        <w:rPr>
          <w:spacing w:val="7"/>
          <w:sz w:val="24"/>
          <w:szCs w:val="24"/>
        </w:rPr>
        <w:t>b</w:t>
      </w:r>
      <w:r w:rsidR="00F64046">
        <w:rPr>
          <w:sz w:val="24"/>
          <w:szCs w:val="24"/>
        </w:rPr>
        <w:t>e</w:t>
      </w:r>
      <w:r w:rsidR="00F64046">
        <w:rPr>
          <w:spacing w:val="24"/>
          <w:sz w:val="24"/>
          <w:szCs w:val="24"/>
        </w:rPr>
        <w:t xml:space="preserve"> </w:t>
      </w:r>
      <w:r w:rsidR="00F64046">
        <w:rPr>
          <w:sz w:val="24"/>
          <w:szCs w:val="24"/>
        </w:rPr>
        <w:t>needed</w:t>
      </w:r>
      <w:r w:rsidR="00F64046">
        <w:rPr>
          <w:spacing w:val="39"/>
          <w:sz w:val="24"/>
          <w:szCs w:val="24"/>
        </w:rPr>
        <w:t xml:space="preserve"> </w:t>
      </w:r>
      <w:r w:rsidR="00F64046">
        <w:rPr>
          <w:sz w:val="24"/>
          <w:szCs w:val="24"/>
        </w:rPr>
        <w:t>to</w:t>
      </w:r>
      <w:r w:rsidR="00F64046">
        <w:rPr>
          <w:spacing w:val="38"/>
          <w:sz w:val="24"/>
          <w:szCs w:val="24"/>
        </w:rPr>
        <w:t xml:space="preserve"> </w:t>
      </w:r>
      <w:r w:rsidR="00F64046">
        <w:rPr>
          <w:sz w:val="24"/>
          <w:szCs w:val="24"/>
        </w:rPr>
        <w:t>resol</w:t>
      </w:r>
      <w:r w:rsidR="00F64046">
        <w:rPr>
          <w:spacing w:val="-6"/>
          <w:sz w:val="24"/>
          <w:szCs w:val="24"/>
        </w:rPr>
        <w:t>v</w:t>
      </w:r>
      <w:r w:rsidR="00F64046">
        <w:rPr>
          <w:sz w:val="24"/>
          <w:szCs w:val="24"/>
        </w:rPr>
        <w:t>e</w:t>
      </w:r>
      <w:r w:rsidR="00F64046">
        <w:rPr>
          <w:spacing w:val="21"/>
          <w:sz w:val="24"/>
          <w:szCs w:val="24"/>
        </w:rPr>
        <w:t xml:space="preserve"> </w:t>
      </w:r>
      <w:r w:rsidR="00F64046">
        <w:rPr>
          <w:sz w:val="24"/>
          <w:szCs w:val="24"/>
        </w:rPr>
        <w:t>this</w:t>
      </w:r>
      <w:r w:rsidR="00F64046">
        <w:rPr>
          <w:spacing w:val="50"/>
          <w:sz w:val="24"/>
          <w:szCs w:val="24"/>
        </w:rPr>
        <w:t xml:space="preserve"> </w:t>
      </w:r>
      <w:r w:rsidR="00F64046">
        <w:rPr>
          <w:w w:val="106"/>
          <w:sz w:val="24"/>
          <w:szCs w:val="24"/>
        </w:rPr>
        <w:t>pro</w:t>
      </w:r>
      <w:r w:rsidR="00F64046">
        <w:rPr>
          <w:spacing w:val="1"/>
          <w:w w:val="106"/>
          <w:sz w:val="24"/>
          <w:szCs w:val="24"/>
        </w:rPr>
        <w:t>b</w:t>
      </w:r>
      <w:r w:rsidR="00F64046">
        <w:rPr>
          <w:w w:val="102"/>
          <w:sz w:val="24"/>
          <w:szCs w:val="24"/>
        </w:rPr>
        <w:t>lem.</w:t>
      </w:r>
    </w:p>
    <w:p w14:paraId="27308F53" w14:textId="77777777" w:rsidR="004B03EF" w:rsidRDefault="004B03EF">
      <w:pPr>
        <w:spacing w:line="200" w:lineRule="exact"/>
      </w:pPr>
    </w:p>
    <w:p w14:paraId="27308F54" w14:textId="77777777" w:rsidR="004B03EF" w:rsidRDefault="004B03EF">
      <w:pPr>
        <w:spacing w:line="200" w:lineRule="exact"/>
      </w:pPr>
    </w:p>
    <w:p w14:paraId="27308F55" w14:textId="77777777" w:rsidR="004B03EF" w:rsidRDefault="004B03EF">
      <w:pPr>
        <w:spacing w:line="200" w:lineRule="exact"/>
      </w:pPr>
    </w:p>
    <w:p w14:paraId="27308F56" w14:textId="77777777" w:rsidR="004B03EF" w:rsidRDefault="004B03EF">
      <w:pPr>
        <w:spacing w:line="200" w:lineRule="exact"/>
      </w:pPr>
    </w:p>
    <w:p w14:paraId="27308F57" w14:textId="77777777" w:rsidR="004B03EF" w:rsidRDefault="004B03EF">
      <w:pPr>
        <w:spacing w:before="9" w:line="240" w:lineRule="exact"/>
        <w:rPr>
          <w:sz w:val="24"/>
          <w:szCs w:val="24"/>
        </w:rPr>
      </w:pPr>
    </w:p>
    <w:p w14:paraId="27308F58" w14:textId="77777777" w:rsidR="004B03EF" w:rsidRDefault="00F64046">
      <w:pPr>
        <w:spacing w:before="23" w:line="411" w:lineRule="auto"/>
        <w:ind w:left="229" w:right="99"/>
        <w:jc w:val="both"/>
        <w:rPr>
          <w:sz w:val="22"/>
          <w:szCs w:val="22"/>
        </w:rPr>
      </w:pPr>
      <w:r>
        <w:rPr>
          <w:sz w:val="22"/>
          <w:szCs w:val="22"/>
        </w:rPr>
        <w:t>[1]</w:t>
      </w:r>
      <w:r>
        <w:rPr>
          <w:spacing w:val="37"/>
          <w:sz w:val="22"/>
          <w:szCs w:val="22"/>
        </w:rPr>
        <w:t xml:space="preserve"> </w:t>
      </w:r>
      <w:r>
        <w:rPr>
          <w:sz w:val="22"/>
          <w:szCs w:val="22"/>
        </w:rPr>
        <w:t>LIGO</w:t>
      </w:r>
      <w:r>
        <w:rPr>
          <w:spacing w:val="44"/>
          <w:sz w:val="22"/>
          <w:szCs w:val="22"/>
        </w:rPr>
        <w:t xml:space="preserve"> </w:t>
      </w:r>
      <w:r>
        <w:rPr>
          <w:sz w:val="22"/>
          <w:szCs w:val="22"/>
        </w:rPr>
        <w:t>Scie</w:t>
      </w:r>
      <w:r>
        <w:rPr>
          <w:spacing w:val="-5"/>
          <w:sz w:val="22"/>
          <w:szCs w:val="22"/>
        </w:rPr>
        <w:t>n</w:t>
      </w:r>
      <w:r>
        <w:rPr>
          <w:sz w:val="22"/>
          <w:szCs w:val="22"/>
        </w:rPr>
        <w:t>tific</w:t>
      </w:r>
      <w:r>
        <w:rPr>
          <w:spacing w:val="30"/>
          <w:sz w:val="22"/>
          <w:szCs w:val="22"/>
        </w:rPr>
        <w:t xml:space="preserve"> </w:t>
      </w:r>
      <w:r>
        <w:rPr>
          <w:w w:val="107"/>
          <w:sz w:val="22"/>
          <w:szCs w:val="22"/>
        </w:rPr>
        <w:t>Colla</w:t>
      </w:r>
      <w:r>
        <w:rPr>
          <w:spacing w:val="6"/>
          <w:w w:val="107"/>
          <w:sz w:val="22"/>
          <w:szCs w:val="22"/>
        </w:rPr>
        <w:t>b</w:t>
      </w:r>
      <w:r>
        <w:rPr>
          <w:w w:val="107"/>
          <w:sz w:val="22"/>
          <w:szCs w:val="22"/>
        </w:rPr>
        <w:t>oration,</w:t>
      </w:r>
      <w:r>
        <w:rPr>
          <w:spacing w:val="17"/>
          <w:w w:val="107"/>
          <w:sz w:val="22"/>
          <w:szCs w:val="22"/>
        </w:rPr>
        <w:t xml:space="preserve"> </w:t>
      </w:r>
      <w:r>
        <w:rPr>
          <w:sz w:val="22"/>
          <w:szCs w:val="22"/>
        </w:rPr>
        <w:t>The</w:t>
      </w:r>
      <w:r>
        <w:rPr>
          <w:spacing w:val="47"/>
          <w:sz w:val="22"/>
          <w:szCs w:val="22"/>
        </w:rPr>
        <w:t xml:space="preserve"> </w:t>
      </w:r>
      <w:r>
        <w:rPr>
          <w:sz w:val="22"/>
          <w:szCs w:val="22"/>
        </w:rPr>
        <w:t>s5</w:t>
      </w:r>
      <w:r>
        <w:rPr>
          <w:spacing w:val="27"/>
          <w:sz w:val="22"/>
          <w:szCs w:val="22"/>
        </w:rPr>
        <w:t xml:space="preserve"> </w:t>
      </w:r>
      <w:r>
        <w:rPr>
          <w:sz w:val="22"/>
          <w:szCs w:val="22"/>
        </w:rPr>
        <w:t xml:space="preserve">data </w:t>
      </w:r>
      <w:r>
        <w:rPr>
          <w:spacing w:val="8"/>
          <w:sz w:val="22"/>
          <w:szCs w:val="22"/>
        </w:rPr>
        <w:t xml:space="preserve"> </w:t>
      </w:r>
      <w:r>
        <w:rPr>
          <w:spacing w:val="-11"/>
          <w:sz w:val="22"/>
          <w:szCs w:val="22"/>
        </w:rPr>
        <w:t>r</w:t>
      </w:r>
      <w:r>
        <w:rPr>
          <w:sz w:val="22"/>
          <w:szCs w:val="22"/>
        </w:rPr>
        <w:t>el</w:t>
      </w:r>
      <w:r>
        <w:rPr>
          <w:spacing w:val="-11"/>
          <w:sz w:val="22"/>
          <w:szCs w:val="22"/>
        </w:rPr>
        <w:t>e</w:t>
      </w:r>
      <w:r>
        <w:rPr>
          <w:sz w:val="22"/>
          <w:szCs w:val="22"/>
        </w:rPr>
        <w:t xml:space="preserve">ase, </w:t>
      </w:r>
      <w:r>
        <w:rPr>
          <w:spacing w:val="6"/>
          <w:sz w:val="22"/>
          <w:szCs w:val="22"/>
        </w:rPr>
        <w:t xml:space="preserve"> </w:t>
      </w:r>
      <w:r>
        <w:rPr>
          <w:sz w:val="22"/>
          <w:szCs w:val="22"/>
        </w:rPr>
        <w:t>URL</w:t>
      </w:r>
      <w:r>
        <w:rPr>
          <w:spacing w:val="36"/>
          <w:sz w:val="22"/>
          <w:szCs w:val="22"/>
        </w:rPr>
        <w:t xml:space="preserve"> </w:t>
      </w:r>
      <w:r>
        <w:rPr>
          <w:w w:val="158"/>
          <w:sz w:val="22"/>
          <w:szCs w:val="22"/>
        </w:rPr>
        <w:t>https://losc.ligo.org/S5/</w:t>
      </w:r>
      <w:r>
        <w:rPr>
          <w:w w:val="109"/>
          <w:sz w:val="22"/>
          <w:szCs w:val="22"/>
        </w:rPr>
        <w:t xml:space="preserve">. </w:t>
      </w:r>
      <w:r>
        <w:rPr>
          <w:sz w:val="22"/>
          <w:szCs w:val="22"/>
        </w:rPr>
        <w:t>[2]</w:t>
      </w:r>
      <w:r>
        <w:rPr>
          <w:spacing w:val="37"/>
          <w:sz w:val="22"/>
          <w:szCs w:val="22"/>
        </w:rPr>
        <w:t xml:space="preserve"> </w:t>
      </w:r>
      <w:r>
        <w:rPr>
          <w:sz w:val="22"/>
          <w:szCs w:val="22"/>
        </w:rPr>
        <w:t>LIGO</w:t>
      </w:r>
      <w:r>
        <w:rPr>
          <w:spacing w:val="44"/>
          <w:sz w:val="22"/>
          <w:szCs w:val="22"/>
        </w:rPr>
        <w:t xml:space="preserve"> </w:t>
      </w:r>
      <w:r>
        <w:rPr>
          <w:sz w:val="22"/>
          <w:szCs w:val="22"/>
        </w:rPr>
        <w:t>Scie</w:t>
      </w:r>
      <w:r>
        <w:rPr>
          <w:spacing w:val="-5"/>
          <w:sz w:val="22"/>
          <w:szCs w:val="22"/>
        </w:rPr>
        <w:t>n</w:t>
      </w:r>
      <w:r>
        <w:rPr>
          <w:sz w:val="22"/>
          <w:szCs w:val="22"/>
        </w:rPr>
        <w:t>tific</w:t>
      </w:r>
      <w:r>
        <w:rPr>
          <w:spacing w:val="30"/>
          <w:sz w:val="22"/>
          <w:szCs w:val="22"/>
        </w:rPr>
        <w:t xml:space="preserve"> </w:t>
      </w:r>
      <w:r>
        <w:rPr>
          <w:w w:val="107"/>
          <w:sz w:val="22"/>
          <w:szCs w:val="22"/>
        </w:rPr>
        <w:t>Colla</w:t>
      </w:r>
      <w:r>
        <w:rPr>
          <w:spacing w:val="6"/>
          <w:w w:val="107"/>
          <w:sz w:val="22"/>
          <w:szCs w:val="22"/>
        </w:rPr>
        <w:t>b</w:t>
      </w:r>
      <w:r>
        <w:rPr>
          <w:w w:val="107"/>
          <w:sz w:val="22"/>
          <w:szCs w:val="22"/>
        </w:rPr>
        <w:t>oration,</w:t>
      </w:r>
      <w:r>
        <w:rPr>
          <w:spacing w:val="17"/>
          <w:w w:val="107"/>
          <w:sz w:val="22"/>
          <w:szCs w:val="22"/>
        </w:rPr>
        <w:t xml:space="preserve"> </w:t>
      </w:r>
      <w:r>
        <w:rPr>
          <w:sz w:val="22"/>
          <w:szCs w:val="22"/>
        </w:rPr>
        <w:t>The</w:t>
      </w:r>
      <w:r>
        <w:rPr>
          <w:spacing w:val="47"/>
          <w:sz w:val="22"/>
          <w:szCs w:val="22"/>
        </w:rPr>
        <w:t xml:space="preserve"> </w:t>
      </w:r>
      <w:r>
        <w:rPr>
          <w:sz w:val="22"/>
          <w:szCs w:val="22"/>
        </w:rPr>
        <w:t>s6</w:t>
      </w:r>
      <w:r>
        <w:rPr>
          <w:spacing w:val="27"/>
          <w:sz w:val="22"/>
          <w:szCs w:val="22"/>
        </w:rPr>
        <w:t xml:space="preserve"> </w:t>
      </w:r>
      <w:r>
        <w:rPr>
          <w:sz w:val="22"/>
          <w:szCs w:val="22"/>
        </w:rPr>
        <w:t xml:space="preserve">data </w:t>
      </w:r>
      <w:r>
        <w:rPr>
          <w:spacing w:val="8"/>
          <w:sz w:val="22"/>
          <w:szCs w:val="22"/>
        </w:rPr>
        <w:t xml:space="preserve"> </w:t>
      </w:r>
      <w:r>
        <w:rPr>
          <w:spacing w:val="-11"/>
          <w:sz w:val="22"/>
          <w:szCs w:val="22"/>
        </w:rPr>
        <w:t>r</w:t>
      </w:r>
      <w:r>
        <w:rPr>
          <w:sz w:val="22"/>
          <w:szCs w:val="22"/>
        </w:rPr>
        <w:t>el</w:t>
      </w:r>
      <w:r>
        <w:rPr>
          <w:spacing w:val="-11"/>
          <w:sz w:val="22"/>
          <w:szCs w:val="22"/>
        </w:rPr>
        <w:t>e</w:t>
      </w:r>
      <w:r>
        <w:rPr>
          <w:sz w:val="22"/>
          <w:szCs w:val="22"/>
        </w:rPr>
        <w:t xml:space="preserve">ase, </w:t>
      </w:r>
      <w:r>
        <w:rPr>
          <w:spacing w:val="6"/>
          <w:sz w:val="22"/>
          <w:szCs w:val="22"/>
        </w:rPr>
        <w:t xml:space="preserve"> </w:t>
      </w:r>
      <w:r>
        <w:rPr>
          <w:sz w:val="22"/>
          <w:szCs w:val="22"/>
        </w:rPr>
        <w:t>URL</w:t>
      </w:r>
      <w:r>
        <w:rPr>
          <w:spacing w:val="36"/>
          <w:sz w:val="22"/>
          <w:szCs w:val="22"/>
        </w:rPr>
        <w:t xml:space="preserve"> </w:t>
      </w:r>
      <w:r>
        <w:rPr>
          <w:w w:val="158"/>
          <w:sz w:val="22"/>
          <w:szCs w:val="22"/>
        </w:rPr>
        <w:t>https://losc.ligo.org/S6/</w:t>
      </w:r>
      <w:r>
        <w:rPr>
          <w:w w:val="109"/>
          <w:sz w:val="22"/>
          <w:szCs w:val="22"/>
        </w:rPr>
        <w:t xml:space="preserve">. </w:t>
      </w:r>
      <w:r>
        <w:rPr>
          <w:sz w:val="22"/>
          <w:szCs w:val="22"/>
        </w:rPr>
        <w:t>[3]</w:t>
      </w:r>
      <w:r>
        <w:rPr>
          <w:spacing w:val="37"/>
          <w:sz w:val="22"/>
          <w:szCs w:val="22"/>
        </w:rPr>
        <w:t xml:space="preserve"> </w:t>
      </w:r>
      <w:r>
        <w:rPr>
          <w:sz w:val="22"/>
          <w:szCs w:val="22"/>
        </w:rPr>
        <w:t>B.</w:t>
      </w:r>
      <w:r>
        <w:rPr>
          <w:spacing w:val="30"/>
          <w:sz w:val="22"/>
          <w:szCs w:val="22"/>
        </w:rPr>
        <w:t xml:space="preserve"> </w:t>
      </w:r>
      <w:r>
        <w:rPr>
          <w:spacing w:val="-18"/>
          <w:sz w:val="22"/>
          <w:szCs w:val="22"/>
        </w:rPr>
        <w:t>P</w:t>
      </w:r>
      <w:r>
        <w:rPr>
          <w:sz w:val="22"/>
          <w:szCs w:val="22"/>
        </w:rPr>
        <w:t>.</w:t>
      </w:r>
      <w:r>
        <w:rPr>
          <w:spacing w:val="49"/>
          <w:sz w:val="22"/>
          <w:szCs w:val="22"/>
        </w:rPr>
        <w:t xml:space="preserve"> </w:t>
      </w:r>
      <w:r>
        <w:rPr>
          <w:w w:val="111"/>
          <w:sz w:val="22"/>
          <w:szCs w:val="22"/>
        </w:rPr>
        <w:t>Ab</w:t>
      </w:r>
      <w:r>
        <w:rPr>
          <w:spacing w:val="7"/>
          <w:w w:val="111"/>
          <w:sz w:val="22"/>
          <w:szCs w:val="22"/>
        </w:rPr>
        <w:t>b</w:t>
      </w:r>
      <w:r>
        <w:rPr>
          <w:w w:val="111"/>
          <w:sz w:val="22"/>
          <w:szCs w:val="22"/>
        </w:rPr>
        <w:t>ott</w:t>
      </w:r>
      <w:r>
        <w:rPr>
          <w:spacing w:val="17"/>
          <w:w w:val="111"/>
          <w:sz w:val="22"/>
          <w:szCs w:val="22"/>
        </w:rPr>
        <w:t xml:space="preserve"> </w:t>
      </w:r>
      <w:r>
        <w:rPr>
          <w:sz w:val="22"/>
          <w:szCs w:val="22"/>
        </w:rPr>
        <w:t>et</w:t>
      </w:r>
      <w:r>
        <w:rPr>
          <w:spacing w:val="40"/>
          <w:sz w:val="22"/>
          <w:szCs w:val="22"/>
        </w:rPr>
        <w:t xml:space="preserve"> </w:t>
      </w:r>
      <w:r>
        <w:rPr>
          <w:sz w:val="22"/>
          <w:szCs w:val="22"/>
        </w:rPr>
        <w:t>al.</w:t>
      </w:r>
      <w:r>
        <w:rPr>
          <w:spacing w:val="34"/>
          <w:sz w:val="22"/>
          <w:szCs w:val="22"/>
        </w:rPr>
        <w:t xml:space="preserve"> </w:t>
      </w:r>
      <w:r>
        <w:rPr>
          <w:sz w:val="22"/>
          <w:szCs w:val="22"/>
        </w:rPr>
        <w:t>(2016),</w:t>
      </w:r>
      <w:r>
        <w:rPr>
          <w:spacing w:val="37"/>
          <w:sz w:val="22"/>
          <w:szCs w:val="22"/>
        </w:rPr>
        <w:t xml:space="preserve"> </w:t>
      </w:r>
      <w:r>
        <w:rPr>
          <w:w w:val="102"/>
          <w:sz w:val="22"/>
          <w:szCs w:val="22"/>
        </w:rPr>
        <w:t>arXiv:1606.04856.</w:t>
      </w:r>
    </w:p>
    <w:p w14:paraId="27308F59" w14:textId="77777777" w:rsidR="004B03EF" w:rsidRDefault="00F64046">
      <w:pPr>
        <w:spacing w:before="6"/>
        <w:ind w:left="229" w:right="63"/>
        <w:jc w:val="both"/>
        <w:rPr>
          <w:sz w:val="22"/>
          <w:szCs w:val="22"/>
        </w:rPr>
      </w:pPr>
      <w:r>
        <w:rPr>
          <w:sz w:val="22"/>
          <w:szCs w:val="22"/>
        </w:rPr>
        <w:t>[4]</w:t>
      </w:r>
      <w:r>
        <w:rPr>
          <w:spacing w:val="37"/>
          <w:sz w:val="22"/>
          <w:szCs w:val="22"/>
        </w:rPr>
        <w:t xml:space="preserve"> </w:t>
      </w:r>
      <w:r>
        <w:rPr>
          <w:sz w:val="22"/>
          <w:szCs w:val="22"/>
        </w:rPr>
        <w:t>LIGO     Cal</w:t>
      </w:r>
      <w:r>
        <w:rPr>
          <w:spacing w:val="-18"/>
          <w:sz w:val="22"/>
          <w:szCs w:val="22"/>
        </w:rPr>
        <w:t>T</w:t>
      </w:r>
      <w:r>
        <w:rPr>
          <w:sz w:val="22"/>
          <w:szCs w:val="22"/>
        </w:rPr>
        <w:t>e</w:t>
      </w:r>
      <w:r>
        <w:rPr>
          <w:spacing w:val="-6"/>
          <w:sz w:val="22"/>
          <w:szCs w:val="22"/>
        </w:rPr>
        <w:t>c</w:t>
      </w:r>
      <w:r>
        <w:rPr>
          <w:sz w:val="22"/>
          <w:szCs w:val="22"/>
        </w:rPr>
        <w:t xml:space="preserve">h,     </w:t>
      </w:r>
      <w:r>
        <w:rPr>
          <w:spacing w:val="21"/>
          <w:sz w:val="22"/>
          <w:szCs w:val="22"/>
        </w:rPr>
        <w:t xml:space="preserve"> </w:t>
      </w:r>
      <w:r>
        <w:rPr>
          <w:sz w:val="22"/>
          <w:szCs w:val="22"/>
        </w:rPr>
        <w:t xml:space="preserve">Ligo   </w:t>
      </w:r>
      <w:r>
        <w:rPr>
          <w:spacing w:val="20"/>
          <w:sz w:val="22"/>
          <w:szCs w:val="22"/>
        </w:rPr>
        <w:t xml:space="preserve"> </w:t>
      </w:r>
      <w:r>
        <w:rPr>
          <w:sz w:val="22"/>
          <w:szCs w:val="22"/>
        </w:rPr>
        <w:t>timelin</w:t>
      </w:r>
      <w:r>
        <w:rPr>
          <w:spacing w:val="1"/>
          <w:sz w:val="22"/>
          <w:szCs w:val="22"/>
        </w:rPr>
        <w:t>e</w:t>
      </w:r>
      <w:r>
        <w:rPr>
          <w:sz w:val="22"/>
          <w:szCs w:val="22"/>
        </w:rPr>
        <w:t xml:space="preserve">,     </w:t>
      </w:r>
      <w:r>
        <w:rPr>
          <w:spacing w:val="9"/>
          <w:sz w:val="22"/>
          <w:szCs w:val="22"/>
        </w:rPr>
        <w:t xml:space="preserve"> </w:t>
      </w:r>
      <w:r>
        <w:rPr>
          <w:sz w:val="22"/>
          <w:szCs w:val="22"/>
        </w:rPr>
        <w:t xml:space="preserve">URL   </w:t>
      </w:r>
      <w:r>
        <w:rPr>
          <w:spacing w:val="47"/>
          <w:sz w:val="22"/>
          <w:szCs w:val="22"/>
        </w:rPr>
        <w:t xml:space="preserve"> </w:t>
      </w:r>
      <w:hyperlink r:id="rId16">
        <w:r>
          <w:rPr>
            <w:w w:val="144"/>
            <w:sz w:val="22"/>
            <w:szCs w:val="22"/>
          </w:rPr>
          <w:t>https://www.ligo.caltech.edu/page/</w:t>
        </w:r>
      </w:hyperlink>
    </w:p>
    <w:p w14:paraId="27308F5A" w14:textId="77777777" w:rsidR="004B03EF" w:rsidRDefault="004B03EF">
      <w:pPr>
        <w:spacing w:line="180" w:lineRule="exact"/>
        <w:rPr>
          <w:sz w:val="18"/>
          <w:szCs w:val="18"/>
        </w:rPr>
      </w:pPr>
    </w:p>
    <w:p w14:paraId="27308F5B" w14:textId="77777777" w:rsidR="004B03EF" w:rsidRDefault="00F64046">
      <w:pPr>
        <w:ind w:left="579"/>
        <w:rPr>
          <w:sz w:val="22"/>
          <w:szCs w:val="22"/>
        </w:rPr>
      </w:pPr>
      <w:r>
        <w:rPr>
          <w:w w:val="145"/>
          <w:sz w:val="22"/>
          <w:szCs w:val="22"/>
        </w:rPr>
        <w:t>timeline</w:t>
      </w:r>
      <w:r>
        <w:rPr>
          <w:w w:val="109"/>
          <w:sz w:val="22"/>
          <w:szCs w:val="22"/>
        </w:rPr>
        <w:t>.</w:t>
      </w:r>
    </w:p>
    <w:p w14:paraId="27308F5C" w14:textId="77777777" w:rsidR="004B03EF" w:rsidRDefault="004B03EF">
      <w:pPr>
        <w:spacing w:line="180" w:lineRule="exact"/>
        <w:rPr>
          <w:sz w:val="18"/>
          <w:szCs w:val="18"/>
        </w:rPr>
      </w:pPr>
    </w:p>
    <w:p w14:paraId="27308F5D" w14:textId="77777777" w:rsidR="004B03EF" w:rsidRDefault="00F64046">
      <w:pPr>
        <w:spacing w:line="411" w:lineRule="auto"/>
        <w:ind w:left="229" w:right="2928"/>
        <w:rPr>
          <w:sz w:val="22"/>
          <w:szCs w:val="22"/>
        </w:rPr>
      </w:pPr>
      <w:r>
        <w:rPr>
          <w:sz w:val="22"/>
          <w:szCs w:val="22"/>
        </w:rPr>
        <w:t>[5]</w:t>
      </w:r>
      <w:r>
        <w:rPr>
          <w:spacing w:val="37"/>
          <w:sz w:val="22"/>
          <w:szCs w:val="22"/>
        </w:rPr>
        <w:t xml:space="preserve"> </w:t>
      </w:r>
      <w:r>
        <w:rPr>
          <w:sz w:val="22"/>
          <w:szCs w:val="22"/>
        </w:rPr>
        <w:t>A.</w:t>
      </w:r>
      <w:r>
        <w:rPr>
          <w:spacing w:val="27"/>
          <w:sz w:val="22"/>
          <w:szCs w:val="22"/>
        </w:rPr>
        <w:t xml:space="preserve"> </w:t>
      </w:r>
      <w:r>
        <w:rPr>
          <w:sz w:val="22"/>
          <w:szCs w:val="22"/>
        </w:rPr>
        <w:t xml:space="preserve">Einstein, </w:t>
      </w:r>
      <w:r>
        <w:rPr>
          <w:spacing w:val="26"/>
          <w:sz w:val="22"/>
          <w:szCs w:val="22"/>
        </w:rPr>
        <w:t xml:space="preserve"> </w:t>
      </w:r>
      <w:r>
        <w:rPr>
          <w:w w:val="106"/>
          <w:sz w:val="22"/>
          <w:szCs w:val="22"/>
        </w:rPr>
        <w:t>Sitzungs</w:t>
      </w:r>
      <w:r>
        <w:rPr>
          <w:spacing w:val="7"/>
          <w:w w:val="106"/>
          <w:sz w:val="22"/>
          <w:szCs w:val="22"/>
        </w:rPr>
        <w:t>b</w:t>
      </w:r>
      <w:r>
        <w:rPr>
          <w:w w:val="106"/>
          <w:sz w:val="22"/>
          <w:szCs w:val="22"/>
        </w:rPr>
        <w:t>er.</w:t>
      </w:r>
      <w:r>
        <w:rPr>
          <w:spacing w:val="17"/>
          <w:w w:val="106"/>
          <w:sz w:val="22"/>
          <w:szCs w:val="22"/>
        </w:rPr>
        <w:t xml:space="preserve"> </w:t>
      </w:r>
      <w:r>
        <w:rPr>
          <w:sz w:val="22"/>
          <w:szCs w:val="22"/>
        </w:rPr>
        <w:t>K.</w:t>
      </w:r>
      <w:r>
        <w:rPr>
          <w:spacing w:val="33"/>
          <w:sz w:val="22"/>
          <w:szCs w:val="22"/>
        </w:rPr>
        <w:t xml:space="preserve"> </w:t>
      </w:r>
      <w:r>
        <w:rPr>
          <w:sz w:val="22"/>
          <w:szCs w:val="22"/>
        </w:rPr>
        <w:t xml:space="preserve">Preuss. </w:t>
      </w:r>
      <w:r>
        <w:rPr>
          <w:spacing w:val="14"/>
          <w:sz w:val="22"/>
          <w:szCs w:val="22"/>
        </w:rPr>
        <w:t xml:space="preserve"> </w:t>
      </w:r>
      <w:r>
        <w:rPr>
          <w:sz w:val="22"/>
          <w:szCs w:val="22"/>
        </w:rPr>
        <w:t>A</w:t>
      </w:r>
      <w:r>
        <w:rPr>
          <w:spacing w:val="-12"/>
          <w:sz w:val="22"/>
          <w:szCs w:val="22"/>
        </w:rPr>
        <w:t>k</w:t>
      </w:r>
      <w:r>
        <w:rPr>
          <w:sz w:val="22"/>
          <w:szCs w:val="22"/>
        </w:rPr>
        <w:t>ad.</w:t>
      </w:r>
      <w:r>
        <w:rPr>
          <w:spacing w:val="52"/>
          <w:sz w:val="22"/>
          <w:szCs w:val="22"/>
        </w:rPr>
        <w:t xml:space="preserve"> </w:t>
      </w:r>
      <w:r>
        <w:rPr>
          <w:sz w:val="22"/>
          <w:szCs w:val="22"/>
        </w:rPr>
        <w:t>Wiss</w:t>
      </w:r>
      <w:r>
        <w:rPr>
          <w:spacing w:val="31"/>
          <w:sz w:val="22"/>
          <w:szCs w:val="22"/>
        </w:rPr>
        <w:t xml:space="preserve"> </w:t>
      </w:r>
      <w:r>
        <w:rPr>
          <w:sz w:val="22"/>
          <w:szCs w:val="22"/>
        </w:rPr>
        <w:t>1,</w:t>
      </w:r>
      <w:r>
        <w:rPr>
          <w:spacing w:val="38"/>
          <w:sz w:val="22"/>
          <w:szCs w:val="22"/>
        </w:rPr>
        <w:t xml:space="preserve"> </w:t>
      </w:r>
      <w:r>
        <w:rPr>
          <w:sz w:val="22"/>
          <w:szCs w:val="22"/>
        </w:rPr>
        <w:t>688</w:t>
      </w:r>
      <w:r>
        <w:rPr>
          <w:spacing w:val="15"/>
          <w:sz w:val="22"/>
          <w:szCs w:val="22"/>
        </w:rPr>
        <w:t xml:space="preserve"> </w:t>
      </w:r>
      <w:r>
        <w:rPr>
          <w:w w:val="103"/>
          <w:sz w:val="22"/>
          <w:szCs w:val="22"/>
        </w:rPr>
        <w:t xml:space="preserve">(1916). </w:t>
      </w:r>
      <w:r>
        <w:rPr>
          <w:sz w:val="22"/>
          <w:szCs w:val="22"/>
        </w:rPr>
        <w:t>[6]</w:t>
      </w:r>
      <w:r>
        <w:rPr>
          <w:spacing w:val="37"/>
          <w:sz w:val="22"/>
          <w:szCs w:val="22"/>
        </w:rPr>
        <w:t xml:space="preserve"> </w:t>
      </w:r>
      <w:r>
        <w:rPr>
          <w:sz w:val="22"/>
          <w:szCs w:val="22"/>
        </w:rPr>
        <w:t>A.</w:t>
      </w:r>
      <w:r>
        <w:rPr>
          <w:spacing w:val="27"/>
          <w:sz w:val="22"/>
          <w:szCs w:val="22"/>
        </w:rPr>
        <w:t xml:space="preserve"> </w:t>
      </w:r>
      <w:r>
        <w:rPr>
          <w:sz w:val="22"/>
          <w:szCs w:val="22"/>
        </w:rPr>
        <w:t xml:space="preserve">Einstein, </w:t>
      </w:r>
      <w:r>
        <w:rPr>
          <w:spacing w:val="26"/>
          <w:sz w:val="22"/>
          <w:szCs w:val="22"/>
        </w:rPr>
        <w:t xml:space="preserve"> </w:t>
      </w:r>
      <w:r>
        <w:rPr>
          <w:w w:val="106"/>
          <w:sz w:val="22"/>
          <w:szCs w:val="22"/>
        </w:rPr>
        <w:t>Sitzungs</w:t>
      </w:r>
      <w:r>
        <w:rPr>
          <w:spacing w:val="7"/>
          <w:w w:val="106"/>
          <w:sz w:val="22"/>
          <w:szCs w:val="22"/>
        </w:rPr>
        <w:t>b</w:t>
      </w:r>
      <w:r>
        <w:rPr>
          <w:w w:val="106"/>
          <w:sz w:val="22"/>
          <w:szCs w:val="22"/>
        </w:rPr>
        <w:t>er.</w:t>
      </w:r>
      <w:r>
        <w:rPr>
          <w:spacing w:val="17"/>
          <w:w w:val="106"/>
          <w:sz w:val="22"/>
          <w:szCs w:val="22"/>
        </w:rPr>
        <w:t xml:space="preserve"> </w:t>
      </w:r>
      <w:r>
        <w:rPr>
          <w:sz w:val="22"/>
          <w:szCs w:val="22"/>
        </w:rPr>
        <w:t>K.</w:t>
      </w:r>
      <w:r>
        <w:rPr>
          <w:spacing w:val="33"/>
          <w:sz w:val="22"/>
          <w:szCs w:val="22"/>
        </w:rPr>
        <w:t xml:space="preserve"> </w:t>
      </w:r>
      <w:r>
        <w:rPr>
          <w:sz w:val="22"/>
          <w:szCs w:val="22"/>
        </w:rPr>
        <w:t xml:space="preserve">Preuss. </w:t>
      </w:r>
      <w:r>
        <w:rPr>
          <w:spacing w:val="14"/>
          <w:sz w:val="22"/>
          <w:szCs w:val="22"/>
        </w:rPr>
        <w:t xml:space="preserve"> </w:t>
      </w:r>
      <w:r>
        <w:rPr>
          <w:sz w:val="22"/>
          <w:szCs w:val="22"/>
        </w:rPr>
        <w:t>A</w:t>
      </w:r>
      <w:r>
        <w:rPr>
          <w:spacing w:val="-12"/>
          <w:sz w:val="22"/>
          <w:szCs w:val="22"/>
        </w:rPr>
        <w:t>k</w:t>
      </w:r>
      <w:r>
        <w:rPr>
          <w:sz w:val="22"/>
          <w:szCs w:val="22"/>
        </w:rPr>
        <w:t>ad.</w:t>
      </w:r>
      <w:r>
        <w:rPr>
          <w:spacing w:val="52"/>
          <w:sz w:val="22"/>
          <w:szCs w:val="22"/>
        </w:rPr>
        <w:t xml:space="preserve"> </w:t>
      </w:r>
      <w:r>
        <w:rPr>
          <w:sz w:val="22"/>
          <w:szCs w:val="22"/>
        </w:rPr>
        <w:t>Wiss</w:t>
      </w:r>
      <w:r>
        <w:rPr>
          <w:spacing w:val="31"/>
          <w:sz w:val="22"/>
          <w:szCs w:val="22"/>
        </w:rPr>
        <w:t xml:space="preserve"> </w:t>
      </w:r>
      <w:r>
        <w:rPr>
          <w:sz w:val="22"/>
          <w:szCs w:val="22"/>
        </w:rPr>
        <w:t>1,</w:t>
      </w:r>
      <w:r>
        <w:rPr>
          <w:spacing w:val="38"/>
          <w:sz w:val="22"/>
          <w:szCs w:val="22"/>
        </w:rPr>
        <w:t xml:space="preserve"> </w:t>
      </w:r>
      <w:r>
        <w:rPr>
          <w:sz w:val="22"/>
          <w:szCs w:val="22"/>
        </w:rPr>
        <w:t>154</w:t>
      </w:r>
      <w:r>
        <w:rPr>
          <w:spacing w:val="15"/>
          <w:sz w:val="22"/>
          <w:szCs w:val="22"/>
        </w:rPr>
        <w:t xml:space="preserve"> </w:t>
      </w:r>
      <w:r>
        <w:rPr>
          <w:w w:val="103"/>
          <w:sz w:val="22"/>
          <w:szCs w:val="22"/>
        </w:rPr>
        <w:t>(1918).</w:t>
      </w:r>
    </w:p>
    <w:p w14:paraId="27308F5E" w14:textId="77777777" w:rsidR="004B03EF" w:rsidRDefault="00F64046">
      <w:pPr>
        <w:spacing w:before="6"/>
        <w:ind w:left="229" w:right="1687"/>
        <w:jc w:val="both"/>
        <w:rPr>
          <w:sz w:val="22"/>
          <w:szCs w:val="22"/>
        </w:rPr>
      </w:pPr>
      <w:r>
        <w:rPr>
          <w:sz w:val="22"/>
          <w:szCs w:val="22"/>
        </w:rPr>
        <w:t>[7]</w:t>
      </w:r>
      <w:r>
        <w:rPr>
          <w:spacing w:val="37"/>
          <w:sz w:val="22"/>
          <w:szCs w:val="22"/>
        </w:rPr>
        <w:t xml:space="preserve"> </w:t>
      </w:r>
      <w:r>
        <w:rPr>
          <w:sz w:val="22"/>
          <w:szCs w:val="22"/>
        </w:rPr>
        <w:t>B.</w:t>
      </w:r>
      <w:r>
        <w:rPr>
          <w:spacing w:val="30"/>
          <w:sz w:val="22"/>
          <w:szCs w:val="22"/>
        </w:rPr>
        <w:t xml:space="preserve"> </w:t>
      </w:r>
      <w:r>
        <w:rPr>
          <w:spacing w:val="-18"/>
          <w:sz w:val="22"/>
          <w:szCs w:val="22"/>
        </w:rPr>
        <w:t>P</w:t>
      </w:r>
      <w:r>
        <w:rPr>
          <w:sz w:val="22"/>
          <w:szCs w:val="22"/>
        </w:rPr>
        <w:t>.</w:t>
      </w:r>
      <w:r>
        <w:rPr>
          <w:spacing w:val="49"/>
          <w:sz w:val="22"/>
          <w:szCs w:val="22"/>
        </w:rPr>
        <w:t xml:space="preserve"> </w:t>
      </w:r>
      <w:r>
        <w:rPr>
          <w:w w:val="111"/>
          <w:sz w:val="22"/>
          <w:szCs w:val="22"/>
        </w:rPr>
        <w:t>Ab</w:t>
      </w:r>
      <w:r>
        <w:rPr>
          <w:spacing w:val="7"/>
          <w:w w:val="111"/>
          <w:sz w:val="22"/>
          <w:szCs w:val="22"/>
        </w:rPr>
        <w:t>b</w:t>
      </w:r>
      <w:r>
        <w:rPr>
          <w:w w:val="111"/>
          <w:sz w:val="22"/>
          <w:szCs w:val="22"/>
        </w:rPr>
        <w:t>ott</w:t>
      </w:r>
      <w:r>
        <w:rPr>
          <w:spacing w:val="17"/>
          <w:w w:val="111"/>
          <w:sz w:val="22"/>
          <w:szCs w:val="22"/>
        </w:rPr>
        <w:t xml:space="preserve"> </w:t>
      </w:r>
      <w:r>
        <w:rPr>
          <w:sz w:val="22"/>
          <w:szCs w:val="22"/>
        </w:rPr>
        <w:t>et</w:t>
      </w:r>
      <w:r>
        <w:rPr>
          <w:spacing w:val="40"/>
          <w:sz w:val="22"/>
          <w:szCs w:val="22"/>
        </w:rPr>
        <w:t xml:space="preserve"> </w:t>
      </w:r>
      <w:r>
        <w:rPr>
          <w:sz w:val="22"/>
          <w:szCs w:val="22"/>
        </w:rPr>
        <w:t>al.,</w:t>
      </w:r>
      <w:r>
        <w:rPr>
          <w:spacing w:val="39"/>
          <w:sz w:val="22"/>
          <w:szCs w:val="22"/>
        </w:rPr>
        <w:t xml:space="preserve"> </w:t>
      </w:r>
      <w:r>
        <w:rPr>
          <w:sz w:val="22"/>
          <w:szCs w:val="22"/>
        </w:rPr>
        <w:t>P</w:t>
      </w:r>
      <w:r>
        <w:rPr>
          <w:spacing w:val="-6"/>
          <w:sz w:val="22"/>
          <w:szCs w:val="22"/>
        </w:rPr>
        <w:t>h</w:t>
      </w:r>
      <w:r>
        <w:rPr>
          <w:sz w:val="22"/>
          <w:szCs w:val="22"/>
        </w:rPr>
        <w:t xml:space="preserve">ys. </w:t>
      </w:r>
      <w:r>
        <w:rPr>
          <w:spacing w:val="8"/>
          <w:sz w:val="22"/>
          <w:szCs w:val="22"/>
        </w:rPr>
        <w:t xml:space="preserve"> </w:t>
      </w:r>
      <w:r>
        <w:rPr>
          <w:sz w:val="22"/>
          <w:szCs w:val="22"/>
        </w:rPr>
        <w:t>Rev.</w:t>
      </w:r>
      <w:r>
        <w:rPr>
          <w:spacing w:val="38"/>
          <w:sz w:val="22"/>
          <w:szCs w:val="22"/>
        </w:rPr>
        <w:t xml:space="preserve"> </w:t>
      </w:r>
      <w:r>
        <w:rPr>
          <w:sz w:val="22"/>
          <w:szCs w:val="22"/>
        </w:rPr>
        <w:t xml:space="preserve">Lett. </w:t>
      </w:r>
      <w:r>
        <w:rPr>
          <w:spacing w:val="16"/>
          <w:sz w:val="22"/>
          <w:szCs w:val="22"/>
        </w:rPr>
        <w:t xml:space="preserve"> </w:t>
      </w:r>
      <w:r>
        <w:rPr>
          <w:sz w:val="22"/>
          <w:szCs w:val="22"/>
        </w:rPr>
        <w:t xml:space="preserve">116, </w:t>
      </w:r>
      <w:r>
        <w:rPr>
          <w:spacing w:val="14"/>
          <w:sz w:val="22"/>
          <w:szCs w:val="22"/>
        </w:rPr>
        <w:t xml:space="preserve"> </w:t>
      </w:r>
      <w:r>
        <w:rPr>
          <w:sz w:val="22"/>
          <w:szCs w:val="22"/>
        </w:rPr>
        <w:t>061102</w:t>
      </w:r>
      <w:r>
        <w:rPr>
          <w:spacing w:val="11"/>
          <w:sz w:val="22"/>
          <w:szCs w:val="22"/>
        </w:rPr>
        <w:t xml:space="preserve"> </w:t>
      </w:r>
      <w:r>
        <w:rPr>
          <w:sz w:val="22"/>
          <w:szCs w:val="22"/>
        </w:rPr>
        <w:t>(2016),</w:t>
      </w:r>
      <w:r>
        <w:rPr>
          <w:spacing w:val="37"/>
          <w:sz w:val="22"/>
          <w:szCs w:val="22"/>
        </w:rPr>
        <w:t xml:space="preserve"> </w:t>
      </w:r>
      <w:r>
        <w:rPr>
          <w:w w:val="102"/>
          <w:sz w:val="22"/>
          <w:szCs w:val="22"/>
        </w:rPr>
        <w:t>arXiv:1602.03837.</w:t>
      </w:r>
    </w:p>
    <w:p w14:paraId="27308F5F" w14:textId="77777777" w:rsidR="004B03EF" w:rsidRDefault="004B03EF">
      <w:pPr>
        <w:spacing w:line="180" w:lineRule="exact"/>
        <w:rPr>
          <w:sz w:val="18"/>
          <w:szCs w:val="18"/>
        </w:rPr>
      </w:pPr>
    </w:p>
    <w:p w14:paraId="27308F60" w14:textId="77777777" w:rsidR="004B03EF" w:rsidRDefault="00F64046">
      <w:pPr>
        <w:spacing w:line="411" w:lineRule="auto"/>
        <w:ind w:left="579" w:right="63" w:hanging="350"/>
        <w:rPr>
          <w:sz w:val="22"/>
          <w:szCs w:val="22"/>
        </w:rPr>
      </w:pPr>
      <w:r>
        <w:rPr>
          <w:sz w:val="22"/>
          <w:szCs w:val="22"/>
        </w:rPr>
        <w:t>[8]</w:t>
      </w:r>
      <w:r>
        <w:rPr>
          <w:spacing w:val="37"/>
          <w:sz w:val="22"/>
          <w:szCs w:val="22"/>
        </w:rPr>
        <w:t xml:space="preserve"> </w:t>
      </w:r>
      <w:r>
        <w:rPr>
          <w:sz w:val="22"/>
          <w:szCs w:val="22"/>
        </w:rPr>
        <w:t>B.</w:t>
      </w:r>
      <w:r>
        <w:rPr>
          <w:spacing w:val="21"/>
          <w:sz w:val="22"/>
          <w:szCs w:val="22"/>
        </w:rPr>
        <w:t xml:space="preserve"> </w:t>
      </w:r>
      <w:r>
        <w:rPr>
          <w:w w:val="109"/>
          <w:sz w:val="22"/>
          <w:szCs w:val="22"/>
        </w:rPr>
        <w:t>Sat</w:t>
      </w:r>
      <w:r>
        <w:rPr>
          <w:spacing w:val="-7"/>
          <w:w w:val="109"/>
          <w:sz w:val="22"/>
          <w:szCs w:val="22"/>
        </w:rPr>
        <w:t>hy</w:t>
      </w:r>
      <w:r>
        <w:rPr>
          <w:w w:val="109"/>
          <w:sz w:val="22"/>
          <w:szCs w:val="22"/>
        </w:rPr>
        <w:t>apra</w:t>
      </w:r>
      <w:r>
        <w:rPr>
          <w:spacing w:val="-13"/>
          <w:w w:val="109"/>
          <w:sz w:val="22"/>
          <w:szCs w:val="22"/>
        </w:rPr>
        <w:t>k</w:t>
      </w:r>
      <w:r>
        <w:rPr>
          <w:w w:val="109"/>
          <w:sz w:val="22"/>
          <w:szCs w:val="22"/>
        </w:rPr>
        <w:t>ash</w:t>
      </w:r>
      <w:r>
        <w:rPr>
          <w:spacing w:val="8"/>
          <w:w w:val="109"/>
          <w:sz w:val="22"/>
          <w:szCs w:val="22"/>
        </w:rPr>
        <w:t xml:space="preserve"> </w:t>
      </w:r>
      <w:r>
        <w:rPr>
          <w:sz w:val="22"/>
          <w:szCs w:val="22"/>
        </w:rPr>
        <w:t>and</w:t>
      </w:r>
      <w:r>
        <w:rPr>
          <w:spacing w:val="41"/>
          <w:sz w:val="22"/>
          <w:szCs w:val="22"/>
        </w:rPr>
        <w:t xml:space="preserve"> </w:t>
      </w:r>
      <w:r>
        <w:rPr>
          <w:sz w:val="22"/>
          <w:szCs w:val="22"/>
        </w:rPr>
        <w:t>B.</w:t>
      </w:r>
      <w:r>
        <w:rPr>
          <w:spacing w:val="21"/>
          <w:sz w:val="22"/>
          <w:szCs w:val="22"/>
        </w:rPr>
        <w:t xml:space="preserve"> </w:t>
      </w:r>
      <w:r>
        <w:rPr>
          <w:sz w:val="22"/>
          <w:szCs w:val="22"/>
        </w:rPr>
        <w:t>F.</w:t>
      </w:r>
      <w:r>
        <w:rPr>
          <w:spacing w:val="34"/>
          <w:sz w:val="22"/>
          <w:szCs w:val="22"/>
        </w:rPr>
        <w:t xml:space="preserve"> </w:t>
      </w:r>
      <w:r>
        <w:rPr>
          <w:sz w:val="22"/>
          <w:szCs w:val="22"/>
        </w:rPr>
        <w:t>S</w:t>
      </w:r>
      <w:r>
        <w:rPr>
          <w:spacing w:val="-6"/>
          <w:sz w:val="22"/>
          <w:szCs w:val="22"/>
        </w:rPr>
        <w:t>ch</w:t>
      </w:r>
      <w:r>
        <w:rPr>
          <w:sz w:val="22"/>
          <w:szCs w:val="22"/>
        </w:rPr>
        <w:t xml:space="preserve">utz, </w:t>
      </w:r>
      <w:r>
        <w:rPr>
          <w:spacing w:val="4"/>
          <w:sz w:val="22"/>
          <w:szCs w:val="22"/>
        </w:rPr>
        <w:t xml:space="preserve"> </w:t>
      </w:r>
      <w:r>
        <w:rPr>
          <w:sz w:val="22"/>
          <w:szCs w:val="22"/>
        </w:rPr>
        <w:t>Living</w:t>
      </w:r>
      <w:r>
        <w:rPr>
          <w:spacing w:val="22"/>
          <w:sz w:val="22"/>
          <w:szCs w:val="22"/>
        </w:rPr>
        <w:t xml:space="preserve"> </w:t>
      </w:r>
      <w:r>
        <w:rPr>
          <w:sz w:val="22"/>
          <w:szCs w:val="22"/>
        </w:rPr>
        <w:t>Rev.</w:t>
      </w:r>
      <w:r>
        <w:rPr>
          <w:spacing w:val="30"/>
          <w:sz w:val="22"/>
          <w:szCs w:val="22"/>
        </w:rPr>
        <w:t xml:space="preserve"> </w:t>
      </w:r>
      <w:r>
        <w:rPr>
          <w:w w:val="109"/>
          <w:sz w:val="22"/>
          <w:szCs w:val="22"/>
        </w:rPr>
        <w:t>Relativi</w:t>
      </w:r>
      <w:r>
        <w:rPr>
          <w:spacing w:val="-5"/>
          <w:w w:val="109"/>
          <w:sz w:val="22"/>
          <w:szCs w:val="22"/>
        </w:rPr>
        <w:t>t</w:t>
      </w:r>
      <w:r>
        <w:rPr>
          <w:w w:val="109"/>
          <w:sz w:val="22"/>
          <w:szCs w:val="22"/>
        </w:rPr>
        <w:t>y</w:t>
      </w:r>
      <w:r>
        <w:rPr>
          <w:spacing w:val="10"/>
          <w:w w:val="109"/>
          <w:sz w:val="22"/>
          <w:szCs w:val="22"/>
        </w:rPr>
        <w:t xml:space="preserve"> </w:t>
      </w:r>
      <w:r>
        <w:rPr>
          <w:sz w:val="22"/>
          <w:szCs w:val="22"/>
        </w:rPr>
        <w:t>12</w:t>
      </w:r>
      <w:r>
        <w:rPr>
          <w:spacing w:val="40"/>
          <w:sz w:val="22"/>
          <w:szCs w:val="22"/>
        </w:rPr>
        <w:t xml:space="preserve"> </w:t>
      </w:r>
      <w:r>
        <w:rPr>
          <w:sz w:val="22"/>
          <w:szCs w:val="22"/>
        </w:rPr>
        <w:t>(2009),</w:t>
      </w:r>
      <w:r>
        <w:rPr>
          <w:spacing w:val="30"/>
          <w:sz w:val="22"/>
          <w:szCs w:val="22"/>
        </w:rPr>
        <w:t xml:space="preserve"> </w:t>
      </w:r>
      <w:r>
        <w:rPr>
          <w:sz w:val="22"/>
          <w:szCs w:val="22"/>
        </w:rPr>
        <w:t>2,</w:t>
      </w:r>
      <w:r>
        <w:rPr>
          <w:spacing w:val="14"/>
          <w:sz w:val="22"/>
          <w:szCs w:val="22"/>
        </w:rPr>
        <w:t xml:space="preserve"> </w:t>
      </w:r>
      <w:r>
        <w:rPr>
          <w:sz w:val="22"/>
          <w:szCs w:val="22"/>
        </w:rPr>
        <w:t>URL</w:t>
      </w:r>
      <w:r>
        <w:rPr>
          <w:spacing w:val="29"/>
          <w:sz w:val="22"/>
          <w:szCs w:val="22"/>
        </w:rPr>
        <w:t xml:space="preserve"> </w:t>
      </w:r>
      <w:r>
        <w:rPr>
          <w:w w:val="136"/>
          <w:sz w:val="22"/>
          <w:szCs w:val="22"/>
        </w:rPr>
        <w:t xml:space="preserve">http://www. </w:t>
      </w:r>
      <w:r>
        <w:rPr>
          <w:w w:val="152"/>
          <w:sz w:val="22"/>
          <w:szCs w:val="22"/>
        </w:rPr>
        <w:t>livingreviews.org/lrr</w:t>
      </w:r>
      <w:r>
        <w:rPr>
          <w:spacing w:val="10"/>
          <w:w w:val="152"/>
          <w:sz w:val="22"/>
          <w:szCs w:val="22"/>
        </w:rPr>
        <w:t>-</w:t>
      </w:r>
      <w:r>
        <w:rPr>
          <w:w w:val="127"/>
          <w:sz w:val="22"/>
          <w:szCs w:val="22"/>
        </w:rPr>
        <w:t>2009</w:t>
      </w:r>
      <w:r>
        <w:rPr>
          <w:spacing w:val="10"/>
          <w:w w:val="127"/>
          <w:sz w:val="22"/>
          <w:szCs w:val="22"/>
        </w:rPr>
        <w:t>-</w:t>
      </w:r>
      <w:r>
        <w:rPr>
          <w:w w:val="119"/>
          <w:sz w:val="22"/>
          <w:szCs w:val="22"/>
        </w:rPr>
        <w:t>2</w:t>
      </w:r>
      <w:r>
        <w:rPr>
          <w:w w:val="109"/>
          <w:sz w:val="22"/>
          <w:szCs w:val="22"/>
        </w:rPr>
        <w:t>.</w:t>
      </w:r>
    </w:p>
    <w:p w14:paraId="27308F61" w14:textId="77777777" w:rsidR="004B03EF" w:rsidRDefault="00F64046">
      <w:pPr>
        <w:spacing w:before="6"/>
        <w:ind w:left="229" w:right="3199"/>
        <w:jc w:val="both"/>
        <w:rPr>
          <w:sz w:val="22"/>
          <w:szCs w:val="22"/>
        </w:rPr>
      </w:pPr>
      <w:r>
        <w:rPr>
          <w:sz w:val="22"/>
          <w:szCs w:val="22"/>
        </w:rPr>
        <w:t>[9]</w:t>
      </w:r>
      <w:r>
        <w:rPr>
          <w:spacing w:val="37"/>
          <w:sz w:val="22"/>
          <w:szCs w:val="22"/>
        </w:rPr>
        <w:t xml:space="preserve"> </w:t>
      </w:r>
      <w:r>
        <w:rPr>
          <w:sz w:val="22"/>
          <w:szCs w:val="22"/>
        </w:rPr>
        <w:t>B.</w:t>
      </w:r>
      <w:r>
        <w:rPr>
          <w:spacing w:val="30"/>
          <w:sz w:val="22"/>
          <w:szCs w:val="22"/>
        </w:rPr>
        <w:t xml:space="preserve"> </w:t>
      </w:r>
      <w:r>
        <w:rPr>
          <w:spacing w:val="-18"/>
          <w:sz w:val="22"/>
          <w:szCs w:val="22"/>
        </w:rPr>
        <w:t>P</w:t>
      </w:r>
      <w:r>
        <w:rPr>
          <w:sz w:val="22"/>
          <w:szCs w:val="22"/>
        </w:rPr>
        <w:t>.</w:t>
      </w:r>
      <w:r>
        <w:rPr>
          <w:spacing w:val="49"/>
          <w:sz w:val="22"/>
          <w:szCs w:val="22"/>
        </w:rPr>
        <w:t xml:space="preserve"> </w:t>
      </w:r>
      <w:r>
        <w:rPr>
          <w:w w:val="111"/>
          <w:sz w:val="22"/>
          <w:szCs w:val="22"/>
        </w:rPr>
        <w:t>Ab</w:t>
      </w:r>
      <w:r>
        <w:rPr>
          <w:spacing w:val="7"/>
          <w:w w:val="111"/>
          <w:sz w:val="22"/>
          <w:szCs w:val="22"/>
        </w:rPr>
        <w:t>b</w:t>
      </w:r>
      <w:r>
        <w:rPr>
          <w:w w:val="111"/>
          <w:sz w:val="22"/>
          <w:szCs w:val="22"/>
        </w:rPr>
        <w:t>ott</w:t>
      </w:r>
      <w:r>
        <w:rPr>
          <w:spacing w:val="17"/>
          <w:w w:val="111"/>
          <w:sz w:val="22"/>
          <w:szCs w:val="22"/>
        </w:rPr>
        <w:t xml:space="preserve"> </w:t>
      </w:r>
      <w:r>
        <w:rPr>
          <w:sz w:val="22"/>
          <w:szCs w:val="22"/>
        </w:rPr>
        <w:t>et</w:t>
      </w:r>
      <w:r>
        <w:rPr>
          <w:spacing w:val="40"/>
          <w:sz w:val="22"/>
          <w:szCs w:val="22"/>
        </w:rPr>
        <w:t xml:space="preserve"> </w:t>
      </w:r>
      <w:r>
        <w:rPr>
          <w:sz w:val="22"/>
          <w:szCs w:val="22"/>
        </w:rPr>
        <w:t>al.,</w:t>
      </w:r>
      <w:r>
        <w:rPr>
          <w:spacing w:val="39"/>
          <w:sz w:val="22"/>
          <w:szCs w:val="22"/>
        </w:rPr>
        <w:t xml:space="preserve"> </w:t>
      </w:r>
      <w:r>
        <w:rPr>
          <w:sz w:val="22"/>
          <w:szCs w:val="22"/>
        </w:rPr>
        <w:t xml:space="preserve">Rept. </w:t>
      </w:r>
      <w:r>
        <w:rPr>
          <w:spacing w:val="15"/>
          <w:sz w:val="22"/>
          <w:szCs w:val="22"/>
        </w:rPr>
        <w:t xml:space="preserve"> </w:t>
      </w:r>
      <w:r>
        <w:rPr>
          <w:sz w:val="22"/>
          <w:szCs w:val="22"/>
        </w:rPr>
        <w:t xml:space="preserve">Prog. </w:t>
      </w:r>
      <w:r>
        <w:rPr>
          <w:spacing w:val="1"/>
          <w:sz w:val="22"/>
          <w:szCs w:val="22"/>
        </w:rPr>
        <w:t xml:space="preserve"> </w:t>
      </w:r>
      <w:r>
        <w:rPr>
          <w:sz w:val="22"/>
          <w:szCs w:val="22"/>
        </w:rPr>
        <w:t>P</w:t>
      </w:r>
      <w:r>
        <w:rPr>
          <w:spacing w:val="-6"/>
          <w:sz w:val="22"/>
          <w:szCs w:val="22"/>
        </w:rPr>
        <w:t>h</w:t>
      </w:r>
      <w:r>
        <w:rPr>
          <w:sz w:val="22"/>
          <w:szCs w:val="22"/>
        </w:rPr>
        <w:t xml:space="preserve">ys. </w:t>
      </w:r>
      <w:r>
        <w:rPr>
          <w:spacing w:val="8"/>
          <w:sz w:val="22"/>
          <w:szCs w:val="22"/>
        </w:rPr>
        <w:t xml:space="preserve"> </w:t>
      </w:r>
      <w:r>
        <w:rPr>
          <w:sz w:val="22"/>
          <w:szCs w:val="22"/>
        </w:rPr>
        <w:t>72,</w:t>
      </w:r>
      <w:r>
        <w:rPr>
          <w:spacing w:val="54"/>
          <w:sz w:val="22"/>
          <w:szCs w:val="22"/>
        </w:rPr>
        <w:t xml:space="preserve"> </w:t>
      </w:r>
      <w:r>
        <w:rPr>
          <w:sz w:val="22"/>
          <w:szCs w:val="22"/>
        </w:rPr>
        <w:t>076901</w:t>
      </w:r>
      <w:r>
        <w:rPr>
          <w:spacing w:val="11"/>
          <w:sz w:val="22"/>
          <w:szCs w:val="22"/>
        </w:rPr>
        <w:t xml:space="preserve"> </w:t>
      </w:r>
      <w:r>
        <w:rPr>
          <w:sz w:val="22"/>
          <w:szCs w:val="22"/>
        </w:rPr>
        <w:t>(2009),</w:t>
      </w:r>
      <w:r>
        <w:rPr>
          <w:spacing w:val="37"/>
          <w:sz w:val="22"/>
          <w:szCs w:val="22"/>
        </w:rPr>
        <w:t xml:space="preserve"> </w:t>
      </w:r>
      <w:r>
        <w:rPr>
          <w:w w:val="102"/>
          <w:sz w:val="22"/>
          <w:szCs w:val="22"/>
        </w:rPr>
        <w:t>7.</w:t>
      </w:r>
    </w:p>
    <w:p w14:paraId="27308F62" w14:textId="77777777" w:rsidR="004B03EF" w:rsidRDefault="004B03EF">
      <w:pPr>
        <w:spacing w:line="180" w:lineRule="exact"/>
        <w:rPr>
          <w:sz w:val="18"/>
          <w:szCs w:val="18"/>
        </w:rPr>
      </w:pPr>
    </w:p>
    <w:p w14:paraId="27308F63" w14:textId="77777777" w:rsidR="004B03EF" w:rsidRDefault="00F64046">
      <w:pPr>
        <w:ind w:left="120"/>
        <w:rPr>
          <w:sz w:val="22"/>
          <w:szCs w:val="22"/>
        </w:rPr>
      </w:pPr>
      <w:r>
        <w:rPr>
          <w:sz w:val="22"/>
          <w:szCs w:val="22"/>
        </w:rPr>
        <w:t>[10]</w:t>
      </w:r>
      <w:r>
        <w:rPr>
          <w:spacing w:val="36"/>
          <w:sz w:val="22"/>
          <w:szCs w:val="22"/>
        </w:rPr>
        <w:t xml:space="preserve"> </w:t>
      </w:r>
      <w:r>
        <w:rPr>
          <w:sz w:val="22"/>
          <w:szCs w:val="22"/>
        </w:rPr>
        <w:t xml:space="preserve">LIGO </w:t>
      </w:r>
      <w:r>
        <w:rPr>
          <w:spacing w:val="32"/>
          <w:sz w:val="22"/>
          <w:szCs w:val="22"/>
        </w:rPr>
        <w:t xml:space="preserve"> </w:t>
      </w:r>
      <w:r>
        <w:rPr>
          <w:sz w:val="22"/>
          <w:szCs w:val="22"/>
        </w:rPr>
        <w:t>Calte</w:t>
      </w:r>
      <w:r>
        <w:rPr>
          <w:spacing w:val="-5"/>
          <w:sz w:val="22"/>
          <w:szCs w:val="22"/>
        </w:rPr>
        <w:t>c</w:t>
      </w:r>
      <w:r>
        <w:rPr>
          <w:sz w:val="22"/>
          <w:szCs w:val="22"/>
        </w:rPr>
        <w:t xml:space="preserve">h,  </w:t>
      </w:r>
      <w:r>
        <w:rPr>
          <w:spacing w:val="18"/>
          <w:sz w:val="22"/>
          <w:szCs w:val="22"/>
        </w:rPr>
        <w:t xml:space="preserve"> </w:t>
      </w:r>
      <w:r>
        <w:rPr>
          <w:sz w:val="22"/>
          <w:szCs w:val="22"/>
        </w:rPr>
        <w:t xml:space="preserve">What </w:t>
      </w:r>
      <w:r>
        <w:rPr>
          <w:spacing w:val="41"/>
          <w:sz w:val="22"/>
          <w:szCs w:val="22"/>
        </w:rPr>
        <w:t xml:space="preserve"> </w:t>
      </w:r>
      <w:r>
        <w:rPr>
          <w:sz w:val="22"/>
          <w:szCs w:val="22"/>
        </w:rPr>
        <w:t xml:space="preserve">is </w:t>
      </w:r>
      <w:r>
        <w:rPr>
          <w:spacing w:val="17"/>
          <w:sz w:val="22"/>
          <w:szCs w:val="22"/>
        </w:rPr>
        <w:t xml:space="preserve"> </w:t>
      </w:r>
      <w:r>
        <w:rPr>
          <w:sz w:val="22"/>
          <w:szCs w:val="22"/>
        </w:rPr>
        <w:t xml:space="preserve">an </w:t>
      </w:r>
      <w:r>
        <w:rPr>
          <w:spacing w:val="33"/>
          <w:sz w:val="22"/>
          <w:szCs w:val="22"/>
        </w:rPr>
        <w:t xml:space="preserve"> </w:t>
      </w:r>
      <w:r>
        <w:rPr>
          <w:w w:val="109"/>
          <w:sz w:val="22"/>
          <w:szCs w:val="22"/>
        </w:rPr>
        <w:t>interfe</w:t>
      </w:r>
      <w:r>
        <w:rPr>
          <w:spacing w:val="-11"/>
          <w:w w:val="109"/>
          <w:sz w:val="22"/>
          <w:szCs w:val="22"/>
        </w:rPr>
        <w:t>r</w:t>
      </w:r>
      <w:r>
        <w:rPr>
          <w:w w:val="109"/>
          <w:sz w:val="22"/>
          <w:szCs w:val="22"/>
        </w:rPr>
        <w:t xml:space="preserve">ometer?, </w:t>
      </w:r>
      <w:r>
        <w:rPr>
          <w:spacing w:val="7"/>
          <w:w w:val="109"/>
          <w:sz w:val="22"/>
          <w:szCs w:val="22"/>
        </w:rPr>
        <w:t xml:space="preserve"> </w:t>
      </w:r>
      <w:r>
        <w:rPr>
          <w:sz w:val="22"/>
          <w:szCs w:val="22"/>
        </w:rPr>
        <w:t xml:space="preserve">URL </w:t>
      </w:r>
      <w:r>
        <w:rPr>
          <w:spacing w:val="24"/>
          <w:sz w:val="22"/>
          <w:szCs w:val="22"/>
        </w:rPr>
        <w:t xml:space="preserve"> </w:t>
      </w:r>
      <w:hyperlink r:id="rId17">
        <w:r>
          <w:rPr>
            <w:w w:val="146"/>
            <w:sz w:val="22"/>
            <w:szCs w:val="22"/>
          </w:rPr>
          <w:t>https://www.ligo.caltech.edu/</w:t>
        </w:r>
      </w:hyperlink>
    </w:p>
    <w:p w14:paraId="27308F64" w14:textId="77777777" w:rsidR="004B03EF" w:rsidRDefault="004B03EF">
      <w:pPr>
        <w:spacing w:line="180" w:lineRule="exact"/>
        <w:rPr>
          <w:sz w:val="18"/>
          <w:szCs w:val="18"/>
        </w:rPr>
      </w:pPr>
    </w:p>
    <w:p w14:paraId="27308F65" w14:textId="77777777" w:rsidR="004B03EF" w:rsidRDefault="00F64046">
      <w:pPr>
        <w:ind w:left="579"/>
        <w:rPr>
          <w:sz w:val="22"/>
          <w:szCs w:val="22"/>
        </w:rPr>
      </w:pPr>
      <w:r>
        <w:rPr>
          <w:w w:val="134"/>
          <w:sz w:val="22"/>
          <w:szCs w:val="22"/>
        </w:rPr>
        <w:t>page/what</w:t>
      </w:r>
      <w:r>
        <w:rPr>
          <w:spacing w:val="10"/>
          <w:w w:val="134"/>
          <w:sz w:val="22"/>
          <w:szCs w:val="22"/>
        </w:rPr>
        <w:t>-</w:t>
      </w:r>
      <w:r>
        <w:rPr>
          <w:w w:val="178"/>
          <w:sz w:val="22"/>
          <w:szCs w:val="22"/>
        </w:rPr>
        <w:t>is</w:t>
      </w:r>
      <w:r>
        <w:rPr>
          <w:spacing w:val="10"/>
          <w:w w:val="178"/>
          <w:sz w:val="22"/>
          <w:szCs w:val="22"/>
        </w:rPr>
        <w:t>-</w:t>
      </w:r>
      <w:r>
        <w:rPr>
          <w:w w:val="145"/>
          <w:sz w:val="22"/>
          <w:szCs w:val="22"/>
        </w:rPr>
        <w:t>interferometer</w:t>
      </w:r>
      <w:r>
        <w:rPr>
          <w:w w:val="109"/>
          <w:sz w:val="22"/>
          <w:szCs w:val="22"/>
        </w:rPr>
        <w:t>.</w:t>
      </w:r>
    </w:p>
    <w:p w14:paraId="27308F66" w14:textId="77777777" w:rsidR="004B03EF" w:rsidRDefault="004B03EF">
      <w:pPr>
        <w:spacing w:line="180" w:lineRule="exact"/>
        <w:rPr>
          <w:sz w:val="18"/>
          <w:szCs w:val="18"/>
        </w:rPr>
      </w:pPr>
    </w:p>
    <w:p w14:paraId="27308F67" w14:textId="77777777" w:rsidR="004B03EF" w:rsidRDefault="00F64046">
      <w:pPr>
        <w:ind w:left="120"/>
        <w:rPr>
          <w:sz w:val="22"/>
          <w:szCs w:val="22"/>
        </w:rPr>
      </w:pPr>
      <w:r>
        <w:rPr>
          <w:sz w:val="22"/>
          <w:szCs w:val="22"/>
        </w:rPr>
        <w:t>[11]</w:t>
      </w:r>
      <w:r>
        <w:rPr>
          <w:spacing w:val="36"/>
          <w:sz w:val="22"/>
          <w:szCs w:val="22"/>
        </w:rPr>
        <w:t xml:space="preserve"> </w:t>
      </w:r>
      <w:r>
        <w:rPr>
          <w:sz w:val="22"/>
          <w:szCs w:val="22"/>
        </w:rPr>
        <w:t>A.</w:t>
      </w:r>
      <w:r>
        <w:rPr>
          <w:spacing w:val="24"/>
          <w:sz w:val="22"/>
          <w:szCs w:val="22"/>
        </w:rPr>
        <w:t xml:space="preserve"> </w:t>
      </w:r>
      <w:r>
        <w:rPr>
          <w:sz w:val="22"/>
          <w:szCs w:val="22"/>
        </w:rPr>
        <w:t>Mi</w:t>
      </w:r>
      <w:r>
        <w:rPr>
          <w:spacing w:val="-6"/>
          <w:sz w:val="22"/>
          <w:szCs w:val="22"/>
        </w:rPr>
        <w:t>c</w:t>
      </w:r>
      <w:r>
        <w:rPr>
          <w:sz w:val="22"/>
          <w:szCs w:val="22"/>
        </w:rPr>
        <w:t>helson</w:t>
      </w:r>
      <w:r>
        <w:rPr>
          <w:spacing w:val="32"/>
          <w:sz w:val="22"/>
          <w:szCs w:val="22"/>
        </w:rPr>
        <w:t xml:space="preserve"> </w:t>
      </w:r>
      <w:r>
        <w:rPr>
          <w:sz w:val="22"/>
          <w:szCs w:val="22"/>
        </w:rPr>
        <w:t>and</w:t>
      </w:r>
      <w:r>
        <w:rPr>
          <w:spacing w:val="47"/>
          <w:sz w:val="22"/>
          <w:szCs w:val="22"/>
        </w:rPr>
        <w:t xml:space="preserve"> </w:t>
      </w:r>
      <w:r>
        <w:rPr>
          <w:sz w:val="22"/>
          <w:szCs w:val="22"/>
        </w:rPr>
        <w:t>E.</w:t>
      </w:r>
      <w:r>
        <w:rPr>
          <w:spacing w:val="33"/>
          <w:sz w:val="22"/>
          <w:szCs w:val="22"/>
        </w:rPr>
        <w:t xml:space="preserve"> </w:t>
      </w:r>
      <w:r>
        <w:rPr>
          <w:sz w:val="22"/>
          <w:szCs w:val="22"/>
        </w:rPr>
        <w:t>Morle</w:t>
      </w:r>
      <w:r>
        <w:rPr>
          <w:spacing w:val="-18"/>
          <w:sz w:val="22"/>
          <w:szCs w:val="22"/>
        </w:rPr>
        <w:t>y</w:t>
      </w:r>
      <w:r>
        <w:rPr>
          <w:sz w:val="22"/>
          <w:szCs w:val="22"/>
        </w:rPr>
        <w:t>,</w:t>
      </w:r>
      <w:r>
        <w:rPr>
          <w:spacing w:val="34"/>
          <w:sz w:val="22"/>
          <w:szCs w:val="22"/>
        </w:rPr>
        <w:t xml:space="preserve"> </w:t>
      </w:r>
      <w:r>
        <w:rPr>
          <w:sz w:val="22"/>
          <w:szCs w:val="22"/>
        </w:rPr>
        <w:t xml:space="preserve">American </w:t>
      </w:r>
      <w:r>
        <w:rPr>
          <w:spacing w:val="4"/>
          <w:sz w:val="22"/>
          <w:szCs w:val="22"/>
        </w:rPr>
        <w:t xml:space="preserve"> </w:t>
      </w:r>
      <w:r>
        <w:rPr>
          <w:sz w:val="22"/>
          <w:szCs w:val="22"/>
        </w:rPr>
        <w:t xml:space="preserve">Journal </w:t>
      </w:r>
      <w:r>
        <w:rPr>
          <w:spacing w:val="26"/>
          <w:sz w:val="22"/>
          <w:szCs w:val="22"/>
        </w:rPr>
        <w:t xml:space="preserve"> </w:t>
      </w:r>
      <w:r>
        <w:rPr>
          <w:sz w:val="22"/>
          <w:szCs w:val="22"/>
        </w:rPr>
        <w:t>of</w:t>
      </w:r>
      <w:r>
        <w:rPr>
          <w:spacing w:val="6"/>
          <w:sz w:val="22"/>
          <w:szCs w:val="22"/>
        </w:rPr>
        <w:t xml:space="preserve"> </w:t>
      </w:r>
      <w:r>
        <w:rPr>
          <w:sz w:val="22"/>
          <w:szCs w:val="22"/>
        </w:rPr>
        <w:t>Science</w:t>
      </w:r>
      <w:r>
        <w:rPr>
          <w:spacing w:val="23"/>
          <w:sz w:val="22"/>
          <w:szCs w:val="22"/>
        </w:rPr>
        <w:t xml:space="preserve"> </w:t>
      </w:r>
      <w:r>
        <w:rPr>
          <w:sz w:val="22"/>
          <w:szCs w:val="22"/>
        </w:rPr>
        <w:t>34,</w:t>
      </w:r>
      <w:r>
        <w:rPr>
          <w:spacing w:val="52"/>
          <w:sz w:val="22"/>
          <w:szCs w:val="22"/>
        </w:rPr>
        <w:t xml:space="preserve"> </w:t>
      </w:r>
      <w:r>
        <w:rPr>
          <w:sz w:val="22"/>
          <w:szCs w:val="22"/>
        </w:rPr>
        <w:t>333</w:t>
      </w:r>
      <w:r>
        <w:rPr>
          <w:spacing w:val="12"/>
          <w:sz w:val="22"/>
          <w:szCs w:val="22"/>
        </w:rPr>
        <w:t xml:space="preserve"> </w:t>
      </w:r>
      <w:r>
        <w:rPr>
          <w:sz w:val="22"/>
          <w:szCs w:val="22"/>
        </w:rPr>
        <w:t>(1887),</w:t>
      </w:r>
      <w:r>
        <w:rPr>
          <w:spacing w:val="35"/>
          <w:sz w:val="22"/>
          <w:szCs w:val="22"/>
        </w:rPr>
        <w:t xml:space="preserve"> </w:t>
      </w:r>
      <w:r>
        <w:rPr>
          <w:w w:val="105"/>
          <w:sz w:val="22"/>
          <w:szCs w:val="22"/>
        </w:rPr>
        <w:t>doi:10.2475/</w:t>
      </w:r>
      <w:r>
        <w:rPr>
          <w:spacing w:val="13"/>
          <w:w w:val="105"/>
          <w:sz w:val="22"/>
          <w:szCs w:val="22"/>
        </w:rPr>
        <w:t>a</w:t>
      </w:r>
      <w:r>
        <w:rPr>
          <w:w w:val="102"/>
          <w:sz w:val="22"/>
          <w:szCs w:val="22"/>
        </w:rPr>
        <w:t>js.s3-</w:t>
      </w:r>
    </w:p>
    <w:p w14:paraId="27308F68" w14:textId="77777777" w:rsidR="004B03EF" w:rsidRDefault="004B03EF">
      <w:pPr>
        <w:spacing w:line="180" w:lineRule="exact"/>
        <w:rPr>
          <w:sz w:val="18"/>
          <w:szCs w:val="18"/>
        </w:rPr>
      </w:pPr>
    </w:p>
    <w:p w14:paraId="27308F69" w14:textId="77777777" w:rsidR="004B03EF" w:rsidRDefault="00F64046">
      <w:pPr>
        <w:ind w:left="579"/>
        <w:rPr>
          <w:sz w:val="22"/>
          <w:szCs w:val="22"/>
        </w:rPr>
      </w:pPr>
      <w:r>
        <w:rPr>
          <w:sz w:val="22"/>
          <w:szCs w:val="22"/>
        </w:rPr>
        <w:t>34.203.333.</w:t>
      </w:r>
    </w:p>
    <w:p w14:paraId="27308F6A" w14:textId="77777777" w:rsidR="004B03EF" w:rsidRDefault="004B03EF">
      <w:pPr>
        <w:spacing w:line="180" w:lineRule="exact"/>
        <w:rPr>
          <w:sz w:val="18"/>
          <w:szCs w:val="18"/>
        </w:rPr>
      </w:pPr>
    </w:p>
    <w:p w14:paraId="27308F6B" w14:textId="77777777" w:rsidR="004B03EF" w:rsidRDefault="00F64046">
      <w:pPr>
        <w:spacing w:line="411" w:lineRule="auto"/>
        <w:ind w:left="579" w:right="63" w:hanging="459"/>
        <w:rPr>
          <w:sz w:val="22"/>
          <w:szCs w:val="22"/>
        </w:rPr>
      </w:pPr>
      <w:r>
        <w:rPr>
          <w:sz w:val="22"/>
          <w:szCs w:val="22"/>
        </w:rPr>
        <w:t>[12]</w:t>
      </w:r>
      <w:r>
        <w:rPr>
          <w:spacing w:val="36"/>
          <w:sz w:val="22"/>
          <w:szCs w:val="22"/>
        </w:rPr>
        <w:t xml:space="preserve"> </w:t>
      </w:r>
      <w:r>
        <w:rPr>
          <w:sz w:val="22"/>
          <w:szCs w:val="22"/>
        </w:rPr>
        <w:t xml:space="preserve">MIT  </w:t>
      </w:r>
      <w:r>
        <w:rPr>
          <w:spacing w:val="5"/>
          <w:sz w:val="22"/>
          <w:szCs w:val="22"/>
        </w:rPr>
        <w:t xml:space="preserve"> </w:t>
      </w:r>
      <w:r>
        <w:rPr>
          <w:sz w:val="22"/>
          <w:szCs w:val="22"/>
        </w:rPr>
        <w:t xml:space="preserve">LIGO,  </w:t>
      </w:r>
      <w:r>
        <w:rPr>
          <w:spacing w:val="9"/>
          <w:sz w:val="22"/>
          <w:szCs w:val="22"/>
        </w:rPr>
        <w:t xml:space="preserve"> </w:t>
      </w:r>
      <w:r>
        <w:rPr>
          <w:sz w:val="22"/>
          <w:szCs w:val="22"/>
        </w:rPr>
        <w:t xml:space="preserve">A </w:t>
      </w:r>
      <w:r>
        <w:rPr>
          <w:spacing w:val="31"/>
          <w:sz w:val="22"/>
          <w:szCs w:val="22"/>
        </w:rPr>
        <w:t xml:space="preserve"> </w:t>
      </w:r>
      <w:r>
        <w:rPr>
          <w:spacing w:val="-11"/>
          <w:sz w:val="22"/>
          <w:szCs w:val="22"/>
        </w:rPr>
        <w:t>c</w:t>
      </w:r>
      <w:r>
        <w:rPr>
          <w:sz w:val="22"/>
          <w:szCs w:val="22"/>
        </w:rPr>
        <w:t>omp</w:t>
      </w:r>
      <w:r>
        <w:rPr>
          <w:spacing w:val="-11"/>
          <w:sz w:val="22"/>
          <w:szCs w:val="22"/>
        </w:rPr>
        <w:t>r</w:t>
      </w:r>
      <w:r>
        <w:rPr>
          <w:sz w:val="22"/>
          <w:szCs w:val="22"/>
        </w:rPr>
        <w:t xml:space="preserve">ehensive  </w:t>
      </w:r>
      <w:r>
        <w:rPr>
          <w:spacing w:val="19"/>
          <w:sz w:val="22"/>
          <w:szCs w:val="22"/>
        </w:rPr>
        <w:t xml:space="preserve"> </w:t>
      </w:r>
      <w:r>
        <w:rPr>
          <w:sz w:val="22"/>
          <w:szCs w:val="22"/>
        </w:rPr>
        <w:t xml:space="preserve">overview </w:t>
      </w:r>
      <w:r>
        <w:rPr>
          <w:spacing w:val="21"/>
          <w:sz w:val="22"/>
          <w:szCs w:val="22"/>
        </w:rPr>
        <w:t xml:space="preserve"> </w:t>
      </w:r>
      <w:r>
        <w:rPr>
          <w:sz w:val="22"/>
          <w:szCs w:val="22"/>
        </w:rPr>
        <w:t xml:space="preserve">of </w:t>
      </w:r>
      <w:r>
        <w:rPr>
          <w:spacing w:val="23"/>
          <w:sz w:val="22"/>
          <w:szCs w:val="22"/>
        </w:rPr>
        <w:t xml:space="preserve"> </w:t>
      </w:r>
      <w:r>
        <w:rPr>
          <w:sz w:val="22"/>
          <w:szCs w:val="22"/>
        </w:rPr>
        <w:t>advan</w:t>
      </w:r>
      <w:r>
        <w:rPr>
          <w:spacing w:val="-11"/>
          <w:sz w:val="22"/>
          <w:szCs w:val="22"/>
        </w:rPr>
        <w:t>ce</w:t>
      </w:r>
      <w:r>
        <w:rPr>
          <w:sz w:val="22"/>
          <w:szCs w:val="22"/>
        </w:rPr>
        <w:t xml:space="preserve">d  </w:t>
      </w:r>
      <w:r>
        <w:rPr>
          <w:spacing w:val="7"/>
          <w:sz w:val="22"/>
          <w:szCs w:val="22"/>
        </w:rPr>
        <w:t xml:space="preserve"> </w:t>
      </w:r>
      <w:r>
        <w:rPr>
          <w:sz w:val="22"/>
          <w:szCs w:val="22"/>
        </w:rPr>
        <w:t xml:space="preserve">ligo </w:t>
      </w:r>
      <w:r>
        <w:rPr>
          <w:spacing w:val="32"/>
          <w:sz w:val="22"/>
          <w:szCs w:val="22"/>
        </w:rPr>
        <w:t xml:space="preserve"> </w:t>
      </w:r>
      <w:r>
        <w:rPr>
          <w:sz w:val="22"/>
          <w:szCs w:val="22"/>
        </w:rPr>
        <w:t xml:space="preserve">(2015),  </w:t>
      </w:r>
      <w:r>
        <w:rPr>
          <w:spacing w:val="9"/>
          <w:sz w:val="22"/>
          <w:szCs w:val="22"/>
        </w:rPr>
        <w:t xml:space="preserve"> </w:t>
      </w:r>
      <w:r>
        <w:rPr>
          <w:sz w:val="22"/>
          <w:szCs w:val="22"/>
        </w:rPr>
        <w:t xml:space="preserve">URL </w:t>
      </w:r>
      <w:r>
        <w:rPr>
          <w:spacing w:val="46"/>
          <w:sz w:val="22"/>
          <w:szCs w:val="22"/>
        </w:rPr>
        <w:t xml:space="preserve"> </w:t>
      </w:r>
      <w:r>
        <w:rPr>
          <w:w w:val="137"/>
          <w:sz w:val="22"/>
          <w:szCs w:val="22"/>
        </w:rPr>
        <w:t xml:space="preserve">https://www. </w:t>
      </w:r>
      <w:r>
        <w:rPr>
          <w:w w:val="133"/>
          <w:sz w:val="22"/>
          <w:szCs w:val="22"/>
        </w:rPr>
        <w:t>advancedligo.mit.edu/summary.html</w:t>
      </w:r>
      <w:r>
        <w:rPr>
          <w:w w:val="109"/>
          <w:sz w:val="22"/>
          <w:szCs w:val="22"/>
        </w:rPr>
        <w:t>.</w:t>
      </w:r>
    </w:p>
    <w:p w14:paraId="27308F6C" w14:textId="77777777" w:rsidR="004B03EF" w:rsidRDefault="00F64046">
      <w:pPr>
        <w:spacing w:before="6"/>
        <w:ind w:left="120"/>
        <w:rPr>
          <w:sz w:val="22"/>
          <w:szCs w:val="22"/>
        </w:rPr>
      </w:pPr>
      <w:r>
        <w:rPr>
          <w:sz w:val="22"/>
          <w:szCs w:val="22"/>
        </w:rPr>
        <w:t>[13]</w:t>
      </w:r>
      <w:r>
        <w:rPr>
          <w:spacing w:val="36"/>
          <w:sz w:val="22"/>
          <w:szCs w:val="22"/>
        </w:rPr>
        <w:t xml:space="preserve"> </w:t>
      </w:r>
      <w:r>
        <w:rPr>
          <w:sz w:val="22"/>
          <w:szCs w:val="22"/>
        </w:rPr>
        <w:t>K.</w:t>
      </w:r>
      <w:r>
        <w:rPr>
          <w:spacing w:val="19"/>
          <w:sz w:val="22"/>
          <w:szCs w:val="22"/>
        </w:rPr>
        <w:t xml:space="preserve"> </w:t>
      </w:r>
      <w:r>
        <w:rPr>
          <w:sz w:val="22"/>
          <w:szCs w:val="22"/>
        </w:rPr>
        <w:t xml:space="preserve">Thorne </w:t>
      </w:r>
      <w:r>
        <w:rPr>
          <w:spacing w:val="1"/>
          <w:sz w:val="22"/>
          <w:szCs w:val="22"/>
        </w:rPr>
        <w:t xml:space="preserve"> </w:t>
      </w:r>
      <w:r>
        <w:rPr>
          <w:sz w:val="22"/>
          <w:szCs w:val="22"/>
        </w:rPr>
        <w:t>and</w:t>
      </w:r>
      <w:r>
        <w:rPr>
          <w:spacing w:val="36"/>
          <w:sz w:val="22"/>
          <w:szCs w:val="22"/>
        </w:rPr>
        <w:t xml:space="preserve"> </w:t>
      </w:r>
      <w:r>
        <w:rPr>
          <w:sz w:val="22"/>
          <w:szCs w:val="22"/>
        </w:rPr>
        <w:t>R.</w:t>
      </w:r>
      <w:r>
        <w:rPr>
          <w:spacing w:val="22"/>
          <w:sz w:val="22"/>
          <w:szCs w:val="22"/>
        </w:rPr>
        <w:t xml:space="preserve"> </w:t>
      </w:r>
      <w:r>
        <w:rPr>
          <w:spacing w:val="-18"/>
          <w:sz w:val="22"/>
          <w:szCs w:val="22"/>
        </w:rPr>
        <w:t>W</w:t>
      </w:r>
      <w:r>
        <w:rPr>
          <w:sz w:val="22"/>
          <w:szCs w:val="22"/>
        </w:rPr>
        <w:t>eiss,</w:t>
      </w:r>
      <w:r>
        <w:rPr>
          <w:spacing w:val="28"/>
          <w:sz w:val="22"/>
          <w:szCs w:val="22"/>
        </w:rPr>
        <w:t xml:space="preserve"> </w:t>
      </w:r>
      <w:r>
        <w:rPr>
          <w:sz w:val="22"/>
          <w:szCs w:val="22"/>
        </w:rPr>
        <w:t>A</w:t>
      </w:r>
      <w:r>
        <w:rPr>
          <w:spacing w:val="14"/>
          <w:sz w:val="22"/>
          <w:szCs w:val="22"/>
        </w:rPr>
        <w:t xml:space="preserve"> </w:t>
      </w:r>
      <w:r>
        <w:rPr>
          <w:sz w:val="22"/>
          <w:szCs w:val="22"/>
        </w:rPr>
        <w:t>brief</w:t>
      </w:r>
      <w:r>
        <w:rPr>
          <w:spacing w:val="21"/>
          <w:sz w:val="22"/>
          <w:szCs w:val="22"/>
        </w:rPr>
        <w:t xml:space="preserve"> </w:t>
      </w:r>
      <w:r>
        <w:rPr>
          <w:sz w:val="22"/>
          <w:szCs w:val="22"/>
        </w:rPr>
        <w:t>history</w:t>
      </w:r>
      <w:r>
        <w:rPr>
          <w:spacing w:val="48"/>
          <w:sz w:val="22"/>
          <w:szCs w:val="22"/>
        </w:rPr>
        <w:t xml:space="preserve"> </w:t>
      </w:r>
      <w:r>
        <w:rPr>
          <w:sz w:val="22"/>
          <w:szCs w:val="22"/>
        </w:rPr>
        <w:t>of</w:t>
      </w:r>
      <w:r>
        <w:rPr>
          <w:spacing w:val="5"/>
          <w:sz w:val="22"/>
          <w:szCs w:val="22"/>
        </w:rPr>
        <w:t xml:space="preserve"> </w:t>
      </w:r>
      <w:r>
        <w:rPr>
          <w:sz w:val="22"/>
          <w:szCs w:val="22"/>
        </w:rPr>
        <w:t>ligo</w:t>
      </w:r>
      <w:r>
        <w:rPr>
          <w:spacing w:val="8"/>
          <w:sz w:val="22"/>
          <w:szCs w:val="22"/>
        </w:rPr>
        <w:t xml:space="preserve"> </w:t>
      </w:r>
      <w:r>
        <w:rPr>
          <w:sz w:val="22"/>
          <w:szCs w:val="22"/>
        </w:rPr>
        <w:t>(2016),</w:t>
      </w:r>
      <w:r>
        <w:rPr>
          <w:spacing w:val="27"/>
          <w:sz w:val="22"/>
          <w:szCs w:val="22"/>
        </w:rPr>
        <w:t xml:space="preserve"> </w:t>
      </w:r>
      <w:r>
        <w:rPr>
          <w:sz w:val="22"/>
          <w:szCs w:val="22"/>
        </w:rPr>
        <w:t>URL</w:t>
      </w:r>
      <w:r>
        <w:rPr>
          <w:spacing w:val="22"/>
          <w:sz w:val="22"/>
          <w:szCs w:val="22"/>
        </w:rPr>
        <w:t xml:space="preserve"> </w:t>
      </w:r>
      <w:hyperlink r:id="rId18">
        <w:r>
          <w:rPr>
            <w:w w:val="143"/>
            <w:sz w:val="22"/>
            <w:szCs w:val="22"/>
          </w:rPr>
          <w:t>https://www.caltech.edu/</w:t>
        </w:r>
      </w:hyperlink>
    </w:p>
    <w:p w14:paraId="27308F6D" w14:textId="77777777" w:rsidR="004B03EF" w:rsidRDefault="004B03EF">
      <w:pPr>
        <w:spacing w:line="180" w:lineRule="exact"/>
        <w:rPr>
          <w:sz w:val="18"/>
          <w:szCs w:val="18"/>
        </w:rPr>
      </w:pPr>
    </w:p>
    <w:p w14:paraId="27308F6E" w14:textId="77777777" w:rsidR="004B03EF" w:rsidRDefault="00F64046">
      <w:pPr>
        <w:ind w:left="579"/>
        <w:rPr>
          <w:sz w:val="22"/>
          <w:szCs w:val="22"/>
        </w:rPr>
      </w:pPr>
      <w:r>
        <w:rPr>
          <w:w w:val="153"/>
          <w:sz w:val="22"/>
          <w:szCs w:val="22"/>
        </w:rPr>
        <w:t>content/brief</w:t>
      </w:r>
      <w:r>
        <w:rPr>
          <w:spacing w:val="10"/>
          <w:w w:val="153"/>
          <w:sz w:val="22"/>
          <w:szCs w:val="22"/>
        </w:rPr>
        <w:t>-</w:t>
      </w:r>
      <w:r>
        <w:rPr>
          <w:w w:val="153"/>
          <w:sz w:val="22"/>
          <w:szCs w:val="22"/>
        </w:rPr>
        <w:t>history</w:t>
      </w:r>
      <w:r>
        <w:rPr>
          <w:spacing w:val="10"/>
          <w:w w:val="153"/>
          <w:sz w:val="22"/>
          <w:szCs w:val="22"/>
        </w:rPr>
        <w:t>-</w:t>
      </w:r>
      <w:r>
        <w:rPr>
          <w:w w:val="153"/>
          <w:sz w:val="22"/>
          <w:szCs w:val="22"/>
        </w:rPr>
        <w:t>ligo</w:t>
      </w:r>
      <w:r>
        <w:rPr>
          <w:w w:val="109"/>
          <w:sz w:val="22"/>
          <w:szCs w:val="22"/>
        </w:rPr>
        <w:t>.</w:t>
      </w:r>
    </w:p>
    <w:p w14:paraId="27308F6F" w14:textId="77777777" w:rsidR="004B03EF" w:rsidRDefault="004B03EF">
      <w:pPr>
        <w:spacing w:line="180" w:lineRule="exact"/>
        <w:rPr>
          <w:sz w:val="18"/>
          <w:szCs w:val="18"/>
        </w:rPr>
      </w:pPr>
    </w:p>
    <w:p w14:paraId="27308F70" w14:textId="77777777" w:rsidR="004B03EF" w:rsidRDefault="00F64046">
      <w:pPr>
        <w:spacing w:line="411" w:lineRule="auto"/>
        <w:ind w:left="120" w:right="63"/>
        <w:rPr>
          <w:sz w:val="22"/>
          <w:szCs w:val="22"/>
        </w:rPr>
      </w:pPr>
      <w:r>
        <w:rPr>
          <w:sz w:val="22"/>
          <w:szCs w:val="22"/>
        </w:rPr>
        <w:t>[14]</w:t>
      </w:r>
      <w:r>
        <w:rPr>
          <w:spacing w:val="36"/>
          <w:sz w:val="22"/>
          <w:szCs w:val="22"/>
        </w:rPr>
        <w:t xml:space="preserve"> </w:t>
      </w:r>
      <w:r>
        <w:rPr>
          <w:sz w:val="22"/>
          <w:szCs w:val="22"/>
        </w:rPr>
        <w:t>LIGO</w:t>
      </w:r>
      <w:r>
        <w:rPr>
          <w:spacing w:val="44"/>
          <w:sz w:val="22"/>
          <w:szCs w:val="22"/>
        </w:rPr>
        <w:t xml:space="preserve"> </w:t>
      </w:r>
      <w:r>
        <w:rPr>
          <w:sz w:val="22"/>
          <w:szCs w:val="22"/>
        </w:rPr>
        <w:t>Scie</w:t>
      </w:r>
      <w:r>
        <w:rPr>
          <w:spacing w:val="-5"/>
          <w:sz w:val="22"/>
          <w:szCs w:val="22"/>
        </w:rPr>
        <w:t>n</w:t>
      </w:r>
      <w:r>
        <w:rPr>
          <w:sz w:val="22"/>
          <w:szCs w:val="22"/>
        </w:rPr>
        <w:t>tific</w:t>
      </w:r>
      <w:r>
        <w:rPr>
          <w:spacing w:val="30"/>
          <w:sz w:val="22"/>
          <w:szCs w:val="22"/>
        </w:rPr>
        <w:t xml:space="preserve"> </w:t>
      </w:r>
      <w:r>
        <w:rPr>
          <w:w w:val="107"/>
          <w:sz w:val="22"/>
          <w:szCs w:val="22"/>
        </w:rPr>
        <w:t>Colla</w:t>
      </w:r>
      <w:r>
        <w:rPr>
          <w:spacing w:val="6"/>
          <w:w w:val="107"/>
          <w:sz w:val="22"/>
          <w:szCs w:val="22"/>
        </w:rPr>
        <w:t>b</w:t>
      </w:r>
      <w:r>
        <w:rPr>
          <w:w w:val="107"/>
          <w:sz w:val="22"/>
          <w:szCs w:val="22"/>
        </w:rPr>
        <w:t>oration,</w:t>
      </w:r>
      <w:r>
        <w:rPr>
          <w:spacing w:val="17"/>
          <w:w w:val="107"/>
          <w:sz w:val="22"/>
          <w:szCs w:val="22"/>
        </w:rPr>
        <w:t xml:space="preserve"> </w:t>
      </w:r>
      <w:r>
        <w:rPr>
          <w:sz w:val="22"/>
          <w:szCs w:val="22"/>
        </w:rPr>
        <w:t>Timelin</w:t>
      </w:r>
      <w:r>
        <w:rPr>
          <w:spacing w:val="1"/>
          <w:sz w:val="22"/>
          <w:szCs w:val="22"/>
        </w:rPr>
        <w:t>e</w:t>
      </w:r>
      <w:r>
        <w:rPr>
          <w:sz w:val="22"/>
          <w:szCs w:val="22"/>
        </w:rPr>
        <w:t xml:space="preserve">, </w:t>
      </w:r>
      <w:r>
        <w:rPr>
          <w:spacing w:val="16"/>
          <w:sz w:val="22"/>
          <w:szCs w:val="22"/>
        </w:rPr>
        <w:t xml:space="preserve"> </w:t>
      </w:r>
      <w:r>
        <w:rPr>
          <w:sz w:val="22"/>
          <w:szCs w:val="22"/>
        </w:rPr>
        <w:t>URL</w:t>
      </w:r>
      <w:r>
        <w:rPr>
          <w:spacing w:val="36"/>
          <w:sz w:val="22"/>
          <w:szCs w:val="22"/>
        </w:rPr>
        <w:t xml:space="preserve"> </w:t>
      </w:r>
      <w:r>
        <w:rPr>
          <w:w w:val="159"/>
          <w:sz w:val="22"/>
          <w:szCs w:val="22"/>
        </w:rPr>
        <w:t>https://losc.ligo.org/timeline/</w:t>
      </w:r>
      <w:r>
        <w:rPr>
          <w:w w:val="109"/>
          <w:sz w:val="22"/>
          <w:szCs w:val="22"/>
        </w:rPr>
        <w:t xml:space="preserve">. </w:t>
      </w:r>
      <w:r>
        <w:rPr>
          <w:sz w:val="22"/>
          <w:szCs w:val="22"/>
        </w:rPr>
        <w:t>[15]</w:t>
      </w:r>
      <w:r>
        <w:rPr>
          <w:spacing w:val="36"/>
          <w:sz w:val="22"/>
          <w:szCs w:val="22"/>
        </w:rPr>
        <w:t xml:space="preserve"> </w:t>
      </w:r>
      <w:r>
        <w:rPr>
          <w:sz w:val="22"/>
          <w:szCs w:val="22"/>
        </w:rPr>
        <w:t xml:space="preserve">M. </w:t>
      </w:r>
      <w:r>
        <w:rPr>
          <w:spacing w:val="5"/>
          <w:sz w:val="22"/>
          <w:szCs w:val="22"/>
        </w:rPr>
        <w:t xml:space="preserve"> </w:t>
      </w:r>
      <w:r>
        <w:rPr>
          <w:w w:val="112"/>
          <w:sz w:val="22"/>
          <w:szCs w:val="22"/>
        </w:rPr>
        <w:t>Pitkin,</w:t>
      </w:r>
      <w:r>
        <w:rPr>
          <w:spacing w:val="54"/>
          <w:w w:val="112"/>
          <w:sz w:val="22"/>
          <w:szCs w:val="22"/>
        </w:rPr>
        <w:t xml:space="preserve"> </w:t>
      </w:r>
      <w:r>
        <w:rPr>
          <w:sz w:val="22"/>
          <w:szCs w:val="22"/>
        </w:rPr>
        <w:t xml:space="preserve">S. </w:t>
      </w:r>
      <w:r>
        <w:rPr>
          <w:spacing w:val="1"/>
          <w:sz w:val="22"/>
          <w:szCs w:val="22"/>
        </w:rPr>
        <w:t xml:space="preserve"> </w:t>
      </w:r>
      <w:r>
        <w:rPr>
          <w:sz w:val="22"/>
          <w:szCs w:val="22"/>
        </w:rPr>
        <w:t xml:space="preserve">Reid, </w:t>
      </w:r>
      <w:r>
        <w:rPr>
          <w:spacing w:val="33"/>
          <w:sz w:val="22"/>
          <w:szCs w:val="22"/>
        </w:rPr>
        <w:t xml:space="preserve"> </w:t>
      </w:r>
      <w:r>
        <w:rPr>
          <w:sz w:val="22"/>
          <w:szCs w:val="22"/>
        </w:rPr>
        <w:t xml:space="preserve">S. </w:t>
      </w:r>
      <w:r>
        <w:rPr>
          <w:spacing w:val="1"/>
          <w:sz w:val="22"/>
          <w:szCs w:val="22"/>
        </w:rPr>
        <w:t xml:space="preserve"> </w:t>
      </w:r>
      <w:r>
        <w:rPr>
          <w:sz w:val="22"/>
          <w:szCs w:val="22"/>
        </w:rPr>
        <w:t>R</w:t>
      </w:r>
      <w:r>
        <w:rPr>
          <w:spacing w:val="-6"/>
          <w:sz w:val="22"/>
          <w:szCs w:val="22"/>
        </w:rPr>
        <w:t>ow</w:t>
      </w:r>
      <w:r>
        <w:rPr>
          <w:sz w:val="22"/>
          <w:szCs w:val="22"/>
        </w:rPr>
        <w:t xml:space="preserve">an, </w:t>
      </w:r>
      <w:r>
        <w:rPr>
          <w:spacing w:val="42"/>
          <w:sz w:val="22"/>
          <w:szCs w:val="22"/>
        </w:rPr>
        <w:t xml:space="preserve"> </w:t>
      </w:r>
      <w:r>
        <w:rPr>
          <w:sz w:val="22"/>
          <w:szCs w:val="22"/>
        </w:rPr>
        <w:t xml:space="preserve">and </w:t>
      </w:r>
      <w:r>
        <w:rPr>
          <w:spacing w:val="29"/>
          <w:sz w:val="22"/>
          <w:szCs w:val="22"/>
        </w:rPr>
        <w:t xml:space="preserve"> </w:t>
      </w:r>
      <w:r>
        <w:rPr>
          <w:sz w:val="22"/>
          <w:szCs w:val="22"/>
        </w:rPr>
        <w:t xml:space="preserve">J. </w:t>
      </w:r>
      <w:r>
        <w:rPr>
          <w:spacing w:val="28"/>
          <w:sz w:val="22"/>
          <w:szCs w:val="22"/>
        </w:rPr>
        <w:t xml:space="preserve"> </w:t>
      </w:r>
      <w:r>
        <w:rPr>
          <w:sz w:val="22"/>
          <w:szCs w:val="22"/>
        </w:rPr>
        <w:t xml:space="preserve">Hough, </w:t>
      </w:r>
      <w:r>
        <w:rPr>
          <w:spacing w:val="31"/>
          <w:sz w:val="22"/>
          <w:szCs w:val="22"/>
        </w:rPr>
        <w:t xml:space="preserve"> </w:t>
      </w:r>
      <w:r>
        <w:rPr>
          <w:sz w:val="22"/>
          <w:szCs w:val="22"/>
        </w:rPr>
        <w:t xml:space="preserve">Living </w:t>
      </w:r>
      <w:r>
        <w:rPr>
          <w:spacing w:val="9"/>
          <w:sz w:val="22"/>
          <w:szCs w:val="22"/>
        </w:rPr>
        <w:t xml:space="preserve"> </w:t>
      </w:r>
      <w:r>
        <w:rPr>
          <w:sz w:val="22"/>
          <w:szCs w:val="22"/>
        </w:rPr>
        <w:t xml:space="preserve">Rev. </w:t>
      </w:r>
      <w:r>
        <w:rPr>
          <w:spacing w:val="17"/>
          <w:sz w:val="22"/>
          <w:szCs w:val="22"/>
        </w:rPr>
        <w:t xml:space="preserve"> </w:t>
      </w:r>
      <w:r>
        <w:rPr>
          <w:w w:val="109"/>
          <w:sz w:val="22"/>
          <w:szCs w:val="22"/>
        </w:rPr>
        <w:t>Relativi</w:t>
      </w:r>
      <w:r>
        <w:rPr>
          <w:spacing w:val="-5"/>
          <w:w w:val="109"/>
          <w:sz w:val="22"/>
          <w:szCs w:val="22"/>
        </w:rPr>
        <w:t>t</w:t>
      </w:r>
      <w:r>
        <w:rPr>
          <w:w w:val="109"/>
          <w:sz w:val="22"/>
          <w:szCs w:val="22"/>
        </w:rPr>
        <w:t>y</w:t>
      </w:r>
      <w:r>
        <w:rPr>
          <w:spacing w:val="53"/>
          <w:w w:val="109"/>
          <w:sz w:val="22"/>
          <w:szCs w:val="22"/>
        </w:rPr>
        <w:t xml:space="preserve"> </w:t>
      </w:r>
      <w:r>
        <w:rPr>
          <w:sz w:val="22"/>
          <w:szCs w:val="22"/>
        </w:rPr>
        <w:t xml:space="preserve">14 </w:t>
      </w:r>
      <w:r>
        <w:rPr>
          <w:spacing w:val="27"/>
          <w:sz w:val="22"/>
          <w:szCs w:val="22"/>
        </w:rPr>
        <w:t xml:space="preserve"> </w:t>
      </w:r>
      <w:r>
        <w:rPr>
          <w:sz w:val="22"/>
          <w:szCs w:val="22"/>
        </w:rPr>
        <w:t xml:space="preserve">(2011), </w:t>
      </w:r>
      <w:r>
        <w:rPr>
          <w:spacing w:val="24"/>
          <w:sz w:val="22"/>
          <w:szCs w:val="22"/>
        </w:rPr>
        <w:t xml:space="preserve"> </w:t>
      </w:r>
      <w:r>
        <w:rPr>
          <w:sz w:val="22"/>
          <w:szCs w:val="22"/>
        </w:rPr>
        <w:t xml:space="preserve">5, </w:t>
      </w:r>
      <w:r>
        <w:rPr>
          <w:spacing w:val="8"/>
          <w:sz w:val="22"/>
          <w:szCs w:val="22"/>
        </w:rPr>
        <w:t xml:space="preserve"> </w:t>
      </w:r>
      <w:r>
        <w:rPr>
          <w:w w:val="104"/>
          <w:sz w:val="22"/>
          <w:szCs w:val="22"/>
        </w:rPr>
        <w:t>URL</w:t>
      </w:r>
    </w:p>
    <w:p w14:paraId="27308F71" w14:textId="77777777" w:rsidR="004B03EF" w:rsidRDefault="00B601E9">
      <w:pPr>
        <w:spacing w:before="6" w:line="411" w:lineRule="auto"/>
        <w:ind w:left="120" w:right="3743" w:firstLine="459"/>
        <w:rPr>
          <w:sz w:val="22"/>
          <w:szCs w:val="22"/>
        </w:rPr>
      </w:pPr>
      <w:hyperlink r:id="rId19">
        <w:r w:rsidR="00F64046">
          <w:rPr>
            <w:w w:val="146"/>
            <w:sz w:val="22"/>
            <w:szCs w:val="22"/>
          </w:rPr>
          <w:t>http://www.livingreviews.org/lrr</w:t>
        </w:r>
        <w:r w:rsidR="00F64046">
          <w:rPr>
            <w:spacing w:val="10"/>
            <w:w w:val="146"/>
            <w:sz w:val="22"/>
            <w:szCs w:val="22"/>
          </w:rPr>
          <w:t>-</w:t>
        </w:r>
        <w:r w:rsidR="00F64046">
          <w:rPr>
            <w:w w:val="127"/>
            <w:sz w:val="22"/>
            <w:szCs w:val="22"/>
          </w:rPr>
          <w:t>2011</w:t>
        </w:r>
        <w:r w:rsidR="00F64046">
          <w:rPr>
            <w:spacing w:val="10"/>
            <w:w w:val="127"/>
            <w:sz w:val="22"/>
            <w:szCs w:val="22"/>
          </w:rPr>
          <w:t>-</w:t>
        </w:r>
        <w:r w:rsidR="00F64046">
          <w:rPr>
            <w:w w:val="119"/>
            <w:sz w:val="22"/>
            <w:szCs w:val="22"/>
          </w:rPr>
          <w:t>5</w:t>
        </w:r>
      </w:hyperlink>
      <w:r w:rsidR="00F64046">
        <w:rPr>
          <w:w w:val="109"/>
          <w:sz w:val="22"/>
          <w:szCs w:val="22"/>
        </w:rPr>
        <w:t xml:space="preserve">. </w:t>
      </w:r>
      <w:r w:rsidR="00F64046">
        <w:rPr>
          <w:sz w:val="22"/>
          <w:szCs w:val="22"/>
        </w:rPr>
        <w:t>[16]</w:t>
      </w:r>
      <w:r w:rsidR="00F64046">
        <w:rPr>
          <w:spacing w:val="36"/>
          <w:sz w:val="22"/>
          <w:szCs w:val="22"/>
        </w:rPr>
        <w:t xml:space="preserve"> </w:t>
      </w:r>
      <w:r w:rsidR="00F64046">
        <w:rPr>
          <w:sz w:val="22"/>
          <w:szCs w:val="22"/>
        </w:rPr>
        <w:t>Y.</w:t>
      </w:r>
      <w:r w:rsidR="00F64046">
        <w:rPr>
          <w:spacing w:val="27"/>
          <w:sz w:val="22"/>
          <w:szCs w:val="22"/>
        </w:rPr>
        <w:t xml:space="preserve"> </w:t>
      </w:r>
      <w:r w:rsidR="00F64046">
        <w:rPr>
          <w:sz w:val="22"/>
          <w:szCs w:val="22"/>
        </w:rPr>
        <w:t>Levin,</w:t>
      </w:r>
      <w:r w:rsidR="00F64046">
        <w:rPr>
          <w:spacing w:val="35"/>
          <w:sz w:val="22"/>
          <w:szCs w:val="22"/>
        </w:rPr>
        <w:t xml:space="preserve"> </w:t>
      </w:r>
      <w:r w:rsidR="00F64046">
        <w:rPr>
          <w:sz w:val="22"/>
          <w:szCs w:val="22"/>
        </w:rPr>
        <w:t>P</w:t>
      </w:r>
      <w:r w:rsidR="00F64046">
        <w:rPr>
          <w:spacing w:val="-6"/>
          <w:sz w:val="22"/>
          <w:szCs w:val="22"/>
        </w:rPr>
        <w:t>h</w:t>
      </w:r>
      <w:r w:rsidR="00F64046">
        <w:rPr>
          <w:sz w:val="22"/>
          <w:szCs w:val="22"/>
        </w:rPr>
        <w:t xml:space="preserve">ys. </w:t>
      </w:r>
      <w:r w:rsidR="00F64046">
        <w:rPr>
          <w:spacing w:val="8"/>
          <w:sz w:val="22"/>
          <w:szCs w:val="22"/>
        </w:rPr>
        <w:t xml:space="preserve"> </w:t>
      </w:r>
      <w:r w:rsidR="00F64046">
        <w:rPr>
          <w:sz w:val="22"/>
          <w:szCs w:val="22"/>
        </w:rPr>
        <w:t>Rev.</w:t>
      </w:r>
      <w:r w:rsidR="00F64046">
        <w:rPr>
          <w:spacing w:val="38"/>
          <w:sz w:val="22"/>
          <w:szCs w:val="22"/>
        </w:rPr>
        <w:t xml:space="preserve"> </w:t>
      </w:r>
      <w:r w:rsidR="00F64046">
        <w:rPr>
          <w:sz w:val="22"/>
          <w:szCs w:val="22"/>
        </w:rPr>
        <w:t>D</w:t>
      </w:r>
      <w:r w:rsidR="00F64046">
        <w:rPr>
          <w:spacing w:val="24"/>
          <w:sz w:val="22"/>
          <w:szCs w:val="22"/>
        </w:rPr>
        <w:t xml:space="preserve"> </w:t>
      </w:r>
      <w:r w:rsidR="00F64046">
        <w:rPr>
          <w:sz w:val="22"/>
          <w:szCs w:val="22"/>
        </w:rPr>
        <w:t>57,</w:t>
      </w:r>
      <w:r w:rsidR="00F64046">
        <w:rPr>
          <w:spacing w:val="54"/>
          <w:sz w:val="22"/>
          <w:szCs w:val="22"/>
        </w:rPr>
        <w:t xml:space="preserve"> </w:t>
      </w:r>
      <w:r w:rsidR="00F64046">
        <w:rPr>
          <w:sz w:val="22"/>
          <w:szCs w:val="22"/>
        </w:rPr>
        <w:t>659</w:t>
      </w:r>
      <w:r w:rsidR="00F64046">
        <w:rPr>
          <w:spacing w:val="15"/>
          <w:sz w:val="22"/>
          <w:szCs w:val="22"/>
        </w:rPr>
        <w:t xml:space="preserve"> </w:t>
      </w:r>
      <w:r w:rsidR="00F64046">
        <w:rPr>
          <w:w w:val="103"/>
          <w:sz w:val="22"/>
          <w:szCs w:val="22"/>
        </w:rPr>
        <w:t>(1998).</w:t>
      </w:r>
    </w:p>
    <w:p w14:paraId="27308F72" w14:textId="77777777" w:rsidR="004B03EF" w:rsidRDefault="004B03EF">
      <w:pPr>
        <w:spacing w:before="17" w:line="240" w:lineRule="exact"/>
        <w:rPr>
          <w:sz w:val="24"/>
          <w:szCs w:val="24"/>
        </w:rPr>
      </w:pPr>
    </w:p>
    <w:p w14:paraId="27308F73" w14:textId="77777777" w:rsidR="004B03EF" w:rsidRDefault="00F64046">
      <w:pPr>
        <w:ind w:left="120"/>
        <w:rPr>
          <w:sz w:val="24"/>
          <w:szCs w:val="24"/>
        </w:rPr>
        <w:sectPr w:rsidR="004B03EF">
          <w:pgSz w:w="11920" w:h="16840"/>
          <w:pgMar w:top="940" w:right="1040" w:bottom="280" w:left="132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6"/>
          <w:sz w:val="24"/>
          <w:szCs w:val="24"/>
        </w:rPr>
        <w:t xml:space="preserve"> </w:t>
      </w:r>
      <w:r>
        <w:rPr>
          <w:sz w:val="24"/>
          <w:szCs w:val="24"/>
        </w:rPr>
        <w:t>13</w:t>
      </w:r>
    </w:p>
    <w:p w14:paraId="27308F74" w14:textId="77777777" w:rsidR="004B03EF" w:rsidRDefault="004B03EF">
      <w:pPr>
        <w:spacing w:line="200" w:lineRule="exact"/>
      </w:pPr>
    </w:p>
    <w:p w14:paraId="27308F75" w14:textId="77777777" w:rsidR="004B03EF" w:rsidRDefault="004B03EF">
      <w:pPr>
        <w:spacing w:before="17" w:line="280" w:lineRule="exact"/>
        <w:rPr>
          <w:sz w:val="28"/>
          <w:szCs w:val="28"/>
        </w:rPr>
      </w:pPr>
    </w:p>
    <w:p w14:paraId="27308F76" w14:textId="77777777" w:rsidR="004B03EF" w:rsidRDefault="00F64046">
      <w:pPr>
        <w:spacing w:before="18"/>
        <w:ind w:left="100"/>
        <w:rPr>
          <w:sz w:val="22"/>
          <w:szCs w:val="22"/>
        </w:rPr>
      </w:pPr>
      <w:r>
        <w:rPr>
          <w:sz w:val="22"/>
          <w:szCs w:val="22"/>
        </w:rPr>
        <w:t>[17]</w:t>
      </w:r>
      <w:r>
        <w:rPr>
          <w:spacing w:val="36"/>
          <w:sz w:val="22"/>
          <w:szCs w:val="22"/>
        </w:rPr>
        <w:t xml:space="preserve"> </w:t>
      </w:r>
      <w:r>
        <w:rPr>
          <w:sz w:val="22"/>
          <w:szCs w:val="22"/>
        </w:rPr>
        <w:t>D.</w:t>
      </w:r>
      <w:r>
        <w:rPr>
          <w:spacing w:val="35"/>
          <w:sz w:val="22"/>
          <w:szCs w:val="22"/>
        </w:rPr>
        <w:t xml:space="preserve"> </w:t>
      </w:r>
      <w:r>
        <w:rPr>
          <w:sz w:val="22"/>
          <w:szCs w:val="22"/>
        </w:rPr>
        <w:t>M.</w:t>
      </w:r>
      <w:r>
        <w:rPr>
          <w:spacing w:val="29"/>
          <w:sz w:val="22"/>
          <w:szCs w:val="22"/>
        </w:rPr>
        <w:t xml:space="preserve"> </w:t>
      </w:r>
      <w:r>
        <w:rPr>
          <w:sz w:val="22"/>
          <w:szCs w:val="22"/>
        </w:rPr>
        <w:t>Macle</w:t>
      </w:r>
      <w:r>
        <w:rPr>
          <w:spacing w:val="7"/>
          <w:sz w:val="22"/>
          <w:szCs w:val="22"/>
        </w:rPr>
        <w:t>o</w:t>
      </w:r>
      <w:r>
        <w:rPr>
          <w:sz w:val="22"/>
          <w:szCs w:val="22"/>
        </w:rPr>
        <w:t>d,</w:t>
      </w:r>
      <w:r>
        <w:rPr>
          <w:spacing w:val="53"/>
          <w:sz w:val="22"/>
          <w:szCs w:val="22"/>
        </w:rPr>
        <w:t xml:space="preserve"> </w:t>
      </w:r>
      <w:r>
        <w:rPr>
          <w:sz w:val="22"/>
          <w:szCs w:val="22"/>
        </w:rPr>
        <w:t>S.</w:t>
      </w:r>
      <w:r>
        <w:rPr>
          <w:spacing w:val="26"/>
          <w:sz w:val="22"/>
          <w:szCs w:val="22"/>
        </w:rPr>
        <w:t xml:space="preserve"> </w:t>
      </w:r>
      <w:r>
        <w:rPr>
          <w:spacing w:val="-20"/>
          <w:w w:val="112"/>
          <w:sz w:val="22"/>
          <w:szCs w:val="22"/>
        </w:rPr>
        <w:t>F</w:t>
      </w:r>
      <w:r>
        <w:rPr>
          <w:w w:val="112"/>
          <w:sz w:val="22"/>
          <w:szCs w:val="22"/>
        </w:rPr>
        <w:t>air</w:t>
      </w:r>
      <w:r>
        <w:rPr>
          <w:spacing w:val="-7"/>
          <w:w w:val="112"/>
          <w:sz w:val="22"/>
          <w:szCs w:val="22"/>
        </w:rPr>
        <w:t>h</w:t>
      </w:r>
      <w:r>
        <w:rPr>
          <w:w w:val="112"/>
          <w:sz w:val="22"/>
          <w:szCs w:val="22"/>
        </w:rPr>
        <w:t>urst,</w:t>
      </w:r>
      <w:r>
        <w:rPr>
          <w:spacing w:val="21"/>
          <w:w w:val="112"/>
          <w:sz w:val="22"/>
          <w:szCs w:val="22"/>
        </w:rPr>
        <w:t xml:space="preserve"> </w:t>
      </w:r>
      <w:r>
        <w:rPr>
          <w:sz w:val="22"/>
          <w:szCs w:val="22"/>
        </w:rPr>
        <w:t>B.</w:t>
      </w:r>
      <w:r>
        <w:rPr>
          <w:spacing w:val="34"/>
          <w:sz w:val="22"/>
          <w:szCs w:val="22"/>
        </w:rPr>
        <w:t xml:space="preserve"> </w:t>
      </w:r>
      <w:r>
        <w:rPr>
          <w:sz w:val="22"/>
          <w:szCs w:val="22"/>
        </w:rPr>
        <w:t>Hughe</w:t>
      </w:r>
      <w:r>
        <w:rPr>
          <w:spacing w:val="-18"/>
          <w:sz w:val="22"/>
          <w:szCs w:val="22"/>
        </w:rPr>
        <w:t>y</w:t>
      </w:r>
      <w:r>
        <w:rPr>
          <w:sz w:val="22"/>
          <w:szCs w:val="22"/>
        </w:rPr>
        <w:t>,</w:t>
      </w:r>
      <w:r>
        <w:rPr>
          <w:spacing w:val="55"/>
          <w:sz w:val="22"/>
          <w:szCs w:val="22"/>
        </w:rPr>
        <w:t xml:space="preserve"> </w:t>
      </w:r>
      <w:r>
        <w:rPr>
          <w:sz w:val="22"/>
          <w:szCs w:val="22"/>
        </w:rPr>
        <w:t>A.</w:t>
      </w:r>
      <w:r>
        <w:rPr>
          <w:spacing w:val="31"/>
          <w:sz w:val="22"/>
          <w:szCs w:val="22"/>
        </w:rPr>
        <w:t xml:space="preserve"> </w:t>
      </w:r>
      <w:r>
        <w:rPr>
          <w:spacing w:val="-18"/>
          <w:sz w:val="22"/>
          <w:szCs w:val="22"/>
        </w:rPr>
        <w:t>P</w:t>
      </w:r>
      <w:r>
        <w:rPr>
          <w:sz w:val="22"/>
          <w:szCs w:val="22"/>
        </w:rPr>
        <w:t>.</w:t>
      </w:r>
      <w:r>
        <w:rPr>
          <w:spacing w:val="53"/>
          <w:sz w:val="22"/>
          <w:szCs w:val="22"/>
        </w:rPr>
        <w:t xml:space="preserve"> </w:t>
      </w:r>
      <w:r>
        <w:rPr>
          <w:sz w:val="22"/>
          <w:szCs w:val="22"/>
        </w:rPr>
        <w:t xml:space="preserve">Lundgren, </w:t>
      </w:r>
      <w:r>
        <w:rPr>
          <w:spacing w:val="23"/>
          <w:sz w:val="22"/>
          <w:szCs w:val="22"/>
        </w:rPr>
        <w:t xml:space="preserve"> </w:t>
      </w:r>
      <w:r>
        <w:rPr>
          <w:sz w:val="22"/>
          <w:szCs w:val="22"/>
        </w:rPr>
        <w:t>L.</w:t>
      </w:r>
      <w:r>
        <w:rPr>
          <w:spacing w:val="30"/>
          <w:sz w:val="22"/>
          <w:szCs w:val="22"/>
        </w:rPr>
        <w:t xml:space="preserve"> </w:t>
      </w:r>
      <w:r>
        <w:rPr>
          <w:spacing w:val="-6"/>
          <w:sz w:val="22"/>
          <w:szCs w:val="22"/>
        </w:rPr>
        <w:t>P</w:t>
      </w:r>
      <w:r>
        <w:rPr>
          <w:sz w:val="22"/>
          <w:szCs w:val="22"/>
        </w:rPr>
        <w:t>e</w:t>
      </w:r>
      <w:r>
        <w:rPr>
          <w:spacing w:val="-6"/>
          <w:sz w:val="22"/>
          <w:szCs w:val="22"/>
        </w:rPr>
        <w:t>ko</w:t>
      </w:r>
      <w:r>
        <w:rPr>
          <w:sz w:val="22"/>
          <w:szCs w:val="22"/>
        </w:rPr>
        <w:t>wsk</w:t>
      </w:r>
      <w:r>
        <w:rPr>
          <w:spacing w:val="-18"/>
          <w:sz w:val="22"/>
          <w:szCs w:val="22"/>
        </w:rPr>
        <w:t>y</w:t>
      </w:r>
      <w:r>
        <w:rPr>
          <w:sz w:val="22"/>
          <w:szCs w:val="22"/>
        </w:rPr>
        <w:t xml:space="preserve">, </w:t>
      </w:r>
      <w:r>
        <w:rPr>
          <w:spacing w:val="5"/>
          <w:sz w:val="22"/>
          <w:szCs w:val="22"/>
        </w:rPr>
        <w:t xml:space="preserve"> </w:t>
      </w:r>
      <w:r>
        <w:rPr>
          <w:sz w:val="22"/>
          <w:szCs w:val="22"/>
        </w:rPr>
        <w:t>J.</w:t>
      </w:r>
      <w:r>
        <w:rPr>
          <w:spacing w:val="53"/>
          <w:sz w:val="22"/>
          <w:szCs w:val="22"/>
        </w:rPr>
        <w:t xml:space="preserve"> </w:t>
      </w:r>
      <w:r>
        <w:rPr>
          <w:sz w:val="22"/>
          <w:szCs w:val="22"/>
        </w:rPr>
        <w:t>Rollins,</w:t>
      </w:r>
      <w:r>
        <w:rPr>
          <w:spacing w:val="51"/>
          <w:sz w:val="22"/>
          <w:szCs w:val="22"/>
        </w:rPr>
        <w:t xml:space="preserve"> </w:t>
      </w:r>
      <w:r>
        <w:rPr>
          <w:sz w:val="22"/>
          <w:szCs w:val="22"/>
        </w:rPr>
        <w:t>and</w:t>
      </w:r>
      <w:r>
        <w:rPr>
          <w:spacing w:val="54"/>
          <w:sz w:val="22"/>
          <w:szCs w:val="22"/>
        </w:rPr>
        <w:t xml:space="preserve"> </w:t>
      </w:r>
      <w:r>
        <w:rPr>
          <w:sz w:val="22"/>
          <w:szCs w:val="22"/>
        </w:rPr>
        <w:t>J.</w:t>
      </w:r>
      <w:r>
        <w:rPr>
          <w:spacing w:val="53"/>
          <w:sz w:val="22"/>
          <w:szCs w:val="22"/>
        </w:rPr>
        <w:t xml:space="preserve"> </w:t>
      </w:r>
      <w:r>
        <w:rPr>
          <w:w w:val="109"/>
          <w:sz w:val="22"/>
          <w:szCs w:val="22"/>
        </w:rPr>
        <w:t>R.</w:t>
      </w:r>
    </w:p>
    <w:p w14:paraId="27308F77" w14:textId="77777777" w:rsidR="004B03EF" w:rsidRDefault="004B03EF">
      <w:pPr>
        <w:spacing w:line="180" w:lineRule="exact"/>
        <w:rPr>
          <w:sz w:val="18"/>
          <w:szCs w:val="18"/>
        </w:rPr>
      </w:pPr>
    </w:p>
    <w:p w14:paraId="27308F78" w14:textId="77777777" w:rsidR="004B03EF" w:rsidRDefault="00F64046">
      <w:pPr>
        <w:ind w:left="559"/>
        <w:rPr>
          <w:sz w:val="22"/>
          <w:szCs w:val="22"/>
        </w:rPr>
      </w:pPr>
      <w:r>
        <w:rPr>
          <w:sz w:val="22"/>
          <w:szCs w:val="22"/>
        </w:rPr>
        <w:t xml:space="preserve">Smith, </w:t>
      </w:r>
      <w:r>
        <w:rPr>
          <w:spacing w:val="10"/>
          <w:sz w:val="22"/>
          <w:szCs w:val="22"/>
        </w:rPr>
        <w:t xml:space="preserve"> </w:t>
      </w:r>
      <w:r>
        <w:rPr>
          <w:sz w:val="22"/>
          <w:szCs w:val="22"/>
        </w:rPr>
        <w:t>Class.</w:t>
      </w:r>
      <w:r>
        <w:rPr>
          <w:spacing w:val="45"/>
          <w:sz w:val="22"/>
          <w:szCs w:val="22"/>
        </w:rPr>
        <w:t xml:space="preserve"> </w:t>
      </w:r>
      <w:r>
        <w:rPr>
          <w:w w:val="112"/>
          <w:sz w:val="22"/>
          <w:szCs w:val="22"/>
        </w:rPr>
        <w:t>Qua</w:t>
      </w:r>
      <w:r>
        <w:rPr>
          <w:spacing w:val="-7"/>
          <w:w w:val="112"/>
          <w:sz w:val="22"/>
          <w:szCs w:val="22"/>
        </w:rPr>
        <w:t>n</w:t>
      </w:r>
      <w:r>
        <w:rPr>
          <w:w w:val="112"/>
          <w:sz w:val="22"/>
          <w:szCs w:val="22"/>
        </w:rPr>
        <w:t>t.</w:t>
      </w:r>
      <w:r>
        <w:rPr>
          <w:spacing w:val="13"/>
          <w:w w:val="112"/>
          <w:sz w:val="22"/>
          <w:szCs w:val="22"/>
        </w:rPr>
        <w:t xml:space="preserve"> </w:t>
      </w:r>
      <w:r>
        <w:rPr>
          <w:sz w:val="22"/>
          <w:szCs w:val="22"/>
        </w:rPr>
        <w:t>Gr</w:t>
      </w:r>
      <w:r>
        <w:rPr>
          <w:spacing w:val="-6"/>
          <w:sz w:val="22"/>
          <w:szCs w:val="22"/>
        </w:rPr>
        <w:t>a</w:t>
      </w:r>
      <w:r>
        <w:rPr>
          <w:sz w:val="22"/>
          <w:szCs w:val="22"/>
        </w:rPr>
        <w:t xml:space="preserve">v. </w:t>
      </w:r>
      <w:r>
        <w:rPr>
          <w:spacing w:val="6"/>
          <w:sz w:val="22"/>
          <w:szCs w:val="22"/>
        </w:rPr>
        <w:t xml:space="preserve"> </w:t>
      </w:r>
      <w:r>
        <w:rPr>
          <w:sz w:val="22"/>
          <w:szCs w:val="22"/>
        </w:rPr>
        <w:t>29,</w:t>
      </w:r>
      <w:r>
        <w:rPr>
          <w:spacing w:val="54"/>
          <w:sz w:val="22"/>
          <w:szCs w:val="22"/>
        </w:rPr>
        <w:t xml:space="preserve"> </w:t>
      </w:r>
      <w:r>
        <w:rPr>
          <w:sz w:val="22"/>
          <w:szCs w:val="22"/>
        </w:rPr>
        <w:t>055006</w:t>
      </w:r>
      <w:r>
        <w:rPr>
          <w:spacing w:val="11"/>
          <w:sz w:val="22"/>
          <w:szCs w:val="22"/>
        </w:rPr>
        <w:t xml:space="preserve"> </w:t>
      </w:r>
      <w:r>
        <w:rPr>
          <w:sz w:val="22"/>
          <w:szCs w:val="22"/>
        </w:rPr>
        <w:t>(2012),</w:t>
      </w:r>
      <w:r>
        <w:rPr>
          <w:spacing w:val="37"/>
          <w:sz w:val="22"/>
          <w:szCs w:val="22"/>
        </w:rPr>
        <w:t xml:space="preserve"> </w:t>
      </w:r>
      <w:r>
        <w:rPr>
          <w:w w:val="102"/>
          <w:sz w:val="22"/>
          <w:szCs w:val="22"/>
        </w:rPr>
        <w:t>arXiv:1108.0312.</w:t>
      </w:r>
    </w:p>
    <w:p w14:paraId="27308F79" w14:textId="77777777" w:rsidR="004B03EF" w:rsidRDefault="004B03EF">
      <w:pPr>
        <w:spacing w:line="180" w:lineRule="exact"/>
        <w:rPr>
          <w:sz w:val="18"/>
          <w:szCs w:val="18"/>
        </w:rPr>
      </w:pPr>
    </w:p>
    <w:p w14:paraId="27308F7A" w14:textId="77777777" w:rsidR="004B03EF" w:rsidRDefault="00F64046">
      <w:pPr>
        <w:spacing w:line="411" w:lineRule="auto"/>
        <w:ind w:left="559" w:right="63" w:hanging="459"/>
        <w:jc w:val="both"/>
        <w:rPr>
          <w:sz w:val="22"/>
          <w:szCs w:val="22"/>
        </w:rPr>
      </w:pPr>
      <w:r>
        <w:rPr>
          <w:sz w:val="22"/>
          <w:szCs w:val="22"/>
        </w:rPr>
        <w:t>[18]</w:t>
      </w:r>
      <w:r>
        <w:rPr>
          <w:spacing w:val="35"/>
          <w:sz w:val="22"/>
          <w:szCs w:val="22"/>
        </w:rPr>
        <w:t xml:space="preserve"> </w:t>
      </w:r>
      <w:r>
        <w:rPr>
          <w:sz w:val="22"/>
          <w:szCs w:val="22"/>
        </w:rPr>
        <w:t>LIGO</w:t>
      </w:r>
      <w:r>
        <w:rPr>
          <w:spacing w:val="51"/>
          <w:sz w:val="22"/>
          <w:szCs w:val="22"/>
        </w:rPr>
        <w:t xml:space="preserve"> </w:t>
      </w:r>
      <w:r>
        <w:rPr>
          <w:sz w:val="22"/>
          <w:szCs w:val="22"/>
        </w:rPr>
        <w:t>Scie</w:t>
      </w:r>
      <w:r>
        <w:rPr>
          <w:spacing w:val="-5"/>
          <w:sz w:val="22"/>
          <w:szCs w:val="22"/>
        </w:rPr>
        <w:t>n</w:t>
      </w:r>
      <w:r>
        <w:rPr>
          <w:sz w:val="22"/>
          <w:szCs w:val="22"/>
        </w:rPr>
        <w:t>tific</w:t>
      </w:r>
      <w:r>
        <w:rPr>
          <w:spacing w:val="38"/>
          <w:sz w:val="22"/>
          <w:szCs w:val="22"/>
        </w:rPr>
        <w:t xml:space="preserve"> </w:t>
      </w:r>
      <w:r>
        <w:rPr>
          <w:w w:val="107"/>
          <w:sz w:val="22"/>
          <w:szCs w:val="22"/>
        </w:rPr>
        <w:t>Colla</w:t>
      </w:r>
      <w:r>
        <w:rPr>
          <w:spacing w:val="7"/>
          <w:w w:val="107"/>
          <w:sz w:val="22"/>
          <w:szCs w:val="22"/>
        </w:rPr>
        <w:t>b</w:t>
      </w:r>
      <w:r>
        <w:rPr>
          <w:w w:val="107"/>
          <w:sz w:val="22"/>
          <w:szCs w:val="22"/>
        </w:rPr>
        <w:t>oration,</w:t>
      </w:r>
      <w:r>
        <w:rPr>
          <w:spacing w:val="25"/>
          <w:w w:val="107"/>
          <w:sz w:val="22"/>
          <w:szCs w:val="22"/>
        </w:rPr>
        <w:t xml:space="preserve"> </w:t>
      </w:r>
      <w:r>
        <w:rPr>
          <w:sz w:val="22"/>
          <w:szCs w:val="22"/>
        </w:rPr>
        <w:t>Blind</w:t>
      </w:r>
      <w:r>
        <w:rPr>
          <w:spacing w:val="49"/>
          <w:sz w:val="22"/>
          <w:szCs w:val="22"/>
        </w:rPr>
        <w:t xml:space="preserve"> </w:t>
      </w:r>
      <w:r>
        <w:rPr>
          <w:w w:val="107"/>
          <w:sz w:val="22"/>
          <w:szCs w:val="22"/>
        </w:rPr>
        <w:t>inj</w:t>
      </w:r>
      <w:r>
        <w:rPr>
          <w:spacing w:val="-12"/>
          <w:w w:val="107"/>
          <w:sz w:val="22"/>
          <w:szCs w:val="22"/>
        </w:rPr>
        <w:t>e</w:t>
      </w:r>
      <w:r>
        <w:rPr>
          <w:w w:val="107"/>
          <w:sz w:val="22"/>
          <w:szCs w:val="22"/>
        </w:rPr>
        <w:t xml:space="preserve">ction: </w:t>
      </w:r>
      <w:r>
        <w:rPr>
          <w:spacing w:val="5"/>
          <w:w w:val="107"/>
          <w:sz w:val="22"/>
          <w:szCs w:val="22"/>
        </w:rPr>
        <w:t xml:space="preserve"> </w:t>
      </w:r>
      <w:r>
        <w:rPr>
          <w:w w:val="107"/>
          <w:sz w:val="22"/>
          <w:szCs w:val="22"/>
        </w:rPr>
        <w:t>St</w:t>
      </w:r>
      <w:r>
        <w:rPr>
          <w:spacing w:val="-12"/>
          <w:w w:val="107"/>
          <w:sz w:val="22"/>
          <w:szCs w:val="22"/>
        </w:rPr>
        <w:t>r</w:t>
      </w:r>
      <w:r>
        <w:rPr>
          <w:w w:val="107"/>
          <w:sz w:val="22"/>
          <w:szCs w:val="22"/>
        </w:rPr>
        <w:t>ess-tests</w:t>
      </w:r>
      <w:r>
        <w:rPr>
          <w:spacing w:val="30"/>
          <w:w w:val="107"/>
          <w:sz w:val="22"/>
          <w:szCs w:val="22"/>
        </w:rPr>
        <w:t xml:space="preserve"> </w:t>
      </w:r>
      <w:r>
        <w:rPr>
          <w:sz w:val="22"/>
          <w:szCs w:val="22"/>
        </w:rPr>
        <w:t>ligo</w:t>
      </w:r>
      <w:r>
        <w:rPr>
          <w:spacing w:val="19"/>
          <w:sz w:val="22"/>
          <w:szCs w:val="22"/>
        </w:rPr>
        <w:t xml:space="preserve"> </w:t>
      </w:r>
      <w:r>
        <w:rPr>
          <w:sz w:val="22"/>
          <w:szCs w:val="22"/>
        </w:rPr>
        <w:t>and  vi</w:t>
      </w:r>
      <w:r>
        <w:rPr>
          <w:spacing w:val="-11"/>
          <w:sz w:val="22"/>
          <w:szCs w:val="22"/>
        </w:rPr>
        <w:t>r</w:t>
      </w:r>
      <w:r>
        <w:rPr>
          <w:sz w:val="22"/>
          <w:szCs w:val="22"/>
        </w:rPr>
        <w:t>go’s</w:t>
      </w:r>
      <w:r>
        <w:rPr>
          <w:spacing w:val="33"/>
          <w:sz w:val="22"/>
          <w:szCs w:val="22"/>
        </w:rPr>
        <w:t xml:space="preserve"> </w:t>
      </w:r>
      <w:r>
        <w:rPr>
          <w:sz w:val="22"/>
          <w:szCs w:val="22"/>
        </w:rPr>
        <w:t>s</w:t>
      </w:r>
      <w:r>
        <w:rPr>
          <w:spacing w:val="-11"/>
          <w:sz w:val="22"/>
          <w:szCs w:val="22"/>
        </w:rPr>
        <w:t>e</w:t>
      </w:r>
      <w:r>
        <w:rPr>
          <w:sz w:val="22"/>
          <w:szCs w:val="22"/>
        </w:rPr>
        <w:t>a</w:t>
      </w:r>
      <w:r>
        <w:rPr>
          <w:spacing w:val="-11"/>
          <w:sz w:val="22"/>
          <w:szCs w:val="22"/>
        </w:rPr>
        <w:t>r</w:t>
      </w:r>
      <w:r>
        <w:rPr>
          <w:sz w:val="22"/>
          <w:szCs w:val="22"/>
        </w:rPr>
        <w:t xml:space="preserve">ch </w:t>
      </w:r>
      <w:r>
        <w:rPr>
          <w:spacing w:val="17"/>
          <w:sz w:val="22"/>
          <w:szCs w:val="22"/>
        </w:rPr>
        <w:t xml:space="preserve"> </w:t>
      </w:r>
      <w:r>
        <w:rPr>
          <w:sz w:val="22"/>
          <w:szCs w:val="22"/>
        </w:rPr>
        <w:t>for</w:t>
      </w:r>
      <w:r>
        <w:rPr>
          <w:spacing w:val="42"/>
          <w:sz w:val="22"/>
          <w:szCs w:val="22"/>
        </w:rPr>
        <w:t xml:space="preserve"> </w:t>
      </w:r>
      <w:r>
        <w:rPr>
          <w:w w:val="104"/>
          <w:sz w:val="22"/>
          <w:szCs w:val="22"/>
        </w:rPr>
        <w:t>g</w:t>
      </w:r>
      <w:r>
        <w:rPr>
          <w:spacing w:val="-11"/>
          <w:w w:val="104"/>
          <w:sz w:val="22"/>
          <w:szCs w:val="22"/>
        </w:rPr>
        <w:t>r</w:t>
      </w:r>
      <w:r>
        <w:rPr>
          <w:w w:val="104"/>
          <w:sz w:val="22"/>
          <w:szCs w:val="22"/>
        </w:rPr>
        <w:t xml:space="preserve">avi- </w:t>
      </w:r>
      <w:r>
        <w:rPr>
          <w:sz w:val="22"/>
          <w:szCs w:val="22"/>
        </w:rPr>
        <w:t xml:space="preserve">tational </w:t>
      </w:r>
      <w:r>
        <w:rPr>
          <w:spacing w:val="28"/>
          <w:sz w:val="22"/>
          <w:szCs w:val="22"/>
        </w:rPr>
        <w:t xml:space="preserve"> </w:t>
      </w:r>
      <w:r>
        <w:rPr>
          <w:sz w:val="22"/>
          <w:szCs w:val="22"/>
        </w:rPr>
        <w:t>waves,</w:t>
      </w:r>
      <w:r>
        <w:rPr>
          <w:spacing w:val="17"/>
          <w:sz w:val="22"/>
          <w:szCs w:val="22"/>
        </w:rPr>
        <w:t xml:space="preserve"> </w:t>
      </w:r>
      <w:r>
        <w:rPr>
          <w:sz w:val="22"/>
          <w:szCs w:val="22"/>
        </w:rPr>
        <w:t>URL</w:t>
      </w:r>
      <w:r>
        <w:rPr>
          <w:spacing w:val="36"/>
          <w:sz w:val="22"/>
          <w:szCs w:val="22"/>
        </w:rPr>
        <w:t xml:space="preserve"> </w:t>
      </w:r>
      <w:hyperlink r:id="rId20">
        <w:r>
          <w:rPr>
            <w:w w:val="142"/>
            <w:sz w:val="22"/>
            <w:szCs w:val="22"/>
          </w:rPr>
          <w:t>http://www.ligo.org/news/blind</w:t>
        </w:r>
        <w:r>
          <w:rPr>
            <w:spacing w:val="10"/>
            <w:w w:val="142"/>
            <w:sz w:val="22"/>
            <w:szCs w:val="22"/>
          </w:rPr>
          <w:t>-</w:t>
        </w:r>
        <w:r>
          <w:rPr>
            <w:w w:val="147"/>
            <w:sz w:val="22"/>
            <w:szCs w:val="22"/>
          </w:rPr>
          <w:t>injection.php</w:t>
        </w:r>
      </w:hyperlink>
      <w:r>
        <w:rPr>
          <w:w w:val="109"/>
          <w:sz w:val="22"/>
          <w:szCs w:val="22"/>
        </w:rPr>
        <w:t>.</w:t>
      </w:r>
    </w:p>
    <w:p w14:paraId="27308F7B" w14:textId="77777777" w:rsidR="004B03EF" w:rsidRDefault="00F64046">
      <w:pPr>
        <w:spacing w:before="6"/>
        <w:ind w:left="100"/>
        <w:rPr>
          <w:sz w:val="22"/>
          <w:szCs w:val="22"/>
        </w:rPr>
      </w:pPr>
      <w:r>
        <w:rPr>
          <w:sz w:val="22"/>
          <w:szCs w:val="22"/>
        </w:rPr>
        <w:t>[19]</w:t>
      </w:r>
      <w:r>
        <w:rPr>
          <w:spacing w:val="36"/>
          <w:sz w:val="22"/>
          <w:szCs w:val="22"/>
        </w:rPr>
        <w:t xml:space="preserve"> </w:t>
      </w:r>
      <w:r>
        <w:rPr>
          <w:sz w:val="22"/>
          <w:szCs w:val="22"/>
        </w:rPr>
        <w:t xml:space="preserve">LIGO </w:t>
      </w:r>
      <w:r>
        <w:rPr>
          <w:spacing w:val="40"/>
          <w:sz w:val="22"/>
          <w:szCs w:val="22"/>
        </w:rPr>
        <w:t xml:space="preserve"> </w:t>
      </w:r>
      <w:r>
        <w:rPr>
          <w:sz w:val="22"/>
          <w:szCs w:val="22"/>
        </w:rPr>
        <w:t>Scie</w:t>
      </w:r>
      <w:r>
        <w:rPr>
          <w:spacing w:val="-5"/>
          <w:sz w:val="22"/>
          <w:szCs w:val="22"/>
        </w:rPr>
        <w:t>n</w:t>
      </w:r>
      <w:r>
        <w:rPr>
          <w:sz w:val="22"/>
          <w:szCs w:val="22"/>
        </w:rPr>
        <w:t xml:space="preserve">tific </w:t>
      </w:r>
      <w:r>
        <w:rPr>
          <w:spacing w:val="26"/>
          <w:sz w:val="22"/>
          <w:szCs w:val="22"/>
        </w:rPr>
        <w:t xml:space="preserve"> </w:t>
      </w:r>
      <w:r>
        <w:rPr>
          <w:w w:val="107"/>
          <w:sz w:val="22"/>
          <w:szCs w:val="22"/>
        </w:rPr>
        <w:t>Colla</w:t>
      </w:r>
      <w:r>
        <w:rPr>
          <w:spacing w:val="7"/>
          <w:w w:val="107"/>
          <w:sz w:val="22"/>
          <w:szCs w:val="22"/>
        </w:rPr>
        <w:t>b</w:t>
      </w:r>
      <w:r>
        <w:rPr>
          <w:w w:val="107"/>
          <w:sz w:val="22"/>
          <w:szCs w:val="22"/>
        </w:rPr>
        <w:t xml:space="preserve">oration, </w:t>
      </w:r>
      <w:r>
        <w:rPr>
          <w:spacing w:val="21"/>
          <w:w w:val="107"/>
          <w:sz w:val="22"/>
          <w:szCs w:val="22"/>
        </w:rPr>
        <w:t xml:space="preserve"> </w:t>
      </w:r>
      <w:r>
        <w:rPr>
          <w:sz w:val="22"/>
          <w:szCs w:val="22"/>
        </w:rPr>
        <w:t xml:space="preserve">Signal </w:t>
      </w:r>
      <w:r>
        <w:rPr>
          <w:spacing w:val="32"/>
          <w:sz w:val="22"/>
          <w:szCs w:val="22"/>
        </w:rPr>
        <w:t xml:space="preserve"> </w:t>
      </w:r>
      <w:r>
        <w:rPr>
          <w:sz w:val="22"/>
          <w:szCs w:val="22"/>
        </w:rPr>
        <w:t>p</w:t>
      </w:r>
      <w:r>
        <w:rPr>
          <w:spacing w:val="-11"/>
          <w:sz w:val="22"/>
          <w:szCs w:val="22"/>
        </w:rPr>
        <w:t>roc</w:t>
      </w:r>
      <w:r>
        <w:rPr>
          <w:sz w:val="22"/>
          <w:szCs w:val="22"/>
        </w:rPr>
        <w:t xml:space="preserve">essing </w:t>
      </w:r>
      <w:r>
        <w:rPr>
          <w:spacing w:val="51"/>
          <w:sz w:val="22"/>
          <w:szCs w:val="22"/>
        </w:rPr>
        <w:t xml:space="preserve"> </w:t>
      </w:r>
      <w:r>
        <w:rPr>
          <w:sz w:val="22"/>
          <w:szCs w:val="22"/>
        </w:rPr>
        <w:t xml:space="preserve">with </w:t>
      </w:r>
      <w:r>
        <w:rPr>
          <w:spacing w:val="19"/>
          <w:sz w:val="22"/>
          <w:szCs w:val="22"/>
        </w:rPr>
        <w:t xml:space="preserve"> </w:t>
      </w:r>
      <w:r>
        <w:rPr>
          <w:sz w:val="22"/>
          <w:szCs w:val="22"/>
        </w:rPr>
        <w:t>gw150914</w:t>
      </w:r>
      <w:r>
        <w:rPr>
          <w:spacing w:val="51"/>
          <w:sz w:val="22"/>
          <w:szCs w:val="22"/>
        </w:rPr>
        <w:t xml:space="preserve"> </w:t>
      </w:r>
      <w:r>
        <w:rPr>
          <w:sz w:val="22"/>
          <w:szCs w:val="22"/>
        </w:rPr>
        <w:t>o</w:t>
      </w:r>
      <w:r>
        <w:rPr>
          <w:spacing w:val="-11"/>
          <w:sz w:val="22"/>
          <w:szCs w:val="22"/>
        </w:rPr>
        <w:t>p</w:t>
      </w:r>
      <w:r>
        <w:rPr>
          <w:sz w:val="22"/>
          <w:szCs w:val="22"/>
        </w:rPr>
        <w:t xml:space="preserve">en </w:t>
      </w:r>
      <w:r>
        <w:rPr>
          <w:spacing w:val="32"/>
          <w:sz w:val="22"/>
          <w:szCs w:val="22"/>
        </w:rPr>
        <w:t xml:space="preserve"> </w:t>
      </w:r>
      <w:r>
        <w:rPr>
          <w:sz w:val="22"/>
          <w:szCs w:val="22"/>
        </w:rPr>
        <w:t xml:space="preserve">data  </w:t>
      </w:r>
      <w:r>
        <w:rPr>
          <w:spacing w:val="15"/>
          <w:sz w:val="22"/>
          <w:szCs w:val="22"/>
        </w:rPr>
        <w:t xml:space="preserve"> </w:t>
      </w:r>
      <w:r>
        <w:rPr>
          <w:sz w:val="22"/>
          <w:szCs w:val="22"/>
        </w:rPr>
        <w:t xml:space="preserve">(2016), </w:t>
      </w:r>
      <w:r>
        <w:rPr>
          <w:spacing w:val="45"/>
          <w:sz w:val="22"/>
          <w:szCs w:val="22"/>
        </w:rPr>
        <w:t xml:space="preserve"> </w:t>
      </w:r>
      <w:r>
        <w:rPr>
          <w:w w:val="104"/>
          <w:sz w:val="22"/>
          <w:szCs w:val="22"/>
        </w:rPr>
        <w:t>URL</w:t>
      </w:r>
    </w:p>
    <w:p w14:paraId="27308F7C" w14:textId="77777777" w:rsidR="004B03EF" w:rsidRDefault="004B03EF">
      <w:pPr>
        <w:spacing w:line="180" w:lineRule="exact"/>
        <w:rPr>
          <w:sz w:val="18"/>
          <w:szCs w:val="18"/>
        </w:rPr>
      </w:pPr>
    </w:p>
    <w:p w14:paraId="27308F7D" w14:textId="77777777" w:rsidR="004B03EF" w:rsidRDefault="00F64046">
      <w:pPr>
        <w:ind w:left="559"/>
        <w:rPr>
          <w:sz w:val="22"/>
          <w:szCs w:val="22"/>
        </w:rPr>
      </w:pPr>
      <w:r>
        <w:rPr>
          <w:w w:val="138"/>
          <w:sz w:val="22"/>
          <w:szCs w:val="22"/>
        </w:rPr>
        <w:t>https://losc.ligo.org/s/events/GW150914/GW150914_tutorial.html</w:t>
      </w:r>
      <w:r>
        <w:rPr>
          <w:w w:val="109"/>
          <w:sz w:val="22"/>
          <w:szCs w:val="22"/>
        </w:rPr>
        <w:t>.</w:t>
      </w:r>
    </w:p>
    <w:p w14:paraId="27308F7E" w14:textId="77777777" w:rsidR="004B03EF" w:rsidRDefault="004B03EF">
      <w:pPr>
        <w:spacing w:line="180" w:lineRule="exact"/>
        <w:rPr>
          <w:sz w:val="18"/>
          <w:szCs w:val="18"/>
        </w:rPr>
      </w:pPr>
    </w:p>
    <w:p w14:paraId="27308F7F" w14:textId="77777777" w:rsidR="004B03EF" w:rsidRDefault="00F64046">
      <w:pPr>
        <w:tabs>
          <w:tab w:val="left" w:pos="1560"/>
        </w:tabs>
        <w:spacing w:line="411" w:lineRule="auto"/>
        <w:ind w:left="559" w:right="63" w:hanging="459"/>
        <w:jc w:val="both"/>
        <w:rPr>
          <w:sz w:val="22"/>
          <w:szCs w:val="22"/>
        </w:rPr>
      </w:pPr>
      <w:r>
        <w:rPr>
          <w:sz w:val="22"/>
          <w:szCs w:val="22"/>
        </w:rPr>
        <w:t>[20]</w:t>
      </w:r>
      <w:r>
        <w:rPr>
          <w:spacing w:val="31"/>
          <w:sz w:val="22"/>
          <w:szCs w:val="22"/>
        </w:rPr>
        <w:t xml:space="preserve"> </w:t>
      </w:r>
      <w:r>
        <w:rPr>
          <w:sz w:val="22"/>
          <w:szCs w:val="22"/>
        </w:rPr>
        <w:t xml:space="preserve">LIGO  </w:t>
      </w:r>
      <w:r>
        <w:rPr>
          <w:spacing w:val="29"/>
          <w:sz w:val="22"/>
          <w:szCs w:val="22"/>
        </w:rPr>
        <w:t xml:space="preserve"> </w:t>
      </w:r>
      <w:r>
        <w:rPr>
          <w:sz w:val="22"/>
          <w:szCs w:val="22"/>
        </w:rPr>
        <w:t>Scie</w:t>
      </w:r>
      <w:r>
        <w:rPr>
          <w:spacing w:val="-5"/>
          <w:sz w:val="22"/>
          <w:szCs w:val="22"/>
        </w:rPr>
        <w:t>n</w:t>
      </w:r>
      <w:r>
        <w:rPr>
          <w:sz w:val="22"/>
          <w:szCs w:val="22"/>
        </w:rPr>
        <w:t xml:space="preserve">tific  </w:t>
      </w:r>
      <w:r>
        <w:rPr>
          <w:spacing w:val="15"/>
          <w:sz w:val="22"/>
          <w:szCs w:val="22"/>
        </w:rPr>
        <w:t xml:space="preserve"> </w:t>
      </w:r>
      <w:r>
        <w:rPr>
          <w:w w:val="107"/>
          <w:sz w:val="22"/>
          <w:szCs w:val="22"/>
        </w:rPr>
        <w:t>Colla</w:t>
      </w:r>
      <w:r>
        <w:rPr>
          <w:spacing w:val="7"/>
          <w:w w:val="107"/>
          <w:sz w:val="22"/>
          <w:szCs w:val="22"/>
        </w:rPr>
        <w:t>b</w:t>
      </w:r>
      <w:r>
        <w:rPr>
          <w:w w:val="107"/>
          <w:sz w:val="22"/>
          <w:szCs w:val="22"/>
        </w:rPr>
        <w:t xml:space="preserve">oration,  </w:t>
      </w:r>
      <w:r>
        <w:rPr>
          <w:spacing w:val="17"/>
          <w:w w:val="107"/>
          <w:sz w:val="22"/>
          <w:szCs w:val="22"/>
        </w:rPr>
        <w:t xml:space="preserve"> </w:t>
      </w:r>
      <w:r>
        <w:rPr>
          <w:sz w:val="22"/>
          <w:szCs w:val="22"/>
        </w:rPr>
        <w:t xml:space="preserve">Binary  </w:t>
      </w:r>
      <w:r>
        <w:rPr>
          <w:spacing w:val="49"/>
          <w:sz w:val="22"/>
          <w:szCs w:val="22"/>
        </w:rPr>
        <w:t xml:space="preserve"> </w:t>
      </w:r>
      <w:r>
        <w:rPr>
          <w:sz w:val="22"/>
          <w:szCs w:val="22"/>
        </w:rPr>
        <w:t xml:space="preserve">black </w:t>
      </w:r>
      <w:r>
        <w:rPr>
          <w:spacing w:val="45"/>
          <w:sz w:val="22"/>
          <w:szCs w:val="22"/>
        </w:rPr>
        <w:t xml:space="preserve"> </w:t>
      </w:r>
      <w:r>
        <w:rPr>
          <w:sz w:val="22"/>
          <w:szCs w:val="22"/>
        </w:rPr>
        <w:t xml:space="preserve">hole   signals  </w:t>
      </w:r>
      <w:r>
        <w:rPr>
          <w:spacing w:val="19"/>
          <w:sz w:val="22"/>
          <w:szCs w:val="22"/>
        </w:rPr>
        <w:t xml:space="preserve"> </w:t>
      </w:r>
      <w:r>
        <w:rPr>
          <w:sz w:val="22"/>
          <w:szCs w:val="22"/>
        </w:rPr>
        <w:t xml:space="preserve">in  </w:t>
      </w:r>
      <w:r>
        <w:rPr>
          <w:spacing w:val="17"/>
          <w:sz w:val="22"/>
          <w:szCs w:val="22"/>
        </w:rPr>
        <w:t xml:space="preserve"> </w:t>
      </w:r>
      <w:r>
        <w:rPr>
          <w:sz w:val="22"/>
          <w:szCs w:val="22"/>
        </w:rPr>
        <w:t xml:space="preserve">ligo </w:t>
      </w:r>
      <w:r>
        <w:rPr>
          <w:spacing w:val="47"/>
          <w:sz w:val="22"/>
          <w:szCs w:val="22"/>
        </w:rPr>
        <w:t xml:space="preserve"> </w:t>
      </w:r>
      <w:r>
        <w:rPr>
          <w:sz w:val="22"/>
          <w:szCs w:val="22"/>
        </w:rPr>
        <w:t>o</w:t>
      </w:r>
      <w:r>
        <w:rPr>
          <w:spacing w:val="-11"/>
          <w:sz w:val="22"/>
          <w:szCs w:val="22"/>
        </w:rPr>
        <w:t>p</w:t>
      </w:r>
      <w:r>
        <w:rPr>
          <w:sz w:val="22"/>
          <w:szCs w:val="22"/>
        </w:rPr>
        <w:t xml:space="preserve">en  </w:t>
      </w:r>
      <w:r>
        <w:rPr>
          <w:spacing w:val="17"/>
          <w:sz w:val="22"/>
          <w:szCs w:val="22"/>
        </w:rPr>
        <w:t xml:space="preserve"> </w:t>
      </w:r>
      <w:r>
        <w:rPr>
          <w:sz w:val="22"/>
          <w:szCs w:val="22"/>
        </w:rPr>
        <w:t xml:space="preserve">data   </w:t>
      </w:r>
      <w:r>
        <w:rPr>
          <w:spacing w:val="5"/>
          <w:sz w:val="22"/>
          <w:szCs w:val="22"/>
        </w:rPr>
        <w:t xml:space="preserve"> </w:t>
      </w:r>
      <w:r>
        <w:rPr>
          <w:w w:val="103"/>
          <w:sz w:val="22"/>
          <w:szCs w:val="22"/>
        </w:rPr>
        <w:t xml:space="preserve">(2016), </w:t>
      </w:r>
      <w:r>
        <w:rPr>
          <w:sz w:val="22"/>
          <w:szCs w:val="22"/>
        </w:rPr>
        <w:t>URL</w:t>
      </w:r>
      <w:r>
        <w:rPr>
          <w:spacing w:val="-37"/>
          <w:sz w:val="22"/>
          <w:szCs w:val="22"/>
        </w:rPr>
        <w:t xml:space="preserve"> </w:t>
      </w:r>
      <w:r>
        <w:rPr>
          <w:sz w:val="22"/>
          <w:szCs w:val="22"/>
        </w:rPr>
        <w:tab/>
      </w:r>
      <w:r>
        <w:rPr>
          <w:w w:val="138"/>
          <w:sz w:val="22"/>
          <w:szCs w:val="22"/>
        </w:rPr>
        <w:t xml:space="preserve">https://losc.ligo.org/s/events/GW150914/LOSC_Event_tutorial_ </w:t>
      </w:r>
      <w:r>
        <w:rPr>
          <w:w w:val="114"/>
          <w:sz w:val="22"/>
          <w:szCs w:val="22"/>
        </w:rPr>
        <w:t>GW150914.html</w:t>
      </w:r>
      <w:r>
        <w:rPr>
          <w:w w:val="109"/>
          <w:sz w:val="22"/>
          <w:szCs w:val="22"/>
        </w:rPr>
        <w:t>.</w:t>
      </w:r>
    </w:p>
    <w:p w14:paraId="27308F80" w14:textId="77777777" w:rsidR="004B03EF" w:rsidRDefault="00F64046">
      <w:pPr>
        <w:spacing w:before="6"/>
        <w:ind w:left="100"/>
        <w:rPr>
          <w:sz w:val="22"/>
          <w:szCs w:val="22"/>
        </w:rPr>
      </w:pPr>
      <w:r>
        <w:rPr>
          <w:sz w:val="22"/>
          <w:szCs w:val="22"/>
        </w:rPr>
        <w:t>[21]</w:t>
      </w:r>
      <w:r>
        <w:rPr>
          <w:spacing w:val="36"/>
          <w:sz w:val="22"/>
          <w:szCs w:val="22"/>
        </w:rPr>
        <w:t xml:space="preserve"> </w:t>
      </w:r>
      <w:r>
        <w:rPr>
          <w:sz w:val="22"/>
          <w:szCs w:val="22"/>
        </w:rPr>
        <w:t xml:space="preserve">LIGO  </w:t>
      </w:r>
      <w:r>
        <w:rPr>
          <w:spacing w:val="51"/>
          <w:sz w:val="22"/>
          <w:szCs w:val="22"/>
        </w:rPr>
        <w:t xml:space="preserve"> </w:t>
      </w:r>
      <w:r>
        <w:rPr>
          <w:sz w:val="22"/>
          <w:szCs w:val="22"/>
        </w:rPr>
        <w:t>Scie</w:t>
      </w:r>
      <w:r>
        <w:rPr>
          <w:spacing w:val="-5"/>
          <w:sz w:val="22"/>
          <w:szCs w:val="22"/>
        </w:rPr>
        <w:t>n</w:t>
      </w:r>
      <w:r>
        <w:rPr>
          <w:sz w:val="22"/>
          <w:szCs w:val="22"/>
        </w:rPr>
        <w:t xml:space="preserve">tific  </w:t>
      </w:r>
      <w:r>
        <w:rPr>
          <w:spacing w:val="37"/>
          <w:sz w:val="22"/>
          <w:szCs w:val="22"/>
        </w:rPr>
        <w:t xml:space="preserve"> </w:t>
      </w:r>
      <w:r>
        <w:rPr>
          <w:w w:val="107"/>
          <w:sz w:val="22"/>
          <w:szCs w:val="22"/>
        </w:rPr>
        <w:t>Colla</w:t>
      </w:r>
      <w:r>
        <w:rPr>
          <w:spacing w:val="7"/>
          <w:w w:val="107"/>
          <w:sz w:val="22"/>
          <w:szCs w:val="22"/>
        </w:rPr>
        <w:t>b</w:t>
      </w:r>
      <w:r>
        <w:rPr>
          <w:w w:val="107"/>
          <w:sz w:val="22"/>
          <w:szCs w:val="22"/>
        </w:rPr>
        <w:t xml:space="preserve">oration,  </w:t>
      </w:r>
      <w:r>
        <w:rPr>
          <w:spacing w:val="45"/>
          <w:w w:val="107"/>
          <w:sz w:val="22"/>
          <w:szCs w:val="22"/>
        </w:rPr>
        <w:t xml:space="preserve"> </w:t>
      </w:r>
      <w:r>
        <w:rPr>
          <w:sz w:val="22"/>
          <w:szCs w:val="22"/>
        </w:rPr>
        <w:t xml:space="preserve">S6  </w:t>
      </w:r>
      <w:r>
        <w:rPr>
          <w:spacing w:val="21"/>
          <w:sz w:val="22"/>
          <w:szCs w:val="22"/>
        </w:rPr>
        <w:t xml:space="preserve"> </w:t>
      </w:r>
      <w:r>
        <w:rPr>
          <w:sz w:val="22"/>
          <w:szCs w:val="22"/>
        </w:rPr>
        <w:t xml:space="preserve">data   </w:t>
      </w:r>
      <w:r>
        <w:rPr>
          <w:spacing w:val="6"/>
          <w:sz w:val="22"/>
          <w:szCs w:val="22"/>
        </w:rPr>
        <w:t xml:space="preserve"> </w:t>
      </w:r>
      <w:r>
        <w:rPr>
          <w:sz w:val="22"/>
          <w:szCs w:val="22"/>
        </w:rPr>
        <w:t>a</w:t>
      </w:r>
      <w:r>
        <w:rPr>
          <w:spacing w:val="-11"/>
          <w:sz w:val="22"/>
          <w:szCs w:val="22"/>
        </w:rPr>
        <w:t>r</w:t>
      </w:r>
      <w:r>
        <w:rPr>
          <w:sz w:val="22"/>
          <w:szCs w:val="22"/>
        </w:rPr>
        <w:t xml:space="preserve">chive,   </w:t>
      </w:r>
      <w:r>
        <w:rPr>
          <w:spacing w:val="36"/>
          <w:sz w:val="22"/>
          <w:szCs w:val="22"/>
        </w:rPr>
        <w:t xml:space="preserve"> </w:t>
      </w:r>
      <w:r>
        <w:rPr>
          <w:sz w:val="22"/>
          <w:szCs w:val="22"/>
        </w:rPr>
        <w:t xml:space="preserve">URL  </w:t>
      </w:r>
      <w:r>
        <w:rPr>
          <w:spacing w:val="42"/>
          <w:sz w:val="22"/>
          <w:szCs w:val="22"/>
        </w:rPr>
        <w:t xml:space="preserve"> </w:t>
      </w:r>
      <w:r>
        <w:rPr>
          <w:w w:val="162"/>
          <w:sz w:val="22"/>
          <w:szCs w:val="22"/>
        </w:rPr>
        <w:t>https://losc.ligo.org/</w:t>
      </w:r>
    </w:p>
    <w:p w14:paraId="27308F81" w14:textId="77777777" w:rsidR="004B03EF" w:rsidRDefault="004B03EF">
      <w:pPr>
        <w:spacing w:line="180" w:lineRule="exact"/>
        <w:rPr>
          <w:sz w:val="18"/>
          <w:szCs w:val="18"/>
        </w:rPr>
      </w:pPr>
    </w:p>
    <w:p w14:paraId="27308F82" w14:textId="77777777" w:rsidR="004B03EF" w:rsidRDefault="00F64046">
      <w:pPr>
        <w:spacing w:line="411" w:lineRule="auto"/>
        <w:ind w:left="100" w:right="2715" w:firstLine="459"/>
        <w:rPr>
          <w:sz w:val="22"/>
          <w:szCs w:val="22"/>
        </w:rPr>
      </w:pPr>
      <w:r>
        <w:rPr>
          <w:w w:val="134"/>
          <w:sz w:val="22"/>
          <w:szCs w:val="22"/>
        </w:rPr>
        <w:t>archive/links/S6/H1/931035615/971622015/simple/</w:t>
      </w:r>
      <w:r>
        <w:rPr>
          <w:w w:val="109"/>
          <w:sz w:val="22"/>
          <w:szCs w:val="22"/>
        </w:rPr>
        <w:t xml:space="preserve">. </w:t>
      </w:r>
      <w:r>
        <w:rPr>
          <w:sz w:val="22"/>
          <w:szCs w:val="22"/>
        </w:rPr>
        <w:t>[22]</w:t>
      </w:r>
      <w:r>
        <w:rPr>
          <w:spacing w:val="36"/>
          <w:sz w:val="22"/>
          <w:szCs w:val="22"/>
        </w:rPr>
        <w:t xml:space="preserve"> </w:t>
      </w:r>
      <w:r>
        <w:rPr>
          <w:sz w:val="22"/>
          <w:szCs w:val="22"/>
        </w:rPr>
        <w:t>J.</w:t>
      </w:r>
      <w:r>
        <w:rPr>
          <w:spacing w:val="49"/>
          <w:sz w:val="22"/>
          <w:szCs w:val="22"/>
        </w:rPr>
        <w:t xml:space="preserve"> </w:t>
      </w:r>
      <w:r>
        <w:rPr>
          <w:sz w:val="22"/>
          <w:szCs w:val="22"/>
        </w:rPr>
        <w:t>Aasi,</w:t>
      </w:r>
      <w:r>
        <w:rPr>
          <w:spacing w:val="36"/>
          <w:sz w:val="22"/>
          <w:szCs w:val="22"/>
        </w:rPr>
        <w:t xml:space="preserve"> </w:t>
      </w:r>
      <w:r>
        <w:rPr>
          <w:sz w:val="22"/>
          <w:szCs w:val="22"/>
        </w:rPr>
        <w:t>P</w:t>
      </w:r>
      <w:r>
        <w:rPr>
          <w:spacing w:val="-6"/>
          <w:sz w:val="22"/>
          <w:szCs w:val="22"/>
        </w:rPr>
        <w:t>h</w:t>
      </w:r>
      <w:r>
        <w:rPr>
          <w:sz w:val="22"/>
          <w:szCs w:val="22"/>
        </w:rPr>
        <w:t xml:space="preserve">ys. </w:t>
      </w:r>
      <w:r>
        <w:rPr>
          <w:spacing w:val="10"/>
          <w:sz w:val="22"/>
          <w:szCs w:val="22"/>
        </w:rPr>
        <w:t xml:space="preserve"> </w:t>
      </w:r>
      <w:r>
        <w:rPr>
          <w:sz w:val="22"/>
          <w:szCs w:val="22"/>
        </w:rPr>
        <w:t>Rev.</w:t>
      </w:r>
      <w:r>
        <w:rPr>
          <w:spacing w:val="38"/>
          <w:sz w:val="22"/>
          <w:szCs w:val="22"/>
        </w:rPr>
        <w:t xml:space="preserve"> </w:t>
      </w:r>
      <w:r>
        <w:rPr>
          <w:sz w:val="22"/>
          <w:szCs w:val="22"/>
        </w:rPr>
        <w:t>D</w:t>
      </w:r>
      <w:r>
        <w:rPr>
          <w:spacing w:val="24"/>
          <w:sz w:val="22"/>
          <w:szCs w:val="22"/>
        </w:rPr>
        <w:t xml:space="preserve"> </w:t>
      </w:r>
      <w:r>
        <w:rPr>
          <w:sz w:val="22"/>
          <w:szCs w:val="22"/>
        </w:rPr>
        <w:t>87,</w:t>
      </w:r>
      <w:r>
        <w:rPr>
          <w:spacing w:val="54"/>
          <w:sz w:val="22"/>
          <w:szCs w:val="22"/>
        </w:rPr>
        <w:t xml:space="preserve"> </w:t>
      </w:r>
      <w:r>
        <w:rPr>
          <w:sz w:val="22"/>
          <w:szCs w:val="22"/>
        </w:rPr>
        <w:t>022002</w:t>
      </w:r>
      <w:r>
        <w:rPr>
          <w:spacing w:val="11"/>
          <w:sz w:val="22"/>
          <w:szCs w:val="22"/>
        </w:rPr>
        <w:t xml:space="preserve"> </w:t>
      </w:r>
      <w:r>
        <w:rPr>
          <w:w w:val="103"/>
          <w:sz w:val="22"/>
          <w:szCs w:val="22"/>
        </w:rPr>
        <w:t>(2013).</w:t>
      </w:r>
    </w:p>
    <w:p w14:paraId="27308F83" w14:textId="77777777" w:rsidR="004B03EF" w:rsidRDefault="00F64046">
      <w:pPr>
        <w:spacing w:before="6" w:line="411" w:lineRule="auto"/>
        <w:ind w:left="100" w:right="63"/>
        <w:rPr>
          <w:sz w:val="22"/>
          <w:szCs w:val="22"/>
        </w:rPr>
      </w:pPr>
      <w:r>
        <w:rPr>
          <w:sz w:val="22"/>
          <w:szCs w:val="22"/>
        </w:rPr>
        <w:t>[23]</w:t>
      </w:r>
      <w:r>
        <w:rPr>
          <w:spacing w:val="36"/>
          <w:sz w:val="22"/>
          <w:szCs w:val="22"/>
        </w:rPr>
        <w:t xml:space="preserve"> </w:t>
      </w:r>
      <w:r>
        <w:rPr>
          <w:sz w:val="22"/>
          <w:szCs w:val="22"/>
        </w:rPr>
        <w:t>LIGO</w:t>
      </w:r>
      <w:r>
        <w:rPr>
          <w:spacing w:val="21"/>
          <w:sz w:val="22"/>
          <w:szCs w:val="22"/>
        </w:rPr>
        <w:t xml:space="preserve"> </w:t>
      </w:r>
      <w:r>
        <w:rPr>
          <w:sz w:val="22"/>
          <w:szCs w:val="22"/>
        </w:rPr>
        <w:t>Scie</w:t>
      </w:r>
      <w:r>
        <w:rPr>
          <w:spacing w:val="-5"/>
          <w:sz w:val="22"/>
          <w:szCs w:val="22"/>
        </w:rPr>
        <w:t>n</w:t>
      </w:r>
      <w:r>
        <w:rPr>
          <w:sz w:val="22"/>
          <w:szCs w:val="22"/>
        </w:rPr>
        <w:t>tific</w:t>
      </w:r>
      <w:r>
        <w:rPr>
          <w:spacing w:val="7"/>
          <w:sz w:val="22"/>
          <w:szCs w:val="22"/>
        </w:rPr>
        <w:t xml:space="preserve"> </w:t>
      </w:r>
      <w:r>
        <w:rPr>
          <w:w w:val="107"/>
          <w:sz w:val="22"/>
          <w:szCs w:val="22"/>
        </w:rPr>
        <w:t>Colla</w:t>
      </w:r>
      <w:r>
        <w:rPr>
          <w:spacing w:val="7"/>
          <w:w w:val="107"/>
          <w:sz w:val="22"/>
          <w:szCs w:val="22"/>
        </w:rPr>
        <w:t>b</w:t>
      </w:r>
      <w:r>
        <w:rPr>
          <w:w w:val="107"/>
          <w:sz w:val="22"/>
          <w:szCs w:val="22"/>
        </w:rPr>
        <w:t>oration,</w:t>
      </w:r>
      <w:r>
        <w:rPr>
          <w:spacing w:val="-3"/>
          <w:w w:val="107"/>
          <w:sz w:val="22"/>
          <w:szCs w:val="22"/>
        </w:rPr>
        <w:t xml:space="preserve"> </w:t>
      </w:r>
      <w:r>
        <w:rPr>
          <w:sz w:val="22"/>
          <w:szCs w:val="22"/>
        </w:rPr>
        <w:t>URL</w:t>
      </w:r>
      <w:r>
        <w:rPr>
          <w:spacing w:val="13"/>
          <w:sz w:val="22"/>
          <w:szCs w:val="22"/>
        </w:rPr>
        <w:t xml:space="preserve"> </w:t>
      </w:r>
      <w:r>
        <w:rPr>
          <w:w w:val="155"/>
          <w:sz w:val="22"/>
          <w:szCs w:val="22"/>
        </w:rPr>
        <w:t>https://losc.ligo.org/archive/dataset/S6/</w:t>
      </w:r>
      <w:r>
        <w:rPr>
          <w:w w:val="109"/>
          <w:sz w:val="22"/>
          <w:szCs w:val="22"/>
        </w:rPr>
        <w:t xml:space="preserve">. </w:t>
      </w:r>
      <w:r>
        <w:rPr>
          <w:sz w:val="22"/>
          <w:szCs w:val="22"/>
        </w:rPr>
        <w:t>[24]</w:t>
      </w:r>
      <w:r>
        <w:rPr>
          <w:spacing w:val="36"/>
          <w:sz w:val="22"/>
          <w:szCs w:val="22"/>
        </w:rPr>
        <w:t xml:space="preserve"> </w:t>
      </w:r>
      <w:r>
        <w:rPr>
          <w:sz w:val="22"/>
          <w:szCs w:val="22"/>
        </w:rPr>
        <w:t xml:space="preserve">D. </w:t>
      </w:r>
      <w:r>
        <w:rPr>
          <w:spacing w:val="30"/>
          <w:sz w:val="22"/>
          <w:szCs w:val="22"/>
        </w:rPr>
        <w:t xml:space="preserve"> </w:t>
      </w:r>
      <w:r>
        <w:rPr>
          <w:sz w:val="22"/>
          <w:szCs w:val="22"/>
        </w:rPr>
        <w:t xml:space="preserve">H. </w:t>
      </w:r>
      <w:r>
        <w:rPr>
          <w:spacing w:val="26"/>
          <w:sz w:val="22"/>
          <w:szCs w:val="22"/>
        </w:rPr>
        <w:t xml:space="preserve"> </w:t>
      </w:r>
      <w:r>
        <w:rPr>
          <w:sz w:val="22"/>
          <w:szCs w:val="22"/>
        </w:rPr>
        <w:t xml:space="preserve">Johnson,  </w:t>
      </w:r>
      <w:r>
        <w:rPr>
          <w:spacing w:val="38"/>
          <w:sz w:val="22"/>
          <w:szCs w:val="22"/>
        </w:rPr>
        <w:t xml:space="preserve"> </w:t>
      </w:r>
      <w:r>
        <w:rPr>
          <w:sz w:val="22"/>
          <w:szCs w:val="22"/>
        </w:rPr>
        <w:t xml:space="preserve">Signal-to-noise  </w:t>
      </w:r>
      <w:r>
        <w:rPr>
          <w:spacing w:val="18"/>
          <w:sz w:val="22"/>
          <w:szCs w:val="22"/>
        </w:rPr>
        <w:t xml:space="preserve"> </w:t>
      </w:r>
      <w:r>
        <w:rPr>
          <w:spacing w:val="-11"/>
          <w:sz w:val="22"/>
          <w:szCs w:val="22"/>
        </w:rPr>
        <w:t>r</w:t>
      </w:r>
      <w:r>
        <w:rPr>
          <w:sz w:val="22"/>
          <w:szCs w:val="22"/>
        </w:rPr>
        <w:t xml:space="preserve">atio  </w:t>
      </w:r>
      <w:r>
        <w:rPr>
          <w:spacing w:val="24"/>
          <w:sz w:val="22"/>
          <w:szCs w:val="22"/>
        </w:rPr>
        <w:t xml:space="preserve"> </w:t>
      </w:r>
      <w:r>
        <w:rPr>
          <w:sz w:val="22"/>
          <w:szCs w:val="22"/>
        </w:rPr>
        <w:t xml:space="preserve">(2006), </w:t>
      </w:r>
      <w:r>
        <w:rPr>
          <w:spacing w:val="50"/>
          <w:sz w:val="22"/>
          <w:szCs w:val="22"/>
        </w:rPr>
        <w:t xml:space="preserve"> </w:t>
      </w:r>
      <w:r>
        <w:rPr>
          <w:sz w:val="22"/>
          <w:szCs w:val="22"/>
        </w:rPr>
        <w:t xml:space="preserve">URL </w:t>
      </w:r>
      <w:r>
        <w:rPr>
          <w:spacing w:val="34"/>
          <w:sz w:val="22"/>
          <w:szCs w:val="22"/>
        </w:rPr>
        <w:t xml:space="preserve"> </w:t>
      </w:r>
      <w:hyperlink r:id="rId21">
        <w:r>
          <w:rPr>
            <w:w w:val="142"/>
            <w:sz w:val="22"/>
            <w:szCs w:val="22"/>
          </w:rPr>
          <w:t>http://www.scholarpedia.org/</w:t>
        </w:r>
      </w:hyperlink>
    </w:p>
    <w:p w14:paraId="27308F84" w14:textId="77777777" w:rsidR="004B03EF" w:rsidRDefault="00F64046">
      <w:pPr>
        <w:spacing w:before="6"/>
        <w:ind w:left="559"/>
        <w:rPr>
          <w:sz w:val="22"/>
          <w:szCs w:val="22"/>
        </w:rPr>
      </w:pPr>
      <w:r>
        <w:rPr>
          <w:w w:val="157"/>
          <w:sz w:val="22"/>
          <w:szCs w:val="22"/>
        </w:rPr>
        <w:t>article/Signal</w:t>
      </w:r>
      <w:r>
        <w:rPr>
          <w:spacing w:val="10"/>
          <w:w w:val="157"/>
          <w:sz w:val="22"/>
          <w:szCs w:val="22"/>
        </w:rPr>
        <w:t>-</w:t>
      </w:r>
      <w:r>
        <w:rPr>
          <w:w w:val="160"/>
          <w:sz w:val="22"/>
          <w:szCs w:val="22"/>
        </w:rPr>
        <w:t>to</w:t>
      </w:r>
      <w:r>
        <w:rPr>
          <w:spacing w:val="10"/>
          <w:w w:val="160"/>
          <w:sz w:val="22"/>
          <w:szCs w:val="22"/>
        </w:rPr>
        <w:t>-</w:t>
      </w:r>
      <w:r>
        <w:rPr>
          <w:w w:val="147"/>
          <w:sz w:val="22"/>
          <w:szCs w:val="22"/>
        </w:rPr>
        <w:t>noise_ratio</w:t>
      </w:r>
      <w:r>
        <w:rPr>
          <w:w w:val="109"/>
          <w:sz w:val="22"/>
          <w:szCs w:val="22"/>
        </w:rPr>
        <w:t>.</w:t>
      </w:r>
    </w:p>
    <w:p w14:paraId="27308F85" w14:textId="77777777" w:rsidR="004B03EF" w:rsidRDefault="004B03EF">
      <w:pPr>
        <w:spacing w:line="180" w:lineRule="exact"/>
        <w:rPr>
          <w:sz w:val="18"/>
          <w:szCs w:val="18"/>
        </w:rPr>
      </w:pPr>
    </w:p>
    <w:p w14:paraId="27308F86" w14:textId="77777777" w:rsidR="004B03EF" w:rsidRDefault="00F64046">
      <w:pPr>
        <w:ind w:left="100"/>
        <w:rPr>
          <w:sz w:val="22"/>
          <w:szCs w:val="22"/>
        </w:rPr>
      </w:pPr>
      <w:r>
        <w:rPr>
          <w:sz w:val="22"/>
          <w:szCs w:val="22"/>
        </w:rPr>
        <w:t>[25]</w:t>
      </w:r>
      <w:r>
        <w:rPr>
          <w:spacing w:val="36"/>
          <w:sz w:val="22"/>
          <w:szCs w:val="22"/>
        </w:rPr>
        <w:t xml:space="preserve"> </w:t>
      </w:r>
      <w:r>
        <w:rPr>
          <w:sz w:val="22"/>
          <w:szCs w:val="22"/>
        </w:rPr>
        <w:t>B.</w:t>
      </w:r>
      <w:r>
        <w:rPr>
          <w:spacing w:val="32"/>
          <w:sz w:val="22"/>
          <w:szCs w:val="22"/>
        </w:rPr>
        <w:t xml:space="preserve"> </w:t>
      </w:r>
      <w:r>
        <w:rPr>
          <w:sz w:val="22"/>
          <w:szCs w:val="22"/>
        </w:rPr>
        <w:t>Allen,</w:t>
      </w:r>
      <w:r>
        <w:rPr>
          <w:spacing w:val="37"/>
          <w:sz w:val="22"/>
          <w:szCs w:val="22"/>
        </w:rPr>
        <w:t xml:space="preserve"> </w:t>
      </w:r>
      <w:r>
        <w:rPr>
          <w:sz w:val="22"/>
          <w:szCs w:val="22"/>
        </w:rPr>
        <w:t>W.</w:t>
      </w:r>
      <w:r>
        <w:rPr>
          <w:spacing w:val="41"/>
          <w:sz w:val="22"/>
          <w:szCs w:val="22"/>
        </w:rPr>
        <w:t xml:space="preserve"> </w:t>
      </w:r>
      <w:r>
        <w:rPr>
          <w:sz w:val="22"/>
          <w:szCs w:val="22"/>
        </w:rPr>
        <w:t>G.</w:t>
      </w:r>
      <w:r>
        <w:rPr>
          <w:spacing w:val="37"/>
          <w:sz w:val="22"/>
          <w:szCs w:val="22"/>
        </w:rPr>
        <w:t xml:space="preserve"> </w:t>
      </w:r>
      <w:r>
        <w:rPr>
          <w:sz w:val="22"/>
          <w:szCs w:val="22"/>
        </w:rPr>
        <w:t xml:space="preserve">Anderson, </w:t>
      </w:r>
      <w:r>
        <w:rPr>
          <w:spacing w:val="11"/>
          <w:sz w:val="22"/>
          <w:szCs w:val="22"/>
        </w:rPr>
        <w:t xml:space="preserve"> </w:t>
      </w:r>
      <w:r>
        <w:rPr>
          <w:spacing w:val="-18"/>
          <w:sz w:val="22"/>
          <w:szCs w:val="22"/>
        </w:rPr>
        <w:t>P</w:t>
      </w:r>
      <w:r>
        <w:rPr>
          <w:sz w:val="22"/>
          <w:szCs w:val="22"/>
        </w:rPr>
        <w:t>.</w:t>
      </w:r>
      <w:r>
        <w:rPr>
          <w:spacing w:val="51"/>
          <w:sz w:val="22"/>
          <w:szCs w:val="22"/>
        </w:rPr>
        <w:t xml:space="preserve"> </w:t>
      </w:r>
      <w:r>
        <w:rPr>
          <w:sz w:val="22"/>
          <w:szCs w:val="22"/>
        </w:rPr>
        <w:t>R.</w:t>
      </w:r>
      <w:r>
        <w:rPr>
          <w:spacing w:val="38"/>
          <w:sz w:val="22"/>
          <w:szCs w:val="22"/>
        </w:rPr>
        <w:t xml:space="preserve"> </w:t>
      </w:r>
      <w:r>
        <w:rPr>
          <w:sz w:val="22"/>
          <w:szCs w:val="22"/>
        </w:rPr>
        <w:t>Brad</w:t>
      </w:r>
      <w:r>
        <w:rPr>
          <w:spacing w:val="-18"/>
          <w:sz w:val="22"/>
          <w:szCs w:val="22"/>
        </w:rPr>
        <w:t>y</w:t>
      </w:r>
      <w:r>
        <w:rPr>
          <w:sz w:val="22"/>
          <w:szCs w:val="22"/>
        </w:rPr>
        <w:t xml:space="preserve">, </w:t>
      </w:r>
      <w:r>
        <w:rPr>
          <w:spacing w:val="13"/>
          <w:sz w:val="22"/>
          <w:szCs w:val="22"/>
        </w:rPr>
        <w:t xml:space="preserve"> </w:t>
      </w:r>
      <w:r>
        <w:rPr>
          <w:sz w:val="22"/>
          <w:szCs w:val="22"/>
        </w:rPr>
        <w:t>D.</w:t>
      </w:r>
      <w:r>
        <w:rPr>
          <w:spacing w:val="33"/>
          <w:sz w:val="22"/>
          <w:szCs w:val="22"/>
        </w:rPr>
        <w:t xml:space="preserve"> </w:t>
      </w:r>
      <w:r>
        <w:rPr>
          <w:sz w:val="22"/>
          <w:szCs w:val="22"/>
        </w:rPr>
        <w:t>A.</w:t>
      </w:r>
      <w:r>
        <w:rPr>
          <w:spacing w:val="29"/>
          <w:sz w:val="22"/>
          <w:szCs w:val="22"/>
        </w:rPr>
        <w:t xml:space="preserve"> </w:t>
      </w:r>
      <w:r>
        <w:rPr>
          <w:sz w:val="22"/>
          <w:szCs w:val="22"/>
        </w:rPr>
        <w:t>Br</w:t>
      </w:r>
      <w:r>
        <w:rPr>
          <w:spacing w:val="-6"/>
          <w:sz w:val="22"/>
          <w:szCs w:val="22"/>
        </w:rPr>
        <w:t>o</w:t>
      </w:r>
      <w:r>
        <w:rPr>
          <w:sz w:val="22"/>
          <w:szCs w:val="22"/>
        </w:rPr>
        <w:t>wn,</w:t>
      </w:r>
      <w:r>
        <w:rPr>
          <w:spacing w:val="49"/>
          <w:sz w:val="22"/>
          <w:szCs w:val="22"/>
        </w:rPr>
        <w:t xml:space="preserve"> </w:t>
      </w:r>
      <w:r>
        <w:rPr>
          <w:sz w:val="22"/>
          <w:szCs w:val="22"/>
        </w:rPr>
        <w:t>and</w:t>
      </w:r>
      <w:r>
        <w:rPr>
          <w:spacing w:val="52"/>
          <w:sz w:val="22"/>
          <w:szCs w:val="22"/>
        </w:rPr>
        <w:t xml:space="preserve"> </w:t>
      </w:r>
      <w:r>
        <w:rPr>
          <w:sz w:val="22"/>
          <w:szCs w:val="22"/>
        </w:rPr>
        <w:t>J.</w:t>
      </w:r>
      <w:r>
        <w:rPr>
          <w:spacing w:val="51"/>
          <w:sz w:val="22"/>
          <w:szCs w:val="22"/>
        </w:rPr>
        <w:t xml:space="preserve"> </w:t>
      </w:r>
      <w:r>
        <w:rPr>
          <w:sz w:val="22"/>
          <w:szCs w:val="22"/>
        </w:rPr>
        <w:t>D.</w:t>
      </w:r>
      <w:r>
        <w:rPr>
          <w:spacing w:val="33"/>
          <w:sz w:val="22"/>
          <w:szCs w:val="22"/>
        </w:rPr>
        <w:t xml:space="preserve"> </w:t>
      </w:r>
      <w:r>
        <w:rPr>
          <w:sz w:val="22"/>
          <w:szCs w:val="22"/>
        </w:rPr>
        <w:t>E.</w:t>
      </w:r>
      <w:r>
        <w:rPr>
          <w:spacing w:val="39"/>
          <w:sz w:val="22"/>
          <w:szCs w:val="22"/>
        </w:rPr>
        <w:t xml:space="preserve"> </w:t>
      </w:r>
      <w:r>
        <w:rPr>
          <w:w w:val="107"/>
          <w:sz w:val="22"/>
          <w:szCs w:val="22"/>
        </w:rPr>
        <w:t>Creig</w:t>
      </w:r>
      <w:r>
        <w:rPr>
          <w:spacing w:val="-6"/>
          <w:w w:val="107"/>
          <w:sz w:val="22"/>
          <w:szCs w:val="22"/>
        </w:rPr>
        <w:t>h</w:t>
      </w:r>
      <w:r>
        <w:rPr>
          <w:w w:val="107"/>
          <w:sz w:val="22"/>
          <w:szCs w:val="22"/>
        </w:rPr>
        <w:t>ton,</w:t>
      </w:r>
      <w:r>
        <w:rPr>
          <w:spacing w:val="19"/>
          <w:w w:val="107"/>
          <w:sz w:val="22"/>
          <w:szCs w:val="22"/>
        </w:rPr>
        <w:t xml:space="preserve"> </w:t>
      </w:r>
      <w:r>
        <w:rPr>
          <w:sz w:val="22"/>
          <w:szCs w:val="22"/>
        </w:rPr>
        <w:t>P</w:t>
      </w:r>
      <w:r>
        <w:rPr>
          <w:spacing w:val="-6"/>
          <w:sz w:val="22"/>
          <w:szCs w:val="22"/>
        </w:rPr>
        <w:t>h</w:t>
      </w:r>
      <w:r>
        <w:rPr>
          <w:sz w:val="22"/>
          <w:szCs w:val="22"/>
        </w:rPr>
        <w:t xml:space="preserve">ys. </w:t>
      </w:r>
      <w:r>
        <w:rPr>
          <w:spacing w:val="10"/>
          <w:sz w:val="22"/>
          <w:szCs w:val="22"/>
        </w:rPr>
        <w:t xml:space="preserve"> </w:t>
      </w:r>
      <w:r>
        <w:rPr>
          <w:sz w:val="22"/>
          <w:szCs w:val="22"/>
        </w:rPr>
        <w:t>Rev.</w:t>
      </w:r>
      <w:r>
        <w:rPr>
          <w:spacing w:val="40"/>
          <w:sz w:val="22"/>
          <w:szCs w:val="22"/>
        </w:rPr>
        <w:t xml:space="preserve"> </w:t>
      </w:r>
      <w:r>
        <w:rPr>
          <w:w w:val="104"/>
          <w:sz w:val="22"/>
          <w:szCs w:val="22"/>
        </w:rPr>
        <w:t>D</w:t>
      </w:r>
    </w:p>
    <w:p w14:paraId="27308F87" w14:textId="77777777" w:rsidR="004B03EF" w:rsidRDefault="004B03EF">
      <w:pPr>
        <w:spacing w:line="180" w:lineRule="exact"/>
        <w:rPr>
          <w:sz w:val="18"/>
          <w:szCs w:val="18"/>
        </w:rPr>
      </w:pPr>
    </w:p>
    <w:p w14:paraId="27308F88" w14:textId="77777777" w:rsidR="004B03EF" w:rsidRDefault="00F64046">
      <w:pPr>
        <w:ind w:left="559"/>
        <w:rPr>
          <w:sz w:val="22"/>
          <w:szCs w:val="22"/>
        </w:rPr>
      </w:pPr>
      <w:r>
        <w:rPr>
          <w:sz w:val="22"/>
          <w:szCs w:val="22"/>
        </w:rPr>
        <w:t>85,</w:t>
      </w:r>
      <w:r>
        <w:rPr>
          <w:spacing w:val="54"/>
          <w:sz w:val="22"/>
          <w:szCs w:val="22"/>
        </w:rPr>
        <w:t xml:space="preserve"> </w:t>
      </w:r>
      <w:r>
        <w:rPr>
          <w:sz w:val="22"/>
          <w:szCs w:val="22"/>
        </w:rPr>
        <w:t>122006</w:t>
      </w:r>
      <w:r>
        <w:rPr>
          <w:spacing w:val="11"/>
          <w:sz w:val="22"/>
          <w:szCs w:val="22"/>
        </w:rPr>
        <w:t xml:space="preserve"> </w:t>
      </w:r>
      <w:r>
        <w:rPr>
          <w:w w:val="103"/>
          <w:sz w:val="22"/>
          <w:szCs w:val="22"/>
        </w:rPr>
        <w:t>(2012).</w:t>
      </w:r>
    </w:p>
    <w:p w14:paraId="27308F89" w14:textId="77777777" w:rsidR="004B03EF" w:rsidRDefault="004B03EF">
      <w:pPr>
        <w:spacing w:line="180" w:lineRule="exact"/>
        <w:rPr>
          <w:sz w:val="18"/>
          <w:szCs w:val="18"/>
        </w:rPr>
      </w:pPr>
    </w:p>
    <w:p w14:paraId="27308F8A" w14:textId="77777777" w:rsidR="004B03EF" w:rsidRDefault="00F64046">
      <w:pPr>
        <w:ind w:left="100"/>
        <w:rPr>
          <w:sz w:val="22"/>
          <w:szCs w:val="22"/>
        </w:rPr>
      </w:pPr>
      <w:r>
        <w:rPr>
          <w:sz w:val="22"/>
          <w:szCs w:val="22"/>
        </w:rPr>
        <w:t>[26]</w:t>
      </w:r>
      <w:r>
        <w:rPr>
          <w:spacing w:val="36"/>
          <w:sz w:val="22"/>
          <w:szCs w:val="22"/>
        </w:rPr>
        <w:t xml:space="preserve"> </w:t>
      </w:r>
      <w:r>
        <w:rPr>
          <w:sz w:val="22"/>
          <w:szCs w:val="22"/>
        </w:rPr>
        <w:t xml:space="preserve">E. </w:t>
      </w:r>
      <w:r>
        <w:rPr>
          <w:spacing w:val="24"/>
          <w:sz w:val="22"/>
          <w:szCs w:val="22"/>
        </w:rPr>
        <w:t xml:space="preserve"> </w:t>
      </w:r>
      <w:r>
        <w:rPr>
          <w:sz w:val="22"/>
          <w:szCs w:val="22"/>
        </w:rPr>
        <w:t xml:space="preserve">W. </w:t>
      </w:r>
      <w:r>
        <w:rPr>
          <w:spacing w:val="26"/>
          <w:sz w:val="22"/>
          <w:szCs w:val="22"/>
        </w:rPr>
        <w:t xml:space="preserve"> </w:t>
      </w:r>
      <w:r>
        <w:rPr>
          <w:spacing w:val="-18"/>
          <w:sz w:val="22"/>
          <w:szCs w:val="22"/>
        </w:rPr>
        <w:t>W</w:t>
      </w:r>
      <w:r>
        <w:rPr>
          <w:sz w:val="22"/>
          <w:szCs w:val="22"/>
        </w:rPr>
        <w:t>eisst</w:t>
      </w:r>
      <w:r>
        <w:rPr>
          <w:spacing w:val="1"/>
          <w:sz w:val="22"/>
          <w:szCs w:val="22"/>
        </w:rPr>
        <w:t>e</w:t>
      </w:r>
      <w:r>
        <w:rPr>
          <w:sz w:val="22"/>
          <w:szCs w:val="22"/>
        </w:rPr>
        <w:t xml:space="preserve">in,  </w:t>
      </w:r>
      <w:r>
        <w:rPr>
          <w:spacing w:val="13"/>
          <w:sz w:val="22"/>
          <w:szCs w:val="22"/>
        </w:rPr>
        <w:t xml:space="preserve"> </w:t>
      </w:r>
      <w:r>
        <w:rPr>
          <w:spacing w:val="-12"/>
          <w:w w:val="106"/>
          <w:sz w:val="22"/>
          <w:szCs w:val="22"/>
        </w:rPr>
        <w:t>Ro</w:t>
      </w:r>
      <w:r>
        <w:rPr>
          <w:w w:val="106"/>
          <w:sz w:val="22"/>
          <w:szCs w:val="22"/>
        </w:rPr>
        <w:t>ot-m</w:t>
      </w:r>
      <w:r>
        <w:rPr>
          <w:spacing w:val="-12"/>
          <w:w w:val="106"/>
          <w:sz w:val="22"/>
          <w:szCs w:val="22"/>
        </w:rPr>
        <w:t>e</w:t>
      </w:r>
      <w:r>
        <w:rPr>
          <w:w w:val="106"/>
          <w:sz w:val="22"/>
          <w:szCs w:val="22"/>
        </w:rPr>
        <w:t>an-squa</w:t>
      </w:r>
      <w:r>
        <w:rPr>
          <w:spacing w:val="-12"/>
          <w:w w:val="106"/>
          <w:sz w:val="22"/>
          <w:szCs w:val="22"/>
        </w:rPr>
        <w:t>r</w:t>
      </w:r>
      <w:r>
        <w:rPr>
          <w:w w:val="106"/>
          <w:sz w:val="22"/>
          <w:szCs w:val="22"/>
        </w:rPr>
        <w:t xml:space="preserve">e, </w:t>
      </w:r>
      <w:r>
        <w:rPr>
          <w:spacing w:val="16"/>
          <w:w w:val="106"/>
          <w:sz w:val="22"/>
          <w:szCs w:val="22"/>
        </w:rPr>
        <w:t xml:space="preserve"> </w:t>
      </w:r>
      <w:r>
        <w:rPr>
          <w:spacing w:val="-18"/>
          <w:sz w:val="22"/>
          <w:szCs w:val="22"/>
        </w:rPr>
        <w:t>F</w:t>
      </w:r>
      <w:r>
        <w:rPr>
          <w:sz w:val="22"/>
          <w:szCs w:val="22"/>
        </w:rPr>
        <w:t xml:space="preserve">rom </w:t>
      </w:r>
      <w:r>
        <w:rPr>
          <w:spacing w:val="46"/>
          <w:sz w:val="22"/>
          <w:szCs w:val="22"/>
        </w:rPr>
        <w:t xml:space="preserve"> </w:t>
      </w:r>
      <w:r>
        <w:rPr>
          <w:w w:val="106"/>
          <w:sz w:val="22"/>
          <w:szCs w:val="22"/>
        </w:rPr>
        <w:t>Math</w:t>
      </w:r>
      <w:r>
        <w:rPr>
          <w:spacing w:val="-19"/>
          <w:w w:val="106"/>
          <w:sz w:val="22"/>
          <w:szCs w:val="22"/>
        </w:rPr>
        <w:t>W</w:t>
      </w:r>
      <w:r>
        <w:rPr>
          <w:w w:val="106"/>
          <w:sz w:val="22"/>
          <w:szCs w:val="22"/>
        </w:rPr>
        <w:t xml:space="preserve">orld—A </w:t>
      </w:r>
      <w:r>
        <w:rPr>
          <w:spacing w:val="4"/>
          <w:w w:val="106"/>
          <w:sz w:val="22"/>
          <w:szCs w:val="22"/>
        </w:rPr>
        <w:t xml:space="preserve"> </w:t>
      </w:r>
      <w:r>
        <w:rPr>
          <w:spacing w:val="-18"/>
          <w:sz w:val="22"/>
          <w:szCs w:val="22"/>
        </w:rPr>
        <w:t>W</w:t>
      </w:r>
      <w:r>
        <w:rPr>
          <w:sz w:val="22"/>
          <w:szCs w:val="22"/>
        </w:rPr>
        <w:t xml:space="preserve">olfram </w:t>
      </w:r>
      <w:r>
        <w:rPr>
          <w:spacing w:val="46"/>
          <w:sz w:val="22"/>
          <w:szCs w:val="22"/>
        </w:rPr>
        <w:t xml:space="preserve"> </w:t>
      </w:r>
      <w:r>
        <w:rPr>
          <w:spacing w:val="-18"/>
          <w:sz w:val="22"/>
          <w:szCs w:val="22"/>
        </w:rPr>
        <w:t>W</w:t>
      </w:r>
      <w:r>
        <w:rPr>
          <w:sz w:val="22"/>
          <w:szCs w:val="22"/>
        </w:rPr>
        <w:t xml:space="preserve">eb </w:t>
      </w:r>
      <w:r>
        <w:rPr>
          <w:spacing w:val="32"/>
          <w:sz w:val="22"/>
          <w:szCs w:val="22"/>
        </w:rPr>
        <w:t xml:space="preserve"> </w:t>
      </w:r>
      <w:r>
        <w:rPr>
          <w:sz w:val="22"/>
          <w:szCs w:val="22"/>
        </w:rPr>
        <w:t xml:space="preserve">Resource, </w:t>
      </w:r>
      <w:r>
        <w:rPr>
          <w:spacing w:val="51"/>
          <w:sz w:val="22"/>
          <w:szCs w:val="22"/>
        </w:rPr>
        <w:t xml:space="preserve"> </w:t>
      </w:r>
      <w:r>
        <w:rPr>
          <w:w w:val="104"/>
          <w:sz w:val="22"/>
          <w:szCs w:val="22"/>
        </w:rPr>
        <w:t>URL</w:t>
      </w:r>
    </w:p>
    <w:p w14:paraId="27308F8B" w14:textId="77777777" w:rsidR="004B03EF" w:rsidRDefault="004B03EF">
      <w:pPr>
        <w:spacing w:line="180" w:lineRule="exact"/>
        <w:rPr>
          <w:sz w:val="18"/>
          <w:szCs w:val="18"/>
        </w:rPr>
      </w:pPr>
    </w:p>
    <w:p w14:paraId="27308F8C" w14:textId="77777777" w:rsidR="004B03EF" w:rsidRDefault="00B601E9">
      <w:pPr>
        <w:ind w:left="559"/>
        <w:rPr>
          <w:sz w:val="22"/>
          <w:szCs w:val="22"/>
        </w:rPr>
      </w:pPr>
      <w:hyperlink r:id="rId22">
        <w:r w:rsidR="00F64046">
          <w:rPr>
            <w:w w:val="136"/>
            <w:sz w:val="22"/>
            <w:szCs w:val="22"/>
          </w:rPr>
          <w:t>http://mathworld.wolfram.com/Root</w:t>
        </w:r>
        <w:r w:rsidR="00F64046">
          <w:rPr>
            <w:spacing w:val="10"/>
            <w:w w:val="136"/>
            <w:sz w:val="22"/>
            <w:szCs w:val="22"/>
          </w:rPr>
          <w:t>-</w:t>
        </w:r>
        <w:r w:rsidR="00F64046">
          <w:rPr>
            <w:w w:val="114"/>
            <w:sz w:val="22"/>
            <w:szCs w:val="22"/>
          </w:rPr>
          <w:t>Mean</w:t>
        </w:r>
        <w:r w:rsidR="00F64046">
          <w:rPr>
            <w:spacing w:val="10"/>
            <w:w w:val="114"/>
            <w:sz w:val="22"/>
            <w:szCs w:val="22"/>
          </w:rPr>
          <w:t>-</w:t>
        </w:r>
        <w:r w:rsidR="00F64046">
          <w:rPr>
            <w:w w:val="134"/>
            <w:sz w:val="22"/>
            <w:szCs w:val="22"/>
          </w:rPr>
          <w:t>Square.html</w:t>
        </w:r>
      </w:hyperlink>
      <w:r w:rsidR="00F64046">
        <w:rPr>
          <w:w w:val="109"/>
          <w:sz w:val="22"/>
          <w:szCs w:val="22"/>
        </w:rPr>
        <w:t>.</w:t>
      </w:r>
    </w:p>
    <w:p w14:paraId="27308F8D" w14:textId="77777777" w:rsidR="004B03EF" w:rsidRDefault="004B03EF">
      <w:pPr>
        <w:spacing w:line="180" w:lineRule="exact"/>
        <w:rPr>
          <w:sz w:val="18"/>
          <w:szCs w:val="18"/>
        </w:rPr>
      </w:pPr>
    </w:p>
    <w:p w14:paraId="27308F8E" w14:textId="77777777" w:rsidR="004B03EF" w:rsidRDefault="00F64046">
      <w:pPr>
        <w:ind w:left="100"/>
        <w:rPr>
          <w:sz w:val="22"/>
          <w:szCs w:val="22"/>
        </w:rPr>
      </w:pPr>
      <w:r>
        <w:rPr>
          <w:sz w:val="22"/>
          <w:szCs w:val="22"/>
        </w:rPr>
        <w:t>[27]</w:t>
      </w:r>
      <w:r>
        <w:rPr>
          <w:spacing w:val="36"/>
          <w:sz w:val="22"/>
          <w:szCs w:val="22"/>
        </w:rPr>
        <w:t xml:space="preserve"> </w:t>
      </w:r>
      <w:r>
        <w:rPr>
          <w:sz w:val="22"/>
          <w:szCs w:val="22"/>
        </w:rPr>
        <w:t xml:space="preserve">E. </w:t>
      </w:r>
      <w:r>
        <w:rPr>
          <w:spacing w:val="26"/>
          <w:sz w:val="22"/>
          <w:szCs w:val="22"/>
        </w:rPr>
        <w:t xml:space="preserve"> </w:t>
      </w:r>
      <w:r>
        <w:rPr>
          <w:sz w:val="22"/>
          <w:szCs w:val="22"/>
        </w:rPr>
        <w:t xml:space="preserve">W. </w:t>
      </w:r>
      <w:r>
        <w:rPr>
          <w:spacing w:val="28"/>
          <w:sz w:val="22"/>
          <w:szCs w:val="22"/>
        </w:rPr>
        <w:t xml:space="preserve"> </w:t>
      </w:r>
      <w:r>
        <w:rPr>
          <w:spacing w:val="-18"/>
          <w:sz w:val="22"/>
          <w:szCs w:val="22"/>
        </w:rPr>
        <w:t>W</w:t>
      </w:r>
      <w:r>
        <w:rPr>
          <w:sz w:val="22"/>
          <w:szCs w:val="22"/>
        </w:rPr>
        <w:t xml:space="preserve">eisstein,  </w:t>
      </w:r>
      <w:r>
        <w:rPr>
          <w:spacing w:val="16"/>
          <w:sz w:val="22"/>
          <w:szCs w:val="22"/>
        </w:rPr>
        <w:t xml:space="preserve"> </w:t>
      </w:r>
      <w:r>
        <w:rPr>
          <w:sz w:val="22"/>
          <w:szCs w:val="22"/>
        </w:rPr>
        <w:t>Lin</w:t>
      </w:r>
      <w:r>
        <w:rPr>
          <w:spacing w:val="-11"/>
          <w:sz w:val="22"/>
          <w:szCs w:val="22"/>
        </w:rPr>
        <w:t>e</w:t>
      </w:r>
      <w:r>
        <w:rPr>
          <w:sz w:val="22"/>
          <w:szCs w:val="22"/>
        </w:rPr>
        <w:t xml:space="preserve">ar  </w:t>
      </w:r>
      <w:r>
        <w:rPr>
          <w:spacing w:val="7"/>
          <w:sz w:val="22"/>
          <w:szCs w:val="22"/>
        </w:rPr>
        <w:t xml:space="preserve"> </w:t>
      </w:r>
      <w:r>
        <w:rPr>
          <w:spacing w:val="-11"/>
          <w:sz w:val="22"/>
          <w:szCs w:val="22"/>
        </w:rPr>
        <w:t>re</w:t>
      </w:r>
      <w:r>
        <w:rPr>
          <w:sz w:val="22"/>
          <w:szCs w:val="22"/>
        </w:rPr>
        <w:t>g</w:t>
      </w:r>
      <w:r>
        <w:rPr>
          <w:spacing w:val="-11"/>
          <w:sz w:val="22"/>
          <w:szCs w:val="22"/>
        </w:rPr>
        <w:t>r</w:t>
      </w:r>
      <w:r>
        <w:rPr>
          <w:sz w:val="22"/>
          <w:szCs w:val="22"/>
        </w:rPr>
        <w:t>essio</w:t>
      </w:r>
      <w:r>
        <w:rPr>
          <w:spacing w:val="1"/>
          <w:sz w:val="22"/>
          <w:szCs w:val="22"/>
        </w:rPr>
        <w:t>n</w:t>
      </w:r>
      <w:r>
        <w:rPr>
          <w:sz w:val="22"/>
          <w:szCs w:val="22"/>
        </w:rPr>
        <w:t xml:space="preserve">,  </w:t>
      </w:r>
      <w:r>
        <w:rPr>
          <w:spacing w:val="23"/>
          <w:sz w:val="22"/>
          <w:szCs w:val="22"/>
        </w:rPr>
        <w:t xml:space="preserve"> </w:t>
      </w:r>
      <w:r>
        <w:rPr>
          <w:spacing w:val="-18"/>
          <w:sz w:val="22"/>
          <w:szCs w:val="22"/>
        </w:rPr>
        <w:t>F</w:t>
      </w:r>
      <w:r>
        <w:rPr>
          <w:sz w:val="22"/>
          <w:szCs w:val="22"/>
        </w:rPr>
        <w:t xml:space="preserve">rom </w:t>
      </w:r>
      <w:r>
        <w:rPr>
          <w:spacing w:val="48"/>
          <w:sz w:val="22"/>
          <w:szCs w:val="22"/>
        </w:rPr>
        <w:t xml:space="preserve"> </w:t>
      </w:r>
      <w:r>
        <w:rPr>
          <w:w w:val="106"/>
          <w:sz w:val="22"/>
          <w:szCs w:val="22"/>
        </w:rPr>
        <w:t>Math</w:t>
      </w:r>
      <w:r>
        <w:rPr>
          <w:spacing w:val="-19"/>
          <w:w w:val="106"/>
          <w:sz w:val="22"/>
          <w:szCs w:val="22"/>
        </w:rPr>
        <w:t>W</w:t>
      </w:r>
      <w:r>
        <w:rPr>
          <w:w w:val="106"/>
          <w:sz w:val="22"/>
          <w:szCs w:val="22"/>
        </w:rPr>
        <w:t xml:space="preserve">orld—A </w:t>
      </w:r>
      <w:r>
        <w:rPr>
          <w:spacing w:val="6"/>
          <w:w w:val="106"/>
          <w:sz w:val="22"/>
          <w:szCs w:val="22"/>
        </w:rPr>
        <w:t xml:space="preserve"> </w:t>
      </w:r>
      <w:r>
        <w:rPr>
          <w:spacing w:val="-18"/>
          <w:sz w:val="22"/>
          <w:szCs w:val="22"/>
        </w:rPr>
        <w:t>W</w:t>
      </w:r>
      <w:r>
        <w:rPr>
          <w:sz w:val="22"/>
          <w:szCs w:val="22"/>
        </w:rPr>
        <w:t xml:space="preserve">olfram </w:t>
      </w:r>
      <w:r>
        <w:rPr>
          <w:spacing w:val="47"/>
          <w:sz w:val="22"/>
          <w:szCs w:val="22"/>
        </w:rPr>
        <w:t xml:space="preserve"> </w:t>
      </w:r>
      <w:r>
        <w:rPr>
          <w:spacing w:val="-18"/>
          <w:sz w:val="22"/>
          <w:szCs w:val="22"/>
        </w:rPr>
        <w:t>W</w:t>
      </w:r>
      <w:r>
        <w:rPr>
          <w:sz w:val="22"/>
          <w:szCs w:val="22"/>
        </w:rPr>
        <w:t xml:space="preserve">eb </w:t>
      </w:r>
      <w:r>
        <w:rPr>
          <w:spacing w:val="34"/>
          <w:sz w:val="22"/>
          <w:szCs w:val="22"/>
        </w:rPr>
        <w:t xml:space="preserve"> </w:t>
      </w:r>
      <w:r>
        <w:rPr>
          <w:sz w:val="22"/>
          <w:szCs w:val="22"/>
        </w:rPr>
        <w:t xml:space="preserve">Resource, </w:t>
      </w:r>
      <w:r>
        <w:rPr>
          <w:spacing w:val="54"/>
          <w:sz w:val="22"/>
          <w:szCs w:val="22"/>
        </w:rPr>
        <w:t xml:space="preserve"> </w:t>
      </w:r>
      <w:r>
        <w:rPr>
          <w:w w:val="104"/>
          <w:sz w:val="22"/>
          <w:szCs w:val="22"/>
        </w:rPr>
        <w:t>URL</w:t>
      </w:r>
    </w:p>
    <w:p w14:paraId="27308F8F" w14:textId="77777777" w:rsidR="004B03EF" w:rsidRDefault="004B03EF">
      <w:pPr>
        <w:spacing w:line="180" w:lineRule="exact"/>
        <w:rPr>
          <w:sz w:val="18"/>
          <w:szCs w:val="18"/>
        </w:rPr>
      </w:pPr>
    </w:p>
    <w:p w14:paraId="27308F90" w14:textId="77777777" w:rsidR="004B03EF" w:rsidRDefault="00B601E9">
      <w:pPr>
        <w:ind w:left="559"/>
        <w:rPr>
          <w:sz w:val="22"/>
          <w:szCs w:val="22"/>
        </w:rPr>
      </w:pPr>
      <w:hyperlink r:id="rId23">
        <w:r w:rsidR="00F64046">
          <w:rPr>
            <w:w w:val="136"/>
            <w:sz w:val="22"/>
            <w:szCs w:val="22"/>
          </w:rPr>
          <w:t>http://mathworld.wolfram.com/LinearRegression.html</w:t>
        </w:r>
        <w:r w:rsidR="00F64046">
          <w:rPr>
            <w:w w:val="109"/>
            <w:sz w:val="22"/>
            <w:szCs w:val="22"/>
          </w:rPr>
          <w:t>.</w:t>
        </w:r>
      </w:hyperlink>
    </w:p>
    <w:p w14:paraId="27308F91" w14:textId="77777777" w:rsidR="004B03EF" w:rsidRDefault="004B03EF">
      <w:pPr>
        <w:spacing w:line="180" w:lineRule="exact"/>
        <w:rPr>
          <w:sz w:val="18"/>
          <w:szCs w:val="18"/>
        </w:rPr>
      </w:pPr>
    </w:p>
    <w:p w14:paraId="27308F92" w14:textId="77777777" w:rsidR="004B03EF" w:rsidRDefault="00F64046">
      <w:pPr>
        <w:ind w:left="100"/>
        <w:rPr>
          <w:sz w:val="22"/>
          <w:szCs w:val="22"/>
        </w:rPr>
      </w:pPr>
      <w:r>
        <w:rPr>
          <w:sz w:val="22"/>
          <w:szCs w:val="22"/>
        </w:rPr>
        <w:t>[28]</w:t>
      </w:r>
      <w:r>
        <w:rPr>
          <w:spacing w:val="36"/>
          <w:sz w:val="22"/>
          <w:szCs w:val="22"/>
        </w:rPr>
        <w:t xml:space="preserve"> </w:t>
      </w:r>
      <w:r>
        <w:rPr>
          <w:sz w:val="22"/>
          <w:szCs w:val="22"/>
        </w:rPr>
        <w:t>E.</w:t>
      </w:r>
      <w:r>
        <w:rPr>
          <w:spacing w:val="37"/>
          <w:sz w:val="22"/>
          <w:szCs w:val="22"/>
        </w:rPr>
        <w:t xml:space="preserve"> </w:t>
      </w:r>
      <w:r>
        <w:rPr>
          <w:sz w:val="22"/>
          <w:szCs w:val="22"/>
        </w:rPr>
        <w:t>W.</w:t>
      </w:r>
      <w:r>
        <w:rPr>
          <w:spacing w:val="39"/>
          <w:sz w:val="22"/>
          <w:szCs w:val="22"/>
        </w:rPr>
        <w:t xml:space="preserve"> </w:t>
      </w:r>
      <w:r>
        <w:rPr>
          <w:spacing w:val="-18"/>
          <w:sz w:val="22"/>
          <w:szCs w:val="22"/>
        </w:rPr>
        <w:t>W</w:t>
      </w:r>
      <w:r>
        <w:rPr>
          <w:sz w:val="22"/>
          <w:szCs w:val="22"/>
        </w:rPr>
        <w:t xml:space="preserve">eisstein, </w:t>
      </w:r>
      <w:r>
        <w:rPr>
          <w:spacing w:val="15"/>
          <w:sz w:val="22"/>
          <w:szCs w:val="22"/>
        </w:rPr>
        <w:t xml:space="preserve"> </w:t>
      </w:r>
      <w:r>
        <w:rPr>
          <w:w w:val="108"/>
          <w:sz w:val="22"/>
          <w:szCs w:val="22"/>
        </w:rPr>
        <w:t>Cor</w:t>
      </w:r>
      <w:r>
        <w:rPr>
          <w:spacing w:val="-12"/>
          <w:w w:val="108"/>
          <w:sz w:val="22"/>
          <w:szCs w:val="22"/>
        </w:rPr>
        <w:t>r</w:t>
      </w:r>
      <w:r>
        <w:rPr>
          <w:w w:val="108"/>
          <w:sz w:val="22"/>
          <w:szCs w:val="22"/>
        </w:rPr>
        <w:t>elation</w:t>
      </w:r>
      <w:r>
        <w:rPr>
          <w:spacing w:val="26"/>
          <w:w w:val="108"/>
          <w:sz w:val="22"/>
          <w:szCs w:val="22"/>
        </w:rPr>
        <w:t xml:space="preserve"> </w:t>
      </w:r>
      <w:r>
        <w:rPr>
          <w:spacing w:val="-11"/>
          <w:sz w:val="22"/>
          <w:szCs w:val="22"/>
        </w:rPr>
        <w:t>co</w:t>
      </w:r>
      <w:r>
        <w:rPr>
          <w:sz w:val="22"/>
          <w:szCs w:val="22"/>
        </w:rPr>
        <w:t>efficient,</w:t>
      </w:r>
      <w:r>
        <w:rPr>
          <w:spacing w:val="47"/>
          <w:sz w:val="22"/>
          <w:szCs w:val="22"/>
        </w:rPr>
        <w:t xml:space="preserve"> </w:t>
      </w:r>
      <w:r>
        <w:rPr>
          <w:spacing w:val="-18"/>
          <w:sz w:val="22"/>
          <w:szCs w:val="22"/>
        </w:rPr>
        <w:t>F</w:t>
      </w:r>
      <w:r>
        <w:rPr>
          <w:sz w:val="22"/>
          <w:szCs w:val="22"/>
        </w:rPr>
        <w:t xml:space="preserve">rom </w:t>
      </w:r>
      <w:r>
        <w:rPr>
          <w:spacing w:val="3"/>
          <w:sz w:val="22"/>
          <w:szCs w:val="22"/>
        </w:rPr>
        <w:t xml:space="preserve"> </w:t>
      </w:r>
      <w:r>
        <w:rPr>
          <w:w w:val="106"/>
          <w:sz w:val="22"/>
          <w:szCs w:val="22"/>
        </w:rPr>
        <w:t>Math</w:t>
      </w:r>
      <w:r>
        <w:rPr>
          <w:spacing w:val="-18"/>
          <w:w w:val="106"/>
          <w:sz w:val="22"/>
          <w:szCs w:val="22"/>
        </w:rPr>
        <w:t>W</w:t>
      </w:r>
      <w:r>
        <w:rPr>
          <w:w w:val="106"/>
          <w:sz w:val="22"/>
          <w:szCs w:val="22"/>
        </w:rPr>
        <w:t>orld—A</w:t>
      </w:r>
      <w:r>
        <w:rPr>
          <w:spacing w:val="21"/>
          <w:w w:val="106"/>
          <w:sz w:val="22"/>
          <w:szCs w:val="22"/>
        </w:rPr>
        <w:t xml:space="preserve"> </w:t>
      </w:r>
      <w:r>
        <w:rPr>
          <w:spacing w:val="-18"/>
          <w:sz w:val="22"/>
          <w:szCs w:val="22"/>
        </w:rPr>
        <w:t>W</w:t>
      </w:r>
      <w:r>
        <w:rPr>
          <w:sz w:val="22"/>
          <w:szCs w:val="22"/>
        </w:rPr>
        <w:t xml:space="preserve">olfram </w:t>
      </w:r>
      <w:r>
        <w:rPr>
          <w:spacing w:val="3"/>
          <w:sz w:val="22"/>
          <w:szCs w:val="22"/>
        </w:rPr>
        <w:t xml:space="preserve"> </w:t>
      </w:r>
      <w:r>
        <w:rPr>
          <w:spacing w:val="-18"/>
          <w:sz w:val="22"/>
          <w:szCs w:val="22"/>
        </w:rPr>
        <w:t>W</w:t>
      </w:r>
      <w:r>
        <w:rPr>
          <w:sz w:val="22"/>
          <w:szCs w:val="22"/>
        </w:rPr>
        <w:t>eb</w:t>
      </w:r>
      <w:r>
        <w:rPr>
          <w:spacing w:val="44"/>
          <w:sz w:val="22"/>
          <w:szCs w:val="22"/>
        </w:rPr>
        <w:t xml:space="preserve"> </w:t>
      </w:r>
      <w:r>
        <w:rPr>
          <w:sz w:val="22"/>
          <w:szCs w:val="22"/>
        </w:rPr>
        <w:t>Resource,</w:t>
      </w:r>
      <w:r>
        <w:rPr>
          <w:spacing w:val="53"/>
          <w:sz w:val="22"/>
          <w:szCs w:val="22"/>
        </w:rPr>
        <w:t xml:space="preserve"> </w:t>
      </w:r>
      <w:r>
        <w:rPr>
          <w:w w:val="104"/>
          <w:sz w:val="22"/>
          <w:szCs w:val="22"/>
        </w:rPr>
        <w:t>URL</w:t>
      </w:r>
    </w:p>
    <w:p w14:paraId="27308F93" w14:textId="77777777" w:rsidR="004B03EF" w:rsidRDefault="004B03EF">
      <w:pPr>
        <w:spacing w:line="180" w:lineRule="exact"/>
        <w:rPr>
          <w:sz w:val="18"/>
          <w:szCs w:val="18"/>
        </w:rPr>
      </w:pPr>
    </w:p>
    <w:p w14:paraId="27308F94" w14:textId="77777777" w:rsidR="004B03EF" w:rsidRDefault="00B601E9">
      <w:pPr>
        <w:ind w:left="559"/>
        <w:rPr>
          <w:sz w:val="22"/>
          <w:szCs w:val="22"/>
        </w:rPr>
      </w:pPr>
      <w:hyperlink r:id="rId24">
        <w:r w:rsidR="00F64046">
          <w:rPr>
            <w:w w:val="140"/>
            <w:sz w:val="22"/>
            <w:szCs w:val="22"/>
          </w:rPr>
          <w:t>http://mathworld.wolfram.com/CorrelationCoefficient.html</w:t>
        </w:r>
        <w:r w:rsidR="00F64046">
          <w:rPr>
            <w:w w:val="109"/>
            <w:sz w:val="22"/>
            <w:szCs w:val="22"/>
          </w:rPr>
          <w:t>.</w:t>
        </w:r>
      </w:hyperlink>
    </w:p>
    <w:p w14:paraId="27308F95" w14:textId="77777777" w:rsidR="004B03EF" w:rsidRDefault="004B03EF">
      <w:pPr>
        <w:spacing w:line="180" w:lineRule="exact"/>
        <w:rPr>
          <w:sz w:val="18"/>
          <w:szCs w:val="18"/>
        </w:rPr>
      </w:pPr>
    </w:p>
    <w:p w14:paraId="27308F96" w14:textId="77777777" w:rsidR="004B03EF" w:rsidRDefault="00F64046">
      <w:pPr>
        <w:spacing w:line="411" w:lineRule="auto"/>
        <w:ind w:left="559" w:right="63" w:hanging="459"/>
        <w:jc w:val="both"/>
        <w:rPr>
          <w:sz w:val="22"/>
          <w:szCs w:val="22"/>
        </w:rPr>
      </w:pPr>
      <w:r>
        <w:rPr>
          <w:sz w:val="22"/>
          <w:szCs w:val="22"/>
        </w:rPr>
        <w:t>[29]</w:t>
      </w:r>
      <w:r>
        <w:rPr>
          <w:spacing w:val="33"/>
          <w:sz w:val="22"/>
          <w:szCs w:val="22"/>
        </w:rPr>
        <w:t xml:space="preserve"> </w:t>
      </w:r>
      <w:r>
        <w:rPr>
          <w:sz w:val="22"/>
          <w:szCs w:val="22"/>
        </w:rPr>
        <w:t>A.</w:t>
      </w:r>
      <w:r>
        <w:rPr>
          <w:spacing w:val="49"/>
          <w:sz w:val="22"/>
          <w:szCs w:val="22"/>
        </w:rPr>
        <w:t xml:space="preserve"> </w:t>
      </w:r>
      <w:r>
        <w:rPr>
          <w:sz w:val="22"/>
          <w:szCs w:val="22"/>
        </w:rPr>
        <w:t>Op</w:t>
      </w:r>
      <w:r>
        <w:rPr>
          <w:spacing w:val="7"/>
          <w:sz w:val="22"/>
          <w:szCs w:val="22"/>
        </w:rPr>
        <w:t>p</w:t>
      </w:r>
      <w:r>
        <w:rPr>
          <w:sz w:val="22"/>
          <w:szCs w:val="22"/>
        </w:rPr>
        <w:t xml:space="preserve">enheim </w:t>
      </w:r>
      <w:r>
        <w:rPr>
          <w:spacing w:val="41"/>
          <w:sz w:val="22"/>
          <w:szCs w:val="22"/>
        </w:rPr>
        <w:t xml:space="preserve"> </w:t>
      </w:r>
      <w:r>
        <w:rPr>
          <w:sz w:val="22"/>
          <w:szCs w:val="22"/>
        </w:rPr>
        <w:t xml:space="preserve">and </w:t>
      </w:r>
      <w:r>
        <w:rPr>
          <w:spacing w:val="17"/>
          <w:sz w:val="22"/>
          <w:szCs w:val="22"/>
        </w:rPr>
        <w:t xml:space="preserve"> </w:t>
      </w:r>
      <w:r>
        <w:rPr>
          <w:sz w:val="22"/>
          <w:szCs w:val="22"/>
        </w:rPr>
        <w:t xml:space="preserve">G. </w:t>
      </w:r>
      <w:r>
        <w:rPr>
          <w:spacing w:val="2"/>
          <w:sz w:val="22"/>
          <w:szCs w:val="22"/>
        </w:rPr>
        <w:t xml:space="preserve"> </w:t>
      </w:r>
      <w:r>
        <w:rPr>
          <w:spacing w:val="-18"/>
          <w:sz w:val="22"/>
          <w:szCs w:val="22"/>
        </w:rPr>
        <w:t>V</w:t>
      </w:r>
      <w:r>
        <w:rPr>
          <w:sz w:val="22"/>
          <w:szCs w:val="22"/>
        </w:rPr>
        <w:t xml:space="preserve">erghese, </w:t>
      </w:r>
      <w:r>
        <w:rPr>
          <w:spacing w:val="19"/>
          <w:sz w:val="22"/>
          <w:szCs w:val="22"/>
        </w:rPr>
        <w:t xml:space="preserve"> </w:t>
      </w:r>
      <w:r>
        <w:rPr>
          <w:sz w:val="22"/>
          <w:szCs w:val="22"/>
        </w:rPr>
        <w:t xml:space="preserve">6.011 </w:t>
      </w:r>
      <w:r>
        <w:rPr>
          <w:spacing w:val="3"/>
          <w:sz w:val="22"/>
          <w:szCs w:val="22"/>
        </w:rPr>
        <w:t xml:space="preserve"> </w:t>
      </w:r>
      <w:r>
        <w:rPr>
          <w:w w:val="108"/>
          <w:sz w:val="22"/>
          <w:szCs w:val="22"/>
        </w:rPr>
        <w:t>int</w:t>
      </w:r>
      <w:r>
        <w:rPr>
          <w:spacing w:val="-12"/>
          <w:w w:val="108"/>
          <w:sz w:val="22"/>
          <w:szCs w:val="22"/>
        </w:rPr>
        <w:t>ro</w:t>
      </w:r>
      <w:r>
        <w:rPr>
          <w:w w:val="108"/>
          <w:sz w:val="22"/>
          <w:szCs w:val="22"/>
        </w:rPr>
        <w:t>duction</w:t>
      </w:r>
      <w:r>
        <w:rPr>
          <w:spacing w:val="41"/>
          <w:w w:val="108"/>
          <w:sz w:val="22"/>
          <w:szCs w:val="22"/>
        </w:rPr>
        <w:t xml:space="preserve"> </w:t>
      </w:r>
      <w:r>
        <w:rPr>
          <w:sz w:val="22"/>
          <w:szCs w:val="22"/>
        </w:rPr>
        <w:t xml:space="preserve">to  </w:t>
      </w:r>
      <w:r>
        <w:rPr>
          <w:spacing w:val="-12"/>
          <w:w w:val="106"/>
          <w:sz w:val="22"/>
          <w:szCs w:val="22"/>
        </w:rPr>
        <w:t>c</w:t>
      </w:r>
      <w:r>
        <w:rPr>
          <w:w w:val="106"/>
          <w:sz w:val="22"/>
          <w:szCs w:val="22"/>
        </w:rPr>
        <w:t>ommuni</w:t>
      </w:r>
      <w:r>
        <w:rPr>
          <w:spacing w:val="-11"/>
          <w:w w:val="106"/>
          <w:sz w:val="22"/>
          <w:szCs w:val="22"/>
        </w:rPr>
        <w:t>c</w:t>
      </w:r>
      <w:r>
        <w:rPr>
          <w:w w:val="106"/>
          <w:sz w:val="22"/>
          <w:szCs w:val="22"/>
        </w:rPr>
        <w:t xml:space="preserve">ation, </w:t>
      </w:r>
      <w:r>
        <w:rPr>
          <w:spacing w:val="1"/>
          <w:w w:val="106"/>
          <w:sz w:val="22"/>
          <w:szCs w:val="22"/>
        </w:rPr>
        <w:t xml:space="preserve"> </w:t>
      </w:r>
      <w:r>
        <w:rPr>
          <w:spacing w:val="-11"/>
          <w:sz w:val="22"/>
          <w:szCs w:val="22"/>
        </w:rPr>
        <w:t>c</w:t>
      </w:r>
      <w:r>
        <w:rPr>
          <w:sz w:val="22"/>
          <w:szCs w:val="22"/>
        </w:rPr>
        <w:t>ont</w:t>
      </w:r>
      <w:r>
        <w:rPr>
          <w:spacing w:val="-11"/>
          <w:sz w:val="22"/>
          <w:szCs w:val="22"/>
        </w:rPr>
        <w:t>r</w:t>
      </w:r>
      <w:r>
        <w:rPr>
          <w:sz w:val="22"/>
          <w:szCs w:val="22"/>
        </w:rPr>
        <w:t xml:space="preserve">ol, </w:t>
      </w:r>
      <w:r>
        <w:rPr>
          <w:spacing w:val="45"/>
          <w:sz w:val="22"/>
          <w:szCs w:val="22"/>
        </w:rPr>
        <w:t xml:space="preserve"> </w:t>
      </w:r>
      <w:r>
        <w:rPr>
          <w:sz w:val="22"/>
          <w:szCs w:val="22"/>
        </w:rPr>
        <w:t xml:space="preserve">and </w:t>
      </w:r>
      <w:r>
        <w:rPr>
          <w:spacing w:val="13"/>
          <w:sz w:val="22"/>
          <w:szCs w:val="22"/>
        </w:rPr>
        <w:t xml:space="preserve"> </w:t>
      </w:r>
      <w:r>
        <w:rPr>
          <w:w w:val="103"/>
          <w:sz w:val="22"/>
          <w:szCs w:val="22"/>
        </w:rPr>
        <w:t xml:space="preserve">signal </w:t>
      </w:r>
      <w:r>
        <w:rPr>
          <w:sz w:val="22"/>
          <w:szCs w:val="22"/>
        </w:rPr>
        <w:t>p</w:t>
      </w:r>
      <w:r>
        <w:rPr>
          <w:spacing w:val="-11"/>
          <w:sz w:val="22"/>
          <w:szCs w:val="22"/>
        </w:rPr>
        <w:t>roc</w:t>
      </w:r>
      <w:r>
        <w:rPr>
          <w:sz w:val="22"/>
          <w:szCs w:val="22"/>
        </w:rPr>
        <w:t xml:space="preserve">essing, </w:t>
      </w:r>
      <w:r>
        <w:rPr>
          <w:spacing w:val="52"/>
          <w:sz w:val="22"/>
          <w:szCs w:val="22"/>
        </w:rPr>
        <w:t xml:space="preserve"> </w:t>
      </w:r>
      <w:r>
        <w:rPr>
          <w:sz w:val="22"/>
          <w:szCs w:val="22"/>
        </w:rPr>
        <w:t xml:space="preserve">spring </w:t>
      </w:r>
      <w:r>
        <w:rPr>
          <w:spacing w:val="21"/>
          <w:sz w:val="22"/>
          <w:szCs w:val="22"/>
        </w:rPr>
        <w:t xml:space="preserve"> </w:t>
      </w:r>
      <w:r>
        <w:rPr>
          <w:sz w:val="22"/>
          <w:szCs w:val="22"/>
        </w:rPr>
        <w:t xml:space="preserve">2010, </w:t>
      </w:r>
      <w:r>
        <w:rPr>
          <w:spacing w:val="8"/>
          <w:sz w:val="22"/>
          <w:szCs w:val="22"/>
        </w:rPr>
        <w:t xml:space="preserve"> </w:t>
      </w:r>
      <w:r>
        <w:rPr>
          <w:w w:val="111"/>
          <w:sz w:val="22"/>
          <w:szCs w:val="22"/>
        </w:rPr>
        <w:t>Chapter</w:t>
      </w:r>
      <w:r>
        <w:rPr>
          <w:spacing w:val="40"/>
          <w:w w:val="111"/>
          <w:sz w:val="22"/>
          <w:szCs w:val="22"/>
        </w:rPr>
        <w:t xml:space="preserve"> </w:t>
      </w:r>
      <w:r>
        <w:rPr>
          <w:sz w:val="22"/>
          <w:szCs w:val="22"/>
        </w:rPr>
        <w:t xml:space="preserve">10,  </w:t>
      </w:r>
      <w:r>
        <w:rPr>
          <w:w w:val="110"/>
          <w:sz w:val="22"/>
          <w:szCs w:val="22"/>
        </w:rPr>
        <w:t>(Massa</w:t>
      </w:r>
      <w:r>
        <w:rPr>
          <w:spacing w:val="-5"/>
          <w:w w:val="110"/>
          <w:sz w:val="22"/>
          <w:szCs w:val="22"/>
        </w:rPr>
        <w:t>c</w:t>
      </w:r>
      <w:r>
        <w:rPr>
          <w:spacing w:val="-7"/>
          <w:w w:val="110"/>
          <w:sz w:val="22"/>
          <w:szCs w:val="22"/>
        </w:rPr>
        <w:t>h</w:t>
      </w:r>
      <w:r>
        <w:rPr>
          <w:w w:val="110"/>
          <w:sz w:val="22"/>
          <w:szCs w:val="22"/>
        </w:rPr>
        <w:t>usetts</w:t>
      </w:r>
      <w:r>
        <w:rPr>
          <w:spacing w:val="10"/>
          <w:w w:val="110"/>
          <w:sz w:val="22"/>
          <w:szCs w:val="22"/>
        </w:rPr>
        <w:t xml:space="preserve"> </w:t>
      </w:r>
      <w:r>
        <w:rPr>
          <w:w w:val="110"/>
          <w:sz w:val="22"/>
          <w:szCs w:val="22"/>
        </w:rPr>
        <w:t xml:space="preserve">Institute </w:t>
      </w:r>
      <w:r>
        <w:rPr>
          <w:spacing w:val="2"/>
          <w:w w:val="110"/>
          <w:sz w:val="22"/>
          <w:szCs w:val="22"/>
        </w:rPr>
        <w:t xml:space="preserve"> </w:t>
      </w:r>
      <w:r>
        <w:rPr>
          <w:sz w:val="22"/>
          <w:szCs w:val="22"/>
        </w:rPr>
        <w:t>of</w:t>
      </w:r>
      <w:r>
        <w:rPr>
          <w:spacing w:val="36"/>
          <w:sz w:val="22"/>
          <w:szCs w:val="22"/>
        </w:rPr>
        <w:t xml:space="preserve"> </w:t>
      </w:r>
      <w:r>
        <w:rPr>
          <w:spacing w:val="-18"/>
          <w:sz w:val="22"/>
          <w:szCs w:val="22"/>
        </w:rPr>
        <w:t>T</w:t>
      </w:r>
      <w:r>
        <w:rPr>
          <w:sz w:val="22"/>
          <w:szCs w:val="22"/>
        </w:rPr>
        <w:t>e</w:t>
      </w:r>
      <w:r>
        <w:rPr>
          <w:spacing w:val="-6"/>
          <w:sz w:val="22"/>
          <w:szCs w:val="22"/>
        </w:rPr>
        <w:t>c</w:t>
      </w:r>
      <w:r>
        <w:rPr>
          <w:sz w:val="22"/>
          <w:szCs w:val="22"/>
        </w:rPr>
        <w:t xml:space="preserve">hnology:  </w:t>
      </w:r>
      <w:r>
        <w:rPr>
          <w:spacing w:val="27"/>
          <w:sz w:val="22"/>
          <w:szCs w:val="22"/>
        </w:rPr>
        <w:t xml:space="preserve"> </w:t>
      </w:r>
      <w:r>
        <w:rPr>
          <w:sz w:val="22"/>
          <w:szCs w:val="22"/>
        </w:rPr>
        <w:t xml:space="preserve">MIT </w:t>
      </w:r>
      <w:r>
        <w:rPr>
          <w:spacing w:val="23"/>
          <w:sz w:val="22"/>
          <w:szCs w:val="22"/>
        </w:rPr>
        <w:t xml:space="preserve"> </w:t>
      </w:r>
      <w:r>
        <w:rPr>
          <w:w w:val="108"/>
          <w:sz w:val="22"/>
          <w:szCs w:val="22"/>
        </w:rPr>
        <w:t>O</w:t>
      </w:r>
      <w:r>
        <w:rPr>
          <w:spacing w:val="6"/>
          <w:w w:val="108"/>
          <w:sz w:val="22"/>
          <w:szCs w:val="22"/>
        </w:rPr>
        <w:t>p</w:t>
      </w:r>
      <w:r>
        <w:rPr>
          <w:w w:val="103"/>
          <w:sz w:val="22"/>
          <w:szCs w:val="22"/>
        </w:rPr>
        <w:t xml:space="preserve">en- </w:t>
      </w:r>
      <w:r>
        <w:rPr>
          <w:w w:val="110"/>
          <w:sz w:val="22"/>
          <w:szCs w:val="22"/>
        </w:rPr>
        <w:t>Course</w:t>
      </w:r>
      <w:r>
        <w:rPr>
          <w:spacing w:val="-19"/>
          <w:w w:val="110"/>
          <w:sz w:val="22"/>
          <w:szCs w:val="22"/>
        </w:rPr>
        <w:t>W</w:t>
      </w:r>
      <w:r>
        <w:rPr>
          <w:w w:val="110"/>
          <w:sz w:val="22"/>
          <w:szCs w:val="22"/>
        </w:rPr>
        <w:t>are),</w:t>
      </w:r>
      <w:r>
        <w:rPr>
          <w:spacing w:val="-27"/>
          <w:w w:val="110"/>
          <w:sz w:val="22"/>
          <w:szCs w:val="22"/>
        </w:rPr>
        <w:t xml:space="preserve"> </w:t>
      </w:r>
      <w:hyperlink r:id="rId25">
        <w:r>
          <w:rPr>
            <w:spacing w:val="-7"/>
            <w:w w:val="110"/>
            <w:sz w:val="22"/>
            <w:szCs w:val="22"/>
          </w:rPr>
          <w:t>h</w:t>
        </w:r>
        <w:r>
          <w:rPr>
            <w:w w:val="110"/>
            <w:sz w:val="22"/>
            <w:szCs w:val="22"/>
          </w:rPr>
          <w:t>ttp://</w:t>
        </w:r>
        <w:r>
          <w:rPr>
            <w:spacing w:val="8"/>
            <w:w w:val="110"/>
            <w:sz w:val="22"/>
            <w:szCs w:val="22"/>
          </w:rPr>
          <w:t>o</w:t>
        </w:r>
        <w:r>
          <w:rPr>
            <w:w w:val="110"/>
            <w:sz w:val="22"/>
            <w:szCs w:val="22"/>
          </w:rPr>
          <w:t>cw.mit.edu</w:t>
        </w:r>
      </w:hyperlink>
      <w:r>
        <w:rPr>
          <w:w w:val="110"/>
          <w:sz w:val="22"/>
          <w:szCs w:val="22"/>
        </w:rPr>
        <w:t xml:space="preserve"> </w:t>
      </w:r>
      <w:r>
        <w:rPr>
          <w:spacing w:val="13"/>
          <w:w w:val="110"/>
          <w:sz w:val="22"/>
          <w:szCs w:val="22"/>
        </w:rPr>
        <w:t xml:space="preserve"> </w:t>
      </w:r>
      <w:r>
        <w:rPr>
          <w:sz w:val="22"/>
          <w:szCs w:val="22"/>
        </w:rPr>
        <w:t xml:space="preserve">(Accessed). </w:t>
      </w:r>
      <w:r>
        <w:rPr>
          <w:spacing w:val="5"/>
          <w:sz w:val="22"/>
          <w:szCs w:val="22"/>
        </w:rPr>
        <w:t xml:space="preserve"> </w:t>
      </w:r>
      <w:r>
        <w:rPr>
          <w:sz w:val="22"/>
          <w:szCs w:val="22"/>
        </w:rPr>
        <w:t>License:</w:t>
      </w:r>
      <w:r>
        <w:rPr>
          <w:spacing w:val="50"/>
          <w:sz w:val="22"/>
          <w:szCs w:val="22"/>
        </w:rPr>
        <w:t xml:space="preserve"> </w:t>
      </w:r>
      <w:r>
        <w:rPr>
          <w:sz w:val="22"/>
          <w:szCs w:val="22"/>
        </w:rPr>
        <w:t>Creati</w:t>
      </w:r>
      <w:r>
        <w:rPr>
          <w:spacing w:val="-5"/>
          <w:sz w:val="22"/>
          <w:szCs w:val="22"/>
        </w:rPr>
        <w:t>v</w:t>
      </w:r>
      <w:r>
        <w:rPr>
          <w:sz w:val="22"/>
          <w:szCs w:val="22"/>
        </w:rPr>
        <w:t xml:space="preserve">e </w:t>
      </w:r>
      <w:r>
        <w:rPr>
          <w:spacing w:val="20"/>
          <w:sz w:val="22"/>
          <w:szCs w:val="22"/>
        </w:rPr>
        <w:t xml:space="preserve"> </w:t>
      </w:r>
      <w:r>
        <w:rPr>
          <w:sz w:val="22"/>
          <w:szCs w:val="22"/>
        </w:rPr>
        <w:t>Commons</w:t>
      </w:r>
      <w:r>
        <w:rPr>
          <w:spacing w:val="54"/>
          <w:sz w:val="22"/>
          <w:szCs w:val="22"/>
        </w:rPr>
        <w:t xml:space="preserve"> </w:t>
      </w:r>
      <w:r>
        <w:rPr>
          <w:w w:val="103"/>
          <w:sz w:val="22"/>
          <w:szCs w:val="22"/>
        </w:rPr>
        <w:t>BY-NC-SA.</w:t>
      </w:r>
    </w:p>
    <w:p w14:paraId="27308F97" w14:textId="77777777" w:rsidR="004B03EF" w:rsidRDefault="00F64046">
      <w:pPr>
        <w:spacing w:before="6" w:line="411" w:lineRule="auto"/>
        <w:ind w:left="559" w:right="63" w:hanging="459"/>
        <w:jc w:val="both"/>
        <w:rPr>
          <w:sz w:val="22"/>
          <w:szCs w:val="22"/>
        </w:rPr>
      </w:pPr>
      <w:r>
        <w:rPr>
          <w:sz w:val="22"/>
          <w:szCs w:val="22"/>
        </w:rPr>
        <w:t>[30]</w:t>
      </w:r>
      <w:r>
        <w:rPr>
          <w:spacing w:val="36"/>
          <w:sz w:val="22"/>
          <w:szCs w:val="22"/>
        </w:rPr>
        <w:t xml:space="preserve"> </w:t>
      </w:r>
      <w:r>
        <w:rPr>
          <w:sz w:val="22"/>
          <w:szCs w:val="22"/>
        </w:rPr>
        <w:t>LISA</w:t>
      </w:r>
      <w:r>
        <w:rPr>
          <w:spacing w:val="12"/>
          <w:sz w:val="22"/>
          <w:szCs w:val="22"/>
        </w:rPr>
        <w:t xml:space="preserve"> </w:t>
      </w:r>
      <w:r>
        <w:rPr>
          <w:sz w:val="22"/>
          <w:szCs w:val="22"/>
        </w:rPr>
        <w:t>Mission</w:t>
      </w:r>
      <w:r>
        <w:rPr>
          <w:spacing w:val="17"/>
          <w:sz w:val="22"/>
          <w:szCs w:val="22"/>
        </w:rPr>
        <w:t xml:space="preserve"> </w:t>
      </w:r>
      <w:r>
        <w:rPr>
          <w:sz w:val="22"/>
          <w:szCs w:val="22"/>
        </w:rPr>
        <w:t>Science</w:t>
      </w:r>
      <w:r>
        <w:rPr>
          <w:spacing w:val="10"/>
          <w:sz w:val="22"/>
          <w:szCs w:val="22"/>
        </w:rPr>
        <w:t xml:space="preserve"> </w:t>
      </w:r>
      <w:r>
        <w:rPr>
          <w:sz w:val="22"/>
          <w:szCs w:val="22"/>
        </w:rPr>
        <w:t>Office,</w:t>
      </w:r>
      <w:r>
        <w:rPr>
          <w:spacing w:val="-6"/>
          <w:sz w:val="22"/>
          <w:szCs w:val="22"/>
        </w:rPr>
        <w:t xml:space="preserve"> </w:t>
      </w:r>
      <w:r>
        <w:rPr>
          <w:sz w:val="22"/>
          <w:szCs w:val="22"/>
        </w:rPr>
        <w:t xml:space="preserve">Lisa: </w:t>
      </w:r>
      <w:r>
        <w:rPr>
          <w:spacing w:val="15"/>
          <w:sz w:val="22"/>
          <w:szCs w:val="22"/>
        </w:rPr>
        <w:t xml:space="preserve"> </w:t>
      </w:r>
      <w:r>
        <w:rPr>
          <w:sz w:val="22"/>
          <w:szCs w:val="22"/>
        </w:rPr>
        <w:t>P</w:t>
      </w:r>
      <w:r>
        <w:rPr>
          <w:spacing w:val="-11"/>
          <w:sz w:val="22"/>
          <w:szCs w:val="22"/>
        </w:rPr>
        <w:t>r</w:t>
      </w:r>
      <w:r>
        <w:rPr>
          <w:sz w:val="22"/>
          <w:szCs w:val="22"/>
        </w:rPr>
        <w:t>obing</w:t>
      </w:r>
      <w:r>
        <w:rPr>
          <w:spacing w:val="52"/>
          <w:sz w:val="22"/>
          <w:szCs w:val="22"/>
        </w:rPr>
        <w:t xml:space="preserve"> </w:t>
      </w:r>
      <w:r>
        <w:rPr>
          <w:sz w:val="22"/>
          <w:szCs w:val="22"/>
        </w:rPr>
        <w:t>the</w:t>
      </w:r>
      <w:r>
        <w:rPr>
          <w:spacing w:val="22"/>
          <w:sz w:val="22"/>
          <w:szCs w:val="22"/>
        </w:rPr>
        <w:t xml:space="preserve"> </w:t>
      </w:r>
      <w:r>
        <w:rPr>
          <w:sz w:val="22"/>
          <w:szCs w:val="22"/>
        </w:rPr>
        <w:t>universe</w:t>
      </w:r>
      <w:r>
        <w:rPr>
          <w:spacing w:val="46"/>
          <w:sz w:val="22"/>
          <w:szCs w:val="22"/>
        </w:rPr>
        <w:t xml:space="preserve"> </w:t>
      </w:r>
      <w:r>
        <w:rPr>
          <w:sz w:val="22"/>
          <w:szCs w:val="22"/>
        </w:rPr>
        <w:t>with</w:t>
      </w:r>
      <w:r>
        <w:rPr>
          <w:spacing w:val="13"/>
          <w:sz w:val="22"/>
          <w:szCs w:val="22"/>
        </w:rPr>
        <w:t xml:space="preserve"> </w:t>
      </w:r>
      <w:r>
        <w:rPr>
          <w:w w:val="107"/>
          <w:sz w:val="22"/>
          <w:szCs w:val="22"/>
        </w:rPr>
        <w:t>g</w:t>
      </w:r>
      <w:r>
        <w:rPr>
          <w:spacing w:val="-12"/>
          <w:w w:val="107"/>
          <w:sz w:val="22"/>
          <w:szCs w:val="22"/>
        </w:rPr>
        <w:t>r</w:t>
      </w:r>
      <w:r>
        <w:rPr>
          <w:w w:val="107"/>
          <w:sz w:val="22"/>
          <w:szCs w:val="22"/>
        </w:rPr>
        <w:t>avitational</w:t>
      </w:r>
      <w:r>
        <w:rPr>
          <w:spacing w:val="10"/>
          <w:w w:val="107"/>
          <w:sz w:val="22"/>
          <w:szCs w:val="22"/>
        </w:rPr>
        <w:t xml:space="preserve"> </w:t>
      </w:r>
      <w:r>
        <w:rPr>
          <w:sz w:val="22"/>
          <w:szCs w:val="22"/>
        </w:rPr>
        <w:t>waves</w:t>
      </w:r>
      <w:r>
        <w:rPr>
          <w:spacing w:val="14"/>
          <w:sz w:val="22"/>
          <w:szCs w:val="22"/>
        </w:rPr>
        <w:t xml:space="preserve"> </w:t>
      </w:r>
      <w:r>
        <w:rPr>
          <w:sz w:val="22"/>
          <w:szCs w:val="22"/>
        </w:rPr>
        <w:t>(2009),</w:t>
      </w:r>
      <w:r>
        <w:rPr>
          <w:spacing w:val="25"/>
          <w:sz w:val="22"/>
          <w:szCs w:val="22"/>
        </w:rPr>
        <w:t xml:space="preserve"> </w:t>
      </w:r>
      <w:r>
        <w:rPr>
          <w:w w:val="102"/>
          <w:sz w:val="22"/>
          <w:szCs w:val="22"/>
        </w:rPr>
        <w:t xml:space="preserve">LISA </w:t>
      </w:r>
      <w:r>
        <w:rPr>
          <w:sz w:val="22"/>
          <w:szCs w:val="22"/>
        </w:rPr>
        <w:t>Pr</w:t>
      </w:r>
      <w:r>
        <w:rPr>
          <w:spacing w:val="13"/>
          <w:sz w:val="22"/>
          <w:szCs w:val="22"/>
        </w:rPr>
        <w:t>o</w:t>
      </w:r>
      <w:r>
        <w:rPr>
          <w:sz w:val="22"/>
          <w:szCs w:val="22"/>
        </w:rPr>
        <w:t xml:space="preserve">ject </w:t>
      </w:r>
      <w:r>
        <w:rPr>
          <w:spacing w:val="8"/>
          <w:sz w:val="22"/>
          <w:szCs w:val="22"/>
        </w:rPr>
        <w:t xml:space="preserve"> </w:t>
      </w:r>
      <w:r>
        <w:rPr>
          <w:sz w:val="22"/>
          <w:szCs w:val="22"/>
        </w:rPr>
        <w:t>i</w:t>
      </w:r>
      <w:r>
        <w:rPr>
          <w:spacing w:val="-6"/>
          <w:sz w:val="22"/>
          <w:szCs w:val="22"/>
        </w:rPr>
        <w:t>n</w:t>
      </w:r>
      <w:r>
        <w:rPr>
          <w:sz w:val="22"/>
          <w:szCs w:val="22"/>
        </w:rPr>
        <w:t xml:space="preserve">ternal </w:t>
      </w:r>
      <w:r>
        <w:rPr>
          <w:spacing w:val="10"/>
          <w:sz w:val="22"/>
          <w:szCs w:val="22"/>
        </w:rPr>
        <w:t xml:space="preserve"> </w:t>
      </w:r>
      <w:r>
        <w:rPr>
          <w:sz w:val="22"/>
          <w:szCs w:val="22"/>
        </w:rPr>
        <w:t>re</w:t>
      </w:r>
      <w:r>
        <w:rPr>
          <w:spacing w:val="6"/>
          <w:sz w:val="22"/>
          <w:szCs w:val="22"/>
        </w:rPr>
        <w:t>p</w:t>
      </w:r>
      <w:r>
        <w:rPr>
          <w:sz w:val="22"/>
          <w:szCs w:val="22"/>
        </w:rPr>
        <w:t xml:space="preserve">ort </w:t>
      </w:r>
      <w:r>
        <w:rPr>
          <w:spacing w:val="1"/>
          <w:sz w:val="22"/>
          <w:szCs w:val="22"/>
        </w:rPr>
        <w:t xml:space="preserve"> </w:t>
      </w:r>
      <w:r>
        <w:rPr>
          <w:spacing w:val="-6"/>
          <w:sz w:val="22"/>
          <w:szCs w:val="22"/>
        </w:rPr>
        <w:t>n</w:t>
      </w:r>
      <w:r>
        <w:rPr>
          <w:sz w:val="22"/>
          <w:szCs w:val="22"/>
        </w:rPr>
        <w:t>u</w:t>
      </w:r>
      <w:r>
        <w:rPr>
          <w:spacing w:val="-6"/>
          <w:sz w:val="22"/>
          <w:szCs w:val="22"/>
        </w:rPr>
        <w:t>m</w:t>
      </w:r>
      <w:r>
        <w:rPr>
          <w:spacing w:val="6"/>
          <w:sz w:val="22"/>
          <w:szCs w:val="22"/>
        </w:rPr>
        <w:t>b</w:t>
      </w:r>
      <w:r>
        <w:rPr>
          <w:sz w:val="22"/>
          <w:szCs w:val="22"/>
        </w:rPr>
        <w:t>er</w:t>
      </w:r>
      <w:r>
        <w:rPr>
          <w:spacing w:val="51"/>
          <w:sz w:val="22"/>
          <w:szCs w:val="22"/>
        </w:rPr>
        <w:t xml:space="preserve"> </w:t>
      </w:r>
      <w:r>
        <w:rPr>
          <w:w w:val="104"/>
          <w:sz w:val="22"/>
          <w:szCs w:val="22"/>
        </w:rPr>
        <w:t xml:space="preserve">LISA-LIST-RP-436, </w:t>
      </w:r>
      <w:r>
        <w:rPr>
          <w:sz w:val="22"/>
          <w:szCs w:val="22"/>
        </w:rPr>
        <w:t>URL</w:t>
      </w:r>
      <w:r>
        <w:rPr>
          <w:spacing w:val="16"/>
          <w:sz w:val="22"/>
          <w:szCs w:val="22"/>
        </w:rPr>
        <w:t xml:space="preserve"> </w:t>
      </w:r>
      <w:hyperlink r:id="rId26">
        <w:r>
          <w:rPr>
            <w:w w:val="158"/>
            <w:sz w:val="22"/>
            <w:szCs w:val="22"/>
          </w:rPr>
          <w:t xml:space="preserve">http://lisa.gsfc.nasa.gov/ </w:t>
        </w:r>
        <w:r>
          <w:rPr>
            <w:w w:val="125"/>
            <w:sz w:val="22"/>
            <w:szCs w:val="22"/>
          </w:rPr>
          <w:t>Documentation/LISA</w:t>
        </w:r>
        <w:r>
          <w:rPr>
            <w:spacing w:val="10"/>
            <w:w w:val="125"/>
            <w:sz w:val="22"/>
            <w:szCs w:val="22"/>
          </w:rPr>
          <w:t>-</w:t>
        </w:r>
        <w:r>
          <w:rPr>
            <w:w w:val="121"/>
            <w:sz w:val="22"/>
            <w:szCs w:val="22"/>
          </w:rPr>
          <w:t>LIST</w:t>
        </w:r>
        <w:r>
          <w:rPr>
            <w:spacing w:val="10"/>
            <w:w w:val="121"/>
            <w:sz w:val="22"/>
            <w:szCs w:val="22"/>
          </w:rPr>
          <w:t>-</w:t>
        </w:r>
        <w:r>
          <w:rPr>
            <w:w w:val="114"/>
            <w:sz w:val="22"/>
            <w:szCs w:val="22"/>
          </w:rPr>
          <w:t>RP</w:t>
        </w:r>
        <w:r>
          <w:rPr>
            <w:spacing w:val="10"/>
            <w:w w:val="114"/>
            <w:sz w:val="22"/>
            <w:szCs w:val="22"/>
          </w:rPr>
          <w:t>-</w:t>
        </w:r>
        <w:r>
          <w:rPr>
            <w:w w:val="133"/>
            <w:sz w:val="22"/>
            <w:szCs w:val="22"/>
          </w:rPr>
          <w:t>436_v1.2.pdf</w:t>
        </w:r>
        <w:r>
          <w:rPr>
            <w:w w:val="109"/>
            <w:sz w:val="22"/>
            <w:szCs w:val="22"/>
          </w:rPr>
          <w:t>.</w:t>
        </w:r>
      </w:hyperlink>
    </w:p>
    <w:p w14:paraId="27308F98" w14:textId="77777777" w:rsidR="004B03EF" w:rsidRDefault="00F64046">
      <w:pPr>
        <w:spacing w:before="6"/>
        <w:ind w:left="100"/>
        <w:rPr>
          <w:sz w:val="22"/>
          <w:szCs w:val="22"/>
        </w:rPr>
      </w:pPr>
      <w:r>
        <w:rPr>
          <w:sz w:val="22"/>
          <w:szCs w:val="22"/>
        </w:rPr>
        <w:t>[31]</w:t>
      </w:r>
      <w:r>
        <w:rPr>
          <w:spacing w:val="36"/>
          <w:sz w:val="22"/>
          <w:szCs w:val="22"/>
        </w:rPr>
        <w:t xml:space="preserve"> </w:t>
      </w:r>
      <w:r>
        <w:rPr>
          <w:sz w:val="22"/>
          <w:szCs w:val="22"/>
        </w:rPr>
        <w:t>B.</w:t>
      </w:r>
      <w:r>
        <w:rPr>
          <w:spacing w:val="30"/>
          <w:sz w:val="22"/>
          <w:szCs w:val="22"/>
        </w:rPr>
        <w:t xml:space="preserve"> </w:t>
      </w:r>
      <w:r>
        <w:rPr>
          <w:spacing w:val="-18"/>
          <w:sz w:val="22"/>
          <w:szCs w:val="22"/>
        </w:rPr>
        <w:t>P</w:t>
      </w:r>
      <w:r>
        <w:rPr>
          <w:sz w:val="22"/>
          <w:szCs w:val="22"/>
        </w:rPr>
        <w:t>.</w:t>
      </w:r>
      <w:r>
        <w:rPr>
          <w:spacing w:val="49"/>
          <w:sz w:val="22"/>
          <w:szCs w:val="22"/>
        </w:rPr>
        <w:t xml:space="preserve"> </w:t>
      </w:r>
      <w:r>
        <w:rPr>
          <w:w w:val="111"/>
          <w:sz w:val="22"/>
          <w:szCs w:val="22"/>
        </w:rPr>
        <w:t>Ab</w:t>
      </w:r>
      <w:r>
        <w:rPr>
          <w:spacing w:val="7"/>
          <w:w w:val="111"/>
          <w:sz w:val="22"/>
          <w:szCs w:val="22"/>
        </w:rPr>
        <w:t>b</w:t>
      </w:r>
      <w:r>
        <w:rPr>
          <w:w w:val="111"/>
          <w:sz w:val="22"/>
          <w:szCs w:val="22"/>
        </w:rPr>
        <w:t>ott.</w:t>
      </w:r>
      <w:r>
        <w:rPr>
          <w:spacing w:val="16"/>
          <w:w w:val="111"/>
          <w:sz w:val="22"/>
          <w:szCs w:val="22"/>
        </w:rPr>
        <w:t xml:space="preserve"> </w:t>
      </w:r>
      <w:r>
        <w:rPr>
          <w:sz w:val="22"/>
          <w:szCs w:val="22"/>
        </w:rPr>
        <w:t>et</w:t>
      </w:r>
      <w:r>
        <w:rPr>
          <w:spacing w:val="40"/>
          <w:sz w:val="22"/>
          <w:szCs w:val="22"/>
        </w:rPr>
        <w:t xml:space="preserve"> </w:t>
      </w:r>
      <w:r>
        <w:rPr>
          <w:sz w:val="22"/>
          <w:szCs w:val="22"/>
        </w:rPr>
        <w:t>al.,</w:t>
      </w:r>
      <w:r>
        <w:rPr>
          <w:spacing w:val="38"/>
          <w:sz w:val="22"/>
          <w:szCs w:val="22"/>
        </w:rPr>
        <w:t xml:space="preserve"> </w:t>
      </w:r>
      <w:r>
        <w:rPr>
          <w:sz w:val="22"/>
          <w:szCs w:val="22"/>
        </w:rPr>
        <w:t>P</w:t>
      </w:r>
      <w:r>
        <w:rPr>
          <w:spacing w:val="-6"/>
          <w:sz w:val="22"/>
          <w:szCs w:val="22"/>
        </w:rPr>
        <w:t>h</w:t>
      </w:r>
      <w:r>
        <w:rPr>
          <w:sz w:val="22"/>
          <w:szCs w:val="22"/>
        </w:rPr>
        <w:t xml:space="preserve">ys. </w:t>
      </w:r>
      <w:r>
        <w:rPr>
          <w:spacing w:val="8"/>
          <w:sz w:val="22"/>
          <w:szCs w:val="22"/>
        </w:rPr>
        <w:t xml:space="preserve"> </w:t>
      </w:r>
      <w:r>
        <w:rPr>
          <w:sz w:val="22"/>
          <w:szCs w:val="22"/>
        </w:rPr>
        <w:t>Rev.</w:t>
      </w:r>
      <w:r>
        <w:rPr>
          <w:spacing w:val="38"/>
          <w:sz w:val="22"/>
          <w:szCs w:val="22"/>
        </w:rPr>
        <w:t xml:space="preserve"> </w:t>
      </w:r>
      <w:r>
        <w:rPr>
          <w:sz w:val="22"/>
          <w:szCs w:val="22"/>
        </w:rPr>
        <w:t xml:space="preserve">Lett. </w:t>
      </w:r>
      <w:r>
        <w:rPr>
          <w:spacing w:val="16"/>
          <w:sz w:val="22"/>
          <w:szCs w:val="22"/>
        </w:rPr>
        <w:t xml:space="preserve"> </w:t>
      </w:r>
      <w:r>
        <w:rPr>
          <w:sz w:val="22"/>
          <w:szCs w:val="22"/>
        </w:rPr>
        <w:t xml:space="preserve">116, </w:t>
      </w:r>
      <w:r>
        <w:rPr>
          <w:spacing w:val="14"/>
          <w:sz w:val="22"/>
          <w:szCs w:val="22"/>
        </w:rPr>
        <w:t xml:space="preserve"> </w:t>
      </w:r>
      <w:r>
        <w:rPr>
          <w:sz w:val="22"/>
          <w:szCs w:val="22"/>
        </w:rPr>
        <w:t>241103</w:t>
      </w:r>
      <w:r>
        <w:rPr>
          <w:spacing w:val="11"/>
          <w:sz w:val="22"/>
          <w:szCs w:val="22"/>
        </w:rPr>
        <w:t xml:space="preserve"> </w:t>
      </w:r>
      <w:r>
        <w:rPr>
          <w:sz w:val="22"/>
          <w:szCs w:val="22"/>
        </w:rPr>
        <w:t>(2016),</w:t>
      </w:r>
      <w:r>
        <w:rPr>
          <w:spacing w:val="37"/>
          <w:sz w:val="22"/>
          <w:szCs w:val="22"/>
        </w:rPr>
        <w:t xml:space="preserve"> </w:t>
      </w:r>
      <w:r>
        <w:rPr>
          <w:w w:val="102"/>
          <w:sz w:val="22"/>
          <w:szCs w:val="22"/>
        </w:rPr>
        <w:t>arXiv:1606.04855.</w:t>
      </w:r>
    </w:p>
    <w:p w14:paraId="27308F99" w14:textId="77777777" w:rsidR="004B03EF" w:rsidRDefault="004B03EF">
      <w:pPr>
        <w:spacing w:line="180" w:lineRule="exact"/>
        <w:rPr>
          <w:sz w:val="18"/>
          <w:szCs w:val="18"/>
        </w:rPr>
      </w:pPr>
    </w:p>
    <w:p w14:paraId="27308F9A" w14:textId="77777777" w:rsidR="004B03EF" w:rsidRDefault="00F64046">
      <w:pPr>
        <w:ind w:left="100"/>
        <w:rPr>
          <w:sz w:val="22"/>
          <w:szCs w:val="22"/>
        </w:rPr>
      </w:pPr>
      <w:r>
        <w:rPr>
          <w:sz w:val="22"/>
          <w:szCs w:val="22"/>
        </w:rPr>
        <w:t>[32]</w:t>
      </w:r>
      <w:r>
        <w:rPr>
          <w:spacing w:val="36"/>
          <w:sz w:val="22"/>
          <w:szCs w:val="22"/>
        </w:rPr>
        <w:t xml:space="preserve"> </w:t>
      </w:r>
      <w:r>
        <w:rPr>
          <w:sz w:val="22"/>
          <w:szCs w:val="22"/>
        </w:rPr>
        <w:t>LIGO</w:t>
      </w:r>
      <w:r>
        <w:rPr>
          <w:spacing w:val="44"/>
          <w:sz w:val="22"/>
          <w:szCs w:val="22"/>
        </w:rPr>
        <w:t xml:space="preserve"> </w:t>
      </w:r>
      <w:r>
        <w:rPr>
          <w:sz w:val="22"/>
          <w:szCs w:val="22"/>
        </w:rPr>
        <w:t>Scie</w:t>
      </w:r>
      <w:r>
        <w:rPr>
          <w:spacing w:val="-5"/>
          <w:sz w:val="22"/>
          <w:szCs w:val="22"/>
        </w:rPr>
        <w:t>n</w:t>
      </w:r>
      <w:r>
        <w:rPr>
          <w:sz w:val="22"/>
          <w:szCs w:val="22"/>
        </w:rPr>
        <w:t>tific</w:t>
      </w:r>
      <w:r>
        <w:rPr>
          <w:spacing w:val="30"/>
          <w:sz w:val="22"/>
          <w:szCs w:val="22"/>
        </w:rPr>
        <w:t xml:space="preserve"> </w:t>
      </w:r>
      <w:r>
        <w:rPr>
          <w:w w:val="107"/>
          <w:sz w:val="22"/>
          <w:szCs w:val="22"/>
        </w:rPr>
        <w:t>Colla</w:t>
      </w:r>
      <w:r>
        <w:rPr>
          <w:spacing w:val="6"/>
          <w:w w:val="107"/>
          <w:sz w:val="22"/>
          <w:szCs w:val="22"/>
        </w:rPr>
        <w:t>b</w:t>
      </w:r>
      <w:r>
        <w:rPr>
          <w:w w:val="107"/>
          <w:sz w:val="22"/>
          <w:szCs w:val="22"/>
        </w:rPr>
        <w:t>oration,</w:t>
      </w:r>
      <w:r>
        <w:rPr>
          <w:spacing w:val="17"/>
          <w:w w:val="107"/>
          <w:sz w:val="22"/>
          <w:szCs w:val="22"/>
        </w:rPr>
        <w:t xml:space="preserve"> </w:t>
      </w:r>
      <w:r>
        <w:rPr>
          <w:sz w:val="22"/>
          <w:szCs w:val="22"/>
        </w:rPr>
        <w:t>URL</w:t>
      </w:r>
      <w:r>
        <w:rPr>
          <w:spacing w:val="36"/>
          <w:sz w:val="22"/>
          <w:szCs w:val="22"/>
        </w:rPr>
        <w:t xml:space="preserve"> </w:t>
      </w:r>
      <w:r>
        <w:rPr>
          <w:w w:val="144"/>
          <w:sz w:val="22"/>
          <w:szCs w:val="22"/>
        </w:rPr>
        <w:t>https://losc.ligo.org/events/LVT151012/</w:t>
      </w:r>
      <w:r>
        <w:rPr>
          <w:w w:val="109"/>
          <w:sz w:val="22"/>
          <w:szCs w:val="22"/>
        </w:rPr>
        <w:t>.</w:t>
      </w:r>
    </w:p>
    <w:p w14:paraId="27308F9B" w14:textId="77777777" w:rsidR="004B03EF" w:rsidRDefault="004B03EF">
      <w:pPr>
        <w:spacing w:before="6" w:line="180" w:lineRule="exact"/>
        <w:rPr>
          <w:sz w:val="18"/>
          <w:szCs w:val="18"/>
        </w:rPr>
      </w:pPr>
    </w:p>
    <w:p w14:paraId="27308F9C" w14:textId="77777777" w:rsidR="004B03EF" w:rsidRDefault="004B03EF">
      <w:pPr>
        <w:spacing w:line="200" w:lineRule="exact"/>
      </w:pPr>
    </w:p>
    <w:p w14:paraId="27308F9D" w14:textId="77777777" w:rsidR="004B03EF" w:rsidRDefault="00F64046">
      <w:pPr>
        <w:ind w:left="100"/>
        <w:rPr>
          <w:sz w:val="24"/>
          <w:szCs w:val="24"/>
        </w:rPr>
        <w:sectPr w:rsidR="004B03EF">
          <w:pgSz w:w="11920" w:h="16840"/>
          <w:pgMar w:top="940" w:right="1040" w:bottom="280" w:left="134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6"/>
          <w:sz w:val="24"/>
          <w:szCs w:val="24"/>
        </w:rPr>
        <w:t xml:space="preserve"> </w:t>
      </w:r>
      <w:r>
        <w:rPr>
          <w:sz w:val="24"/>
          <w:szCs w:val="24"/>
        </w:rPr>
        <w:t>14</w:t>
      </w:r>
    </w:p>
    <w:p w14:paraId="27308F9E" w14:textId="77777777" w:rsidR="004B03EF" w:rsidRDefault="004B03EF">
      <w:pPr>
        <w:spacing w:line="200" w:lineRule="exact"/>
      </w:pPr>
    </w:p>
    <w:p w14:paraId="27308F9F" w14:textId="77777777" w:rsidR="004B03EF" w:rsidRDefault="004B03EF">
      <w:pPr>
        <w:spacing w:before="17" w:line="280" w:lineRule="exact"/>
        <w:rPr>
          <w:sz w:val="28"/>
          <w:szCs w:val="28"/>
        </w:rPr>
      </w:pPr>
    </w:p>
    <w:p w14:paraId="27308FA0" w14:textId="77777777" w:rsidR="004B03EF" w:rsidRDefault="00F64046">
      <w:pPr>
        <w:spacing w:before="18"/>
        <w:ind w:left="100"/>
        <w:rPr>
          <w:sz w:val="22"/>
          <w:szCs w:val="22"/>
        </w:rPr>
      </w:pPr>
      <w:r>
        <w:rPr>
          <w:sz w:val="22"/>
          <w:szCs w:val="22"/>
        </w:rPr>
        <w:t>[33]</w:t>
      </w:r>
      <w:r>
        <w:rPr>
          <w:spacing w:val="36"/>
          <w:sz w:val="22"/>
          <w:szCs w:val="22"/>
        </w:rPr>
        <w:t xml:space="preserve"> </w:t>
      </w:r>
      <w:r>
        <w:rPr>
          <w:sz w:val="22"/>
          <w:szCs w:val="22"/>
        </w:rPr>
        <w:t>Gi</w:t>
      </w:r>
      <w:r>
        <w:rPr>
          <w:spacing w:val="-6"/>
          <w:sz w:val="22"/>
          <w:szCs w:val="22"/>
        </w:rPr>
        <w:t>v</w:t>
      </w:r>
      <w:r>
        <w:rPr>
          <w:sz w:val="22"/>
          <w:szCs w:val="22"/>
        </w:rPr>
        <w:t>en</w:t>
      </w:r>
      <w:r>
        <w:rPr>
          <w:spacing w:val="45"/>
          <w:sz w:val="22"/>
          <w:szCs w:val="22"/>
        </w:rPr>
        <w:t xml:space="preserve"> </w:t>
      </w:r>
      <w:r>
        <w:rPr>
          <w:spacing w:val="-6"/>
          <w:sz w:val="22"/>
          <w:szCs w:val="22"/>
        </w:rPr>
        <w:t>b</w:t>
      </w:r>
      <w:r>
        <w:rPr>
          <w:sz w:val="22"/>
          <w:szCs w:val="22"/>
        </w:rPr>
        <w:t>y</w:t>
      </w:r>
      <w:r>
        <w:rPr>
          <w:spacing w:val="33"/>
          <w:sz w:val="22"/>
          <w:szCs w:val="22"/>
        </w:rPr>
        <w:t xml:space="preserve"> </w:t>
      </w:r>
      <w:r>
        <w:rPr>
          <w:sz w:val="22"/>
          <w:szCs w:val="22"/>
        </w:rPr>
        <w:t>the</w:t>
      </w:r>
      <w:r>
        <w:rPr>
          <w:spacing w:val="50"/>
          <w:sz w:val="22"/>
          <w:szCs w:val="22"/>
        </w:rPr>
        <w:t xml:space="preserve"> </w:t>
      </w:r>
      <w:r>
        <w:rPr>
          <w:sz w:val="22"/>
          <w:szCs w:val="22"/>
        </w:rPr>
        <w:t>scaler</w:t>
      </w:r>
      <w:r>
        <w:rPr>
          <w:spacing w:val="38"/>
          <w:sz w:val="22"/>
          <w:szCs w:val="22"/>
        </w:rPr>
        <w:t xml:space="preserve"> </w:t>
      </w:r>
      <w:r>
        <w:rPr>
          <w:sz w:val="22"/>
          <w:szCs w:val="22"/>
        </w:rPr>
        <w:t>in</w:t>
      </w:r>
      <w:r>
        <w:rPr>
          <w:spacing w:val="28"/>
          <w:sz w:val="22"/>
          <w:szCs w:val="22"/>
        </w:rPr>
        <w:t xml:space="preserve"> </w:t>
      </w:r>
      <w:r>
        <w:rPr>
          <w:sz w:val="22"/>
          <w:szCs w:val="22"/>
        </w:rPr>
        <w:t>G</w:t>
      </w:r>
      <w:r>
        <w:rPr>
          <w:spacing w:val="6"/>
          <w:sz w:val="22"/>
          <w:szCs w:val="22"/>
        </w:rPr>
        <w:t>o</w:t>
      </w:r>
      <w:r>
        <w:rPr>
          <w:sz w:val="22"/>
          <w:szCs w:val="22"/>
        </w:rPr>
        <w:t>ogle</w:t>
      </w:r>
      <w:r>
        <w:rPr>
          <w:spacing w:val="25"/>
          <w:sz w:val="22"/>
          <w:szCs w:val="22"/>
        </w:rPr>
        <w:t xml:space="preserve"> </w:t>
      </w:r>
      <w:r>
        <w:rPr>
          <w:w w:val="115"/>
          <w:sz w:val="22"/>
          <w:szCs w:val="22"/>
        </w:rPr>
        <w:t>Earth</w:t>
      </w:r>
    </w:p>
    <w:p w14:paraId="27308FA1" w14:textId="77777777" w:rsidR="004B03EF" w:rsidRDefault="004B03EF">
      <w:pPr>
        <w:spacing w:line="200" w:lineRule="exact"/>
      </w:pPr>
    </w:p>
    <w:p w14:paraId="27308FA2" w14:textId="77777777" w:rsidR="004B03EF" w:rsidRDefault="004B03EF">
      <w:pPr>
        <w:spacing w:line="200" w:lineRule="exact"/>
      </w:pPr>
    </w:p>
    <w:p w14:paraId="27308FA3" w14:textId="77777777" w:rsidR="004B03EF" w:rsidRDefault="004B03EF">
      <w:pPr>
        <w:spacing w:before="14" w:line="280" w:lineRule="exact"/>
        <w:rPr>
          <w:sz w:val="28"/>
          <w:szCs w:val="28"/>
        </w:rPr>
      </w:pPr>
    </w:p>
    <w:p w14:paraId="27308FA4" w14:textId="77777777" w:rsidR="004B03EF" w:rsidRDefault="00F64046">
      <w:pPr>
        <w:ind w:left="100"/>
        <w:rPr>
          <w:sz w:val="22"/>
          <w:szCs w:val="22"/>
        </w:rPr>
      </w:pPr>
      <w:r>
        <w:rPr>
          <w:w w:val="123"/>
          <w:sz w:val="22"/>
          <w:szCs w:val="22"/>
        </w:rPr>
        <w:t xml:space="preserve">IX.  </w:t>
      </w:r>
      <w:r>
        <w:rPr>
          <w:spacing w:val="48"/>
          <w:w w:val="123"/>
          <w:sz w:val="22"/>
          <w:szCs w:val="22"/>
        </w:rPr>
        <w:t xml:space="preserve"> </w:t>
      </w:r>
      <w:r>
        <w:rPr>
          <w:w w:val="123"/>
          <w:sz w:val="22"/>
          <w:szCs w:val="22"/>
        </w:rPr>
        <w:t>APPENDIX—PYTHON</w:t>
      </w:r>
      <w:r>
        <w:rPr>
          <w:spacing w:val="39"/>
          <w:w w:val="123"/>
          <w:sz w:val="22"/>
          <w:szCs w:val="22"/>
        </w:rPr>
        <w:t xml:space="preserve"> </w:t>
      </w:r>
      <w:r>
        <w:rPr>
          <w:w w:val="127"/>
          <w:sz w:val="22"/>
          <w:szCs w:val="22"/>
        </w:rPr>
        <w:t>SCRIPT</w:t>
      </w:r>
    </w:p>
    <w:p w14:paraId="27308FA5" w14:textId="77777777" w:rsidR="004B03EF" w:rsidRDefault="004B03EF">
      <w:pPr>
        <w:spacing w:line="200" w:lineRule="exact"/>
      </w:pPr>
    </w:p>
    <w:p w14:paraId="27308FA6" w14:textId="77777777" w:rsidR="004B03EF" w:rsidRDefault="004B03EF">
      <w:pPr>
        <w:spacing w:before="10" w:line="220" w:lineRule="exact"/>
        <w:rPr>
          <w:sz w:val="22"/>
          <w:szCs w:val="22"/>
        </w:rPr>
      </w:pPr>
    </w:p>
    <w:p w14:paraId="27308FA7" w14:textId="1CD2FE38" w:rsidR="004B03EF" w:rsidRDefault="00F64046">
      <w:pPr>
        <w:spacing w:line="363" w:lineRule="auto"/>
        <w:ind w:left="100" w:right="60" w:firstLine="299"/>
        <w:jc w:val="both"/>
        <w:rPr>
          <w:sz w:val="24"/>
          <w:szCs w:val="24"/>
        </w:rPr>
      </w:pPr>
      <w:r>
        <w:rPr>
          <w:sz w:val="24"/>
          <w:szCs w:val="24"/>
        </w:rPr>
        <w:t>This</w:t>
      </w:r>
      <w:r>
        <w:rPr>
          <w:spacing w:val="42"/>
          <w:sz w:val="24"/>
          <w:szCs w:val="24"/>
        </w:rPr>
        <w:t xml:space="preserve"> </w:t>
      </w:r>
      <w:r>
        <w:rPr>
          <w:sz w:val="24"/>
          <w:szCs w:val="24"/>
        </w:rPr>
        <w:t>is</w:t>
      </w:r>
      <w:r>
        <w:rPr>
          <w:spacing w:val="13"/>
          <w:sz w:val="24"/>
          <w:szCs w:val="24"/>
        </w:rPr>
        <w:t xml:space="preserve"> </w:t>
      </w:r>
      <w:r>
        <w:rPr>
          <w:sz w:val="24"/>
          <w:szCs w:val="24"/>
        </w:rPr>
        <w:t>the</w:t>
      </w:r>
      <w:r>
        <w:rPr>
          <w:spacing w:val="45"/>
          <w:sz w:val="24"/>
          <w:szCs w:val="24"/>
        </w:rPr>
        <w:t xml:space="preserve"> </w:t>
      </w:r>
      <w:r>
        <w:rPr>
          <w:sz w:val="24"/>
          <w:szCs w:val="24"/>
        </w:rPr>
        <w:t>main</w:t>
      </w:r>
      <w:r>
        <w:rPr>
          <w:spacing w:val="40"/>
          <w:sz w:val="24"/>
          <w:szCs w:val="24"/>
        </w:rPr>
        <w:t xml:space="preserve"> </w:t>
      </w:r>
      <w:r>
        <w:rPr>
          <w:sz w:val="24"/>
          <w:szCs w:val="24"/>
        </w:rPr>
        <w:t xml:space="preserve">Python </w:t>
      </w:r>
      <w:r>
        <w:rPr>
          <w:spacing w:val="24"/>
          <w:sz w:val="24"/>
          <w:szCs w:val="24"/>
        </w:rPr>
        <w:t xml:space="preserve"> </w:t>
      </w:r>
      <w:r>
        <w:rPr>
          <w:sz w:val="24"/>
          <w:szCs w:val="24"/>
        </w:rPr>
        <w:t>script</w:t>
      </w:r>
      <w:r>
        <w:rPr>
          <w:spacing w:val="53"/>
          <w:sz w:val="24"/>
          <w:szCs w:val="24"/>
        </w:rPr>
        <w:t xml:space="preserve"> </w:t>
      </w:r>
      <w:r>
        <w:rPr>
          <w:sz w:val="24"/>
          <w:szCs w:val="24"/>
        </w:rPr>
        <w:t>used</w:t>
      </w:r>
      <w:r>
        <w:rPr>
          <w:spacing w:val="29"/>
          <w:sz w:val="24"/>
          <w:szCs w:val="24"/>
        </w:rPr>
        <w:t xml:space="preserve"> </w:t>
      </w:r>
      <w:r>
        <w:rPr>
          <w:sz w:val="24"/>
          <w:szCs w:val="24"/>
        </w:rPr>
        <w:t>for</w:t>
      </w:r>
      <w:r>
        <w:rPr>
          <w:spacing w:val="13"/>
          <w:sz w:val="24"/>
          <w:szCs w:val="24"/>
        </w:rPr>
        <w:t xml:space="preserve"> </w:t>
      </w:r>
      <w:r>
        <w:rPr>
          <w:spacing w:val="-6"/>
          <w:sz w:val="24"/>
          <w:szCs w:val="24"/>
        </w:rPr>
        <w:t>m</w:t>
      </w:r>
      <w:r>
        <w:rPr>
          <w:sz w:val="24"/>
          <w:szCs w:val="24"/>
        </w:rPr>
        <w:t>y</w:t>
      </w:r>
      <w:r>
        <w:rPr>
          <w:spacing w:val="26"/>
          <w:sz w:val="24"/>
          <w:szCs w:val="24"/>
        </w:rPr>
        <w:t xml:space="preserve"> </w:t>
      </w:r>
      <w:r>
        <w:rPr>
          <w:sz w:val="24"/>
          <w:szCs w:val="24"/>
        </w:rPr>
        <w:t>resear</w:t>
      </w:r>
      <w:r>
        <w:rPr>
          <w:spacing w:val="-6"/>
          <w:sz w:val="24"/>
          <w:szCs w:val="24"/>
        </w:rPr>
        <w:t>c</w:t>
      </w:r>
      <w:r>
        <w:rPr>
          <w:sz w:val="24"/>
          <w:szCs w:val="24"/>
        </w:rPr>
        <w:t xml:space="preserve">h. </w:t>
      </w:r>
      <w:r>
        <w:rPr>
          <w:spacing w:val="19"/>
          <w:sz w:val="24"/>
          <w:szCs w:val="24"/>
        </w:rPr>
        <w:t xml:space="preserve"> </w:t>
      </w:r>
      <w:r>
        <w:rPr>
          <w:sz w:val="24"/>
          <w:szCs w:val="24"/>
        </w:rPr>
        <w:t>Please</w:t>
      </w:r>
      <w:r>
        <w:rPr>
          <w:spacing w:val="40"/>
          <w:sz w:val="24"/>
          <w:szCs w:val="24"/>
        </w:rPr>
        <w:t xml:space="preserve"> </w:t>
      </w:r>
      <w:commentRangeStart w:id="110"/>
      <w:del w:id="111" w:author="Olga" w:date="2016-07-27T23:41:00Z">
        <w:r w:rsidDel="0082540C">
          <w:rPr>
            <w:spacing w:val="7"/>
            <w:sz w:val="24"/>
            <w:szCs w:val="24"/>
          </w:rPr>
          <w:delText>b</w:delText>
        </w:r>
        <w:r w:rsidDel="0082540C">
          <w:rPr>
            <w:sz w:val="24"/>
            <w:szCs w:val="24"/>
          </w:rPr>
          <w:delText>e</w:delText>
        </w:r>
        <w:r w:rsidDel="0082540C">
          <w:rPr>
            <w:spacing w:val="21"/>
            <w:sz w:val="24"/>
            <w:szCs w:val="24"/>
          </w:rPr>
          <w:delText xml:space="preserve"> </w:delText>
        </w:r>
      </w:del>
      <w:commentRangeEnd w:id="110"/>
      <w:r w:rsidR="0082540C">
        <w:rPr>
          <w:rStyle w:val="CommentReference"/>
        </w:rPr>
        <w:commentReference w:id="110"/>
      </w:r>
      <w:r>
        <w:rPr>
          <w:sz w:val="24"/>
          <w:szCs w:val="24"/>
        </w:rPr>
        <w:t>note</w:t>
      </w:r>
      <w:del w:id="112" w:author="Olga" w:date="2016-07-27T23:41:00Z">
        <w:r w:rsidDel="0082540C">
          <w:rPr>
            <w:sz w:val="24"/>
            <w:szCs w:val="24"/>
          </w:rPr>
          <w:delText>d</w:delText>
        </w:r>
      </w:del>
      <w:r>
        <w:rPr>
          <w:spacing w:val="53"/>
          <w:sz w:val="24"/>
          <w:szCs w:val="24"/>
        </w:rPr>
        <w:t xml:space="preserve"> </w:t>
      </w:r>
      <w:r>
        <w:rPr>
          <w:sz w:val="24"/>
          <w:szCs w:val="24"/>
        </w:rPr>
        <w:t xml:space="preserve">that </w:t>
      </w:r>
      <w:r>
        <w:rPr>
          <w:spacing w:val="24"/>
          <w:sz w:val="24"/>
          <w:szCs w:val="24"/>
        </w:rPr>
        <w:t xml:space="preserve"> </w:t>
      </w:r>
      <w:r>
        <w:rPr>
          <w:sz w:val="24"/>
          <w:szCs w:val="24"/>
        </w:rPr>
        <w:t>an</w:t>
      </w:r>
      <w:r>
        <w:rPr>
          <w:spacing w:val="35"/>
          <w:sz w:val="24"/>
          <w:szCs w:val="24"/>
        </w:rPr>
        <w:t xml:space="preserve"> </w:t>
      </w:r>
      <w:r>
        <w:rPr>
          <w:w w:val="108"/>
          <w:sz w:val="24"/>
          <w:szCs w:val="24"/>
        </w:rPr>
        <w:t xml:space="preserve">automatic </w:t>
      </w:r>
      <w:r>
        <w:rPr>
          <w:sz w:val="24"/>
          <w:szCs w:val="24"/>
        </w:rPr>
        <w:t>line</w:t>
      </w:r>
      <w:r>
        <w:rPr>
          <w:spacing w:val="18"/>
          <w:sz w:val="24"/>
          <w:szCs w:val="24"/>
        </w:rPr>
        <w:t xml:space="preserve"> </w:t>
      </w:r>
      <w:r>
        <w:rPr>
          <w:sz w:val="24"/>
          <w:szCs w:val="24"/>
        </w:rPr>
        <w:t>break</w:t>
      </w:r>
      <w:r>
        <w:rPr>
          <w:spacing w:val="46"/>
          <w:sz w:val="24"/>
          <w:szCs w:val="24"/>
        </w:rPr>
        <w:t xml:space="preserve"> </w:t>
      </w:r>
      <w:r>
        <w:rPr>
          <w:sz w:val="24"/>
          <w:szCs w:val="24"/>
        </w:rPr>
        <w:t>in</w:t>
      </w:r>
      <w:r>
        <w:rPr>
          <w:spacing w:val="20"/>
          <w:sz w:val="24"/>
          <w:szCs w:val="24"/>
        </w:rPr>
        <w:t xml:space="preserve"> </w:t>
      </w:r>
      <w:r>
        <w:rPr>
          <w:sz w:val="24"/>
          <w:szCs w:val="24"/>
        </w:rPr>
        <w:t>this</w:t>
      </w:r>
      <w:r>
        <w:rPr>
          <w:spacing w:val="45"/>
          <w:sz w:val="24"/>
          <w:szCs w:val="24"/>
        </w:rPr>
        <w:t xml:space="preserve"> </w:t>
      </w:r>
      <w:r>
        <w:rPr>
          <w:sz w:val="24"/>
          <w:szCs w:val="24"/>
        </w:rPr>
        <w:t>pa</w:t>
      </w:r>
      <w:r>
        <w:rPr>
          <w:spacing w:val="7"/>
          <w:sz w:val="24"/>
          <w:szCs w:val="24"/>
        </w:rPr>
        <w:t>p</w:t>
      </w:r>
      <w:r>
        <w:rPr>
          <w:sz w:val="24"/>
          <w:szCs w:val="24"/>
        </w:rPr>
        <w:t>er</w:t>
      </w:r>
      <w:r>
        <w:rPr>
          <w:spacing w:val="48"/>
          <w:sz w:val="24"/>
          <w:szCs w:val="24"/>
        </w:rPr>
        <w:t xml:space="preserve"> </w:t>
      </w:r>
      <w:r>
        <w:rPr>
          <w:spacing w:val="-6"/>
          <w:sz w:val="24"/>
          <w:szCs w:val="24"/>
        </w:rPr>
        <w:t>w</w:t>
      </w:r>
      <w:r>
        <w:rPr>
          <w:sz w:val="24"/>
          <w:szCs w:val="24"/>
        </w:rPr>
        <w:t>ould</w:t>
      </w:r>
      <w:r>
        <w:rPr>
          <w:spacing w:val="22"/>
          <w:sz w:val="24"/>
          <w:szCs w:val="24"/>
        </w:rPr>
        <w:t xml:space="preserve"> </w:t>
      </w:r>
      <w:r>
        <w:rPr>
          <w:sz w:val="24"/>
          <w:szCs w:val="24"/>
        </w:rPr>
        <w:t>cause</w:t>
      </w:r>
      <w:r>
        <w:rPr>
          <w:spacing w:val="24"/>
          <w:sz w:val="24"/>
          <w:szCs w:val="24"/>
        </w:rPr>
        <w:t xml:space="preserve"> </w:t>
      </w:r>
      <w:r>
        <w:rPr>
          <w:sz w:val="24"/>
          <w:szCs w:val="24"/>
        </w:rPr>
        <w:t>an</w:t>
      </w:r>
      <w:r>
        <w:rPr>
          <w:spacing w:val="34"/>
          <w:sz w:val="24"/>
          <w:szCs w:val="24"/>
        </w:rPr>
        <w:t xml:space="preserve"> </w:t>
      </w:r>
      <w:r>
        <w:rPr>
          <w:sz w:val="24"/>
          <w:szCs w:val="24"/>
        </w:rPr>
        <w:t>absence</w:t>
      </w:r>
      <w:r>
        <w:rPr>
          <w:spacing w:val="29"/>
          <w:sz w:val="24"/>
          <w:szCs w:val="24"/>
        </w:rPr>
        <w:t xml:space="preserve"> </w:t>
      </w:r>
      <w:r>
        <w:rPr>
          <w:sz w:val="24"/>
          <w:szCs w:val="24"/>
        </w:rPr>
        <w:t>of</w:t>
      </w:r>
      <w:r>
        <w:rPr>
          <w:spacing w:val="1"/>
          <w:sz w:val="24"/>
          <w:szCs w:val="24"/>
        </w:rPr>
        <w:t xml:space="preserve"> </w:t>
      </w:r>
      <w:r>
        <w:rPr>
          <w:sz w:val="24"/>
          <w:szCs w:val="24"/>
        </w:rPr>
        <w:t>line</w:t>
      </w:r>
      <w:r>
        <w:rPr>
          <w:spacing w:val="18"/>
          <w:sz w:val="24"/>
          <w:szCs w:val="24"/>
        </w:rPr>
        <w:t xml:space="preserve"> </w:t>
      </w:r>
      <w:r>
        <w:rPr>
          <w:sz w:val="24"/>
          <w:szCs w:val="24"/>
        </w:rPr>
        <w:t>break</w:t>
      </w:r>
      <w:r>
        <w:rPr>
          <w:spacing w:val="46"/>
          <w:sz w:val="24"/>
          <w:szCs w:val="24"/>
        </w:rPr>
        <w:t xml:space="preserve"> </w:t>
      </w:r>
      <w:r>
        <w:rPr>
          <w:sz w:val="24"/>
          <w:szCs w:val="24"/>
        </w:rPr>
        <w:t>o</w:t>
      </w:r>
      <w:r>
        <w:rPr>
          <w:spacing w:val="7"/>
          <w:sz w:val="24"/>
          <w:szCs w:val="24"/>
        </w:rPr>
        <w:t>p</w:t>
      </w:r>
      <w:r>
        <w:rPr>
          <w:sz w:val="24"/>
          <w:szCs w:val="24"/>
        </w:rPr>
        <w:t xml:space="preserve">erator </w:t>
      </w:r>
      <w:r>
        <w:rPr>
          <w:spacing w:val="9"/>
          <w:sz w:val="24"/>
          <w:szCs w:val="24"/>
        </w:rPr>
        <w:t xml:space="preserve"> </w:t>
      </w:r>
      <w:r>
        <w:rPr>
          <w:w w:val="109"/>
          <w:sz w:val="24"/>
          <w:szCs w:val="24"/>
        </w:rPr>
        <w:t>“</w:t>
      </w:r>
      <w:r>
        <w:rPr>
          <w:w w:val="179"/>
          <w:sz w:val="24"/>
          <w:szCs w:val="24"/>
        </w:rPr>
        <w:t>\</w:t>
      </w:r>
      <w:r>
        <w:rPr>
          <w:w w:val="109"/>
          <w:sz w:val="24"/>
          <w:szCs w:val="24"/>
        </w:rPr>
        <w:t>”</w:t>
      </w:r>
      <w:r>
        <w:rPr>
          <w:spacing w:val="13"/>
          <w:sz w:val="24"/>
          <w:szCs w:val="24"/>
        </w:rPr>
        <w:t xml:space="preserve"> </w:t>
      </w:r>
      <w:r>
        <w:rPr>
          <w:sz w:val="24"/>
          <w:szCs w:val="24"/>
        </w:rPr>
        <w:t>or</w:t>
      </w:r>
      <w:r>
        <w:rPr>
          <w:spacing w:val="20"/>
          <w:sz w:val="24"/>
          <w:szCs w:val="24"/>
        </w:rPr>
        <w:t xml:space="preserve"> </w:t>
      </w:r>
      <w:r>
        <w:rPr>
          <w:sz w:val="24"/>
          <w:szCs w:val="24"/>
        </w:rPr>
        <w:t>a</w:t>
      </w:r>
      <w:r>
        <w:rPr>
          <w:spacing w:val="23"/>
          <w:sz w:val="24"/>
          <w:szCs w:val="24"/>
        </w:rPr>
        <w:t xml:space="preserve"> </w:t>
      </w:r>
      <w:r>
        <w:rPr>
          <w:sz w:val="24"/>
          <w:szCs w:val="24"/>
        </w:rPr>
        <w:t>line</w:t>
      </w:r>
      <w:r>
        <w:rPr>
          <w:spacing w:val="18"/>
          <w:sz w:val="24"/>
          <w:szCs w:val="24"/>
        </w:rPr>
        <w:t xml:space="preserve"> </w:t>
      </w:r>
      <w:r>
        <w:rPr>
          <w:w w:val="97"/>
          <w:sz w:val="24"/>
          <w:szCs w:val="24"/>
        </w:rPr>
        <w:t>wi</w:t>
      </w:r>
      <w:r>
        <w:rPr>
          <w:w w:val="113"/>
          <w:sz w:val="24"/>
          <w:szCs w:val="24"/>
        </w:rPr>
        <w:t xml:space="preserve">thout </w:t>
      </w:r>
      <w:r>
        <w:rPr>
          <w:sz w:val="24"/>
          <w:szCs w:val="24"/>
        </w:rPr>
        <w:t>the</w:t>
      </w:r>
      <w:r>
        <w:rPr>
          <w:spacing w:val="47"/>
          <w:sz w:val="24"/>
          <w:szCs w:val="24"/>
        </w:rPr>
        <w:t xml:space="preserve"> </w:t>
      </w:r>
      <w:r>
        <w:rPr>
          <w:w w:val="102"/>
          <w:sz w:val="24"/>
          <w:szCs w:val="24"/>
        </w:rPr>
        <w:t>comme</w:t>
      </w:r>
      <w:r>
        <w:rPr>
          <w:spacing w:val="-5"/>
          <w:w w:val="102"/>
          <w:sz w:val="24"/>
          <w:szCs w:val="24"/>
        </w:rPr>
        <w:t>n</w:t>
      </w:r>
      <w:r>
        <w:rPr>
          <w:w w:val="136"/>
          <w:sz w:val="24"/>
          <w:szCs w:val="24"/>
        </w:rPr>
        <w:t>t</w:t>
      </w:r>
      <w:r>
        <w:rPr>
          <w:spacing w:val="18"/>
          <w:sz w:val="24"/>
          <w:szCs w:val="24"/>
        </w:rPr>
        <w:t xml:space="preserve"> </w:t>
      </w:r>
      <w:r>
        <w:rPr>
          <w:sz w:val="24"/>
          <w:szCs w:val="24"/>
        </w:rPr>
        <w:t xml:space="preserve">notation </w:t>
      </w:r>
      <w:r>
        <w:rPr>
          <w:spacing w:val="31"/>
          <w:sz w:val="24"/>
          <w:szCs w:val="24"/>
        </w:rPr>
        <w:t xml:space="preserve"> </w:t>
      </w:r>
      <w:r>
        <w:rPr>
          <w:w w:val="128"/>
          <w:sz w:val="24"/>
          <w:szCs w:val="24"/>
        </w:rPr>
        <w:t>“#”</w:t>
      </w:r>
      <w:r>
        <w:rPr>
          <w:spacing w:val="1"/>
          <w:w w:val="128"/>
          <w:sz w:val="24"/>
          <w:szCs w:val="24"/>
        </w:rPr>
        <w:t xml:space="preserve"> </w:t>
      </w:r>
      <w:r>
        <w:rPr>
          <w:sz w:val="24"/>
          <w:szCs w:val="24"/>
        </w:rPr>
        <w:t>when</w:t>
      </w:r>
      <w:r>
        <w:rPr>
          <w:spacing w:val="29"/>
          <w:sz w:val="24"/>
          <w:szCs w:val="24"/>
        </w:rPr>
        <w:t xml:space="preserve"> </w:t>
      </w:r>
      <w:r>
        <w:rPr>
          <w:sz w:val="24"/>
          <w:szCs w:val="24"/>
        </w:rPr>
        <w:t>one</w:t>
      </w:r>
      <w:r>
        <w:rPr>
          <w:spacing w:val="21"/>
          <w:sz w:val="24"/>
          <w:szCs w:val="24"/>
        </w:rPr>
        <w:t xml:space="preserve"> </w:t>
      </w:r>
      <w:r>
        <w:rPr>
          <w:sz w:val="24"/>
          <w:szCs w:val="24"/>
        </w:rPr>
        <w:t>copies</w:t>
      </w:r>
      <w:r>
        <w:rPr>
          <w:spacing w:val="13"/>
          <w:sz w:val="24"/>
          <w:szCs w:val="24"/>
        </w:rPr>
        <w:t xml:space="preserve"> </w:t>
      </w:r>
      <w:r>
        <w:rPr>
          <w:sz w:val="24"/>
          <w:szCs w:val="24"/>
        </w:rPr>
        <w:t>the</w:t>
      </w:r>
      <w:r>
        <w:rPr>
          <w:spacing w:val="47"/>
          <w:sz w:val="24"/>
          <w:szCs w:val="24"/>
        </w:rPr>
        <w:t xml:space="preserve"> </w:t>
      </w:r>
      <w:r>
        <w:rPr>
          <w:sz w:val="24"/>
          <w:szCs w:val="24"/>
        </w:rPr>
        <w:t>script</w:t>
      </w:r>
      <w:r>
        <w:rPr>
          <w:spacing w:val="56"/>
          <w:sz w:val="24"/>
          <w:szCs w:val="24"/>
        </w:rPr>
        <w:t xml:space="preserve"> </w:t>
      </w:r>
      <w:r>
        <w:rPr>
          <w:sz w:val="24"/>
          <w:szCs w:val="24"/>
        </w:rPr>
        <w:t>to</w:t>
      </w:r>
      <w:r>
        <w:rPr>
          <w:spacing w:val="39"/>
          <w:sz w:val="24"/>
          <w:szCs w:val="24"/>
        </w:rPr>
        <w:t xml:space="preserve"> </w:t>
      </w:r>
      <w:r>
        <w:rPr>
          <w:sz w:val="24"/>
          <w:szCs w:val="24"/>
        </w:rPr>
        <w:t>a</w:t>
      </w:r>
      <w:r>
        <w:rPr>
          <w:spacing w:val="28"/>
          <w:sz w:val="24"/>
          <w:szCs w:val="24"/>
        </w:rPr>
        <w:t xml:space="preserve"> </w:t>
      </w:r>
      <w:r>
        <w:rPr>
          <w:w w:val="102"/>
          <w:sz w:val="24"/>
          <w:szCs w:val="24"/>
        </w:rPr>
        <w:t>compiler.</w:t>
      </w:r>
    </w:p>
    <w:p w14:paraId="27308FA8" w14:textId="77777777" w:rsidR="004B03EF" w:rsidRDefault="00F64046">
      <w:pPr>
        <w:spacing w:before="5" w:line="363" w:lineRule="auto"/>
        <w:ind w:left="100" w:right="59" w:firstLine="299"/>
        <w:jc w:val="both"/>
        <w:rPr>
          <w:sz w:val="24"/>
          <w:szCs w:val="24"/>
        </w:rPr>
      </w:pPr>
      <w:r>
        <w:rPr>
          <w:sz w:val="24"/>
          <w:szCs w:val="24"/>
        </w:rPr>
        <w:t xml:space="preserve">First, </w:t>
      </w:r>
      <w:r>
        <w:rPr>
          <w:spacing w:val="24"/>
          <w:sz w:val="24"/>
          <w:szCs w:val="24"/>
        </w:rPr>
        <w:t xml:space="preserve"> </w:t>
      </w:r>
      <w:r>
        <w:rPr>
          <w:sz w:val="24"/>
          <w:szCs w:val="24"/>
        </w:rPr>
        <w:t>the</w:t>
      </w:r>
      <w:r>
        <w:rPr>
          <w:spacing w:val="56"/>
          <w:sz w:val="24"/>
          <w:szCs w:val="24"/>
        </w:rPr>
        <w:t xml:space="preserve"> </w:t>
      </w:r>
      <w:r>
        <w:rPr>
          <w:sz w:val="24"/>
          <w:szCs w:val="24"/>
        </w:rPr>
        <w:t xml:space="preserve">program </w:t>
      </w:r>
      <w:r>
        <w:rPr>
          <w:spacing w:val="8"/>
          <w:sz w:val="24"/>
          <w:szCs w:val="24"/>
        </w:rPr>
        <w:t xml:space="preserve"> </w:t>
      </w:r>
      <w:r>
        <w:rPr>
          <w:sz w:val="24"/>
          <w:szCs w:val="24"/>
        </w:rPr>
        <w:t xml:space="preserve">completed </w:t>
      </w:r>
      <w:r>
        <w:rPr>
          <w:spacing w:val="7"/>
          <w:sz w:val="24"/>
          <w:szCs w:val="24"/>
        </w:rPr>
        <w:t xml:space="preserve"> </w:t>
      </w:r>
      <w:r>
        <w:rPr>
          <w:sz w:val="24"/>
          <w:szCs w:val="24"/>
        </w:rPr>
        <w:t>the</w:t>
      </w:r>
      <w:r>
        <w:rPr>
          <w:spacing w:val="56"/>
          <w:sz w:val="24"/>
          <w:szCs w:val="24"/>
        </w:rPr>
        <w:t xml:space="preserve"> </w:t>
      </w:r>
      <w:r>
        <w:rPr>
          <w:sz w:val="24"/>
          <w:szCs w:val="24"/>
        </w:rPr>
        <w:t>rec</w:t>
      </w:r>
      <w:r>
        <w:rPr>
          <w:spacing w:val="-6"/>
          <w:sz w:val="24"/>
          <w:szCs w:val="24"/>
        </w:rPr>
        <w:t>ov</w:t>
      </w:r>
      <w:r>
        <w:rPr>
          <w:sz w:val="24"/>
          <w:szCs w:val="24"/>
        </w:rPr>
        <w:t>ery</w:t>
      </w:r>
      <w:r>
        <w:rPr>
          <w:spacing w:val="38"/>
          <w:sz w:val="24"/>
          <w:szCs w:val="24"/>
        </w:rPr>
        <w:t xml:space="preserve"> </w:t>
      </w:r>
      <w:r>
        <w:rPr>
          <w:sz w:val="24"/>
          <w:szCs w:val="24"/>
        </w:rPr>
        <w:t>on</w:t>
      </w:r>
      <w:r>
        <w:rPr>
          <w:spacing w:val="31"/>
          <w:sz w:val="24"/>
          <w:szCs w:val="24"/>
        </w:rPr>
        <w:t xml:space="preserve"> </w:t>
      </w:r>
      <w:r>
        <w:rPr>
          <w:sz w:val="24"/>
          <w:szCs w:val="24"/>
        </w:rPr>
        <w:t xml:space="preserve">uninjected </w:t>
      </w:r>
      <w:r>
        <w:rPr>
          <w:spacing w:val="27"/>
          <w:sz w:val="24"/>
          <w:szCs w:val="24"/>
        </w:rPr>
        <w:t xml:space="preserve"> </w:t>
      </w:r>
      <w:r>
        <w:rPr>
          <w:sz w:val="24"/>
          <w:szCs w:val="24"/>
        </w:rPr>
        <w:t xml:space="preserve">data.  </w:t>
      </w:r>
      <w:r>
        <w:rPr>
          <w:spacing w:val="11"/>
          <w:sz w:val="24"/>
          <w:szCs w:val="24"/>
        </w:rPr>
        <w:t xml:space="preserve"> </w:t>
      </w:r>
      <w:r>
        <w:rPr>
          <w:sz w:val="24"/>
          <w:szCs w:val="24"/>
        </w:rPr>
        <w:t xml:space="preserve">Then </w:t>
      </w:r>
      <w:r>
        <w:rPr>
          <w:spacing w:val="6"/>
          <w:sz w:val="24"/>
          <w:szCs w:val="24"/>
        </w:rPr>
        <w:t xml:space="preserve"> </w:t>
      </w:r>
      <w:r>
        <w:rPr>
          <w:sz w:val="24"/>
          <w:szCs w:val="24"/>
        </w:rPr>
        <w:t>it</w:t>
      </w:r>
      <w:r>
        <w:rPr>
          <w:spacing w:val="49"/>
          <w:sz w:val="24"/>
          <w:szCs w:val="24"/>
        </w:rPr>
        <w:t xml:space="preserve"> </w:t>
      </w:r>
      <w:r>
        <w:rPr>
          <w:sz w:val="24"/>
          <w:szCs w:val="24"/>
        </w:rPr>
        <w:t>su</w:t>
      </w:r>
      <w:r>
        <w:rPr>
          <w:spacing w:val="7"/>
          <w:sz w:val="24"/>
          <w:szCs w:val="24"/>
        </w:rPr>
        <w:t>p</w:t>
      </w:r>
      <w:r>
        <w:rPr>
          <w:sz w:val="24"/>
          <w:szCs w:val="24"/>
        </w:rPr>
        <w:t>er</w:t>
      </w:r>
      <w:r>
        <w:rPr>
          <w:spacing w:val="7"/>
          <w:sz w:val="24"/>
          <w:szCs w:val="24"/>
        </w:rPr>
        <w:t>p</w:t>
      </w:r>
      <w:r>
        <w:rPr>
          <w:sz w:val="24"/>
          <w:szCs w:val="24"/>
        </w:rPr>
        <w:t xml:space="preserve">osed  </w:t>
      </w:r>
      <w:r>
        <w:rPr>
          <w:w w:val="110"/>
          <w:sz w:val="24"/>
          <w:szCs w:val="24"/>
        </w:rPr>
        <w:t xml:space="preserve">the </w:t>
      </w:r>
      <w:r>
        <w:rPr>
          <w:sz w:val="24"/>
          <w:szCs w:val="24"/>
        </w:rPr>
        <w:t>unamplified</w:t>
      </w:r>
      <w:r>
        <w:rPr>
          <w:spacing w:val="44"/>
          <w:sz w:val="24"/>
          <w:szCs w:val="24"/>
        </w:rPr>
        <w:t xml:space="preserve"> </w:t>
      </w:r>
      <w:r>
        <w:rPr>
          <w:sz w:val="24"/>
          <w:szCs w:val="24"/>
        </w:rPr>
        <w:t>data</w:t>
      </w:r>
      <w:r>
        <w:rPr>
          <w:spacing w:val="59"/>
          <w:sz w:val="24"/>
          <w:szCs w:val="24"/>
        </w:rPr>
        <w:t xml:space="preserve"> </w:t>
      </w:r>
      <w:r>
        <w:rPr>
          <w:sz w:val="24"/>
          <w:szCs w:val="24"/>
        </w:rPr>
        <w:t>at</w:t>
      </w:r>
      <w:r>
        <w:rPr>
          <w:spacing w:val="42"/>
          <w:sz w:val="24"/>
          <w:szCs w:val="24"/>
        </w:rPr>
        <w:t xml:space="preserve"> </w:t>
      </w:r>
      <w:r>
        <w:rPr>
          <w:sz w:val="24"/>
          <w:szCs w:val="24"/>
        </w:rPr>
        <w:t>fi</w:t>
      </w:r>
      <w:r>
        <w:rPr>
          <w:spacing w:val="-6"/>
          <w:sz w:val="24"/>
          <w:szCs w:val="24"/>
        </w:rPr>
        <w:t>v</w:t>
      </w:r>
      <w:r>
        <w:rPr>
          <w:sz w:val="24"/>
          <w:szCs w:val="24"/>
        </w:rPr>
        <w:t>e</w:t>
      </w:r>
      <w:r>
        <w:rPr>
          <w:spacing w:val="-10"/>
          <w:sz w:val="24"/>
          <w:szCs w:val="24"/>
        </w:rPr>
        <w:t xml:space="preserve"> </w:t>
      </w:r>
      <w:r>
        <w:rPr>
          <w:sz w:val="24"/>
          <w:szCs w:val="24"/>
        </w:rPr>
        <w:t>random</w:t>
      </w:r>
      <w:r>
        <w:rPr>
          <w:spacing w:val="52"/>
          <w:sz w:val="24"/>
          <w:szCs w:val="24"/>
        </w:rPr>
        <w:t xml:space="preserve"> </w:t>
      </w:r>
      <w:r>
        <w:rPr>
          <w:spacing w:val="7"/>
          <w:sz w:val="24"/>
          <w:szCs w:val="24"/>
        </w:rPr>
        <w:t>p</w:t>
      </w:r>
      <w:r>
        <w:rPr>
          <w:sz w:val="24"/>
          <w:szCs w:val="24"/>
        </w:rPr>
        <w:t>oi</w:t>
      </w:r>
      <w:r>
        <w:rPr>
          <w:spacing w:val="-6"/>
          <w:sz w:val="24"/>
          <w:szCs w:val="24"/>
        </w:rPr>
        <w:t>n</w:t>
      </w:r>
      <w:r>
        <w:rPr>
          <w:sz w:val="24"/>
          <w:szCs w:val="24"/>
        </w:rPr>
        <w:t>ts</w:t>
      </w:r>
      <w:r>
        <w:rPr>
          <w:spacing w:val="42"/>
          <w:sz w:val="24"/>
          <w:szCs w:val="24"/>
        </w:rPr>
        <w:t xml:space="preserve"> </w:t>
      </w:r>
      <w:r>
        <w:rPr>
          <w:sz w:val="24"/>
          <w:szCs w:val="24"/>
        </w:rPr>
        <w:t>and</w:t>
      </w:r>
      <w:r>
        <w:rPr>
          <w:spacing w:val="35"/>
          <w:sz w:val="24"/>
          <w:szCs w:val="24"/>
        </w:rPr>
        <w:t xml:space="preserve"> </w:t>
      </w:r>
      <w:r>
        <w:rPr>
          <w:sz w:val="24"/>
          <w:szCs w:val="24"/>
        </w:rPr>
        <w:t>did</w:t>
      </w:r>
      <w:r>
        <w:rPr>
          <w:spacing w:val="22"/>
          <w:sz w:val="24"/>
          <w:szCs w:val="24"/>
        </w:rPr>
        <w:t xml:space="preserve"> </w:t>
      </w:r>
      <w:r>
        <w:rPr>
          <w:sz w:val="24"/>
          <w:szCs w:val="24"/>
        </w:rPr>
        <w:t>the</w:t>
      </w:r>
      <w:r>
        <w:rPr>
          <w:spacing w:val="36"/>
          <w:sz w:val="24"/>
          <w:szCs w:val="24"/>
        </w:rPr>
        <w:t xml:space="preserve"> </w:t>
      </w:r>
      <w:r>
        <w:rPr>
          <w:sz w:val="24"/>
          <w:szCs w:val="24"/>
        </w:rPr>
        <w:t>same</w:t>
      </w:r>
      <w:r>
        <w:rPr>
          <w:spacing w:val="22"/>
          <w:sz w:val="24"/>
          <w:szCs w:val="24"/>
        </w:rPr>
        <w:t xml:space="preserve"> </w:t>
      </w:r>
      <w:r>
        <w:rPr>
          <w:sz w:val="24"/>
          <w:szCs w:val="24"/>
        </w:rPr>
        <w:t>rec</w:t>
      </w:r>
      <w:r>
        <w:rPr>
          <w:spacing w:val="-6"/>
          <w:sz w:val="24"/>
          <w:szCs w:val="24"/>
        </w:rPr>
        <w:t>ov</w:t>
      </w:r>
      <w:r>
        <w:rPr>
          <w:sz w:val="24"/>
          <w:szCs w:val="24"/>
        </w:rPr>
        <w:t>er</w:t>
      </w:r>
      <w:r>
        <w:rPr>
          <w:spacing w:val="-19"/>
          <w:sz w:val="24"/>
          <w:szCs w:val="24"/>
        </w:rPr>
        <w:t>y</w:t>
      </w:r>
      <w:r>
        <w:rPr>
          <w:sz w:val="24"/>
          <w:szCs w:val="24"/>
        </w:rPr>
        <w:t>.</w:t>
      </w:r>
      <w:r>
        <w:rPr>
          <w:spacing w:val="56"/>
          <w:sz w:val="24"/>
          <w:szCs w:val="24"/>
        </w:rPr>
        <w:t xml:space="preserve"> </w:t>
      </w:r>
      <w:r>
        <w:rPr>
          <w:sz w:val="24"/>
          <w:szCs w:val="24"/>
        </w:rPr>
        <w:t>Then,</w:t>
      </w:r>
      <w:r>
        <w:rPr>
          <w:spacing w:val="54"/>
          <w:sz w:val="24"/>
          <w:szCs w:val="24"/>
        </w:rPr>
        <w:t xml:space="preserve"> </w:t>
      </w:r>
      <w:r>
        <w:rPr>
          <w:sz w:val="24"/>
          <w:szCs w:val="24"/>
        </w:rPr>
        <w:t>instead</w:t>
      </w:r>
      <w:r>
        <w:rPr>
          <w:spacing w:val="56"/>
          <w:sz w:val="24"/>
          <w:szCs w:val="24"/>
        </w:rPr>
        <w:t xml:space="preserve"> </w:t>
      </w:r>
      <w:r>
        <w:rPr>
          <w:sz w:val="24"/>
          <w:szCs w:val="24"/>
        </w:rPr>
        <w:t>of</w:t>
      </w:r>
      <w:r>
        <w:rPr>
          <w:spacing w:val="-5"/>
          <w:sz w:val="24"/>
          <w:szCs w:val="24"/>
        </w:rPr>
        <w:t xml:space="preserve"> </w:t>
      </w:r>
      <w:r>
        <w:rPr>
          <w:w w:val="110"/>
          <w:sz w:val="24"/>
          <w:szCs w:val="24"/>
        </w:rPr>
        <w:t xml:space="preserve">starting </w:t>
      </w:r>
      <w:r>
        <w:rPr>
          <w:sz w:val="24"/>
          <w:szCs w:val="24"/>
        </w:rPr>
        <w:t>from</w:t>
      </w:r>
      <w:r>
        <w:rPr>
          <w:spacing w:val="32"/>
          <w:sz w:val="24"/>
          <w:szCs w:val="24"/>
        </w:rPr>
        <w:t xml:space="preserve"> </w:t>
      </w:r>
      <w:r>
        <w:rPr>
          <w:sz w:val="24"/>
          <w:szCs w:val="24"/>
        </w:rPr>
        <w:t>r</w:t>
      </w:r>
      <w:r>
        <w:rPr>
          <w:spacing w:val="-6"/>
          <w:sz w:val="24"/>
          <w:szCs w:val="24"/>
        </w:rPr>
        <w:t>a</w:t>
      </w:r>
      <w:r>
        <w:rPr>
          <w:sz w:val="24"/>
          <w:szCs w:val="24"/>
        </w:rPr>
        <w:t>w</w:t>
      </w:r>
      <w:r>
        <w:rPr>
          <w:spacing w:val="41"/>
          <w:sz w:val="24"/>
          <w:szCs w:val="24"/>
        </w:rPr>
        <w:t xml:space="preserve"> </w:t>
      </w:r>
      <w:r>
        <w:rPr>
          <w:sz w:val="24"/>
          <w:szCs w:val="24"/>
        </w:rPr>
        <w:t xml:space="preserve">data, </w:t>
      </w:r>
      <w:r>
        <w:rPr>
          <w:spacing w:val="29"/>
          <w:sz w:val="24"/>
          <w:szCs w:val="24"/>
        </w:rPr>
        <w:t xml:space="preserve"> </w:t>
      </w:r>
      <w:r>
        <w:rPr>
          <w:sz w:val="24"/>
          <w:szCs w:val="24"/>
        </w:rPr>
        <w:t>it</w:t>
      </w:r>
      <w:r>
        <w:rPr>
          <w:spacing w:val="50"/>
          <w:sz w:val="24"/>
          <w:szCs w:val="24"/>
        </w:rPr>
        <w:t xml:space="preserve"> </w:t>
      </w:r>
      <w:r>
        <w:rPr>
          <w:sz w:val="24"/>
          <w:szCs w:val="24"/>
        </w:rPr>
        <w:t xml:space="preserve">just </w:t>
      </w:r>
      <w:r>
        <w:rPr>
          <w:spacing w:val="5"/>
          <w:sz w:val="24"/>
          <w:szCs w:val="24"/>
        </w:rPr>
        <w:t xml:space="preserve"> </w:t>
      </w:r>
      <w:r>
        <w:rPr>
          <w:sz w:val="24"/>
          <w:szCs w:val="24"/>
        </w:rPr>
        <w:t>su</w:t>
      </w:r>
      <w:r>
        <w:rPr>
          <w:spacing w:val="7"/>
          <w:sz w:val="24"/>
          <w:szCs w:val="24"/>
        </w:rPr>
        <w:t>p</w:t>
      </w:r>
      <w:r>
        <w:rPr>
          <w:sz w:val="24"/>
          <w:szCs w:val="24"/>
        </w:rPr>
        <w:t>er</w:t>
      </w:r>
      <w:r>
        <w:rPr>
          <w:spacing w:val="7"/>
          <w:sz w:val="24"/>
          <w:szCs w:val="24"/>
        </w:rPr>
        <w:t>p</w:t>
      </w:r>
      <w:r>
        <w:rPr>
          <w:sz w:val="24"/>
          <w:szCs w:val="24"/>
        </w:rPr>
        <w:t xml:space="preserve">osed </w:t>
      </w:r>
      <w:r>
        <w:rPr>
          <w:spacing w:val="2"/>
          <w:sz w:val="24"/>
          <w:szCs w:val="24"/>
        </w:rPr>
        <w:t xml:space="preserve"> </w:t>
      </w:r>
      <w:r>
        <w:rPr>
          <w:sz w:val="24"/>
          <w:szCs w:val="24"/>
        </w:rPr>
        <w:t xml:space="preserve">another </w:t>
      </w:r>
      <w:r>
        <w:rPr>
          <w:spacing w:val="26"/>
          <w:sz w:val="24"/>
          <w:szCs w:val="24"/>
        </w:rPr>
        <w:t xml:space="preserve"> </w:t>
      </w:r>
      <w:r>
        <w:rPr>
          <w:sz w:val="24"/>
          <w:szCs w:val="24"/>
        </w:rPr>
        <w:t>sign</w:t>
      </w:r>
      <w:r>
        <w:rPr>
          <w:spacing w:val="1"/>
          <w:sz w:val="24"/>
          <w:szCs w:val="24"/>
        </w:rPr>
        <w:t>a</w:t>
      </w:r>
      <w:r>
        <w:rPr>
          <w:sz w:val="24"/>
          <w:szCs w:val="24"/>
        </w:rPr>
        <w:t>l</w:t>
      </w:r>
      <w:r>
        <w:rPr>
          <w:spacing w:val="35"/>
          <w:sz w:val="24"/>
          <w:szCs w:val="24"/>
        </w:rPr>
        <w:t xml:space="preserve"> </w:t>
      </w:r>
      <w:r>
        <w:rPr>
          <w:sz w:val="24"/>
          <w:szCs w:val="24"/>
        </w:rPr>
        <w:t>with</w:t>
      </w:r>
      <w:r>
        <w:rPr>
          <w:spacing w:val="53"/>
          <w:sz w:val="24"/>
          <w:szCs w:val="24"/>
        </w:rPr>
        <w:t xml:space="preserve"> </w:t>
      </w:r>
      <w:r>
        <w:rPr>
          <w:sz w:val="24"/>
          <w:szCs w:val="24"/>
        </w:rPr>
        <w:t>an</w:t>
      </w:r>
      <w:r>
        <w:rPr>
          <w:spacing w:val="47"/>
          <w:sz w:val="24"/>
          <w:szCs w:val="24"/>
        </w:rPr>
        <w:t xml:space="preserve"> </w:t>
      </w:r>
      <w:r>
        <w:rPr>
          <w:sz w:val="24"/>
          <w:szCs w:val="24"/>
        </w:rPr>
        <w:t xml:space="preserve">amplification </w:t>
      </w:r>
      <w:r>
        <w:rPr>
          <w:spacing w:val="7"/>
          <w:sz w:val="24"/>
          <w:szCs w:val="24"/>
        </w:rPr>
        <w:t xml:space="preserve"> </w:t>
      </w:r>
      <w:r>
        <w:rPr>
          <w:sz w:val="24"/>
          <w:szCs w:val="24"/>
        </w:rPr>
        <w:t>equal</w:t>
      </w:r>
      <w:r>
        <w:rPr>
          <w:spacing w:val="43"/>
          <w:sz w:val="24"/>
          <w:szCs w:val="24"/>
        </w:rPr>
        <w:t xml:space="preserve"> </w:t>
      </w:r>
      <w:r>
        <w:rPr>
          <w:sz w:val="24"/>
          <w:szCs w:val="24"/>
        </w:rPr>
        <w:t>to</w:t>
      </w:r>
      <w:r>
        <w:rPr>
          <w:spacing w:val="47"/>
          <w:sz w:val="24"/>
          <w:szCs w:val="24"/>
        </w:rPr>
        <w:t xml:space="preserve"> </w:t>
      </w:r>
      <w:r>
        <w:rPr>
          <w:sz w:val="24"/>
          <w:szCs w:val="24"/>
        </w:rPr>
        <w:t>the</w:t>
      </w:r>
      <w:r>
        <w:rPr>
          <w:spacing w:val="56"/>
          <w:sz w:val="24"/>
          <w:szCs w:val="24"/>
        </w:rPr>
        <w:t xml:space="preserve"> </w:t>
      </w:r>
      <w:r>
        <w:rPr>
          <w:sz w:val="24"/>
          <w:szCs w:val="24"/>
        </w:rPr>
        <w:t>differ- ence</w:t>
      </w:r>
      <w:r>
        <w:rPr>
          <w:spacing w:val="27"/>
          <w:sz w:val="24"/>
          <w:szCs w:val="24"/>
        </w:rPr>
        <w:t xml:space="preserve"> </w:t>
      </w:r>
      <w:r>
        <w:rPr>
          <w:sz w:val="24"/>
          <w:szCs w:val="24"/>
        </w:rPr>
        <w:t>from</w:t>
      </w:r>
      <w:r>
        <w:rPr>
          <w:spacing w:val="32"/>
          <w:sz w:val="24"/>
          <w:szCs w:val="24"/>
        </w:rPr>
        <w:t xml:space="preserve"> </w:t>
      </w:r>
      <w:r>
        <w:rPr>
          <w:sz w:val="24"/>
          <w:szCs w:val="24"/>
        </w:rPr>
        <w:t>the</w:t>
      </w:r>
      <w:r>
        <w:rPr>
          <w:spacing w:val="56"/>
          <w:sz w:val="24"/>
          <w:szCs w:val="24"/>
        </w:rPr>
        <w:t xml:space="preserve"> </w:t>
      </w:r>
      <w:r>
        <w:rPr>
          <w:w w:val="109"/>
          <w:sz w:val="24"/>
          <w:szCs w:val="24"/>
        </w:rPr>
        <w:t>curre</w:t>
      </w:r>
      <w:r>
        <w:rPr>
          <w:spacing w:val="-7"/>
          <w:w w:val="109"/>
          <w:sz w:val="24"/>
          <w:szCs w:val="24"/>
        </w:rPr>
        <w:t>n</w:t>
      </w:r>
      <w:r>
        <w:rPr>
          <w:w w:val="109"/>
          <w:sz w:val="24"/>
          <w:szCs w:val="24"/>
        </w:rPr>
        <w:t>t</w:t>
      </w:r>
      <w:r>
        <w:rPr>
          <w:spacing w:val="22"/>
          <w:w w:val="109"/>
          <w:sz w:val="24"/>
          <w:szCs w:val="24"/>
        </w:rPr>
        <w:t xml:space="preserve"> </w:t>
      </w:r>
      <w:r>
        <w:rPr>
          <w:sz w:val="24"/>
          <w:szCs w:val="24"/>
        </w:rPr>
        <w:t>one</w:t>
      </w:r>
      <w:r>
        <w:rPr>
          <w:spacing w:val="30"/>
          <w:sz w:val="24"/>
          <w:szCs w:val="24"/>
        </w:rPr>
        <w:t xml:space="preserve"> </w:t>
      </w:r>
      <w:r>
        <w:rPr>
          <w:sz w:val="24"/>
          <w:szCs w:val="24"/>
        </w:rPr>
        <w:t>to</w:t>
      </w:r>
      <w:r>
        <w:rPr>
          <w:spacing w:val="47"/>
          <w:sz w:val="24"/>
          <w:szCs w:val="24"/>
        </w:rPr>
        <w:t xml:space="preserve"> </w:t>
      </w:r>
      <w:r>
        <w:rPr>
          <w:sz w:val="24"/>
          <w:szCs w:val="24"/>
        </w:rPr>
        <w:t>the</w:t>
      </w:r>
      <w:r>
        <w:rPr>
          <w:spacing w:val="56"/>
          <w:sz w:val="24"/>
          <w:szCs w:val="24"/>
        </w:rPr>
        <w:t xml:space="preserve"> </w:t>
      </w:r>
      <w:r>
        <w:rPr>
          <w:sz w:val="24"/>
          <w:szCs w:val="24"/>
        </w:rPr>
        <w:t>next  one,</w:t>
      </w:r>
      <w:r>
        <w:rPr>
          <w:spacing w:val="38"/>
          <w:sz w:val="24"/>
          <w:szCs w:val="24"/>
        </w:rPr>
        <w:t xml:space="preserve"> </w:t>
      </w:r>
      <w:r>
        <w:rPr>
          <w:sz w:val="24"/>
          <w:szCs w:val="24"/>
        </w:rPr>
        <w:t>and</w:t>
      </w:r>
      <w:r>
        <w:rPr>
          <w:spacing w:val="56"/>
          <w:sz w:val="24"/>
          <w:szCs w:val="24"/>
        </w:rPr>
        <w:t xml:space="preserve"> </w:t>
      </w:r>
      <w:r>
        <w:rPr>
          <w:sz w:val="24"/>
          <w:szCs w:val="24"/>
        </w:rPr>
        <w:t>the</w:t>
      </w:r>
      <w:r>
        <w:rPr>
          <w:spacing w:val="56"/>
          <w:sz w:val="24"/>
          <w:szCs w:val="24"/>
        </w:rPr>
        <w:t xml:space="preserve"> </w:t>
      </w:r>
      <w:r>
        <w:rPr>
          <w:sz w:val="24"/>
          <w:szCs w:val="24"/>
        </w:rPr>
        <w:t>progr</w:t>
      </w:r>
      <w:r>
        <w:rPr>
          <w:spacing w:val="1"/>
          <w:sz w:val="24"/>
          <w:szCs w:val="24"/>
        </w:rPr>
        <w:t>a</w:t>
      </w:r>
      <w:r>
        <w:rPr>
          <w:sz w:val="24"/>
          <w:szCs w:val="24"/>
        </w:rPr>
        <w:t xml:space="preserve">m </w:t>
      </w:r>
      <w:r>
        <w:rPr>
          <w:spacing w:val="6"/>
          <w:sz w:val="24"/>
          <w:szCs w:val="24"/>
        </w:rPr>
        <w:t xml:space="preserve"> </w:t>
      </w:r>
      <w:r>
        <w:rPr>
          <w:sz w:val="24"/>
          <w:szCs w:val="24"/>
        </w:rPr>
        <w:t>did</w:t>
      </w:r>
      <w:r>
        <w:rPr>
          <w:spacing w:val="42"/>
          <w:sz w:val="24"/>
          <w:szCs w:val="24"/>
        </w:rPr>
        <w:t xml:space="preserve"> </w:t>
      </w:r>
      <w:r>
        <w:rPr>
          <w:sz w:val="24"/>
          <w:szCs w:val="24"/>
        </w:rPr>
        <w:t>the</w:t>
      </w:r>
      <w:r>
        <w:rPr>
          <w:spacing w:val="56"/>
          <w:sz w:val="24"/>
          <w:szCs w:val="24"/>
        </w:rPr>
        <w:t xml:space="preserve"> </w:t>
      </w:r>
      <w:r>
        <w:rPr>
          <w:sz w:val="24"/>
          <w:szCs w:val="24"/>
        </w:rPr>
        <w:t>rec</w:t>
      </w:r>
      <w:r>
        <w:rPr>
          <w:spacing w:val="-6"/>
          <w:sz w:val="24"/>
          <w:szCs w:val="24"/>
        </w:rPr>
        <w:t>ov</w:t>
      </w:r>
      <w:r>
        <w:rPr>
          <w:sz w:val="24"/>
          <w:szCs w:val="24"/>
        </w:rPr>
        <w:t>ery</w:t>
      </w:r>
      <w:r>
        <w:rPr>
          <w:spacing w:val="39"/>
          <w:sz w:val="24"/>
          <w:szCs w:val="24"/>
        </w:rPr>
        <w:t xml:space="preserve"> </w:t>
      </w:r>
      <w:r>
        <w:rPr>
          <w:sz w:val="24"/>
          <w:szCs w:val="24"/>
        </w:rPr>
        <w:t>for</w:t>
      </w:r>
      <w:r>
        <w:rPr>
          <w:spacing w:val="24"/>
          <w:sz w:val="24"/>
          <w:szCs w:val="24"/>
        </w:rPr>
        <w:t xml:space="preserve"> </w:t>
      </w:r>
      <w:r>
        <w:rPr>
          <w:sz w:val="24"/>
          <w:szCs w:val="24"/>
        </w:rPr>
        <w:t>the</w:t>
      </w:r>
      <w:r>
        <w:rPr>
          <w:spacing w:val="56"/>
          <w:sz w:val="24"/>
          <w:szCs w:val="24"/>
        </w:rPr>
        <w:t xml:space="preserve"> </w:t>
      </w:r>
      <w:r>
        <w:rPr>
          <w:w w:val="108"/>
          <w:sz w:val="24"/>
          <w:szCs w:val="24"/>
        </w:rPr>
        <w:t xml:space="preserve">next </w:t>
      </w:r>
      <w:r>
        <w:rPr>
          <w:sz w:val="24"/>
          <w:szCs w:val="24"/>
        </w:rPr>
        <w:t xml:space="preserve">amplification. </w:t>
      </w:r>
      <w:r>
        <w:rPr>
          <w:spacing w:val="32"/>
          <w:sz w:val="24"/>
          <w:szCs w:val="24"/>
        </w:rPr>
        <w:t xml:space="preserve"> </w:t>
      </w:r>
      <w:r>
        <w:rPr>
          <w:spacing w:val="-19"/>
          <w:sz w:val="24"/>
          <w:szCs w:val="24"/>
        </w:rPr>
        <w:t>F</w:t>
      </w:r>
      <w:r>
        <w:rPr>
          <w:sz w:val="24"/>
          <w:szCs w:val="24"/>
        </w:rPr>
        <w:t>or</w:t>
      </w:r>
      <w:r>
        <w:rPr>
          <w:spacing w:val="45"/>
          <w:sz w:val="24"/>
          <w:szCs w:val="24"/>
        </w:rPr>
        <w:t xml:space="preserve"> </w:t>
      </w:r>
      <w:r>
        <w:rPr>
          <w:sz w:val="24"/>
          <w:szCs w:val="24"/>
        </w:rPr>
        <w:t>example,</w:t>
      </w:r>
      <w:r>
        <w:rPr>
          <w:spacing w:val="48"/>
          <w:sz w:val="24"/>
          <w:szCs w:val="24"/>
        </w:rPr>
        <w:t xml:space="preserve"> </w:t>
      </w:r>
      <w:r>
        <w:rPr>
          <w:sz w:val="24"/>
          <w:szCs w:val="24"/>
        </w:rPr>
        <w:t>if</w:t>
      </w:r>
      <w:r>
        <w:rPr>
          <w:spacing w:val="10"/>
          <w:sz w:val="24"/>
          <w:szCs w:val="24"/>
        </w:rPr>
        <w:t xml:space="preserve"> </w:t>
      </w:r>
      <w:r>
        <w:rPr>
          <w:sz w:val="24"/>
          <w:szCs w:val="24"/>
        </w:rPr>
        <w:t>the</w:t>
      </w:r>
      <w:r>
        <w:rPr>
          <w:spacing w:val="50"/>
          <w:sz w:val="24"/>
          <w:szCs w:val="24"/>
        </w:rPr>
        <w:t xml:space="preserve"> </w:t>
      </w:r>
      <w:r>
        <w:rPr>
          <w:sz w:val="24"/>
          <w:szCs w:val="24"/>
        </w:rPr>
        <w:t xml:space="preserve">program </w:t>
      </w:r>
      <w:r>
        <w:rPr>
          <w:spacing w:val="2"/>
          <w:sz w:val="24"/>
          <w:szCs w:val="24"/>
        </w:rPr>
        <w:t xml:space="preserve"> </w:t>
      </w:r>
      <w:r>
        <w:rPr>
          <w:spacing w:val="-6"/>
          <w:sz w:val="24"/>
          <w:szCs w:val="24"/>
        </w:rPr>
        <w:t>w</w:t>
      </w:r>
      <w:r>
        <w:rPr>
          <w:sz w:val="24"/>
          <w:szCs w:val="24"/>
        </w:rPr>
        <w:t>as</w:t>
      </w:r>
      <w:r>
        <w:rPr>
          <w:spacing w:val="23"/>
          <w:sz w:val="24"/>
          <w:szCs w:val="24"/>
        </w:rPr>
        <w:t xml:space="preserve"> </w:t>
      </w:r>
      <w:r>
        <w:rPr>
          <w:sz w:val="24"/>
          <w:szCs w:val="24"/>
        </w:rPr>
        <w:t>n</w:t>
      </w:r>
      <w:r>
        <w:rPr>
          <w:spacing w:val="-6"/>
          <w:sz w:val="24"/>
          <w:szCs w:val="24"/>
        </w:rPr>
        <w:t>o</w:t>
      </w:r>
      <w:r>
        <w:rPr>
          <w:sz w:val="24"/>
          <w:szCs w:val="24"/>
        </w:rPr>
        <w:t>w</w:t>
      </w:r>
      <w:r>
        <w:rPr>
          <w:spacing w:val="20"/>
          <w:sz w:val="24"/>
          <w:szCs w:val="24"/>
        </w:rPr>
        <w:t xml:space="preserve"> </w:t>
      </w:r>
      <w:r>
        <w:rPr>
          <w:sz w:val="24"/>
          <w:szCs w:val="24"/>
        </w:rPr>
        <w:t>at</w:t>
      </w:r>
      <w:r>
        <w:rPr>
          <w:spacing w:val="55"/>
          <w:sz w:val="24"/>
          <w:szCs w:val="24"/>
        </w:rPr>
        <w:t xml:space="preserve"> </w:t>
      </w:r>
      <w:r>
        <w:rPr>
          <w:sz w:val="24"/>
          <w:szCs w:val="24"/>
        </w:rPr>
        <w:t>an</w:t>
      </w:r>
      <w:r>
        <w:rPr>
          <w:spacing w:val="40"/>
          <w:sz w:val="24"/>
          <w:szCs w:val="24"/>
        </w:rPr>
        <w:t xml:space="preserve"> </w:t>
      </w:r>
      <w:r>
        <w:rPr>
          <w:sz w:val="24"/>
          <w:szCs w:val="24"/>
        </w:rPr>
        <w:t>amplification  of</w:t>
      </w:r>
      <w:r>
        <w:rPr>
          <w:spacing w:val="8"/>
          <w:sz w:val="24"/>
          <w:szCs w:val="24"/>
        </w:rPr>
        <w:t xml:space="preserve"> </w:t>
      </w:r>
      <w:r>
        <w:rPr>
          <w:sz w:val="24"/>
          <w:szCs w:val="24"/>
        </w:rPr>
        <w:t>10</w:t>
      </w:r>
      <w:r>
        <w:rPr>
          <w:spacing w:val="13"/>
          <w:sz w:val="24"/>
          <w:szCs w:val="24"/>
        </w:rPr>
        <w:t xml:space="preserve"> </w:t>
      </w:r>
      <w:r>
        <w:rPr>
          <w:sz w:val="24"/>
          <w:szCs w:val="24"/>
        </w:rPr>
        <w:t>and</w:t>
      </w:r>
      <w:r>
        <w:rPr>
          <w:spacing w:val="49"/>
          <w:sz w:val="24"/>
          <w:szCs w:val="24"/>
        </w:rPr>
        <w:t xml:space="preserve"> </w:t>
      </w:r>
      <w:r>
        <w:rPr>
          <w:sz w:val="24"/>
          <w:szCs w:val="24"/>
        </w:rPr>
        <w:t>the</w:t>
      </w:r>
      <w:r>
        <w:rPr>
          <w:spacing w:val="49"/>
          <w:sz w:val="24"/>
          <w:szCs w:val="24"/>
        </w:rPr>
        <w:t xml:space="preserve"> </w:t>
      </w:r>
      <w:r>
        <w:rPr>
          <w:w w:val="108"/>
          <w:sz w:val="24"/>
          <w:szCs w:val="24"/>
        </w:rPr>
        <w:t xml:space="preserve">next </w:t>
      </w:r>
      <w:r>
        <w:rPr>
          <w:sz w:val="24"/>
          <w:szCs w:val="24"/>
        </w:rPr>
        <w:t>one</w:t>
      </w:r>
      <w:r>
        <w:rPr>
          <w:spacing w:val="19"/>
          <w:sz w:val="24"/>
          <w:szCs w:val="24"/>
        </w:rPr>
        <w:t xml:space="preserve"> </w:t>
      </w:r>
      <w:r>
        <w:rPr>
          <w:spacing w:val="-7"/>
          <w:sz w:val="24"/>
          <w:szCs w:val="24"/>
        </w:rPr>
        <w:t>w</w:t>
      </w:r>
      <w:r>
        <w:rPr>
          <w:sz w:val="24"/>
          <w:szCs w:val="24"/>
        </w:rPr>
        <w:t>as</w:t>
      </w:r>
      <w:r>
        <w:rPr>
          <w:spacing w:val="19"/>
          <w:sz w:val="24"/>
          <w:szCs w:val="24"/>
        </w:rPr>
        <w:t xml:space="preserve"> </w:t>
      </w:r>
      <w:r>
        <w:rPr>
          <w:sz w:val="24"/>
          <w:szCs w:val="24"/>
        </w:rPr>
        <w:t>12,</w:t>
      </w:r>
      <w:r>
        <w:rPr>
          <w:spacing w:val="14"/>
          <w:sz w:val="24"/>
          <w:szCs w:val="24"/>
        </w:rPr>
        <w:t xml:space="preserve"> </w:t>
      </w:r>
      <w:r>
        <w:rPr>
          <w:sz w:val="24"/>
          <w:szCs w:val="24"/>
        </w:rPr>
        <w:t>it</w:t>
      </w:r>
      <w:r>
        <w:rPr>
          <w:spacing w:val="39"/>
          <w:sz w:val="24"/>
          <w:szCs w:val="24"/>
        </w:rPr>
        <w:t xml:space="preserve"> </w:t>
      </w:r>
      <w:r>
        <w:rPr>
          <w:sz w:val="24"/>
          <w:szCs w:val="24"/>
        </w:rPr>
        <w:t>just</w:t>
      </w:r>
      <w:r>
        <w:rPr>
          <w:spacing w:val="55"/>
          <w:sz w:val="24"/>
          <w:szCs w:val="24"/>
        </w:rPr>
        <w:t xml:space="preserve"> </w:t>
      </w:r>
      <w:r>
        <w:rPr>
          <w:sz w:val="24"/>
          <w:szCs w:val="24"/>
        </w:rPr>
        <w:t>su</w:t>
      </w:r>
      <w:r>
        <w:rPr>
          <w:spacing w:val="7"/>
          <w:sz w:val="24"/>
          <w:szCs w:val="24"/>
        </w:rPr>
        <w:t>p</w:t>
      </w:r>
      <w:r>
        <w:rPr>
          <w:sz w:val="24"/>
          <w:szCs w:val="24"/>
        </w:rPr>
        <w:t>er</w:t>
      </w:r>
      <w:r>
        <w:rPr>
          <w:spacing w:val="7"/>
          <w:sz w:val="24"/>
          <w:szCs w:val="24"/>
        </w:rPr>
        <w:t>p</w:t>
      </w:r>
      <w:r>
        <w:rPr>
          <w:sz w:val="24"/>
          <w:szCs w:val="24"/>
        </w:rPr>
        <w:t>osed</w:t>
      </w:r>
      <w:r>
        <w:rPr>
          <w:spacing w:val="52"/>
          <w:sz w:val="24"/>
          <w:szCs w:val="24"/>
        </w:rPr>
        <w:t xml:space="preserve"> </w:t>
      </w:r>
      <w:r>
        <w:rPr>
          <w:sz w:val="24"/>
          <w:szCs w:val="24"/>
        </w:rPr>
        <w:t>fi</w:t>
      </w:r>
      <w:r>
        <w:rPr>
          <w:spacing w:val="-6"/>
          <w:sz w:val="24"/>
          <w:szCs w:val="24"/>
        </w:rPr>
        <w:t>v</w:t>
      </w:r>
      <w:r>
        <w:rPr>
          <w:sz w:val="24"/>
          <w:szCs w:val="24"/>
        </w:rPr>
        <w:t>e</w:t>
      </w:r>
      <w:r>
        <w:rPr>
          <w:spacing w:val="-1"/>
          <w:sz w:val="24"/>
          <w:szCs w:val="24"/>
        </w:rPr>
        <w:t xml:space="preserve"> </w:t>
      </w:r>
      <w:r>
        <w:rPr>
          <w:sz w:val="24"/>
          <w:szCs w:val="24"/>
        </w:rPr>
        <w:t>signals</w:t>
      </w:r>
      <w:r>
        <w:rPr>
          <w:spacing w:val="24"/>
          <w:sz w:val="24"/>
          <w:szCs w:val="24"/>
        </w:rPr>
        <w:t xml:space="preserve"> </w:t>
      </w:r>
      <w:r>
        <w:rPr>
          <w:sz w:val="24"/>
          <w:szCs w:val="24"/>
        </w:rPr>
        <w:t>amplified</w:t>
      </w:r>
      <w:r>
        <w:rPr>
          <w:spacing w:val="27"/>
          <w:sz w:val="24"/>
          <w:szCs w:val="24"/>
        </w:rPr>
        <w:t xml:space="preserve"> </w:t>
      </w:r>
      <w:r>
        <w:rPr>
          <w:spacing w:val="-6"/>
          <w:sz w:val="24"/>
          <w:szCs w:val="24"/>
        </w:rPr>
        <w:t>b</w:t>
      </w:r>
      <w:r>
        <w:rPr>
          <w:sz w:val="24"/>
          <w:szCs w:val="24"/>
        </w:rPr>
        <w:t>y</w:t>
      </w:r>
      <w:r>
        <w:rPr>
          <w:spacing w:val="28"/>
          <w:sz w:val="24"/>
          <w:szCs w:val="24"/>
        </w:rPr>
        <w:t xml:space="preserve"> </w:t>
      </w:r>
      <w:r>
        <w:rPr>
          <w:sz w:val="24"/>
          <w:szCs w:val="24"/>
        </w:rPr>
        <w:t>a</w:t>
      </w:r>
      <w:r>
        <w:rPr>
          <w:spacing w:val="26"/>
          <w:sz w:val="24"/>
          <w:szCs w:val="24"/>
        </w:rPr>
        <w:t xml:space="preserve"> </w:t>
      </w:r>
      <w:r>
        <w:rPr>
          <w:sz w:val="24"/>
          <w:szCs w:val="24"/>
        </w:rPr>
        <w:t>factor</w:t>
      </w:r>
      <w:r>
        <w:rPr>
          <w:spacing w:val="45"/>
          <w:sz w:val="24"/>
          <w:szCs w:val="24"/>
        </w:rPr>
        <w:t xml:space="preserve"> </w:t>
      </w:r>
      <w:r>
        <w:rPr>
          <w:sz w:val="24"/>
          <w:szCs w:val="24"/>
        </w:rPr>
        <w:t>of</w:t>
      </w:r>
      <w:r>
        <w:rPr>
          <w:spacing w:val="4"/>
          <w:sz w:val="24"/>
          <w:szCs w:val="24"/>
        </w:rPr>
        <w:t xml:space="preserve"> </w:t>
      </w:r>
      <w:r>
        <w:rPr>
          <w:spacing w:val="-6"/>
          <w:w w:val="136"/>
          <w:sz w:val="24"/>
          <w:szCs w:val="24"/>
        </w:rPr>
        <w:t>t</w:t>
      </w:r>
      <w:r>
        <w:rPr>
          <w:spacing w:val="-7"/>
          <w:w w:val="97"/>
          <w:sz w:val="24"/>
          <w:szCs w:val="24"/>
        </w:rPr>
        <w:t>w</w:t>
      </w:r>
      <w:r>
        <w:rPr>
          <w:w w:val="97"/>
          <w:sz w:val="24"/>
          <w:szCs w:val="24"/>
        </w:rPr>
        <w:t>o</w:t>
      </w:r>
      <w:r>
        <w:rPr>
          <w:spacing w:val="16"/>
          <w:sz w:val="24"/>
          <w:szCs w:val="24"/>
        </w:rPr>
        <w:t xml:space="preserve"> </w:t>
      </w:r>
      <w:r>
        <w:rPr>
          <w:sz w:val="24"/>
          <w:szCs w:val="24"/>
        </w:rPr>
        <w:t>to</w:t>
      </w:r>
      <w:r>
        <w:rPr>
          <w:spacing w:val="37"/>
          <w:sz w:val="24"/>
          <w:szCs w:val="24"/>
        </w:rPr>
        <w:t xml:space="preserve"> </w:t>
      </w:r>
      <w:r>
        <w:rPr>
          <w:sz w:val="24"/>
          <w:szCs w:val="24"/>
        </w:rPr>
        <w:t>the</w:t>
      </w:r>
      <w:r>
        <w:rPr>
          <w:spacing w:val="46"/>
          <w:sz w:val="24"/>
          <w:szCs w:val="24"/>
        </w:rPr>
        <w:t xml:space="preserve"> </w:t>
      </w:r>
      <w:r>
        <w:rPr>
          <w:sz w:val="24"/>
          <w:szCs w:val="24"/>
        </w:rPr>
        <w:t>fi</w:t>
      </w:r>
      <w:r>
        <w:rPr>
          <w:spacing w:val="-6"/>
          <w:sz w:val="24"/>
          <w:szCs w:val="24"/>
        </w:rPr>
        <w:t>v</w:t>
      </w:r>
      <w:r>
        <w:rPr>
          <w:sz w:val="24"/>
          <w:szCs w:val="24"/>
        </w:rPr>
        <w:t>e</w:t>
      </w:r>
      <w:r>
        <w:rPr>
          <w:spacing w:val="-1"/>
          <w:sz w:val="24"/>
          <w:szCs w:val="24"/>
        </w:rPr>
        <w:t xml:space="preserve"> </w:t>
      </w:r>
      <w:r>
        <w:rPr>
          <w:w w:val="103"/>
          <w:sz w:val="24"/>
          <w:szCs w:val="24"/>
        </w:rPr>
        <w:t xml:space="preserve">according </w:t>
      </w:r>
      <w:r>
        <w:rPr>
          <w:spacing w:val="7"/>
          <w:w w:val="108"/>
          <w:sz w:val="24"/>
          <w:szCs w:val="24"/>
        </w:rPr>
        <w:t>p</w:t>
      </w:r>
      <w:r>
        <w:rPr>
          <w:w w:val="101"/>
          <w:sz w:val="24"/>
          <w:szCs w:val="24"/>
        </w:rPr>
        <w:t>oi</w:t>
      </w:r>
      <w:r>
        <w:rPr>
          <w:spacing w:val="-6"/>
          <w:w w:val="101"/>
          <w:sz w:val="24"/>
          <w:szCs w:val="24"/>
        </w:rPr>
        <w:t>n</w:t>
      </w:r>
      <w:r>
        <w:rPr>
          <w:w w:val="112"/>
          <w:sz w:val="24"/>
          <w:szCs w:val="24"/>
        </w:rPr>
        <w:t>ts.</w:t>
      </w:r>
    </w:p>
    <w:p w14:paraId="27308FA9" w14:textId="77777777" w:rsidR="004B03EF" w:rsidRDefault="00B601E9">
      <w:pPr>
        <w:spacing w:before="5" w:line="363" w:lineRule="auto"/>
        <w:ind w:left="100" w:right="61" w:firstLine="299"/>
        <w:jc w:val="both"/>
        <w:rPr>
          <w:sz w:val="24"/>
          <w:szCs w:val="24"/>
        </w:rPr>
      </w:pPr>
      <w:r>
        <w:pict w14:anchorId="273090D1">
          <v:group id="_x0000_s2500" style="position:absolute;left:0;text-align:left;margin-left:68.4pt;margin-top:39.15pt;width:473.4pt;height:333.6pt;z-index:-1461;mso-position-horizontal-relative:page" coordorigin="1368,783" coordsize="9468,6673">
            <v:polyline id="_x0000_s2587" style="position:absolute" points="2752,1642,2752,1574" coordorigin="1376,787" coordsize="0,68" filled="f" strokeweight="5055emu">
              <v:path arrowok="t"/>
            </v:polyline>
            <v:polyline id="_x0000_s2586" style="position:absolute" points="2744,1582,2812,1582" coordorigin="1372,791" coordsize="68,0" filled="f" strokeweight="5055emu">
              <v:path arrowok="t"/>
            </v:polyline>
            <v:polyline id="_x0000_s2585" style="position:absolute" points="2880,1582,12205,1582" coordorigin="1440,791" coordsize="9325,0" filled="f" strokeweight="5055emu">
              <v:path arrowok="t"/>
            </v:polyline>
            <v:polyline id="_x0000_s2584" style="position:absolute" points="21530,1582,21598,1582" coordorigin="10765,791" coordsize="68,0" filled="f" strokeweight="5055emu">
              <v:path arrowok="t"/>
            </v:polyline>
            <v:polyline id="_x0000_s2583" style="position:absolute" points="21658,1642,21658,1574" coordorigin="10829,787" coordsize="0,68" filled="f" strokeweight="5055emu">
              <v:path arrowok="t"/>
            </v:polyline>
            <v:polyline id="_x0000_s2582" style="position:absolute" points="2752,1871,2752,1710" coordorigin="1376,855" coordsize="0,161" filled="f" strokeweight="5055emu">
              <v:path arrowok="t"/>
            </v:polyline>
            <v:polyline id="_x0000_s2581" style="position:absolute" points="21658,1871,21658,1710" coordorigin="10829,855" coordsize="0,161" filled="f" strokeweight="5055emu">
              <v:path arrowok="t"/>
            </v:polyline>
            <v:polyline id="_x0000_s2580" style="position:absolute" points="2752,2193,2752,2032" coordorigin="1376,1016" coordsize="0,161" filled="f" strokeweight="5055emu">
              <v:path arrowok="t"/>
            </v:polyline>
            <v:polyline id="_x0000_s2579" style="position:absolute" points="21658,2193,21658,2032" coordorigin="10829,1016" coordsize="0,161" filled="f" strokeweight="5055emu">
              <v:path arrowok="t"/>
            </v:polyline>
            <v:polyline id="_x0000_s2578" style="position:absolute" points="2752,2514,2752,2354" coordorigin="1376,1177" coordsize="0,161" filled="f" strokeweight="5055emu">
              <v:path arrowok="t"/>
            </v:polyline>
            <v:polyline id="_x0000_s2577" style="position:absolute" points="21658,2514,21658,2354" coordorigin="10829,1177" coordsize="0,161" filled="f" strokeweight="5055emu">
              <v:path arrowok="t"/>
            </v:polyline>
            <v:polyline id="_x0000_s2576" style="position:absolute" points="2752,2835,2752,2674" coordorigin="1376,1337" coordsize="0,161" filled="f" strokeweight="5055emu">
              <v:path arrowok="t"/>
            </v:polyline>
            <v:polyline id="_x0000_s2575" style="position:absolute" points="21658,2835,21658,2674" coordorigin="10829,1337" coordsize="0,161" filled="f" strokeweight="5055emu">
              <v:path arrowok="t"/>
            </v:polyline>
            <v:polyline id="_x0000_s2574" style="position:absolute" points="2752,3157,2752,2996" coordorigin="1376,1498" coordsize="0,161" filled="f" strokeweight="5055emu">
              <v:path arrowok="t"/>
            </v:polyline>
            <v:polyline id="_x0000_s2573" style="position:absolute" points="21658,3157,21658,2996" coordorigin="10829,1498" coordsize="0,161" filled="f" strokeweight="5055emu">
              <v:path arrowok="t"/>
            </v:polyline>
            <v:polyline id="_x0000_s2572" style="position:absolute" points="2752,3479,2752,3318" coordorigin="1376,1659" coordsize="0,161" filled="f" strokeweight="5055emu">
              <v:path arrowok="t"/>
            </v:polyline>
            <v:polyline id="_x0000_s2571" style="position:absolute" points="21658,3479,21658,3318" coordorigin="10829,1659" coordsize="0,161" filled="f" strokeweight="5055emu">
              <v:path arrowok="t"/>
            </v:polyline>
            <v:polyline id="_x0000_s2570" style="position:absolute" points="2752,3801,2752,3640" coordorigin="1376,1820" coordsize="0,161" filled="f" strokeweight="5055emu">
              <v:path arrowok="t"/>
            </v:polyline>
            <v:polyline id="_x0000_s2569" style="position:absolute" points="21658,3801,21658,3640" coordorigin="10829,1820" coordsize="0,161" filled="f" strokeweight="5055emu">
              <v:path arrowok="t"/>
            </v:polyline>
            <v:polyline id="_x0000_s2568" style="position:absolute" points="2752,4123,2752,3962" coordorigin="1376,1981" coordsize="0,161" filled="f" strokeweight="5055emu">
              <v:path arrowok="t"/>
            </v:polyline>
            <v:polyline id="_x0000_s2567" style="position:absolute" points="21658,4123,21658,3962" coordorigin="10829,1981" coordsize="0,161" filled="f" strokeweight="5055emu">
              <v:path arrowok="t"/>
            </v:polyline>
            <v:polyline id="_x0000_s2566" style="position:absolute" points="2752,4445,2752,4284" coordorigin="1376,2142" coordsize="0,161" filled="f" strokeweight="5055emu">
              <v:path arrowok="t"/>
            </v:polyline>
            <v:polyline id="_x0000_s2565" style="position:absolute" points="21658,4445,21658,4284" coordorigin="10829,2142" coordsize="0,161" filled="f" strokeweight="5055emu">
              <v:path arrowok="t"/>
            </v:polyline>
            <v:polyline id="_x0000_s2564" style="position:absolute" points="2752,4767,2752,4606" coordorigin="1376,2303" coordsize="0,161" filled="f" strokeweight="5055emu">
              <v:path arrowok="t"/>
            </v:polyline>
            <v:polyline id="_x0000_s2563" style="position:absolute" points="21658,4767,21658,4606" coordorigin="10829,2303" coordsize="0,161" filled="f" strokeweight="5055emu">
              <v:path arrowok="t"/>
            </v:polyline>
            <v:polyline id="_x0000_s2562" style="position:absolute" points="2752,5089,2752,4928" coordorigin="1376,2464" coordsize="0,161" filled="f" strokeweight="5055emu">
              <v:path arrowok="t"/>
            </v:polyline>
            <v:polyline id="_x0000_s2561" style="position:absolute" points="21658,5089,21658,4928" coordorigin="10829,2464" coordsize="0,161" filled="f" strokeweight="5055emu">
              <v:path arrowok="t"/>
            </v:polyline>
            <v:polyline id="_x0000_s2560" style="position:absolute" points="2752,5411,2752,5250" coordorigin="1376,2625" coordsize="0,161" filled="f" strokeweight="5055emu">
              <v:path arrowok="t"/>
            </v:polyline>
            <v:polyline id="_x0000_s2559" style="position:absolute" points="21658,5411,21658,5250" coordorigin="10829,2625" coordsize="0,161" filled="f" strokeweight="5055emu">
              <v:path arrowok="t"/>
            </v:polyline>
            <v:polyline id="_x0000_s2558" style="position:absolute" points="2752,5731,2752,5570" coordorigin="1376,2785" coordsize="0,161" filled="f" strokeweight="5055emu">
              <v:path arrowok="t"/>
            </v:polyline>
            <v:polyline id="_x0000_s2557" style="position:absolute" points="21658,5731,21658,5570" coordorigin="10829,2785" coordsize="0,161" filled="f" strokeweight="5055emu">
              <v:path arrowok="t"/>
            </v:polyline>
            <v:polyline id="_x0000_s2556" style="position:absolute" points="2752,6053,2752,5892" coordorigin="1376,2946" coordsize="0,161" filled="f" strokeweight="5055emu">
              <v:path arrowok="t"/>
            </v:polyline>
            <v:polyline id="_x0000_s2555" style="position:absolute" points="21658,6053,21658,5892" coordorigin="10829,2946" coordsize="0,161" filled="f" strokeweight="5055emu">
              <v:path arrowok="t"/>
            </v:polyline>
            <v:polyline id="_x0000_s2554" style="position:absolute" points="2752,6375,2752,6214" coordorigin="1376,3107" coordsize="0,161" filled="f" strokeweight="5055emu">
              <v:path arrowok="t"/>
            </v:polyline>
            <v:polyline id="_x0000_s2553" style="position:absolute" points="21658,6375,21658,6214" coordorigin="10829,3107" coordsize="0,161" filled="f" strokeweight="5055emu">
              <v:path arrowok="t"/>
            </v:polyline>
            <v:polyline id="_x0000_s2552" style="position:absolute" points="2752,6697,2752,6536" coordorigin="1376,3268" coordsize="0,161" filled="f" strokeweight="5055emu">
              <v:path arrowok="t"/>
            </v:polyline>
            <v:polyline id="_x0000_s2551" style="position:absolute" points="21658,6697,21658,6536" coordorigin="10829,3268" coordsize="0,161" filled="f" strokeweight="5055emu">
              <v:path arrowok="t"/>
            </v:polyline>
            <v:polyline id="_x0000_s2550" style="position:absolute" points="2752,7019,2752,6858" coordorigin="1376,3429" coordsize="0,161" filled="f" strokeweight="5055emu">
              <v:path arrowok="t"/>
            </v:polyline>
            <v:polyline id="_x0000_s2549" style="position:absolute" points="21658,7019,21658,6858" coordorigin="10829,3429" coordsize="0,161" filled="f" strokeweight="5055emu">
              <v:path arrowok="t"/>
            </v:polyline>
            <v:polyline id="_x0000_s2548" style="position:absolute" points="2752,7341,2752,7180" coordorigin="1376,3590" coordsize="0,161" filled="f" strokeweight="5055emu">
              <v:path arrowok="t"/>
            </v:polyline>
            <v:polyline id="_x0000_s2547" style="position:absolute" points="21658,7341,21658,7180" coordorigin="10829,3590" coordsize="0,161" filled="f" strokeweight="5055emu">
              <v:path arrowok="t"/>
            </v:polyline>
            <v:polyline id="_x0000_s2546" style="position:absolute" points="2752,7663,2752,7502" coordorigin="1376,3751" coordsize="0,161" filled="f" strokeweight="5055emu">
              <v:path arrowok="t"/>
            </v:polyline>
            <v:polyline id="_x0000_s2545" style="position:absolute" points="21658,7663,21658,7502" coordorigin="10829,3751" coordsize="0,161" filled="f" strokeweight="5055emu">
              <v:path arrowok="t"/>
            </v:polyline>
            <v:polyline id="_x0000_s2544" style="position:absolute" points="2752,7985,2752,7824" coordorigin="1376,3912" coordsize="0,161" filled="f" strokeweight="5055emu">
              <v:path arrowok="t"/>
            </v:polyline>
            <v:polyline id="_x0000_s2543" style="position:absolute" points="21658,7985,21658,7824" coordorigin="10829,3912" coordsize="0,161" filled="f" strokeweight="5055emu">
              <v:path arrowok="t"/>
            </v:polyline>
            <v:polyline id="_x0000_s2542" style="position:absolute" points="2752,8307,2752,8146" coordorigin="1376,4073" coordsize="0,161" filled="f" strokeweight="5055emu">
              <v:path arrowok="t"/>
            </v:polyline>
            <v:polyline id="_x0000_s2541" style="position:absolute" points="21658,8307,21658,8146" coordorigin="10829,4073" coordsize="0,161" filled="f" strokeweight="5055emu">
              <v:path arrowok="t"/>
            </v:polyline>
            <v:polyline id="_x0000_s2540" style="position:absolute" points="2752,8628,2752,8468" coordorigin="1376,4234" coordsize="0,161" filled="f" strokeweight="5055emu">
              <v:path arrowok="t"/>
            </v:polyline>
            <v:polyline id="_x0000_s2539" style="position:absolute" points="21658,8628,21658,8468" coordorigin="10829,4234" coordsize="0,161" filled="f" strokeweight="5055emu">
              <v:path arrowok="t"/>
            </v:polyline>
            <v:polyline id="_x0000_s2538" style="position:absolute" points="2752,8949,2752,8788" coordorigin="1376,4394" coordsize="0,161" filled="f" strokeweight="5055emu">
              <v:path arrowok="t"/>
            </v:polyline>
            <v:polyline id="_x0000_s2537" style="position:absolute" points="21658,8949,21658,8788" coordorigin="10829,4394" coordsize="0,161" filled="f" strokeweight="5055emu">
              <v:path arrowok="t"/>
            </v:polyline>
            <v:polyline id="_x0000_s2536" style="position:absolute" points="2752,9271,2752,9110" coordorigin="1376,4555" coordsize="0,161" filled="f" strokeweight="5055emu">
              <v:path arrowok="t"/>
            </v:polyline>
            <v:polyline id="_x0000_s2535" style="position:absolute" points="21658,9271,21658,9110" coordorigin="10829,4555" coordsize="0,161" filled="f" strokeweight="5055emu">
              <v:path arrowok="t"/>
            </v:polyline>
            <v:polyline id="_x0000_s2534" style="position:absolute" points="2752,9593,2752,9432" coordorigin="1376,4716" coordsize="0,161" filled="f" strokeweight="5055emu">
              <v:path arrowok="t"/>
            </v:polyline>
            <v:polyline id="_x0000_s2533" style="position:absolute" points="21658,9593,21658,9432" coordorigin="10829,4716" coordsize="0,161" filled="f" strokeweight="5055emu">
              <v:path arrowok="t"/>
            </v:polyline>
            <v:polyline id="_x0000_s2532" style="position:absolute" points="2752,9915,2752,9754" coordorigin="1376,4877" coordsize="0,161" filled="f" strokeweight="5055emu">
              <v:path arrowok="t"/>
            </v:polyline>
            <v:polyline id="_x0000_s2531" style="position:absolute" points="21658,9915,21658,9754" coordorigin="10829,4877" coordsize="0,161" filled="f" strokeweight="5055emu">
              <v:path arrowok="t"/>
            </v:polyline>
            <v:polyline id="_x0000_s2530" style="position:absolute" points="2752,10237,2752,10076" coordorigin="1376,5038" coordsize="0,161" filled="f" strokeweight="5055emu">
              <v:path arrowok="t"/>
            </v:polyline>
            <v:polyline id="_x0000_s2529" style="position:absolute" points="21658,10237,21658,10076" coordorigin="10829,5038" coordsize="0,161" filled="f" strokeweight="5055emu">
              <v:path arrowok="t"/>
            </v:polyline>
            <v:polyline id="_x0000_s2528" style="position:absolute" points="2752,10559,2752,10398" coordorigin="1376,5199" coordsize="0,161" filled="f" strokeweight="5055emu">
              <v:path arrowok="t"/>
            </v:polyline>
            <v:polyline id="_x0000_s2527" style="position:absolute" points="21658,10559,21658,10398" coordorigin="10829,5199" coordsize="0,161" filled="f" strokeweight="5055emu">
              <v:path arrowok="t"/>
            </v:polyline>
            <v:polyline id="_x0000_s2526" style="position:absolute" points="2752,10881,2752,10720" coordorigin="1376,5360" coordsize="0,161" filled="f" strokeweight="5055emu">
              <v:path arrowok="t"/>
            </v:polyline>
            <v:polyline id="_x0000_s2525" style="position:absolute" points="21658,10881,21658,10720" coordorigin="10829,5360" coordsize="0,161" filled="f" strokeweight="5055emu">
              <v:path arrowok="t"/>
            </v:polyline>
            <v:polyline id="_x0000_s2524" style="position:absolute" points="2752,11203,2752,11042" coordorigin="1376,5521" coordsize="0,161" filled="f" strokeweight="5055emu">
              <v:path arrowok="t"/>
            </v:polyline>
            <v:polyline id="_x0000_s2523" style="position:absolute" points="21658,11203,21658,11042" coordorigin="10829,5521" coordsize="0,161" filled="f" strokeweight="5055emu">
              <v:path arrowok="t"/>
            </v:polyline>
            <v:polyline id="_x0000_s2522" style="position:absolute" points="2752,11525,2752,11364" coordorigin="1376,5682" coordsize="0,161" filled="f" strokeweight="5055emu">
              <v:path arrowok="t"/>
            </v:polyline>
            <v:polyline id="_x0000_s2521" style="position:absolute" points="21658,11525,21658,11364" coordorigin="10829,5682" coordsize="0,161" filled="f" strokeweight="5055emu">
              <v:path arrowok="t"/>
            </v:polyline>
            <v:polyline id="_x0000_s2520" style="position:absolute" points="2752,11846,2752,11686" coordorigin="1376,5843" coordsize="0,161" filled="f" strokeweight="5055emu">
              <v:path arrowok="t"/>
            </v:polyline>
            <v:polyline id="_x0000_s2519" style="position:absolute" points="21658,11846,21658,11686" coordorigin="10829,5843" coordsize="0,161" filled="f" strokeweight="5055emu">
              <v:path arrowok="t"/>
            </v:polyline>
            <v:polyline id="_x0000_s2518" style="position:absolute" points="2752,12167,2752,12006" coordorigin="1376,6003" coordsize="0,161" filled="f" strokeweight="5055emu">
              <v:path arrowok="t"/>
            </v:polyline>
            <v:polyline id="_x0000_s2517" style="position:absolute" points="21658,12167,21658,12006" coordorigin="10829,6003" coordsize="0,161" filled="f" strokeweight="5055emu">
              <v:path arrowok="t"/>
            </v:polyline>
            <v:polyline id="_x0000_s2516" style="position:absolute" points="2752,12489,2752,12328" coordorigin="1376,6164" coordsize="0,161" filled="f" strokeweight="5055emu">
              <v:path arrowok="t"/>
            </v:polyline>
            <v:polyline id="_x0000_s2515" style="position:absolute" points="21658,12489,21658,12328" coordorigin="10829,6164" coordsize="0,161" filled="f" strokeweight="5055emu">
              <v:path arrowok="t"/>
            </v:polyline>
            <v:polyline id="_x0000_s2514" style="position:absolute" points="2752,12811,2752,12650" coordorigin="1376,6325" coordsize="0,161" filled="f" strokeweight="5055emu">
              <v:path arrowok="t"/>
            </v:polyline>
            <v:polyline id="_x0000_s2513" style="position:absolute" points="21658,12811,21658,12650" coordorigin="10829,6325" coordsize="0,161" filled="f" strokeweight="5055emu">
              <v:path arrowok="t"/>
            </v:polyline>
            <v:polyline id="_x0000_s2512" style="position:absolute" points="2752,13133,2752,12972" coordorigin="1376,6486" coordsize="0,161" filled="f" strokeweight="5055emu">
              <v:path arrowok="t"/>
            </v:polyline>
            <v:polyline id="_x0000_s2511" style="position:absolute" points="21658,13133,21658,12972" coordorigin="10829,6486" coordsize="0,161" filled="f" strokeweight="5055emu">
              <v:path arrowok="t"/>
            </v:polyline>
            <v:polyline id="_x0000_s2510" style="position:absolute" points="2752,13455,2752,13294" coordorigin="1376,6647" coordsize="0,161" filled="f" strokeweight="5055emu">
              <v:path arrowok="t"/>
            </v:polyline>
            <v:polyline id="_x0000_s2509" style="position:absolute" points="21658,13455,21658,13294" coordorigin="10829,6647" coordsize="0,161" filled="f" strokeweight="5055emu">
              <v:path arrowok="t"/>
            </v:polyline>
            <v:polyline id="_x0000_s2508" style="position:absolute" points="2752,13777,2752,13616" coordorigin="1376,6808" coordsize="0,161" filled="f" strokeweight="5055emu">
              <v:path arrowok="t"/>
            </v:polyline>
            <v:polyline id="_x0000_s2507" style="position:absolute" points="21658,13777,21658,13616" coordorigin="10829,6808" coordsize="0,161" filled="f" strokeweight="5055emu">
              <v:path arrowok="t"/>
            </v:polyline>
            <v:polyline id="_x0000_s2506" style="position:absolute" points="2752,14099,2752,13938" coordorigin="1376,6969" coordsize="0,161" filled="f" strokeweight="5055emu">
              <v:path arrowok="t"/>
            </v:polyline>
            <v:polyline id="_x0000_s2505" style="position:absolute" points="21658,14099,21658,13938" coordorigin="10829,6969" coordsize="0,161" filled="f" strokeweight="5055emu">
              <v:path arrowok="t"/>
            </v:polyline>
            <v:polyline id="_x0000_s2504" style="position:absolute" points="2752,14421,2752,14260" coordorigin="1376,7130" coordsize="0,161" filled="f" strokeweight="5055emu">
              <v:path arrowok="t"/>
            </v:polyline>
            <v:polyline id="_x0000_s2503" style="position:absolute" points="21658,14421,21658,14260" coordorigin="10829,7130" coordsize="0,161" filled="f" strokeweight="5055emu">
              <v:path arrowok="t"/>
            </v:polyline>
            <v:polyline id="_x0000_s2502" style="position:absolute" points="2752,14743,2752,14582" coordorigin="1376,7291" coordsize="0,161" filled="f" strokeweight="5055emu">
              <v:path arrowok="t"/>
            </v:polyline>
            <v:polyline id="_x0000_s2501" style="position:absolute" points="21658,14743,21658,14582" coordorigin="10829,7291" coordsize="0,161" filled="f" strokeweight="5055emu">
              <v:path arrowok="t"/>
            </v:polyline>
            <w10:wrap anchorx="page"/>
          </v:group>
        </w:pict>
      </w:r>
      <w:r w:rsidR="00F64046">
        <w:rPr>
          <w:sz w:val="24"/>
          <w:szCs w:val="24"/>
        </w:rPr>
        <w:t>This</w:t>
      </w:r>
      <w:r w:rsidR="00F64046">
        <w:rPr>
          <w:spacing w:val="33"/>
          <w:sz w:val="24"/>
          <w:szCs w:val="24"/>
        </w:rPr>
        <w:t xml:space="preserve"> </w:t>
      </w:r>
      <w:r w:rsidR="00F64046">
        <w:rPr>
          <w:spacing w:val="-6"/>
          <w:sz w:val="24"/>
          <w:szCs w:val="24"/>
        </w:rPr>
        <w:t>v</w:t>
      </w:r>
      <w:r w:rsidR="00F64046">
        <w:rPr>
          <w:sz w:val="24"/>
          <w:szCs w:val="24"/>
        </w:rPr>
        <w:t>ersion</w:t>
      </w:r>
      <w:r w:rsidR="00F64046">
        <w:rPr>
          <w:spacing w:val="21"/>
          <w:sz w:val="24"/>
          <w:szCs w:val="24"/>
        </w:rPr>
        <w:t xml:space="preserve"> </w:t>
      </w:r>
      <w:r w:rsidR="00F64046">
        <w:rPr>
          <w:sz w:val="24"/>
          <w:szCs w:val="24"/>
        </w:rPr>
        <w:t>is</w:t>
      </w:r>
      <w:r w:rsidR="00F64046">
        <w:rPr>
          <w:spacing w:val="3"/>
          <w:sz w:val="24"/>
          <w:szCs w:val="24"/>
        </w:rPr>
        <w:t xml:space="preserve"> </w:t>
      </w:r>
      <w:r w:rsidR="00F64046">
        <w:rPr>
          <w:sz w:val="24"/>
          <w:szCs w:val="24"/>
        </w:rPr>
        <w:t>2.7.</w:t>
      </w:r>
      <w:r w:rsidR="00F64046">
        <w:rPr>
          <w:spacing w:val="41"/>
          <w:sz w:val="24"/>
          <w:szCs w:val="24"/>
        </w:rPr>
        <w:t xml:space="preserve"> </w:t>
      </w:r>
      <w:r w:rsidR="00F64046">
        <w:rPr>
          <w:sz w:val="24"/>
          <w:szCs w:val="24"/>
        </w:rPr>
        <w:t>In</w:t>
      </w:r>
      <w:r w:rsidR="00F64046">
        <w:rPr>
          <w:spacing w:val="20"/>
          <w:sz w:val="24"/>
          <w:szCs w:val="24"/>
        </w:rPr>
        <w:t xml:space="preserve"> </w:t>
      </w:r>
      <w:r w:rsidR="00F64046">
        <w:rPr>
          <w:sz w:val="24"/>
          <w:szCs w:val="24"/>
        </w:rPr>
        <w:t xml:space="preserve">addition, </w:t>
      </w:r>
      <w:r w:rsidR="00F64046">
        <w:rPr>
          <w:spacing w:val="9"/>
          <w:sz w:val="24"/>
          <w:szCs w:val="24"/>
        </w:rPr>
        <w:t xml:space="preserve"> </w:t>
      </w:r>
      <w:r w:rsidR="00F64046">
        <w:rPr>
          <w:sz w:val="24"/>
          <w:szCs w:val="24"/>
        </w:rPr>
        <w:t>the</w:t>
      </w:r>
      <w:r w:rsidR="00F64046">
        <w:rPr>
          <w:spacing w:val="35"/>
          <w:sz w:val="24"/>
          <w:szCs w:val="24"/>
        </w:rPr>
        <w:t xml:space="preserve"> </w:t>
      </w:r>
      <w:r w:rsidR="00F64046">
        <w:rPr>
          <w:sz w:val="24"/>
          <w:szCs w:val="24"/>
        </w:rPr>
        <w:t>c</w:t>
      </w:r>
      <w:r w:rsidR="00F64046">
        <w:rPr>
          <w:spacing w:val="7"/>
          <w:sz w:val="24"/>
          <w:szCs w:val="24"/>
        </w:rPr>
        <w:t>o</w:t>
      </w:r>
      <w:r w:rsidR="00F64046">
        <w:rPr>
          <w:sz w:val="24"/>
          <w:szCs w:val="24"/>
        </w:rPr>
        <w:t>de</w:t>
      </w:r>
      <w:r w:rsidR="00F64046">
        <w:rPr>
          <w:spacing w:val="6"/>
          <w:sz w:val="24"/>
          <w:szCs w:val="24"/>
        </w:rPr>
        <w:t xml:space="preserve"> </w:t>
      </w:r>
      <w:r w:rsidR="00F64046">
        <w:rPr>
          <w:spacing w:val="-6"/>
          <w:sz w:val="24"/>
          <w:szCs w:val="24"/>
        </w:rPr>
        <w:t>w</w:t>
      </w:r>
      <w:r w:rsidR="00F64046">
        <w:rPr>
          <w:sz w:val="24"/>
          <w:szCs w:val="24"/>
        </w:rPr>
        <w:t>as</w:t>
      </w:r>
      <w:r w:rsidR="00F64046">
        <w:rPr>
          <w:spacing w:val="9"/>
          <w:sz w:val="24"/>
          <w:szCs w:val="24"/>
        </w:rPr>
        <w:t xml:space="preserve"> </w:t>
      </w:r>
      <w:r w:rsidR="00F64046">
        <w:rPr>
          <w:sz w:val="24"/>
          <w:szCs w:val="24"/>
        </w:rPr>
        <w:t>compiled</w:t>
      </w:r>
      <w:r w:rsidR="00F64046">
        <w:rPr>
          <w:spacing w:val="20"/>
          <w:sz w:val="24"/>
          <w:szCs w:val="24"/>
        </w:rPr>
        <w:t xml:space="preserve"> </w:t>
      </w:r>
      <w:r w:rsidR="00F64046">
        <w:rPr>
          <w:sz w:val="24"/>
          <w:szCs w:val="24"/>
        </w:rPr>
        <w:t>and</w:t>
      </w:r>
      <w:r w:rsidR="00F64046">
        <w:rPr>
          <w:spacing w:val="35"/>
          <w:sz w:val="24"/>
          <w:szCs w:val="24"/>
        </w:rPr>
        <w:t xml:space="preserve"> </w:t>
      </w:r>
      <w:r w:rsidR="00F64046">
        <w:rPr>
          <w:sz w:val="24"/>
          <w:szCs w:val="24"/>
        </w:rPr>
        <w:t>run</w:t>
      </w:r>
      <w:r w:rsidR="00F64046">
        <w:rPr>
          <w:spacing w:val="36"/>
          <w:sz w:val="24"/>
          <w:szCs w:val="24"/>
        </w:rPr>
        <w:t xml:space="preserve"> </w:t>
      </w:r>
      <w:r w:rsidR="00F64046">
        <w:rPr>
          <w:spacing w:val="-6"/>
          <w:sz w:val="24"/>
          <w:szCs w:val="24"/>
        </w:rPr>
        <w:t>b</w:t>
      </w:r>
      <w:r w:rsidR="00F64046">
        <w:rPr>
          <w:sz w:val="24"/>
          <w:szCs w:val="24"/>
        </w:rPr>
        <w:t>y</w:t>
      </w:r>
      <w:r w:rsidR="00F64046">
        <w:rPr>
          <w:spacing w:val="18"/>
          <w:sz w:val="24"/>
          <w:szCs w:val="24"/>
        </w:rPr>
        <w:t xml:space="preserve"> </w:t>
      </w:r>
      <w:r w:rsidR="00F64046">
        <w:rPr>
          <w:sz w:val="24"/>
          <w:szCs w:val="24"/>
        </w:rPr>
        <w:t>Anaconda2</w:t>
      </w:r>
      <w:r w:rsidR="00F64046">
        <w:rPr>
          <w:spacing w:val="51"/>
          <w:sz w:val="24"/>
          <w:szCs w:val="24"/>
        </w:rPr>
        <w:t xml:space="preserve"> </w:t>
      </w:r>
      <w:r w:rsidR="00F64046">
        <w:rPr>
          <w:w w:val="109"/>
          <w:sz w:val="24"/>
          <w:szCs w:val="24"/>
        </w:rPr>
        <w:t xml:space="preserve">(iPython). </w:t>
      </w:r>
      <w:r w:rsidR="00F64046">
        <w:rPr>
          <w:sz w:val="24"/>
          <w:szCs w:val="24"/>
        </w:rPr>
        <w:t>The</w:t>
      </w:r>
      <w:r w:rsidR="00F64046">
        <w:rPr>
          <w:spacing w:val="48"/>
          <w:sz w:val="24"/>
          <w:szCs w:val="24"/>
        </w:rPr>
        <w:t xml:space="preserve"> </w:t>
      </w:r>
      <w:r w:rsidR="00F64046">
        <w:rPr>
          <w:sz w:val="24"/>
          <w:szCs w:val="24"/>
        </w:rPr>
        <w:t xml:space="preserve">total </w:t>
      </w:r>
      <w:r w:rsidR="00F64046">
        <w:rPr>
          <w:spacing w:val="10"/>
          <w:sz w:val="24"/>
          <w:szCs w:val="24"/>
        </w:rPr>
        <w:t xml:space="preserve"> </w:t>
      </w:r>
      <w:r w:rsidR="00F64046">
        <w:rPr>
          <w:w w:val="106"/>
          <w:sz w:val="24"/>
          <w:szCs w:val="24"/>
        </w:rPr>
        <w:t>computational</w:t>
      </w:r>
      <w:r w:rsidR="00F64046">
        <w:rPr>
          <w:spacing w:val="20"/>
          <w:w w:val="106"/>
          <w:sz w:val="24"/>
          <w:szCs w:val="24"/>
        </w:rPr>
        <w:t xml:space="preserve"> </w:t>
      </w:r>
      <w:r w:rsidR="00F64046">
        <w:rPr>
          <w:sz w:val="24"/>
          <w:szCs w:val="24"/>
        </w:rPr>
        <w:t>time</w:t>
      </w:r>
      <w:r w:rsidR="00F64046">
        <w:rPr>
          <w:spacing w:val="45"/>
          <w:sz w:val="24"/>
          <w:szCs w:val="24"/>
        </w:rPr>
        <w:t xml:space="preserve"> </w:t>
      </w:r>
      <w:r w:rsidR="00F64046">
        <w:rPr>
          <w:spacing w:val="-6"/>
          <w:sz w:val="24"/>
          <w:szCs w:val="24"/>
        </w:rPr>
        <w:t>w</w:t>
      </w:r>
      <w:r w:rsidR="00F64046">
        <w:rPr>
          <w:sz w:val="24"/>
          <w:szCs w:val="24"/>
        </w:rPr>
        <w:t>as</w:t>
      </w:r>
      <w:r w:rsidR="00F64046">
        <w:rPr>
          <w:spacing w:val="21"/>
          <w:sz w:val="24"/>
          <w:szCs w:val="24"/>
        </w:rPr>
        <w:t xml:space="preserve"> </w:t>
      </w:r>
      <w:r w:rsidR="00F64046">
        <w:rPr>
          <w:sz w:val="24"/>
          <w:szCs w:val="24"/>
        </w:rPr>
        <w:t>a</w:t>
      </w:r>
      <w:r w:rsidR="00F64046">
        <w:rPr>
          <w:spacing w:val="7"/>
          <w:sz w:val="24"/>
          <w:szCs w:val="24"/>
        </w:rPr>
        <w:t>b</w:t>
      </w:r>
      <w:r w:rsidR="00F64046">
        <w:rPr>
          <w:sz w:val="24"/>
          <w:szCs w:val="24"/>
        </w:rPr>
        <w:t xml:space="preserve">out </w:t>
      </w:r>
      <w:r w:rsidR="00F64046">
        <w:rPr>
          <w:spacing w:val="10"/>
          <w:sz w:val="24"/>
          <w:szCs w:val="24"/>
        </w:rPr>
        <w:t xml:space="preserve"> </w:t>
      </w:r>
      <w:r w:rsidR="00F64046">
        <w:rPr>
          <w:sz w:val="24"/>
          <w:szCs w:val="24"/>
        </w:rPr>
        <w:t>38</w:t>
      </w:r>
      <w:r w:rsidR="00F64046">
        <w:rPr>
          <w:spacing w:val="11"/>
          <w:sz w:val="24"/>
          <w:szCs w:val="24"/>
        </w:rPr>
        <w:t xml:space="preserve"> </w:t>
      </w:r>
      <w:r w:rsidR="00F64046">
        <w:rPr>
          <w:w w:val="104"/>
          <w:sz w:val="24"/>
          <w:szCs w:val="24"/>
        </w:rPr>
        <w:t>mi</w:t>
      </w:r>
      <w:r w:rsidR="00F64046">
        <w:rPr>
          <w:spacing w:val="-6"/>
          <w:w w:val="104"/>
          <w:sz w:val="24"/>
          <w:szCs w:val="24"/>
        </w:rPr>
        <w:t>n</w:t>
      </w:r>
      <w:r w:rsidR="00F64046">
        <w:rPr>
          <w:w w:val="107"/>
          <w:sz w:val="24"/>
          <w:szCs w:val="24"/>
        </w:rPr>
        <w:t>utes.</w:t>
      </w:r>
    </w:p>
    <w:p w14:paraId="27308FAA"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w w:val="124"/>
          <w:sz w:val="16"/>
          <w:szCs w:val="16"/>
        </w:rPr>
        <w:t>Programmer:</w:t>
      </w:r>
      <w:r>
        <w:rPr>
          <w:spacing w:val="46"/>
          <w:w w:val="124"/>
          <w:sz w:val="16"/>
          <w:szCs w:val="16"/>
        </w:rPr>
        <w:t xml:space="preserve"> </w:t>
      </w:r>
      <w:r>
        <w:rPr>
          <w:sz w:val="16"/>
          <w:szCs w:val="16"/>
        </w:rPr>
        <w:t xml:space="preserve">Tony  </w:t>
      </w:r>
      <w:r>
        <w:rPr>
          <w:spacing w:val="20"/>
          <w:sz w:val="16"/>
          <w:szCs w:val="16"/>
        </w:rPr>
        <w:t xml:space="preserve"> </w:t>
      </w:r>
      <w:r>
        <w:rPr>
          <w:sz w:val="16"/>
          <w:szCs w:val="16"/>
        </w:rPr>
        <w:t xml:space="preserve">Lu </w:t>
      </w:r>
      <w:r>
        <w:rPr>
          <w:spacing w:val="28"/>
          <w:sz w:val="16"/>
          <w:szCs w:val="16"/>
        </w:rPr>
        <w:t xml:space="preserve"> </w:t>
      </w:r>
      <w:r>
        <w:rPr>
          <w:w w:val="119"/>
          <w:sz w:val="16"/>
          <w:szCs w:val="16"/>
        </w:rPr>
        <w:t>Zhehao</w:t>
      </w:r>
    </w:p>
    <w:p w14:paraId="27308FAB"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w w:val="122"/>
          <w:sz w:val="16"/>
          <w:szCs w:val="16"/>
        </w:rPr>
        <w:t>From:</w:t>
      </w:r>
      <w:r>
        <w:rPr>
          <w:spacing w:val="47"/>
          <w:w w:val="122"/>
          <w:sz w:val="16"/>
          <w:szCs w:val="16"/>
        </w:rPr>
        <w:t xml:space="preserve"> </w:t>
      </w:r>
      <w:r>
        <w:rPr>
          <w:sz w:val="16"/>
          <w:szCs w:val="16"/>
        </w:rPr>
        <w:t xml:space="preserve">2AP2 </w:t>
      </w:r>
      <w:r>
        <w:rPr>
          <w:spacing w:val="31"/>
          <w:sz w:val="16"/>
          <w:szCs w:val="16"/>
        </w:rPr>
        <w:t xml:space="preserve"> </w:t>
      </w:r>
      <w:r>
        <w:rPr>
          <w:w w:val="152"/>
          <w:sz w:val="16"/>
          <w:szCs w:val="16"/>
        </w:rPr>
        <w:t>International</w:t>
      </w:r>
      <w:r>
        <w:rPr>
          <w:spacing w:val="35"/>
          <w:w w:val="152"/>
          <w:sz w:val="16"/>
          <w:szCs w:val="16"/>
        </w:rPr>
        <w:t xml:space="preserve"> </w:t>
      </w:r>
      <w:r>
        <w:rPr>
          <w:w w:val="143"/>
          <w:sz w:val="16"/>
          <w:szCs w:val="16"/>
        </w:rPr>
        <w:t>Cirriculum</w:t>
      </w:r>
      <w:r>
        <w:rPr>
          <w:spacing w:val="-10"/>
          <w:w w:val="143"/>
          <w:sz w:val="16"/>
          <w:szCs w:val="16"/>
        </w:rPr>
        <w:t xml:space="preserve"> </w:t>
      </w:r>
      <w:r>
        <w:rPr>
          <w:w w:val="143"/>
          <w:sz w:val="16"/>
          <w:szCs w:val="16"/>
        </w:rPr>
        <w:t>Center,</w:t>
      </w:r>
    </w:p>
    <w:p w14:paraId="27308FAC"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w w:val="129"/>
          <w:sz w:val="16"/>
          <w:szCs w:val="16"/>
        </w:rPr>
        <w:t>Shenzhen</w:t>
      </w:r>
      <w:r>
        <w:rPr>
          <w:spacing w:val="7"/>
          <w:w w:val="129"/>
          <w:sz w:val="16"/>
          <w:szCs w:val="16"/>
        </w:rPr>
        <w:t xml:space="preserve"> </w:t>
      </w:r>
      <w:r>
        <w:rPr>
          <w:w w:val="129"/>
          <w:sz w:val="16"/>
          <w:szCs w:val="16"/>
        </w:rPr>
        <w:t xml:space="preserve">Foreign </w:t>
      </w:r>
      <w:r>
        <w:rPr>
          <w:spacing w:val="18"/>
          <w:w w:val="129"/>
          <w:sz w:val="16"/>
          <w:szCs w:val="16"/>
        </w:rPr>
        <w:t xml:space="preserve"> </w:t>
      </w:r>
      <w:r>
        <w:rPr>
          <w:w w:val="129"/>
          <w:sz w:val="16"/>
          <w:szCs w:val="16"/>
        </w:rPr>
        <w:t>Languages</w:t>
      </w:r>
      <w:r>
        <w:rPr>
          <w:spacing w:val="10"/>
          <w:w w:val="129"/>
          <w:sz w:val="16"/>
          <w:szCs w:val="16"/>
        </w:rPr>
        <w:t xml:space="preserve"> </w:t>
      </w:r>
      <w:r>
        <w:rPr>
          <w:w w:val="129"/>
          <w:sz w:val="16"/>
          <w:szCs w:val="16"/>
        </w:rPr>
        <w:t xml:space="preserve">School, </w:t>
      </w:r>
      <w:r>
        <w:rPr>
          <w:spacing w:val="36"/>
          <w:w w:val="129"/>
          <w:sz w:val="16"/>
          <w:szCs w:val="16"/>
        </w:rPr>
        <w:t xml:space="preserve"> </w:t>
      </w:r>
      <w:r>
        <w:rPr>
          <w:w w:val="129"/>
          <w:sz w:val="16"/>
          <w:szCs w:val="16"/>
        </w:rPr>
        <w:t>Shenzhen,</w:t>
      </w:r>
      <w:r>
        <w:rPr>
          <w:spacing w:val="51"/>
          <w:w w:val="129"/>
          <w:sz w:val="16"/>
          <w:szCs w:val="16"/>
        </w:rPr>
        <w:t xml:space="preserve"> </w:t>
      </w:r>
      <w:r>
        <w:rPr>
          <w:w w:val="129"/>
          <w:sz w:val="16"/>
          <w:szCs w:val="16"/>
        </w:rPr>
        <w:t>China</w:t>
      </w:r>
    </w:p>
    <w:p w14:paraId="27308FAD"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w w:val="156"/>
          <w:sz w:val="16"/>
          <w:szCs w:val="16"/>
        </w:rPr>
        <w:t>This</w:t>
      </w:r>
      <w:r>
        <w:rPr>
          <w:spacing w:val="-29"/>
          <w:w w:val="156"/>
          <w:sz w:val="16"/>
          <w:szCs w:val="16"/>
        </w:rPr>
        <w:t xml:space="preserve"> </w:t>
      </w:r>
      <w:r>
        <w:rPr>
          <w:w w:val="156"/>
          <w:sz w:val="16"/>
          <w:szCs w:val="16"/>
        </w:rPr>
        <w:t>script</w:t>
      </w:r>
      <w:r>
        <w:rPr>
          <w:spacing w:val="51"/>
          <w:w w:val="156"/>
          <w:sz w:val="16"/>
          <w:szCs w:val="16"/>
        </w:rPr>
        <w:t xml:space="preserve"> </w:t>
      </w:r>
      <w:r>
        <w:rPr>
          <w:w w:val="156"/>
          <w:sz w:val="16"/>
          <w:szCs w:val="16"/>
        </w:rPr>
        <w:t>is</w:t>
      </w:r>
      <w:r>
        <w:rPr>
          <w:spacing w:val="58"/>
          <w:w w:val="156"/>
          <w:sz w:val="16"/>
          <w:szCs w:val="16"/>
        </w:rPr>
        <w:t xml:space="preserve"> </w:t>
      </w:r>
      <w:r>
        <w:rPr>
          <w:w w:val="156"/>
          <w:sz w:val="16"/>
          <w:szCs w:val="16"/>
        </w:rPr>
        <w:t>to</w:t>
      </w:r>
      <w:r>
        <w:rPr>
          <w:spacing w:val="30"/>
          <w:w w:val="156"/>
          <w:sz w:val="16"/>
          <w:szCs w:val="16"/>
        </w:rPr>
        <w:t xml:space="preserve"> </w:t>
      </w:r>
      <w:r>
        <w:rPr>
          <w:sz w:val="16"/>
          <w:szCs w:val="16"/>
        </w:rPr>
        <w:t xml:space="preserve">make  </w:t>
      </w:r>
      <w:r>
        <w:rPr>
          <w:spacing w:val="11"/>
          <w:sz w:val="16"/>
          <w:szCs w:val="16"/>
        </w:rPr>
        <w:t xml:space="preserve"> </w:t>
      </w:r>
      <w:r>
        <w:rPr>
          <w:w w:val="146"/>
          <w:sz w:val="16"/>
          <w:szCs w:val="16"/>
        </w:rPr>
        <w:t>and</w:t>
      </w:r>
      <w:r>
        <w:rPr>
          <w:spacing w:val="-13"/>
          <w:w w:val="146"/>
          <w:sz w:val="16"/>
          <w:szCs w:val="16"/>
        </w:rPr>
        <w:t xml:space="preserve"> </w:t>
      </w:r>
      <w:r>
        <w:rPr>
          <w:w w:val="146"/>
          <w:sz w:val="16"/>
          <w:szCs w:val="16"/>
        </w:rPr>
        <w:t>recover</w:t>
      </w:r>
      <w:r>
        <w:rPr>
          <w:spacing w:val="4"/>
          <w:w w:val="146"/>
          <w:sz w:val="16"/>
          <w:szCs w:val="16"/>
        </w:rPr>
        <w:t xml:space="preserve"> </w:t>
      </w:r>
      <w:r>
        <w:rPr>
          <w:w w:val="146"/>
          <w:sz w:val="16"/>
          <w:szCs w:val="16"/>
        </w:rPr>
        <w:t xml:space="preserve">injections </w:t>
      </w:r>
      <w:r>
        <w:rPr>
          <w:spacing w:val="23"/>
          <w:w w:val="146"/>
          <w:sz w:val="16"/>
          <w:szCs w:val="16"/>
        </w:rPr>
        <w:t xml:space="preserve"> </w:t>
      </w:r>
      <w:r>
        <w:rPr>
          <w:sz w:val="16"/>
          <w:szCs w:val="16"/>
        </w:rPr>
        <w:t xml:space="preserve">on  </w:t>
      </w:r>
      <w:r>
        <w:rPr>
          <w:spacing w:val="6"/>
          <w:sz w:val="16"/>
          <w:szCs w:val="16"/>
        </w:rPr>
        <w:t xml:space="preserve"> </w:t>
      </w:r>
      <w:r>
        <w:rPr>
          <w:w w:val="115"/>
          <w:sz w:val="16"/>
          <w:szCs w:val="16"/>
        </w:rPr>
        <w:t xml:space="preserve">LIGO’s </w:t>
      </w:r>
      <w:r>
        <w:rPr>
          <w:spacing w:val="4"/>
          <w:w w:val="115"/>
          <w:sz w:val="16"/>
          <w:szCs w:val="16"/>
        </w:rPr>
        <w:t xml:space="preserve"> </w:t>
      </w:r>
      <w:r>
        <w:rPr>
          <w:sz w:val="16"/>
          <w:szCs w:val="16"/>
        </w:rPr>
        <w:t xml:space="preserve">raw  </w:t>
      </w:r>
      <w:r>
        <w:rPr>
          <w:spacing w:val="22"/>
          <w:sz w:val="16"/>
          <w:szCs w:val="16"/>
        </w:rPr>
        <w:t xml:space="preserve"> </w:t>
      </w:r>
      <w:r>
        <w:rPr>
          <w:w w:val="164"/>
          <w:sz w:val="16"/>
          <w:szCs w:val="16"/>
        </w:rPr>
        <w:t>datafiles.</w:t>
      </w:r>
    </w:p>
    <w:p w14:paraId="27308FAE"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w w:val="156"/>
          <w:sz w:val="16"/>
          <w:szCs w:val="16"/>
        </w:rPr>
        <w:t xml:space="preserve">It </w:t>
      </w:r>
      <w:r>
        <w:rPr>
          <w:spacing w:val="9"/>
          <w:w w:val="156"/>
          <w:sz w:val="16"/>
          <w:szCs w:val="16"/>
        </w:rPr>
        <w:t xml:space="preserve"> </w:t>
      </w:r>
      <w:r>
        <w:rPr>
          <w:w w:val="156"/>
          <w:sz w:val="16"/>
          <w:szCs w:val="16"/>
        </w:rPr>
        <w:t>generally</w:t>
      </w:r>
      <w:r>
        <w:rPr>
          <w:spacing w:val="-38"/>
          <w:w w:val="156"/>
          <w:sz w:val="16"/>
          <w:szCs w:val="16"/>
        </w:rPr>
        <w:t xml:space="preserve"> </w:t>
      </w:r>
      <w:r>
        <w:rPr>
          <w:w w:val="131"/>
          <w:sz w:val="16"/>
          <w:szCs w:val="16"/>
        </w:rPr>
        <w:t>randomly</w:t>
      </w:r>
      <w:r>
        <w:rPr>
          <w:spacing w:val="1"/>
          <w:w w:val="131"/>
          <w:sz w:val="16"/>
          <w:szCs w:val="16"/>
        </w:rPr>
        <w:t xml:space="preserve"> </w:t>
      </w:r>
      <w:r>
        <w:rPr>
          <w:w w:val="131"/>
          <w:sz w:val="16"/>
          <w:szCs w:val="16"/>
        </w:rPr>
        <w:t xml:space="preserve">pick </w:t>
      </w:r>
      <w:r>
        <w:rPr>
          <w:spacing w:val="13"/>
          <w:w w:val="131"/>
          <w:sz w:val="16"/>
          <w:szCs w:val="16"/>
        </w:rPr>
        <w:t xml:space="preserve"> </w:t>
      </w:r>
      <w:r>
        <w:rPr>
          <w:sz w:val="16"/>
          <w:szCs w:val="16"/>
        </w:rPr>
        <w:t xml:space="preserve">5 </w:t>
      </w:r>
      <w:r>
        <w:rPr>
          <w:spacing w:val="31"/>
          <w:sz w:val="16"/>
          <w:szCs w:val="16"/>
        </w:rPr>
        <w:t xml:space="preserve"> </w:t>
      </w:r>
      <w:r>
        <w:rPr>
          <w:w w:val="149"/>
          <w:sz w:val="16"/>
          <w:szCs w:val="16"/>
        </w:rPr>
        <w:t>points</w:t>
      </w:r>
      <w:r>
        <w:rPr>
          <w:spacing w:val="25"/>
          <w:w w:val="149"/>
          <w:sz w:val="16"/>
          <w:szCs w:val="16"/>
        </w:rPr>
        <w:t xml:space="preserve"> </w:t>
      </w:r>
      <w:r>
        <w:rPr>
          <w:w w:val="149"/>
          <w:sz w:val="16"/>
          <w:szCs w:val="16"/>
        </w:rPr>
        <w:t>in</w:t>
      </w:r>
      <w:r>
        <w:rPr>
          <w:spacing w:val="41"/>
          <w:w w:val="149"/>
          <w:sz w:val="16"/>
          <w:szCs w:val="16"/>
        </w:rPr>
        <w:t xml:space="preserve"> </w:t>
      </w:r>
      <w:r>
        <w:rPr>
          <w:w w:val="149"/>
          <w:sz w:val="16"/>
          <w:szCs w:val="16"/>
        </w:rPr>
        <w:t>each</w:t>
      </w:r>
      <w:r>
        <w:rPr>
          <w:spacing w:val="-19"/>
          <w:w w:val="149"/>
          <w:sz w:val="16"/>
          <w:szCs w:val="16"/>
        </w:rPr>
        <w:t xml:space="preserve"> </w:t>
      </w:r>
      <w:r>
        <w:rPr>
          <w:w w:val="149"/>
          <w:sz w:val="16"/>
          <w:szCs w:val="16"/>
        </w:rPr>
        <w:t xml:space="preserve">datafile </w:t>
      </w:r>
      <w:r>
        <w:rPr>
          <w:spacing w:val="25"/>
          <w:w w:val="149"/>
          <w:sz w:val="16"/>
          <w:szCs w:val="16"/>
        </w:rPr>
        <w:t xml:space="preserve"> </w:t>
      </w:r>
      <w:r>
        <w:rPr>
          <w:w w:val="149"/>
          <w:sz w:val="16"/>
          <w:szCs w:val="16"/>
        </w:rPr>
        <w:t>to</w:t>
      </w:r>
      <w:r>
        <w:rPr>
          <w:spacing w:val="41"/>
          <w:w w:val="149"/>
          <w:sz w:val="16"/>
          <w:szCs w:val="16"/>
        </w:rPr>
        <w:t xml:space="preserve"> </w:t>
      </w:r>
      <w:r>
        <w:rPr>
          <w:w w:val="116"/>
          <w:sz w:val="16"/>
          <w:szCs w:val="16"/>
        </w:rPr>
        <w:t xml:space="preserve">work </w:t>
      </w:r>
      <w:r>
        <w:rPr>
          <w:spacing w:val="3"/>
          <w:w w:val="116"/>
          <w:sz w:val="16"/>
          <w:szCs w:val="16"/>
        </w:rPr>
        <w:t xml:space="preserve"> </w:t>
      </w:r>
      <w:r>
        <w:rPr>
          <w:w w:val="143"/>
          <w:sz w:val="16"/>
          <w:szCs w:val="16"/>
        </w:rPr>
        <w:t>on.</w:t>
      </w:r>
    </w:p>
    <w:p w14:paraId="27308FAF"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sz w:val="16"/>
          <w:szCs w:val="16"/>
        </w:rPr>
        <w:t xml:space="preserve">The  </w:t>
      </w:r>
      <w:r>
        <w:rPr>
          <w:spacing w:val="13"/>
          <w:sz w:val="16"/>
          <w:szCs w:val="16"/>
        </w:rPr>
        <w:t xml:space="preserve"> </w:t>
      </w:r>
      <w:r>
        <w:rPr>
          <w:w w:val="144"/>
          <w:sz w:val="16"/>
          <w:szCs w:val="16"/>
        </w:rPr>
        <w:t>recovery</w:t>
      </w:r>
      <w:r>
        <w:rPr>
          <w:spacing w:val="-6"/>
          <w:w w:val="144"/>
          <w:sz w:val="16"/>
          <w:szCs w:val="16"/>
        </w:rPr>
        <w:t xml:space="preserve"> </w:t>
      </w:r>
      <w:r>
        <w:rPr>
          <w:w w:val="144"/>
          <w:sz w:val="16"/>
          <w:szCs w:val="16"/>
        </w:rPr>
        <w:t>algorithm</w:t>
      </w:r>
      <w:r>
        <w:rPr>
          <w:spacing w:val="1"/>
          <w:w w:val="144"/>
          <w:sz w:val="16"/>
          <w:szCs w:val="16"/>
        </w:rPr>
        <w:t xml:space="preserve"> </w:t>
      </w:r>
      <w:r>
        <w:rPr>
          <w:w w:val="144"/>
          <w:sz w:val="16"/>
          <w:szCs w:val="16"/>
        </w:rPr>
        <w:t xml:space="preserve">is </w:t>
      </w:r>
      <w:r>
        <w:rPr>
          <w:spacing w:val="18"/>
          <w:w w:val="144"/>
          <w:sz w:val="16"/>
          <w:szCs w:val="16"/>
        </w:rPr>
        <w:t xml:space="preserve"> </w:t>
      </w:r>
      <w:r>
        <w:rPr>
          <w:w w:val="144"/>
          <w:sz w:val="16"/>
          <w:szCs w:val="16"/>
        </w:rPr>
        <w:t>adapted</w:t>
      </w:r>
      <w:r>
        <w:rPr>
          <w:spacing w:val="-11"/>
          <w:w w:val="144"/>
          <w:sz w:val="16"/>
          <w:szCs w:val="16"/>
        </w:rPr>
        <w:t xml:space="preserve"> </w:t>
      </w:r>
      <w:r>
        <w:rPr>
          <w:w w:val="144"/>
          <w:sz w:val="16"/>
          <w:szCs w:val="16"/>
        </w:rPr>
        <w:t>from</w:t>
      </w:r>
      <w:r>
        <w:rPr>
          <w:spacing w:val="-27"/>
          <w:w w:val="144"/>
          <w:sz w:val="16"/>
          <w:szCs w:val="16"/>
        </w:rPr>
        <w:t xml:space="preserve"> </w:t>
      </w:r>
      <w:r>
        <w:rPr>
          <w:w w:val="155"/>
          <w:sz w:val="16"/>
          <w:szCs w:val="16"/>
        </w:rPr>
        <w:t>the</w:t>
      </w:r>
      <w:r>
        <w:rPr>
          <w:spacing w:val="16"/>
          <w:w w:val="155"/>
          <w:sz w:val="16"/>
          <w:szCs w:val="16"/>
        </w:rPr>
        <w:t xml:space="preserve"> </w:t>
      </w:r>
      <w:r>
        <w:rPr>
          <w:w w:val="155"/>
          <w:sz w:val="16"/>
          <w:szCs w:val="16"/>
        </w:rPr>
        <w:t xml:space="preserve">tutorial </w:t>
      </w:r>
      <w:r>
        <w:rPr>
          <w:spacing w:val="18"/>
          <w:w w:val="155"/>
          <w:sz w:val="16"/>
          <w:szCs w:val="16"/>
        </w:rPr>
        <w:t xml:space="preserve"> </w:t>
      </w:r>
      <w:r>
        <w:rPr>
          <w:w w:val="155"/>
          <w:sz w:val="16"/>
          <w:szCs w:val="16"/>
        </w:rPr>
        <w:t>of</w:t>
      </w:r>
      <w:r>
        <w:rPr>
          <w:spacing w:val="18"/>
          <w:w w:val="155"/>
          <w:sz w:val="16"/>
          <w:szCs w:val="16"/>
        </w:rPr>
        <w:t xml:space="preserve"> </w:t>
      </w:r>
      <w:r>
        <w:rPr>
          <w:sz w:val="16"/>
          <w:szCs w:val="16"/>
        </w:rPr>
        <w:t xml:space="preserve">GW150914 </w:t>
      </w:r>
      <w:r>
        <w:rPr>
          <w:spacing w:val="31"/>
          <w:sz w:val="16"/>
          <w:szCs w:val="16"/>
        </w:rPr>
        <w:t xml:space="preserve"> </w:t>
      </w:r>
      <w:r>
        <w:rPr>
          <w:sz w:val="16"/>
          <w:szCs w:val="16"/>
        </w:rPr>
        <w:t xml:space="preserve">on  </w:t>
      </w:r>
      <w:r>
        <w:rPr>
          <w:spacing w:val="6"/>
          <w:sz w:val="16"/>
          <w:szCs w:val="16"/>
        </w:rPr>
        <w:t xml:space="preserve"> </w:t>
      </w:r>
      <w:r>
        <w:rPr>
          <w:w w:val="106"/>
          <w:sz w:val="16"/>
          <w:szCs w:val="16"/>
        </w:rPr>
        <w:t>LOSC.</w:t>
      </w:r>
    </w:p>
    <w:p w14:paraId="27308FB0"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w w:val="195"/>
          <w:sz w:val="16"/>
          <w:szCs w:val="16"/>
        </w:rPr>
        <w:t>It</w:t>
      </w:r>
      <w:r>
        <w:rPr>
          <w:spacing w:val="18"/>
          <w:w w:val="195"/>
          <w:sz w:val="16"/>
          <w:szCs w:val="16"/>
        </w:rPr>
        <w:t xml:space="preserve"> </w:t>
      </w:r>
      <w:r>
        <w:rPr>
          <w:w w:val="131"/>
          <w:sz w:val="16"/>
          <w:szCs w:val="16"/>
        </w:rPr>
        <w:t>has</w:t>
      </w:r>
      <w:r>
        <w:rPr>
          <w:spacing w:val="50"/>
          <w:w w:val="131"/>
          <w:sz w:val="16"/>
          <w:szCs w:val="16"/>
        </w:rPr>
        <w:t xml:space="preserve"> </w:t>
      </w:r>
      <w:r>
        <w:rPr>
          <w:w w:val="131"/>
          <w:sz w:val="16"/>
          <w:szCs w:val="16"/>
        </w:rPr>
        <w:t>been</w:t>
      </w:r>
      <w:r>
        <w:rPr>
          <w:spacing w:val="28"/>
          <w:w w:val="131"/>
          <w:sz w:val="16"/>
          <w:szCs w:val="16"/>
        </w:rPr>
        <w:t xml:space="preserve"> </w:t>
      </w:r>
      <w:r>
        <w:rPr>
          <w:w w:val="131"/>
          <w:sz w:val="16"/>
          <w:szCs w:val="16"/>
        </w:rPr>
        <w:t>very</w:t>
      </w:r>
      <w:r>
        <w:rPr>
          <w:spacing w:val="52"/>
          <w:w w:val="131"/>
          <w:sz w:val="16"/>
          <w:szCs w:val="16"/>
        </w:rPr>
        <w:t xml:space="preserve"> </w:t>
      </w:r>
      <w:r>
        <w:rPr>
          <w:w w:val="153"/>
          <w:sz w:val="16"/>
          <w:szCs w:val="16"/>
        </w:rPr>
        <w:t xml:space="preserve">slightly </w:t>
      </w:r>
      <w:r>
        <w:rPr>
          <w:spacing w:val="2"/>
          <w:w w:val="153"/>
          <w:sz w:val="16"/>
          <w:szCs w:val="16"/>
        </w:rPr>
        <w:t xml:space="preserve"> </w:t>
      </w:r>
      <w:r>
        <w:rPr>
          <w:w w:val="153"/>
          <w:sz w:val="16"/>
          <w:szCs w:val="16"/>
        </w:rPr>
        <w:t xml:space="preserve">altered, </w:t>
      </w:r>
      <w:r>
        <w:rPr>
          <w:spacing w:val="12"/>
          <w:w w:val="153"/>
          <w:sz w:val="16"/>
          <w:szCs w:val="16"/>
        </w:rPr>
        <w:t xml:space="preserve"> </w:t>
      </w:r>
      <w:r>
        <w:rPr>
          <w:w w:val="153"/>
          <w:sz w:val="16"/>
          <w:szCs w:val="16"/>
        </w:rPr>
        <w:t>but</w:t>
      </w:r>
      <w:r>
        <w:rPr>
          <w:spacing w:val="8"/>
          <w:w w:val="153"/>
          <w:sz w:val="16"/>
          <w:szCs w:val="16"/>
        </w:rPr>
        <w:t xml:space="preserve"> </w:t>
      </w:r>
      <w:r>
        <w:rPr>
          <w:sz w:val="16"/>
          <w:szCs w:val="16"/>
        </w:rPr>
        <w:t xml:space="preserve">99% </w:t>
      </w:r>
      <w:r>
        <w:rPr>
          <w:spacing w:val="7"/>
          <w:sz w:val="16"/>
          <w:szCs w:val="16"/>
        </w:rPr>
        <w:t xml:space="preserve"> </w:t>
      </w:r>
      <w:r>
        <w:rPr>
          <w:w w:val="143"/>
          <w:sz w:val="16"/>
          <w:szCs w:val="16"/>
        </w:rPr>
        <w:t>of</w:t>
      </w:r>
      <w:r>
        <w:rPr>
          <w:spacing w:val="39"/>
          <w:w w:val="143"/>
          <w:sz w:val="16"/>
          <w:szCs w:val="16"/>
        </w:rPr>
        <w:t xml:space="preserve"> </w:t>
      </w:r>
      <w:r>
        <w:rPr>
          <w:w w:val="215"/>
          <w:sz w:val="16"/>
          <w:szCs w:val="16"/>
        </w:rPr>
        <w:t>it</w:t>
      </w:r>
      <w:r>
        <w:rPr>
          <w:spacing w:val="10"/>
          <w:w w:val="215"/>
          <w:sz w:val="16"/>
          <w:szCs w:val="16"/>
        </w:rPr>
        <w:t xml:space="preserve"> </w:t>
      </w:r>
      <w:r>
        <w:rPr>
          <w:w w:val="151"/>
          <w:sz w:val="16"/>
          <w:szCs w:val="16"/>
        </w:rPr>
        <w:t xml:space="preserve">is </w:t>
      </w:r>
      <w:r>
        <w:rPr>
          <w:spacing w:val="5"/>
          <w:w w:val="151"/>
          <w:sz w:val="16"/>
          <w:szCs w:val="16"/>
        </w:rPr>
        <w:t xml:space="preserve"> </w:t>
      </w:r>
      <w:r>
        <w:rPr>
          <w:w w:val="151"/>
          <w:sz w:val="16"/>
          <w:szCs w:val="16"/>
        </w:rPr>
        <w:t>the</w:t>
      </w:r>
      <w:r>
        <w:rPr>
          <w:spacing w:val="26"/>
          <w:w w:val="151"/>
          <w:sz w:val="16"/>
          <w:szCs w:val="16"/>
        </w:rPr>
        <w:t xml:space="preserve"> </w:t>
      </w:r>
      <w:r>
        <w:rPr>
          <w:w w:val="151"/>
          <w:sz w:val="16"/>
          <w:szCs w:val="16"/>
        </w:rPr>
        <w:t>same.</w:t>
      </w:r>
    </w:p>
    <w:p w14:paraId="27308FB1"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sz w:val="16"/>
          <w:szCs w:val="16"/>
        </w:rPr>
        <w:t xml:space="preserve">URL: </w:t>
      </w:r>
      <w:r>
        <w:rPr>
          <w:spacing w:val="34"/>
          <w:sz w:val="16"/>
          <w:szCs w:val="16"/>
        </w:rPr>
        <w:t xml:space="preserve"> </w:t>
      </w:r>
      <w:r>
        <w:rPr>
          <w:w w:val="134"/>
          <w:sz w:val="16"/>
          <w:szCs w:val="16"/>
        </w:rPr>
        <w:t>https://losc.ligo.org/s/events/GW150914/LOSC_Event_tutorial_GW150914.html</w:t>
      </w:r>
    </w:p>
    <w:p w14:paraId="27308FB2"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w w:val="106"/>
          <w:sz w:val="16"/>
          <w:szCs w:val="16"/>
        </w:rPr>
        <w:t>NOTICE:</w:t>
      </w:r>
    </w:p>
    <w:p w14:paraId="27308FB3"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w w:val="123"/>
          <w:sz w:val="16"/>
          <w:szCs w:val="16"/>
        </w:rPr>
        <w:t xml:space="preserve">Highly </w:t>
      </w:r>
      <w:r>
        <w:rPr>
          <w:spacing w:val="24"/>
          <w:w w:val="123"/>
          <w:sz w:val="16"/>
          <w:szCs w:val="16"/>
        </w:rPr>
        <w:t xml:space="preserve"> </w:t>
      </w:r>
      <w:r>
        <w:rPr>
          <w:w w:val="123"/>
          <w:sz w:val="16"/>
          <w:szCs w:val="16"/>
        </w:rPr>
        <w:t>recommend</w:t>
      </w:r>
      <w:r>
        <w:rPr>
          <w:spacing w:val="-21"/>
          <w:w w:val="123"/>
          <w:sz w:val="16"/>
          <w:szCs w:val="16"/>
        </w:rPr>
        <w:t xml:space="preserve"> </w:t>
      </w:r>
      <w:r>
        <w:rPr>
          <w:w w:val="123"/>
          <w:sz w:val="16"/>
          <w:szCs w:val="16"/>
        </w:rPr>
        <w:t xml:space="preserve">backing </w:t>
      </w:r>
      <w:r>
        <w:rPr>
          <w:spacing w:val="43"/>
          <w:w w:val="123"/>
          <w:sz w:val="16"/>
          <w:szCs w:val="16"/>
        </w:rPr>
        <w:t xml:space="preserve"> </w:t>
      </w:r>
      <w:r>
        <w:rPr>
          <w:sz w:val="16"/>
          <w:szCs w:val="16"/>
        </w:rPr>
        <w:t xml:space="preserve">up  </w:t>
      </w:r>
      <w:r>
        <w:rPr>
          <w:spacing w:val="6"/>
          <w:sz w:val="16"/>
          <w:szCs w:val="16"/>
        </w:rPr>
        <w:t xml:space="preserve"> </w:t>
      </w:r>
      <w:r>
        <w:rPr>
          <w:w w:val="167"/>
          <w:sz w:val="16"/>
          <w:szCs w:val="16"/>
        </w:rPr>
        <w:t>the</w:t>
      </w:r>
      <w:r>
        <w:rPr>
          <w:spacing w:val="-12"/>
          <w:w w:val="167"/>
          <w:sz w:val="16"/>
          <w:szCs w:val="16"/>
        </w:rPr>
        <w:t xml:space="preserve"> </w:t>
      </w:r>
      <w:r>
        <w:rPr>
          <w:w w:val="167"/>
          <w:sz w:val="16"/>
          <w:szCs w:val="16"/>
        </w:rPr>
        <w:t xml:space="preserve">files, </w:t>
      </w:r>
      <w:r>
        <w:rPr>
          <w:spacing w:val="10"/>
          <w:w w:val="167"/>
          <w:sz w:val="16"/>
          <w:szCs w:val="16"/>
        </w:rPr>
        <w:t xml:space="preserve"> </w:t>
      </w:r>
      <w:r>
        <w:rPr>
          <w:w w:val="146"/>
          <w:sz w:val="16"/>
          <w:szCs w:val="16"/>
        </w:rPr>
        <w:t>because</w:t>
      </w:r>
      <w:r>
        <w:rPr>
          <w:spacing w:val="-33"/>
          <w:w w:val="146"/>
          <w:sz w:val="16"/>
          <w:szCs w:val="16"/>
        </w:rPr>
        <w:t xml:space="preserve"> </w:t>
      </w:r>
      <w:r>
        <w:rPr>
          <w:w w:val="146"/>
          <w:sz w:val="16"/>
          <w:szCs w:val="16"/>
        </w:rPr>
        <w:t>the</w:t>
      </w:r>
      <w:r>
        <w:rPr>
          <w:spacing w:val="38"/>
          <w:w w:val="146"/>
          <w:sz w:val="16"/>
          <w:szCs w:val="16"/>
        </w:rPr>
        <w:t xml:space="preserve"> </w:t>
      </w:r>
      <w:r>
        <w:rPr>
          <w:w w:val="146"/>
          <w:sz w:val="16"/>
          <w:szCs w:val="16"/>
        </w:rPr>
        <w:t xml:space="preserve">injections </w:t>
      </w:r>
      <w:r>
        <w:rPr>
          <w:spacing w:val="23"/>
          <w:w w:val="146"/>
          <w:sz w:val="16"/>
          <w:szCs w:val="16"/>
        </w:rPr>
        <w:t xml:space="preserve"> </w:t>
      </w:r>
      <w:r>
        <w:rPr>
          <w:w w:val="146"/>
          <w:sz w:val="16"/>
          <w:szCs w:val="16"/>
        </w:rPr>
        <w:t>will</w:t>
      </w:r>
      <w:r>
        <w:rPr>
          <w:spacing w:val="55"/>
          <w:w w:val="146"/>
          <w:sz w:val="16"/>
          <w:szCs w:val="16"/>
        </w:rPr>
        <w:t xml:space="preserve"> </w:t>
      </w:r>
      <w:r>
        <w:rPr>
          <w:w w:val="146"/>
          <w:sz w:val="16"/>
          <w:szCs w:val="16"/>
        </w:rPr>
        <w:t>not</w:t>
      </w:r>
      <w:r>
        <w:rPr>
          <w:spacing w:val="25"/>
          <w:w w:val="146"/>
          <w:sz w:val="16"/>
          <w:szCs w:val="16"/>
        </w:rPr>
        <w:t xml:space="preserve"> </w:t>
      </w:r>
      <w:r>
        <w:rPr>
          <w:w w:val="146"/>
          <w:sz w:val="16"/>
          <w:szCs w:val="16"/>
        </w:rPr>
        <w:t>be</w:t>
      </w:r>
    </w:p>
    <w:p w14:paraId="27308FB4"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w w:val="141"/>
          <w:sz w:val="16"/>
          <w:szCs w:val="16"/>
        </w:rPr>
        <w:t xml:space="preserve">easily </w:t>
      </w:r>
      <w:r>
        <w:rPr>
          <w:spacing w:val="28"/>
          <w:w w:val="141"/>
          <w:sz w:val="16"/>
          <w:szCs w:val="16"/>
        </w:rPr>
        <w:t xml:space="preserve"> </w:t>
      </w:r>
      <w:r>
        <w:rPr>
          <w:w w:val="141"/>
          <w:sz w:val="16"/>
          <w:szCs w:val="16"/>
        </w:rPr>
        <w:t>removed.</w:t>
      </w:r>
    </w:p>
    <w:p w14:paraId="27308FB5"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sz w:val="16"/>
          <w:szCs w:val="16"/>
        </w:rPr>
        <w:t xml:space="preserve">The  </w:t>
      </w:r>
      <w:r>
        <w:rPr>
          <w:spacing w:val="13"/>
          <w:sz w:val="16"/>
          <w:szCs w:val="16"/>
        </w:rPr>
        <w:t xml:space="preserve"> </w:t>
      </w:r>
      <w:r>
        <w:rPr>
          <w:w w:val="148"/>
          <w:sz w:val="16"/>
          <w:szCs w:val="16"/>
        </w:rPr>
        <w:t>output</w:t>
      </w:r>
      <w:r>
        <w:rPr>
          <w:spacing w:val="4"/>
          <w:w w:val="148"/>
          <w:sz w:val="16"/>
          <w:szCs w:val="16"/>
        </w:rPr>
        <w:t xml:space="preserve"> </w:t>
      </w:r>
      <w:r>
        <w:rPr>
          <w:w w:val="148"/>
          <w:sz w:val="16"/>
          <w:szCs w:val="16"/>
        </w:rPr>
        <w:t xml:space="preserve">is </w:t>
      </w:r>
      <w:r>
        <w:rPr>
          <w:spacing w:val="11"/>
          <w:w w:val="148"/>
          <w:sz w:val="16"/>
          <w:szCs w:val="16"/>
        </w:rPr>
        <w:t xml:space="preserve"> </w:t>
      </w:r>
      <w:r>
        <w:rPr>
          <w:w w:val="148"/>
          <w:sz w:val="16"/>
          <w:szCs w:val="16"/>
        </w:rPr>
        <w:t>the</w:t>
      </w:r>
      <w:r>
        <w:rPr>
          <w:spacing w:val="33"/>
          <w:w w:val="148"/>
          <w:sz w:val="16"/>
          <w:szCs w:val="16"/>
        </w:rPr>
        <w:t xml:space="preserve"> </w:t>
      </w:r>
      <w:r>
        <w:rPr>
          <w:w w:val="148"/>
          <w:sz w:val="16"/>
          <w:szCs w:val="16"/>
        </w:rPr>
        <w:t>average</w:t>
      </w:r>
      <w:r>
        <w:rPr>
          <w:spacing w:val="-33"/>
          <w:w w:val="148"/>
          <w:sz w:val="16"/>
          <w:szCs w:val="16"/>
        </w:rPr>
        <w:t xml:space="preserve"> </w:t>
      </w:r>
      <w:r>
        <w:rPr>
          <w:sz w:val="16"/>
          <w:szCs w:val="16"/>
        </w:rPr>
        <w:t>SNR</w:t>
      </w:r>
      <w:r>
        <w:rPr>
          <w:spacing w:val="31"/>
          <w:sz w:val="16"/>
          <w:szCs w:val="16"/>
        </w:rPr>
        <w:t xml:space="preserve"> </w:t>
      </w:r>
      <w:r>
        <w:rPr>
          <w:w w:val="136"/>
          <w:sz w:val="16"/>
          <w:szCs w:val="16"/>
        </w:rPr>
        <w:t>of</w:t>
      </w:r>
      <w:r>
        <w:rPr>
          <w:spacing w:val="51"/>
          <w:w w:val="136"/>
          <w:sz w:val="16"/>
          <w:szCs w:val="16"/>
        </w:rPr>
        <w:t xml:space="preserve"> </w:t>
      </w:r>
      <w:r>
        <w:rPr>
          <w:w w:val="136"/>
          <w:sz w:val="16"/>
          <w:szCs w:val="16"/>
        </w:rPr>
        <w:t>each</w:t>
      </w:r>
      <w:r>
        <w:rPr>
          <w:spacing w:val="24"/>
          <w:w w:val="136"/>
          <w:sz w:val="16"/>
          <w:szCs w:val="16"/>
        </w:rPr>
        <w:t xml:space="preserve"> </w:t>
      </w:r>
      <w:r>
        <w:rPr>
          <w:w w:val="159"/>
          <w:sz w:val="16"/>
          <w:szCs w:val="16"/>
        </w:rPr>
        <w:t>injection.</w:t>
      </w:r>
    </w:p>
    <w:p w14:paraId="27308FB6" w14:textId="77777777" w:rsidR="004B03EF" w:rsidRDefault="004B03EF">
      <w:pPr>
        <w:spacing w:before="8" w:line="120" w:lineRule="exact"/>
        <w:rPr>
          <w:sz w:val="13"/>
          <w:szCs w:val="13"/>
        </w:rPr>
      </w:pPr>
    </w:p>
    <w:p w14:paraId="27308FB7" w14:textId="77777777" w:rsidR="004B03EF" w:rsidRDefault="00F64046">
      <w:pPr>
        <w:ind w:left="100"/>
        <w:rPr>
          <w:sz w:val="16"/>
          <w:szCs w:val="16"/>
        </w:rPr>
      </w:pPr>
      <w:r>
        <w:rPr>
          <w:b/>
          <w:w w:val="120"/>
          <w:sz w:val="16"/>
          <w:szCs w:val="16"/>
        </w:rPr>
        <w:t xml:space="preserve">import </w:t>
      </w:r>
      <w:r>
        <w:rPr>
          <w:b/>
          <w:spacing w:val="5"/>
          <w:w w:val="120"/>
          <w:sz w:val="16"/>
          <w:szCs w:val="16"/>
        </w:rPr>
        <w:t xml:space="preserve"> </w:t>
      </w:r>
      <w:r>
        <w:rPr>
          <w:w w:val="120"/>
          <w:sz w:val="16"/>
          <w:szCs w:val="16"/>
        </w:rPr>
        <w:t>h5py</w:t>
      </w:r>
    </w:p>
    <w:p w14:paraId="27308FB8" w14:textId="77777777" w:rsidR="004B03EF" w:rsidRDefault="00F64046">
      <w:pPr>
        <w:spacing w:line="160" w:lineRule="exact"/>
        <w:ind w:left="100"/>
        <w:rPr>
          <w:sz w:val="16"/>
          <w:szCs w:val="16"/>
        </w:rPr>
      </w:pPr>
      <w:r>
        <w:rPr>
          <w:b/>
          <w:w w:val="121"/>
          <w:sz w:val="16"/>
          <w:szCs w:val="16"/>
        </w:rPr>
        <w:t>import</w:t>
      </w:r>
      <w:r>
        <w:rPr>
          <w:b/>
          <w:spacing w:val="48"/>
          <w:w w:val="121"/>
          <w:sz w:val="16"/>
          <w:szCs w:val="16"/>
        </w:rPr>
        <w:t xml:space="preserve"> </w:t>
      </w:r>
      <w:r>
        <w:rPr>
          <w:sz w:val="16"/>
          <w:szCs w:val="16"/>
        </w:rPr>
        <w:t xml:space="preserve">numpy  </w:t>
      </w:r>
      <w:r>
        <w:rPr>
          <w:spacing w:val="7"/>
          <w:sz w:val="16"/>
          <w:szCs w:val="16"/>
        </w:rPr>
        <w:t xml:space="preserve"> </w:t>
      </w:r>
      <w:r>
        <w:rPr>
          <w:w w:val="131"/>
          <w:sz w:val="16"/>
          <w:szCs w:val="16"/>
        </w:rPr>
        <w:t xml:space="preserve">as </w:t>
      </w:r>
      <w:r>
        <w:rPr>
          <w:spacing w:val="7"/>
          <w:w w:val="131"/>
          <w:sz w:val="16"/>
          <w:szCs w:val="16"/>
        </w:rPr>
        <w:t xml:space="preserve"> </w:t>
      </w:r>
      <w:r>
        <w:rPr>
          <w:w w:val="131"/>
          <w:sz w:val="16"/>
          <w:szCs w:val="16"/>
        </w:rPr>
        <w:t>np</w:t>
      </w:r>
    </w:p>
    <w:p w14:paraId="27308FB9" w14:textId="77777777" w:rsidR="004B03EF" w:rsidRDefault="00F64046">
      <w:pPr>
        <w:spacing w:line="160" w:lineRule="exact"/>
        <w:ind w:left="100"/>
        <w:rPr>
          <w:sz w:val="16"/>
          <w:szCs w:val="16"/>
        </w:rPr>
      </w:pPr>
      <w:r>
        <w:rPr>
          <w:b/>
          <w:w w:val="121"/>
          <w:sz w:val="16"/>
          <w:szCs w:val="16"/>
        </w:rPr>
        <w:t>import</w:t>
      </w:r>
      <w:r>
        <w:rPr>
          <w:b/>
          <w:spacing w:val="48"/>
          <w:w w:val="121"/>
          <w:sz w:val="16"/>
          <w:szCs w:val="16"/>
        </w:rPr>
        <w:t xml:space="preserve"> </w:t>
      </w:r>
      <w:r>
        <w:rPr>
          <w:w w:val="145"/>
          <w:sz w:val="16"/>
          <w:szCs w:val="16"/>
        </w:rPr>
        <w:t xml:space="preserve">matplotlib.pyplot </w:t>
      </w:r>
      <w:r>
        <w:rPr>
          <w:spacing w:val="2"/>
          <w:w w:val="145"/>
          <w:sz w:val="16"/>
          <w:szCs w:val="16"/>
        </w:rPr>
        <w:t xml:space="preserve"> </w:t>
      </w:r>
      <w:r>
        <w:rPr>
          <w:w w:val="145"/>
          <w:sz w:val="16"/>
          <w:szCs w:val="16"/>
        </w:rPr>
        <w:t>as</w:t>
      </w:r>
      <w:r>
        <w:rPr>
          <w:spacing w:val="35"/>
          <w:w w:val="145"/>
          <w:sz w:val="16"/>
          <w:szCs w:val="16"/>
        </w:rPr>
        <w:t xml:space="preserve"> </w:t>
      </w:r>
      <w:r>
        <w:rPr>
          <w:w w:val="170"/>
          <w:sz w:val="16"/>
          <w:szCs w:val="16"/>
        </w:rPr>
        <w:t>plt</w:t>
      </w:r>
    </w:p>
    <w:p w14:paraId="27308FBA" w14:textId="77777777" w:rsidR="004B03EF" w:rsidRDefault="00F64046">
      <w:pPr>
        <w:spacing w:line="160" w:lineRule="exact"/>
        <w:ind w:left="100"/>
        <w:rPr>
          <w:sz w:val="16"/>
          <w:szCs w:val="16"/>
        </w:rPr>
      </w:pPr>
      <w:r>
        <w:rPr>
          <w:b/>
          <w:w w:val="121"/>
          <w:sz w:val="16"/>
          <w:szCs w:val="16"/>
        </w:rPr>
        <w:t>import</w:t>
      </w:r>
      <w:r>
        <w:rPr>
          <w:b/>
          <w:spacing w:val="48"/>
          <w:w w:val="121"/>
          <w:sz w:val="16"/>
          <w:szCs w:val="16"/>
        </w:rPr>
        <w:t xml:space="preserve"> </w:t>
      </w:r>
      <w:r>
        <w:rPr>
          <w:w w:val="137"/>
          <w:sz w:val="16"/>
          <w:szCs w:val="16"/>
        </w:rPr>
        <w:t xml:space="preserve">matplotlib.mlab </w:t>
      </w:r>
      <w:r>
        <w:rPr>
          <w:spacing w:val="27"/>
          <w:w w:val="137"/>
          <w:sz w:val="16"/>
          <w:szCs w:val="16"/>
        </w:rPr>
        <w:t xml:space="preserve"> </w:t>
      </w:r>
      <w:r>
        <w:rPr>
          <w:w w:val="137"/>
          <w:sz w:val="16"/>
          <w:szCs w:val="16"/>
        </w:rPr>
        <w:t>as</w:t>
      </w:r>
      <w:r>
        <w:rPr>
          <w:spacing w:val="49"/>
          <w:w w:val="137"/>
          <w:sz w:val="16"/>
          <w:szCs w:val="16"/>
        </w:rPr>
        <w:t xml:space="preserve"> </w:t>
      </w:r>
      <w:r>
        <w:rPr>
          <w:w w:val="137"/>
          <w:sz w:val="16"/>
          <w:szCs w:val="16"/>
        </w:rPr>
        <w:t>mlab</w:t>
      </w:r>
    </w:p>
    <w:p w14:paraId="27308FBB" w14:textId="77777777" w:rsidR="004B03EF" w:rsidRDefault="00F64046">
      <w:pPr>
        <w:spacing w:line="160" w:lineRule="exact"/>
        <w:ind w:left="100"/>
        <w:rPr>
          <w:sz w:val="16"/>
          <w:szCs w:val="16"/>
        </w:rPr>
      </w:pPr>
      <w:r>
        <w:rPr>
          <w:b/>
          <w:w w:val="121"/>
          <w:sz w:val="16"/>
          <w:szCs w:val="16"/>
        </w:rPr>
        <w:t>import</w:t>
      </w:r>
      <w:r>
        <w:rPr>
          <w:b/>
          <w:spacing w:val="48"/>
          <w:w w:val="121"/>
          <w:sz w:val="16"/>
          <w:szCs w:val="16"/>
        </w:rPr>
        <w:t xml:space="preserve"> </w:t>
      </w:r>
      <w:r>
        <w:rPr>
          <w:w w:val="153"/>
          <w:sz w:val="16"/>
          <w:szCs w:val="16"/>
        </w:rPr>
        <w:t>scipy.signal</w:t>
      </w:r>
      <w:r>
        <w:rPr>
          <w:spacing w:val="20"/>
          <w:w w:val="153"/>
          <w:sz w:val="16"/>
          <w:szCs w:val="16"/>
        </w:rPr>
        <w:t xml:space="preserve"> </w:t>
      </w:r>
      <w:r>
        <w:rPr>
          <w:w w:val="153"/>
          <w:sz w:val="16"/>
          <w:szCs w:val="16"/>
        </w:rPr>
        <w:t>as</w:t>
      </w:r>
      <w:r>
        <w:rPr>
          <w:spacing w:val="21"/>
          <w:w w:val="153"/>
          <w:sz w:val="16"/>
          <w:szCs w:val="16"/>
        </w:rPr>
        <w:t xml:space="preserve"> </w:t>
      </w:r>
      <w:r>
        <w:rPr>
          <w:w w:val="153"/>
          <w:sz w:val="16"/>
          <w:szCs w:val="16"/>
        </w:rPr>
        <w:t>sig</w:t>
      </w:r>
    </w:p>
    <w:p w14:paraId="27308FBC" w14:textId="77777777" w:rsidR="004B03EF" w:rsidRDefault="00F64046">
      <w:pPr>
        <w:spacing w:line="160" w:lineRule="exact"/>
        <w:ind w:left="100"/>
        <w:rPr>
          <w:sz w:val="16"/>
          <w:szCs w:val="16"/>
        </w:rPr>
      </w:pPr>
      <w:r>
        <w:rPr>
          <w:b/>
          <w:w w:val="121"/>
          <w:sz w:val="16"/>
          <w:szCs w:val="16"/>
        </w:rPr>
        <w:t>import</w:t>
      </w:r>
      <w:r>
        <w:rPr>
          <w:b/>
          <w:spacing w:val="48"/>
          <w:w w:val="121"/>
          <w:sz w:val="16"/>
          <w:szCs w:val="16"/>
        </w:rPr>
        <w:t xml:space="preserve"> </w:t>
      </w:r>
      <w:r>
        <w:rPr>
          <w:w w:val="144"/>
          <w:sz w:val="16"/>
          <w:szCs w:val="16"/>
        </w:rPr>
        <w:t>readligo</w:t>
      </w:r>
      <w:r>
        <w:rPr>
          <w:spacing w:val="49"/>
          <w:w w:val="144"/>
          <w:sz w:val="16"/>
          <w:szCs w:val="16"/>
        </w:rPr>
        <w:t xml:space="preserve"> </w:t>
      </w:r>
      <w:r>
        <w:rPr>
          <w:w w:val="144"/>
          <w:sz w:val="16"/>
          <w:szCs w:val="16"/>
        </w:rPr>
        <w:t>as</w:t>
      </w:r>
      <w:r>
        <w:rPr>
          <w:spacing w:val="37"/>
          <w:w w:val="144"/>
          <w:sz w:val="16"/>
          <w:szCs w:val="16"/>
        </w:rPr>
        <w:t xml:space="preserve"> </w:t>
      </w:r>
      <w:r>
        <w:rPr>
          <w:w w:val="195"/>
          <w:sz w:val="16"/>
          <w:szCs w:val="16"/>
        </w:rPr>
        <w:t>rl</w:t>
      </w:r>
    </w:p>
    <w:p w14:paraId="27308FBD" w14:textId="77777777" w:rsidR="004B03EF" w:rsidRDefault="00F64046">
      <w:pPr>
        <w:spacing w:line="160" w:lineRule="exact"/>
        <w:ind w:left="100"/>
        <w:rPr>
          <w:sz w:val="16"/>
          <w:szCs w:val="16"/>
        </w:rPr>
      </w:pPr>
      <w:r>
        <w:rPr>
          <w:b/>
          <w:sz w:val="16"/>
          <w:szCs w:val="16"/>
        </w:rPr>
        <w:t xml:space="preserve">from  </w:t>
      </w:r>
      <w:r>
        <w:rPr>
          <w:b/>
          <w:spacing w:val="20"/>
          <w:sz w:val="16"/>
          <w:szCs w:val="16"/>
        </w:rPr>
        <w:t xml:space="preserve"> </w:t>
      </w:r>
      <w:r>
        <w:rPr>
          <w:w w:val="119"/>
          <w:sz w:val="16"/>
          <w:szCs w:val="16"/>
        </w:rPr>
        <w:t>random</w:t>
      </w:r>
      <w:r>
        <w:rPr>
          <w:spacing w:val="39"/>
          <w:w w:val="119"/>
          <w:sz w:val="16"/>
          <w:szCs w:val="16"/>
        </w:rPr>
        <w:t xml:space="preserve"> </w:t>
      </w:r>
      <w:r>
        <w:rPr>
          <w:b/>
          <w:w w:val="119"/>
          <w:sz w:val="16"/>
          <w:szCs w:val="16"/>
        </w:rPr>
        <w:t xml:space="preserve">import </w:t>
      </w:r>
      <w:r>
        <w:rPr>
          <w:b/>
          <w:spacing w:val="10"/>
          <w:w w:val="119"/>
          <w:sz w:val="16"/>
          <w:szCs w:val="16"/>
        </w:rPr>
        <w:t xml:space="preserve"> </w:t>
      </w:r>
      <w:r>
        <w:rPr>
          <w:w w:val="147"/>
          <w:sz w:val="16"/>
          <w:szCs w:val="16"/>
        </w:rPr>
        <w:t>randint</w:t>
      </w:r>
    </w:p>
    <w:p w14:paraId="27308FBE" w14:textId="77777777" w:rsidR="004B03EF" w:rsidRDefault="004B03EF">
      <w:pPr>
        <w:spacing w:before="5" w:line="260" w:lineRule="exact"/>
        <w:rPr>
          <w:sz w:val="26"/>
          <w:szCs w:val="26"/>
        </w:rPr>
      </w:pPr>
    </w:p>
    <w:p w14:paraId="27308FBF" w14:textId="77777777" w:rsidR="004B03EF" w:rsidRDefault="00F64046">
      <w:pPr>
        <w:spacing w:before="34"/>
        <w:ind w:left="100"/>
        <w:rPr>
          <w:sz w:val="16"/>
          <w:szCs w:val="16"/>
        </w:rPr>
      </w:pPr>
      <w:r>
        <w:rPr>
          <w:w w:val="135"/>
          <w:sz w:val="16"/>
          <w:szCs w:val="16"/>
        </w:rPr>
        <w:t xml:space="preserve">#-- </w:t>
      </w:r>
      <w:r>
        <w:rPr>
          <w:spacing w:val="22"/>
          <w:w w:val="135"/>
          <w:sz w:val="16"/>
          <w:szCs w:val="16"/>
        </w:rPr>
        <w:t xml:space="preserve"> </w:t>
      </w:r>
      <w:r>
        <w:rPr>
          <w:w w:val="135"/>
          <w:sz w:val="16"/>
          <w:szCs w:val="16"/>
        </w:rPr>
        <w:t>Sampling</w:t>
      </w:r>
      <w:r>
        <w:rPr>
          <w:spacing w:val="-25"/>
          <w:w w:val="135"/>
          <w:sz w:val="16"/>
          <w:szCs w:val="16"/>
        </w:rPr>
        <w:t xml:space="preserve"> </w:t>
      </w:r>
      <w:r>
        <w:rPr>
          <w:w w:val="150"/>
          <w:sz w:val="16"/>
          <w:szCs w:val="16"/>
        </w:rPr>
        <w:t>rate</w:t>
      </w:r>
      <w:r>
        <w:rPr>
          <w:spacing w:val="58"/>
          <w:w w:val="150"/>
          <w:sz w:val="16"/>
          <w:szCs w:val="16"/>
        </w:rPr>
        <w:t xml:space="preserve"> </w:t>
      </w:r>
      <w:r>
        <w:rPr>
          <w:w w:val="150"/>
          <w:sz w:val="16"/>
          <w:szCs w:val="16"/>
        </w:rPr>
        <w:t>equals</w:t>
      </w:r>
      <w:r>
        <w:rPr>
          <w:spacing w:val="-5"/>
          <w:w w:val="150"/>
          <w:sz w:val="16"/>
          <w:szCs w:val="16"/>
        </w:rPr>
        <w:t xml:space="preserve"> </w:t>
      </w:r>
      <w:r>
        <w:rPr>
          <w:w w:val="150"/>
          <w:sz w:val="16"/>
          <w:szCs w:val="16"/>
        </w:rPr>
        <w:t>to</w:t>
      </w:r>
      <w:r>
        <w:rPr>
          <w:spacing w:val="40"/>
          <w:w w:val="150"/>
          <w:sz w:val="16"/>
          <w:szCs w:val="16"/>
        </w:rPr>
        <w:t xml:space="preserve"> </w:t>
      </w:r>
      <w:r>
        <w:rPr>
          <w:w w:val="110"/>
          <w:sz w:val="16"/>
          <w:szCs w:val="16"/>
        </w:rPr>
        <w:t xml:space="preserve">4096 </w:t>
      </w:r>
      <w:r>
        <w:rPr>
          <w:spacing w:val="37"/>
          <w:w w:val="110"/>
          <w:sz w:val="16"/>
          <w:szCs w:val="16"/>
        </w:rPr>
        <w:t xml:space="preserve"> </w:t>
      </w:r>
      <w:r>
        <w:rPr>
          <w:w w:val="110"/>
          <w:sz w:val="16"/>
          <w:szCs w:val="16"/>
        </w:rPr>
        <w:t>Hz</w:t>
      </w:r>
    </w:p>
    <w:p w14:paraId="27308FC0" w14:textId="77777777" w:rsidR="004B03EF" w:rsidRDefault="00F64046">
      <w:pPr>
        <w:spacing w:line="160" w:lineRule="exact"/>
        <w:ind w:left="100"/>
        <w:rPr>
          <w:sz w:val="16"/>
          <w:szCs w:val="16"/>
        </w:rPr>
      </w:pPr>
      <w:r>
        <w:rPr>
          <w:w w:val="165"/>
          <w:sz w:val="16"/>
          <w:szCs w:val="16"/>
        </w:rPr>
        <w:t>fs</w:t>
      </w:r>
      <w:r>
        <w:rPr>
          <w:spacing w:val="30"/>
          <w:w w:val="165"/>
          <w:sz w:val="16"/>
          <w:szCs w:val="16"/>
        </w:rPr>
        <w:t xml:space="preserve"> </w:t>
      </w:r>
      <w:r>
        <w:rPr>
          <w:sz w:val="16"/>
          <w:szCs w:val="16"/>
        </w:rPr>
        <w:t xml:space="preserve">= </w:t>
      </w:r>
      <w:r>
        <w:rPr>
          <w:spacing w:val="21"/>
          <w:sz w:val="16"/>
          <w:szCs w:val="16"/>
        </w:rPr>
        <w:t xml:space="preserve"> </w:t>
      </w:r>
      <w:r>
        <w:rPr>
          <w:w w:val="119"/>
          <w:sz w:val="16"/>
          <w:szCs w:val="16"/>
        </w:rPr>
        <w:t>4096</w:t>
      </w:r>
    </w:p>
    <w:p w14:paraId="27308FC1" w14:textId="77777777" w:rsidR="004B03EF" w:rsidRDefault="004B03EF">
      <w:pPr>
        <w:spacing w:before="8" w:line="120" w:lineRule="exact"/>
        <w:rPr>
          <w:sz w:val="13"/>
          <w:szCs w:val="13"/>
        </w:rPr>
      </w:pPr>
    </w:p>
    <w:p w14:paraId="27308FC2" w14:textId="77777777" w:rsidR="004B03EF" w:rsidRDefault="00F64046">
      <w:pPr>
        <w:ind w:left="100"/>
        <w:rPr>
          <w:sz w:val="16"/>
          <w:szCs w:val="16"/>
        </w:rPr>
      </w:pPr>
      <w:r>
        <w:rPr>
          <w:w w:val="137"/>
          <w:sz w:val="16"/>
          <w:szCs w:val="16"/>
        </w:rPr>
        <w:t xml:space="preserve">#-- </w:t>
      </w:r>
      <w:r>
        <w:rPr>
          <w:spacing w:val="16"/>
          <w:w w:val="137"/>
          <w:sz w:val="16"/>
          <w:szCs w:val="16"/>
        </w:rPr>
        <w:t xml:space="preserve"> </w:t>
      </w:r>
      <w:r>
        <w:rPr>
          <w:w w:val="137"/>
          <w:sz w:val="16"/>
          <w:szCs w:val="16"/>
        </w:rPr>
        <w:t>Read</w:t>
      </w:r>
      <w:r>
        <w:rPr>
          <w:spacing w:val="-28"/>
          <w:w w:val="137"/>
          <w:sz w:val="16"/>
          <w:szCs w:val="16"/>
        </w:rPr>
        <w:t xml:space="preserve"> </w:t>
      </w:r>
      <w:r>
        <w:rPr>
          <w:w w:val="137"/>
          <w:sz w:val="16"/>
          <w:szCs w:val="16"/>
        </w:rPr>
        <w:t xml:space="preserve">in </w:t>
      </w:r>
      <w:r>
        <w:rPr>
          <w:spacing w:val="6"/>
          <w:w w:val="137"/>
          <w:sz w:val="16"/>
          <w:szCs w:val="16"/>
        </w:rPr>
        <w:t xml:space="preserve"> </w:t>
      </w:r>
      <w:r>
        <w:rPr>
          <w:w w:val="137"/>
          <w:sz w:val="16"/>
          <w:szCs w:val="16"/>
        </w:rPr>
        <w:t xml:space="preserve">the </w:t>
      </w:r>
      <w:r>
        <w:rPr>
          <w:spacing w:val="4"/>
          <w:w w:val="137"/>
          <w:sz w:val="16"/>
          <w:szCs w:val="16"/>
        </w:rPr>
        <w:t xml:space="preserve"> </w:t>
      </w:r>
      <w:r>
        <w:rPr>
          <w:w w:val="137"/>
          <w:sz w:val="16"/>
          <w:szCs w:val="16"/>
        </w:rPr>
        <w:t>waveform</w:t>
      </w:r>
    </w:p>
    <w:p w14:paraId="27308FC3" w14:textId="77777777" w:rsidR="004B03EF" w:rsidRDefault="00F64046">
      <w:pPr>
        <w:spacing w:line="160" w:lineRule="exact"/>
        <w:ind w:left="100"/>
        <w:rPr>
          <w:sz w:val="16"/>
          <w:szCs w:val="16"/>
        </w:rPr>
      </w:pPr>
      <w:r>
        <w:rPr>
          <w:w w:val="135"/>
          <w:sz w:val="16"/>
          <w:szCs w:val="16"/>
        </w:rPr>
        <w:t>temp_time,</w:t>
      </w:r>
      <w:r>
        <w:rPr>
          <w:spacing w:val="20"/>
          <w:w w:val="135"/>
          <w:sz w:val="16"/>
          <w:szCs w:val="16"/>
        </w:rPr>
        <w:t xml:space="preserve"> </w:t>
      </w:r>
      <w:r>
        <w:rPr>
          <w:w w:val="135"/>
          <w:sz w:val="16"/>
          <w:szCs w:val="16"/>
        </w:rPr>
        <w:t xml:space="preserve">temp_strain </w:t>
      </w:r>
      <w:r>
        <w:rPr>
          <w:spacing w:val="18"/>
          <w:w w:val="135"/>
          <w:sz w:val="16"/>
          <w:szCs w:val="16"/>
        </w:rPr>
        <w:t xml:space="preserve"> </w:t>
      </w:r>
      <w:r>
        <w:rPr>
          <w:sz w:val="16"/>
          <w:szCs w:val="16"/>
        </w:rPr>
        <w:t xml:space="preserve">= </w:t>
      </w:r>
      <w:r>
        <w:rPr>
          <w:spacing w:val="21"/>
          <w:sz w:val="16"/>
          <w:szCs w:val="16"/>
        </w:rPr>
        <w:t xml:space="preserve"> </w:t>
      </w:r>
      <w:r>
        <w:rPr>
          <w:w w:val="130"/>
          <w:sz w:val="16"/>
          <w:szCs w:val="16"/>
        </w:rPr>
        <w:t>np.genfromtxt(’GW150914_4_NR_waveform.txt’).transpose()</w:t>
      </w:r>
    </w:p>
    <w:p w14:paraId="27308FC4" w14:textId="77777777" w:rsidR="004B03EF" w:rsidRDefault="004B03EF">
      <w:pPr>
        <w:spacing w:before="8" w:line="120" w:lineRule="exact"/>
        <w:rPr>
          <w:sz w:val="13"/>
          <w:szCs w:val="13"/>
        </w:rPr>
      </w:pPr>
    </w:p>
    <w:p w14:paraId="27308FC5" w14:textId="77777777" w:rsidR="004B03EF" w:rsidRDefault="00F64046">
      <w:pPr>
        <w:ind w:left="100"/>
        <w:rPr>
          <w:sz w:val="16"/>
          <w:szCs w:val="16"/>
        </w:rPr>
      </w:pPr>
      <w:r>
        <w:rPr>
          <w:w w:val="134"/>
          <w:sz w:val="16"/>
          <w:szCs w:val="16"/>
        </w:rPr>
        <w:t xml:space="preserve">#-- </w:t>
      </w:r>
      <w:r>
        <w:rPr>
          <w:spacing w:val="24"/>
          <w:w w:val="134"/>
          <w:sz w:val="16"/>
          <w:szCs w:val="16"/>
        </w:rPr>
        <w:t xml:space="preserve"> </w:t>
      </w:r>
      <w:r>
        <w:rPr>
          <w:w w:val="134"/>
          <w:sz w:val="16"/>
          <w:szCs w:val="16"/>
        </w:rPr>
        <w:t>Read</w:t>
      </w:r>
      <w:r>
        <w:rPr>
          <w:spacing w:val="-17"/>
          <w:w w:val="134"/>
          <w:sz w:val="16"/>
          <w:szCs w:val="16"/>
        </w:rPr>
        <w:t xml:space="preserve"> </w:t>
      </w:r>
      <w:r>
        <w:rPr>
          <w:w w:val="146"/>
          <w:sz w:val="16"/>
          <w:szCs w:val="16"/>
        </w:rPr>
        <w:t>in</w:t>
      </w:r>
      <w:r>
        <w:rPr>
          <w:spacing w:val="46"/>
          <w:w w:val="146"/>
          <w:sz w:val="16"/>
          <w:szCs w:val="16"/>
        </w:rPr>
        <w:t xml:space="preserve"> </w:t>
      </w:r>
      <w:r>
        <w:rPr>
          <w:w w:val="146"/>
          <w:sz w:val="16"/>
          <w:szCs w:val="16"/>
        </w:rPr>
        <w:t>the</w:t>
      </w:r>
      <w:r>
        <w:rPr>
          <w:spacing w:val="38"/>
          <w:w w:val="146"/>
          <w:sz w:val="16"/>
          <w:szCs w:val="16"/>
        </w:rPr>
        <w:t xml:space="preserve"> </w:t>
      </w:r>
      <w:r>
        <w:rPr>
          <w:w w:val="146"/>
          <w:sz w:val="16"/>
          <w:szCs w:val="16"/>
        </w:rPr>
        <w:t>template</w:t>
      </w:r>
    </w:p>
    <w:p w14:paraId="27308FC6" w14:textId="77777777" w:rsidR="004B03EF" w:rsidRDefault="00F64046">
      <w:pPr>
        <w:spacing w:line="160" w:lineRule="exact"/>
        <w:ind w:left="100"/>
        <w:rPr>
          <w:sz w:val="16"/>
          <w:szCs w:val="16"/>
        </w:rPr>
      </w:pPr>
      <w:r>
        <w:rPr>
          <w:w w:val="139"/>
          <w:sz w:val="16"/>
          <w:szCs w:val="16"/>
        </w:rPr>
        <w:t>f_template</w:t>
      </w:r>
      <w:r>
        <w:rPr>
          <w:spacing w:val="40"/>
          <w:w w:val="139"/>
          <w:sz w:val="16"/>
          <w:szCs w:val="16"/>
        </w:rPr>
        <w:t xml:space="preserve"> </w:t>
      </w:r>
      <w:r>
        <w:rPr>
          <w:sz w:val="16"/>
          <w:szCs w:val="16"/>
        </w:rPr>
        <w:t xml:space="preserve">= </w:t>
      </w:r>
      <w:r>
        <w:rPr>
          <w:spacing w:val="21"/>
          <w:sz w:val="16"/>
          <w:szCs w:val="16"/>
        </w:rPr>
        <w:t xml:space="preserve"> </w:t>
      </w:r>
      <w:r>
        <w:rPr>
          <w:w w:val="132"/>
          <w:sz w:val="16"/>
          <w:szCs w:val="16"/>
        </w:rPr>
        <w:t>h5py.File(’GW150914_4_template.hdf5’,</w:t>
      </w:r>
      <w:r>
        <w:rPr>
          <w:spacing w:val="43"/>
          <w:w w:val="132"/>
          <w:sz w:val="16"/>
          <w:szCs w:val="16"/>
        </w:rPr>
        <w:t xml:space="preserve"> </w:t>
      </w:r>
      <w:r>
        <w:rPr>
          <w:w w:val="179"/>
          <w:sz w:val="16"/>
          <w:szCs w:val="16"/>
        </w:rPr>
        <w:t>’r’)</w:t>
      </w:r>
    </w:p>
    <w:p w14:paraId="27308FC7" w14:textId="77777777" w:rsidR="004B03EF" w:rsidRDefault="00F64046">
      <w:pPr>
        <w:spacing w:line="160" w:lineRule="exact"/>
        <w:ind w:left="100"/>
        <w:rPr>
          <w:sz w:val="16"/>
          <w:szCs w:val="16"/>
        </w:rPr>
      </w:pPr>
      <w:r>
        <w:rPr>
          <w:w w:val="138"/>
          <w:sz w:val="16"/>
          <w:szCs w:val="16"/>
        </w:rPr>
        <w:t xml:space="preserve">template_p, </w:t>
      </w:r>
      <w:r>
        <w:rPr>
          <w:spacing w:val="1"/>
          <w:w w:val="138"/>
          <w:sz w:val="16"/>
          <w:szCs w:val="16"/>
        </w:rPr>
        <w:t xml:space="preserve"> </w:t>
      </w:r>
      <w:r>
        <w:rPr>
          <w:w w:val="138"/>
          <w:sz w:val="16"/>
          <w:szCs w:val="16"/>
        </w:rPr>
        <w:t>template_c</w:t>
      </w:r>
      <w:r>
        <w:rPr>
          <w:spacing w:val="27"/>
          <w:w w:val="138"/>
          <w:sz w:val="16"/>
          <w:szCs w:val="16"/>
        </w:rPr>
        <w:t xml:space="preserve"> </w:t>
      </w:r>
      <w:r>
        <w:rPr>
          <w:sz w:val="16"/>
          <w:szCs w:val="16"/>
        </w:rPr>
        <w:t xml:space="preserve">= </w:t>
      </w:r>
      <w:r>
        <w:rPr>
          <w:spacing w:val="21"/>
          <w:sz w:val="16"/>
          <w:szCs w:val="16"/>
        </w:rPr>
        <w:t xml:space="preserve"> </w:t>
      </w:r>
      <w:r>
        <w:rPr>
          <w:w w:val="146"/>
          <w:sz w:val="16"/>
          <w:szCs w:val="16"/>
        </w:rPr>
        <w:t>f_template[’template’].value</w:t>
      </w:r>
    </w:p>
    <w:p w14:paraId="27308FC8" w14:textId="77777777" w:rsidR="004B03EF" w:rsidRDefault="00F64046">
      <w:pPr>
        <w:spacing w:line="180" w:lineRule="exact"/>
        <w:ind w:left="100"/>
        <w:rPr>
          <w:sz w:val="16"/>
          <w:szCs w:val="16"/>
        </w:rPr>
      </w:pPr>
      <w:r>
        <w:rPr>
          <w:w w:val="139"/>
          <w:position w:val="3"/>
          <w:sz w:val="16"/>
          <w:szCs w:val="16"/>
        </w:rPr>
        <w:t>template</w:t>
      </w:r>
      <w:r>
        <w:rPr>
          <w:spacing w:val="40"/>
          <w:w w:val="139"/>
          <w:position w:val="3"/>
          <w:sz w:val="16"/>
          <w:szCs w:val="16"/>
        </w:rPr>
        <w:t xml:space="preserve"> </w:t>
      </w:r>
      <w:r>
        <w:rPr>
          <w:position w:val="3"/>
          <w:sz w:val="16"/>
          <w:szCs w:val="16"/>
        </w:rPr>
        <w:t xml:space="preserve">= </w:t>
      </w:r>
      <w:r>
        <w:rPr>
          <w:spacing w:val="21"/>
          <w:position w:val="3"/>
          <w:sz w:val="16"/>
          <w:szCs w:val="16"/>
        </w:rPr>
        <w:t xml:space="preserve"> </w:t>
      </w:r>
      <w:r>
        <w:rPr>
          <w:w w:val="134"/>
          <w:position w:val="3"/>
          <w:sz w:val="16"/>
          <w:szCs w:val="16"/>
        </w:rPr>
        <w:t>template_p</w:t>
      </w:r>
      <w:r>
        <w:rPr>
          <w:spacing w:val="42"/>
          <w:w w:val="134"/>
          <w:position w:val="3"/>
          <w:sz w:val="16"/>
          <w:szCs w:val="16"/>
        </w:rPr>
        <w:t xml:space="preserve"> </w:t>
      </w:r>
      <w:r>
        <w:rPr>
          <w:position w:val="3"/>
          <w:sz w:val="16"/>
          <w:szCs w:val="16"/>
        </w:rPr>
        <w:t xml:space="preserve">+ </w:t>
      </w:r>
      <w:r>
        <w:rPr>
          <w:spacing w:val="21"/>
          <w:position w:val="3"/>
          <w:sz w:val="16"/>
          <w:szCs w:val="16"/>
        </w:rPr>
        <w:t xml:space="preserve"> </w:t>
      </w:r>
      <w:r>
        <w:rPr>
          <w:w w:val="136"/>
          <w:position w:val="3"/>
          <w:sz w:val="16"/>
          <w:szCs w:val="16"/>
        </w:rPr>
        <w:t>template_c</w:t>
      </w:r>
      <w:r>
        <w:rPr>
          <w:spacing w:val="42"/>
          <w:w w:val="136"/>
          <w:position w:val="3"/>
          <w:sz w:val="16"/>
          <w:szCs w:val="16"/>
        </w:rPr>
        <w:t xml:space="preserve"> </w:t>
      </w:r>
      <w:r>
        <w:rPr>
          <w:sz w:val="16"/>
          <w:szCs w:val="16"/>
        </w:rPr>
        <w:t xml:space="preserve">* </w:t>
      </w:r>
      <w:r>
        <w:rPr>
          <w:spacing w:val="31"/>
          <w:sz w:val="16"/>
          <w:szCs w:val="16"/>
        </w:rPr>
        <w:t xml:space="preserve"> </w:t>
      </w:r>
      <w:r>
        <w:rPr>
          <w:w w:val="174"/>
          <w:position w:val="3"/>
          <w:sz w:val="16"/>
          <w:szCs w:val="16"/>
        </w:rPr>
        <w:t>1.j</w:t>
      </w:r>
    </w:p>
    <w:p w14:paraId="27308FC9" w14:textId="77777777" w:rsidR="004B03EF" w:rsidRDefault="004B03EF">
      <w:pPr>
        <w:spacing w:before="8" w:line="100" w:lineRule="exact"/>
        <w:rPr>
          <w:sz w:val="10"/>
          <w:szCs w:val="10"/>
        </w:rPr>
      </w:pPr>
    </w:p>
    <w:p w14:paraId="27308FCA" w14:textId="77777777" w:rsidR="004B03EF" w:rsidRDefault="00F64046">
      <w:pPr>
        <w:ind w:left="100"/>
        <w:rPr>
          <w:sz w:val="16"/>
          <w:szCs w:val="16"/>
        </w:rPr>
      </w:pPr>
      <w:r>
        <w:rPr>
          <w:sz w:val="16"/>
          <w:szCs w:val="16"/>
        </w:rPr>
        <w:t xml:space="preserve"># </w:t>
      </w:r>
      <w:r>
        <w:rPr>
          <w:spacing w:val="31"/>
          <w:sz w:val="16"/>
          <w:szCs w:val="16"/>
        </w:rPr>
        <w:t xml:space="preserve"> </w:t>
      </w:r>
      <w:r>
        <w:rPr>
          <w:w w:val="134"/>
          <w:sz w:val="16"/>
          <w:szCs w:val="16"/>
        </w:rPr>
        <w:t xml:space="preserve">to </w:t>
      </w:r>
      <w:r>
        <w:rPr>
          <w:spacing w:val="12"/>
          <w:w w:val="134"/>
          <w:sz w:val="16"/>
          <w:szCs w:val="16"/>
        </w:rPr>
        <w:t xml:space="preserve"> </w:t>
      </w:r>
      <w:r>
        <w:rPr>
          <w:w w:val="134"/>
          <w:sz w:val="16"/>
          <w:szCs w:val="16"/>
        </w:rPr>
        <w:t>remove</w:t>
      </w:r>
      <w:r>
        <w:rPr>
          <w:spacing w:val="-29"/>
          <w:w w:val="134"/>
          <w:sz w:val="16"/>
          <w:szCs w:val="16"/>
        </w:rPr>
        <w:t xml:space="preserve"> </w:t>
      </w:r>
      <w:r>
        <w:rPr>
          <w:w w:val="161"/>
          <w:sz w:val="16"/>
          <w:szCs w:val="16"/>
        </w:rPr>
        <w:t>effects</w:t>
      </w:r>
      <w:r>
        <w:rPr>
          <w:spacing w:val="15"/>
          <w:w w:val="161"/>
          <w:sz w:val="16"/>
          <w:szCs w:val="16"/>
        </w:rPr>
        <w:t xml:space="preserve"> </w:t>
      </w:r>
      <w:r>
        <w:rPr>
          <w:w w:val="161"/>
          <w:sz w:val="16"/>
          <w:szCs w:val="16"/>
        </w:rPr>
        <w:t>at</w:t>
      </w:r>
      <w:r>
        <w:rPr>
          <w:spacing w:val="37"/>
          <w:w w:val="161"/>
          <w:sz w:val="16"/>
          <w:szCs w:val="16"/>
        </w:rPr>
        <w:t xml:space="preserve"> </w:t>
      </w:r>
      <w:r>
        <w:rPr>
          <w:w w:val="137"/>
          <w:sz w:val="16"/>
          <w:szCs w:val="16"/>
        </w:rPr>
        <w:t xml:space="preserve">the </w:t>
      </w:r>
      <w:r>
        <w:rPr>
          <w:spacing w:val="4"/>
          <w:w w:val="137"/>
          <w:sz w:val="16"/>
          <w:szCs w:val="16"/>
        </w:rPr>
        <w:t xml:space="preserve"> </w:t>
      </w:r>
      <w:r>
        <w:rPr>
          <w:w w:val="137"/>
          <w:sz w:val="16"/>
          <w:szCs w:val="16"/>
        </w:rPr>
        <w:t>beginning</w:t>
      </w:r>
      <w:r>
        <w:rPr>
          <w:spacing w:val="22"/>
          <w:w w:val="137"/>
          <w:sz w:val="16"/>
          <w:szCs w:val="16"/>
        </w:rPr>
        <w:t xml:space="preserve"> </w:t>
      </w:r>
      <w:r>
        <w:rPr>
          <w:w w:val="137"/>
          <w:sz w:val="16"/>
          <w:szCs w:val="16"/>
        </w:rPr>
        <w:t>and</w:t>
      </w:r>
      <w:r>
        <w:rPr>
          <w:spacing w:val="11"/>
          <w:w w:val="137"/>
          <w:sz w:val="16"/>
          <w:szCs w:val="16"/>
        </w:rPr>
        <w:t xml:space="preserve"> </w:t>
      </w:r>
      <w:r>
        <w:rPr>
          <w:w w:val="137"/>
          <w:sz w:val="16"/>
          <w:szCs w:val="16"/>
        </w:rPr>
        <w:t>end</w:t>
      </w:r>
      <w:r>
        <w:rPr>
          <w:spacing w:val="11"/>
          <w:w w:val="137"/>
          <w:sz w:val="16"/>
          <w:szCs w:val="16"/>
        </w:rPr>
        <w:t xml:space="preserve"> </w:t>
      </w:r>
      <w:r>
        <w:rPr>
          <w:w w:val="137"/>
          <w:sz w:val="16"/>
          <w:szCs w:val="16"/>
        </w:rPr>
        <w:t>of</w:t>
      </w:r>
      <w:r>
        <w:rPr>
          <w:spacing w:val="49"/>
          <w:w w:val="137"/>
          <w:sz w:val="16"/>
          <w:szCs w:val="16"/>
        </w:rPr>
        <w:t xml:space="preserve"> </w:t>
      </w:r>
      <w:r>
        <w:rPr>
          <w:w w:val="137"/>
          <w:sz w:val="16"/>
          <w:szCs w:val="16"/>
        </w:rPr>
        <w:t xml:space="preserve">the </w:t>
      </w:r>
      <w:r>
        <w:rPr>
          <w:spacing w:val="4"/>
          <w:w w:val="137"/>
          <w:sz w:val="16"/>
          <w:szCs w:val="16"/>
        </w:rPr>
        <w:t xml:space="preserve"> </w:t>
      </w:r>
      <w:r>
        <w:rPr>
          <w:w w:val="137"/>
          <w:sz w:val="16"/>
          <w:szCs w:val="16"/>
        </w:rPr>
        <w:t xml:space="preserve">data </w:t>
      </w:r>
      <w:r>
        <w:rPr>
          <w:spacing w:val="2"/>
          <w:w w:val="137"/>
          <w:sz w:val="16"/>
          <w:szCs w:val="16"/>
        </w:rPr>
        <w:t xml:space="preserve"> </w:t>
      </w:r>
      <w:r>
        <w:rPr>
          <w:w w:val="164"/>
          <w:sz w:val="16"/>
          <w:szCs w:val="16"/>
        </w:rPr>
        <w:t>stretch,</w:t>
      </w:r>
      <w:r>
        <w:rPr>
          <w:spacing w:val="30"/>
          <w:w w:val="164"/>
          <w:sz w:val="16"/>
          <w:szCs w:val="16"/>
        </w:rPr>
        <w:t xml:space="preserve"> </w:t>
      </w:r>
      <w:r>
        <w:rPr>
          <w:w w:val="111"/>
          <w:sz w:val="16"/>
          <w:szCs w:val="16"/>
        </w:rPr>
        <w:t xml:space="preserve">window </w:t>
      </w:r>
      <w:r>
        <w:rPr>
          <w:spacing w:val="7"/>
          <w:w w:val="111"/>
          <w:sz w:val="16"/>
          <w:szCs w:val="16"/>
        </w:rPr>
        <w:t xml:space="preserve"> </w:t>
      </w:r>
      <w:r>
        <w:rPr>
          <w:w w:val="144"/>
          <w:sz w:val="16"/>
          <w:szCs w:val="16"/>
        </w:rPr>
        <w:t>the</w:t>
      </w:r>
      <w:r>
        <w:rPr>
          <w:spacing w:val="42"/>
          <w:w w:val="144"/>
          <w:sz w:val="16"/>
          <w:szCs w:val="16"/>
        </w:rPr>
        <w:t xml:space="preserve"> </w:t>
      </w:r>
      <w:r>
        <w:rPr>
          <w:w w:val="144"/>
          <w:sz w:val="16"/>
          <w:szCs w:val="16"/>
        </w:rPr>
        <w:t>data</w:t>
      </w:r>
    </w:p>
    <w:p w14:paraId="27308FCB"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w w:val="134"/>
          <w:sz w:val="16"/>
          <w:szCs w:val="16"/>
        </w:rPr>
        <w:t>https://en.wikipedia.org/wiki/Window_function#Tukey_window</w:t>
      </w:r>
    </w:p>
    <w:p w14:paraId="27308FCC" w14:textId="77777777" w:rsidR="004B03EF" w:rsidRDefault="00F64046">
      <w:pPr>
        <w:spacing w:line="160" w:lineRule="exact"/>
        <w:ind w:left="100"/>
        <w:rPr>
          <w:sz w:val="16"/>
          <w:szCs w:val="16"/>
        </w:rPr>
      </w:pPr>
      <w:r>
        <w:rPr>
          <w:b/>
          <w:w w:val="140"/>
          <w:sz w:val="16"/>
          <w:szCs w:val="16"/>
        </w:rPr>
        <w:t>try</w:t>
      </w:r>
      <w:r>
        <w:rPr>
          <w:w w:val="215"/>
          <w:sz w:val="16"/>
          <w:szCs w:val="16"/>
        </w:rPr>
        <w:t>:</w:t>
      </w:r>
      <w:r>
        <w:rPr>
          <w:sz w:val="16"/>
          <w:szCs w:val="16"/>
        </w:rPr>
        <w:t xml:space="preserve">      </w:t>
      </w:r>
      <w:r>
        <w:rPr>
          <w:spacing w:val="7"/>
          <w:sz w:val="16"/>
          <w:szCs w:val="16"/>
        </w:rPr>
        <w:t xml:space="preserve"> </w:t>
      </w:r>
      <w:r>
        <w:rPr>
          <w:w w:val="113"/>
          <w:sz w:val="16"/>
          <w:szCs w:val="16"/>
        </w:rPr>
        <w:t xml:space="preserve">dwindow2 </w:t>
      </w:r>
      <w:r>
        <w:rPr>
          <w:spacing w:val="6"/>
          <w:w w:val="113"/>
          <w:sz w:val="16"/>
          <w:szCs w:val="16"/>
        </w:rPr>
        <w:t xml:space="preserve"> </w:t>
      </w:r>
      <w:r>
        <w:rPr>
          <w:sz w:val="16"/>
          <w:szCs w:val="16"/>
        </w:rPr>
        <w:t xml:space="preserve">= </w:t>
      </w:r>
      <w:r>
        <w:rPr>
          <w:spacing w:val="21"/>
          <w:sz w:val="16"/>
          <w:szCs w:val="16"/>
        </w:rPr>
        <w:t xml:space="preserve"> </w:t>
      </w:r>
      <w:r>
        <w:rPr>
          <w:w w:val="148"/>
          <w:sz w:val="16"/>
          <w:szCs w:val="16"/>
        </w:rPr>
        <w:t xml:space="preserve">sig.tukey(template.size, </w:t>
      </w:r>
      <w:r>
        <w:rPr>
          <w:spacing w:val="23"/>
          <w:w w:val="148"/>
          <w:sz w:val="16"/>
          <w:szCs w:val="16"/>
        </w:rPr>
        <w:t xml:space="preserve"> </w:t>
      </w:r>
      <w:r>
        <w:rPr>
          <w:w w:val="148"/>
          <w:sz w:val="16"/>
          <w:szCs w:val="16"/>
        </w:rPr>
        <w:t xml:space="preserve">alpha=1./8) </w:t>
      </w:r>
      <w:r>
        <w:rPr>
          <w:spacing w:val="36"/>
          <w:w w:val="148"/>
          <w:sz w:val="16"/>
          <w:szCs w:val="16"/>
        </w:rPr>
        <w:t xml:space="preserve"> </w:t>
      </w:r>
      <w:r>
        <w:rPr>
          <w:sz w:val="16"/>
          <w:szCs w:val="16"/>
        </w:rPr>
        <w:t xml:space="preserve"># </w:t>
      </w:r>
      <w:r>
        <w:rPr>
          <w:spacing w:val="31"/>
          <w:sz w:val="16"/>
          <w:szCs w:val="16"/>
        </w:rPr>
        <w:t xml:space="preserve"> </w:t>
      </w:r>
      <w:r>
        <w:rPr>
          <w:w w:val="114"/>
          <w:sz w:val="16"/>
          <w:szCs w:val="16"/>
        </w:rPr>
        <w:t xml:space="preserve">Tukey </w:t>
      </w:r>
      <w:r>
        <w:rPr>
          <w:spacing w:val="17"/>
          <w:w w:val="114"/>
          <w:sz w:val="16"/>
          <w:szCs w:val="16"/>
        </w:rPr>
        <w:t xml:space="preserve"> </w:t>
      </w:r>
      <w:r>
        <w:rPr>
          <w:w w:val="114"/>
          <w:sz w:val="16"/>
          <w:szCs w:val="16"/>
        </w:rPr>
        <w:t>window</w:t>
      </w:r>
      <w:r>
        <w:rPr>
          <w:spacing w:val="35"/>
          <w:w w:val="114"/>
          <w:sz w:val="16"/>
          <w:szCs w:val="16"/>
        </w:rPr>
        <w:t xml:space="preserve"> </w:t>
      </w:r>
      <w:r>
        <w:rPr>
          <w:w w:val="148"/>
          <w:sz w:val="16"/>
          <w:szCs w:val="16"/>
        </w:rPr>
        <w:t xml:space="preserve">preferred, </w:t>
      </w:r>
      <w:r>
        <w:rPr>
          <w:spacing w:val="3"/>
          <w:w w:val="148"/>
          <w:sz w:val="16"/>
          <w:szCs w:val="16"/>
        </w:rPr>
        <w:t xml:space="preserve"> </w:t>
      </w:r>
      <w:r>
        <w:rPr>
          <w:w w:val="148"/>
          <w:sz w:val="16"/>
          <w:szCs w:val="16"/>
        </w:rPr>
        <w:t>but</w:t>
      </w:r>
      <w:r>
        <w:rPr>
          <w:spacing w:val="20"/>
          <w:w w:val="148"/>
          <w:sz w:val="16"/>
          <w:szCs w:val="16"/>
        </w:rPr>
        <w:t xml:space="preserve"> </w:t>
      </w:r>
      <w:r>
        <w:rPr>
          <w:w w:val="148"/>
          <w:sz w:val="16"/>
          <w:szCs w:val="16"/>
        </w:rPr>
        <w:t>requires</w:t>
      </w:r>
    </w:p>
    <w:p w14:paraId="27308FCD" w14:textId="77777777" w:rsidR="004B03EF" w:rsidRDefault="00F64046">
      <w:pPr>
        <w:spacing w:line="160" w:lineRule="exact"/>
        <w:ind w:left="498"/>
        <w:rPr>
          <w:sz w:val="16"/>
          <w:szCs w:val="16"/>
        </w:rPr>
      </w:pPr>
      <w:r>
        <w:rPr>
          <w:w w:val="143"/>
          <w:sz w:val="16"/>
          <w:szCs w:val="16"/>
        </w:rPr>
        <w:t>recent</w:t>
      </w:r>
      <w:r>
        <w:rPr>
          <w:spacing w:val="54"/>
          <w:w w:val="143"/>
          <w:sz w:val="16"/>
          <w:szCs w:val="16"/>
        </w:rPr>
        <w:t xml:space="preserve"> </w:t>
      </w:r>
      <w:r>
        <w:rPr>
          <w:w w:val="143"/>
          <w:sz w:val="16"/>
          <w:szCs w:val="16"/>
        </w:rPr>
        <w:t>scipy</w:t>
      </w:r>
      <w:r>
        <w:rPr>
          <w:spacing w:val="32"/>
          <w:w w:val="143"/>
          <w:sz w:val="16"/>
          <w:szCs w:val="16"/>
        </w:rPr>
        <w:t xml:space="preserve"> </w:t>
      </w:r>
      <w:r>
        <w:rPr>
          <w:w w:val="143"/>
          <w:sz w:val="16"/>
          <w:szCs w:val="16"/>
        </w:rPr>
        <w:t>version</w:t>
      </w:r>
    </w:p>
    <w:p w14:paraId="27308FCE" w14:textId="77777777" w:rsidR="004B03EF" w:rsidRDefault="00F64046">
      <w:pPr>
        <w:spacing w:line="160" w:lineRule="exact"/>
        <w:ind w:left="100"/>
        <w:rPr>
          <w:sz w:val="16"/>
          <w:szCs w:val="16"/>
        </w:rPr>
      </w:pPr>
      <w:r>
        <w:rPr>
          <w:b/>
          <w:w w:val="131"/>
          <w:sz w:val="16"/>
          <w:szCs w:val="16"/>
        </w:rPr>
        <w:t>except</w:t>
      </w:r>
      <w:r>
        <w:rPr>
          <w:w w:val="215"/>
          <w:sz w:val="16"/>
          <w:szCs w:val="16"/>
        </w:rPr>
        <w:t>:</w:t>
      </w:r>
      <w:r>
        <w:rPr>
          <w:sz w:val="16"/>
          <w:szCs w:val="16"/>
        </w:rPr>
        <w:t xml:space="preserve"> </w:t>
      </w:r>
      <w:r>
        <w:rPr>
          <w:spacing w:val="16"/>
          <w:sz w:val="16"/>
          <w:szCs w:val="16"/>
        </w:rPr>
        <w:t xml:space="preserve"> </w:t>
      </w:r>
      <w:r>
        <w:rPr>
          <w:w w:val="113"/>
          <w:sz w:val="16"/>
          <w:szCs w:val="16"/>
        </w:rPr>
        <w:t xml:space="preserve">dwindow2 </w:t>
      </w:r>
      <w:r>
        <w:rPr>
          <w:spacing w:val="6"/>
          <w:w w:val="113"/>
          <w:sz w:val="16"/>
          <w:szCs w:val="16"/>
        </w:rPr>
        <w:t xml:space="preserve"> </w:t>
      </w:r>
      <w:r>
        <w:rPr>
          <w:sz w:val="16"/>
          <w:szCs w:val="16"/>
        </w:rPr>
        <w:t xml:space="preserve">= </w:t>
      </w:r>
      <w:r>
        <w:rPr>
          <w:spacing w:val="21"/>
          <w:sz w:val="16"/>
          <w:szCs w:val="16"/>
        </w:rPr>
        <w:t xml:space="preserve"> </w:t>
      </w:r>
      <w:r>
        <w:rPr>
          <w:w w:val="144"/>
          <w:sz w:val="16"/>
          <w:szCs w:val="16"/>
        </w:rPr>
        <w:t xml:space="preserve">sig.blackman(template.size)               </w:t>
      </w:r>
      <w:r>
        <w:rPr>
          <w:spacing w:val="34"/>
          <w:w w:val="144"/>
          <w:sz w:val="16"/>
          <w:szCs w:val="16"/>
        </w:rPr>
        <w:t xml:space="preserve"> </w:t>
      </w:r>
      <w:r>
        <w:rPr>
          <w:sz w:val="16"/>
          <w:szCs w:val="16"/>
        </w:rPr>
        <w:t xml:space="preserve"># </w:t>
      </w:r>
      <w:r>
        <w:rPr>
          <w:spacing w:val="31"/>
          <w:sz w:val="16"/>
          <w:szCs w:val="16"/>
        </w:rPr>
        <w:t xml:space="preserve"> </w:t>
      </w:r>
      <w:r>
        <w:rPr>
          <w:w w:val="114"/>
          <w:sz w:val="16"/>
          <w:szCs w:val="16"/>
        </w:rPr>
        <w:t xml:space="preserve">Blackman </w:t>
      </w:r>
      <w:r>
        <w:rPr>
          <w:spacing w:val="31"/>
          <w:w w:val="114"/>
          <w:sz w:val="16"/>
          <w:szCs w:val="16"/>
        </w:rPr>
        <w:t xml:space="preserve"> </w:t>
      </w:r>
      <w:r>
        <w:rPr>
          <w:w w:val="114"/>
          <w:sz w:val="16"/>
          <w:szCs w:val="16"/>
        </w:rPr>
        <w:t>window</w:t>
      </w:r>
      <w:r>
        <w:rPr>
          <w:spacing w:val="35"/>
          <w:w w:val="114"/>
          <w:sz w:val="16"/>
          <w:szCs w:val="16"/>
        </w:rPr>
        <w:t xml:space="preserve"> </w:t>
      </w:r>
      <w:r>
        <w:rPr>
          <w:w w:val="82"/>
          <w:sz w:val="16"/>
          <w:szCs w:val="16"/>
        </w:rPr>
        <w:t xml:space="preserve">OK </w:t>
      </w:r>
      <w:r>
        <w:rPr>
          <w:spacing w:val="30"/>
          <w:w w:val="82"/>
          <w:sz w:val="16"/>
          <w:szCs w:val="16"/>
        </w:rPr>
        <w:t xml:space="preserve"> </w:t>
      </w:r>
      <w:r>
        <w:rPr>
          <w:w w:val="195"/>
          <w:sz w:val="16"/>
          <w:szCs w:val="16"/>
        </w:rPr>
        <w:t>if</w:t>
      </w:r>
      <w:r>
        <w:rPr>
          <w:spacing w:val="18"/>
          <w:w w:val="195"/>
          <w:sz w:val="16"/>
          <w:szCs w:val="16"/>
        </w:rPr>
        <w:t xml:space="preserve"> </w:t>
      </w:r>
      <w:r>
        <w:rPr>
          <w:w w:val="117"/>
          <w:sz w:val="16"/>
          <w:szCs w:val="16"/>
        </w:rPr>
        <w:t xml:space="preserve">Tukey </w:t>
      </w:r>
      <w:r>
        <w:rPr>
          <w:spacing w:val="2"/>
          <w:w w:val="117"/>
          <w:sz w:val="16"/>
          <w:szCs w:val="16"/>
        </w:rPr>
        <w:t xml:space="preserve"> </w:t>
      </w:r>
      <w:r>
        <w:rPr>
          <w:w w:val="159"/>
          <w:sz w:val="16"/>
          <w:szCs w:val="16"/>
        </w:rPr>
        <w:t>is</w:t>
      </w:r>
      <w:r>
        <w:rPr>
          <w:spacing w:val="54"/>
          <w:w w:val="159"/>
          <w:sz w:val="16"/>
          <w:szCs w:val="16"/>
        </w:rPr>
        <w:t xml:space="preserve"> </w:t>
      </w:r>
      <w:r>
        <w:rPr>
          <w:w w:val="159"/>
          <w:sz w:val="16"/>
          <w:szCs w:val="16"/>
        </w:rPr>
        <w:t>not</w:t>
      </w:r>
    </w:p>
    <w:p w14:paraId="27308FCF" w14:textId="77777777" w:rsidR="004B03EF" w:rsidRDefault="00F64046">
      <w:pPr>
        <w:spacing w:line="160" w:lineRule="exact"/>
        <w:ind w:left="498"/>
        <w:rPr>
          <w:sz w:val="16"/>
          <w:szCs w:val="16"/>
        </w:rPr>
      </w:pPr>
      <w:r>
        <w:rPr>
          <w:w w:val="149"/>
          <w:sz w:val="16"/>
          <w:szCs w:val="16"/>
        </w:rPr>
        <w:t>available</w:t>
      </w:r>
    </w:p>
    <w:p w14:paraId="27308FD0" w14:textId="77777777" w:rsidR="004B03EF" w:rsidRDefault="004B03EF">
      <w:pPr>
        <w:spacing w:before="8" w:line="120" w:lineRule="exact"/>
        <w:rPr>
          <w:sz w:val="13"/>
          <w:szCs w:val="13"/>
        </w:rPr>
      </w:pPr>
    </w:p>
    <w:p w14:paraId="27308FD1" w14:textId="77777777" w:rsidR="004B03EF" w:rsidRDefault="00F64046">
      <w:pPr>
        <w:ind w:left="100"/>
        <w:rPr>
          <w:sz w:val="16"/>
          <w:szCs w:val="16"/>
        </w:rPr>
      </w:pPr>
      <w:r>
        <w:rPr>
          <w:sz w:val="16"/>
          <w:szCs w:val="16"/>
        </w:rPr>
        <w:t xml:space="preserve"># </w:t>
      </w:r>
      <w:r>
        <w:rPr>
          <w:spacing w:val="31"/>
          <w:sz w:val="16"/>
          <w:szCs w:val="16"/>
        </w:rPr>
        <w:t xml:space="preserve"> </w:t>
      </w:r>
      <w:r>
        <w:rPr>
          <w:w w:val="141"/>
          <w:sz w:val="16"/>
          <w:szCs w:val="16"/>
        </w:rPr>
        <w:t>the</w:t>
      </w:r>
      <w:r>
        <w:rPr>
          <w:spacing w:val="49"/>
          <w:w w:val="141"/>
          <w:sz w:val="16"/>
          <w:szCs w:val="16"/>
        </w:rPr>
        <w:t xml:space="preserve"> </w:t>
      </w:r>
      <w:r>
        <w:rPr>
          <w:w w:val="141"/>
          <w:sz w:val="16"/>
          <w:szCs w:val="16"/>
        </w:rPr>
        <w:t>length</w:t>
      </w:r>
      <w:r>
        <w:rPr>
          <w:spacing w:val="48"/>
          <w:w w:val="141"/>
          <w:sz w:val="16"/>
          <w:szCs w:val="16"/>
        </w:rPr>
        <w:t xml:space="preserve"> </w:t>
      </w:r>
      <w:r>
        <w:rPr>
          <w:w w:val="141"/>
          <w:sz w:val="16"/>
          <w:szCs w:val="16"/>
        </w:rPr>
        <w:t>and sampling</w:t>
      </w:r>
      <w:r>
        <w:rPr>
          <w:spacing w:val="-25"/>
          <w:w w:val="141"/>
          <w:sz w:val="16"/>
          <w:szCs w:val="16"/>
        </w:rPr>
        <w:t xml:space="preserve"> </w:t>
      </w:r>
      <w:r>
        <w:rPr>
          <w:w w:val="141"/>
          <w:sz w:val="16"/>
          <w:szCs w:val="16"/>
        </w:rPr>
        <w:t xml:space="preserve">rate </w:t>
      </w:r>
      <w:r>
        <w:rPr>
          <w:spacing w:val="26"/>
          <w:w w:val="141"/>
          <w:sz w:val="16"/>
          <w:szCs w:val="16"/>
        </w:rPr>
        <w:t xml:space="preserve"> </w:t>
      </w:r>
      <w:r>
        <w:rPr>
          <w:w w:val="141"/>
          <w:sz w:val="16"/>
          <w:szCs w:val="16"/>
        </w:rPr>
        <w:t>of</w:t>
      </w:r>
      <w:r>
        <w:rPr>
          <w:spacing w:val="42"/>
          <w:w w:val="141"/>
          <w:sz w:val="16"/>
          <w:szCs w:val="16"/>
        </w:rPr>
        <w:t xml:space="preserve"> </w:t>
      </w:r>
      <w:r>
        <w:rPr>
          <w:w w:val="141"/>
          <w:sz w:val="16"/>
          <w:szCs w:val="16"/>
        </w:rPr>
        <w:t>the</w:t>
      </w:r>
      <w:r>
        <w:rPr>
          <w:spacing w:val="49"/>
          <w:w w:val="141"/>
          <w:sz w:val="16"/>
          <w:szCs w:val="16"/>
        </w:rPr>
        <w:t xml:space="preserve"> </w:t>
      </w:r>
      <w:r>
        <w:rPr>
          <w:w w:val="141"/>
          <w:sz w:val="16"/>
          <w:szCs w:val="16"/>
        </w:rPr>
        <w:t>template</w:t>
      </w:r>
      <w:r>
        <w:rPr>
          <w:spacing w:val="29"/>
          <w:w w:val="141"/>
          <w:sz w:val="16"/>
          <w:szCs w:val="16"/>
        </w:rPr>
        <w:t xml:space="preserve"> </w:t>
      </w:r>
      <w:r>
        <w:rPr>
          <w:sz w:val="16"/>
          <w:szCs w:val="16"/>
        </w:rPr>
        <w:t>MUST</w:t>
      </w:r>
      <w:r>
        <w:rPr>
          <w:spacing w:val="-6"/>
          <w:sz w:val="16"/>
          <w:szCs w:val="16"/>
        </w:rPr>
        <w:t xml:space="preserve"> </w:t>
      </w:r>
      <w:r>
        <w:rPr>
          <w:w w:val="122"/>
          <w:sz w:val="16"/>
          <w:szCs w:val="16"/>
        </w:rPr>
        <w:t>match</w:t>
      </w:r>
      <w:r>
        <w:rPr>
          <w:spacing w:val="47"/>
          <w:w w:val="122"/>
          <w:sz w:val="16"/>
          <w:szCs w:val="16"/>
        </w:rPr>
        <w:t xml:space="preserve"> </w:t>
      </w:r>
      <w:r>
        <w:rPr>
          <w:w w:val="156"/>
          <w:sz w:val="16"/>
          <w:szCs w:val="16"/>
        </w:rPr>
        <w:t>that</w:t>
      </w:r>
      <w:r>
        <w:rPr>
          <w:spacing w:val="41"/>
          <w:w w:val="156"/>
          <w:sz w:val="16"/>
          <w:szCs w:val="16"/>
        </w:rPr>
        <w:t xml:space="preserve"> </w:t>
      </w:r>
      <w:r>
        <w:rPr>
          <w:w w:val="156"/>
          <w:sz w:val="16"/>
          <w:szCs w:val="16"/>
        </w:rPr>
        <w:t>of</w:t>
      </w:r>
      <w:r>
        <w:rPr>
          <w:spacing w:val="16"/>
          <w:w w:val="156"/>
          <w:sz w:val="16"/>
          <w:szCs w:val="16"/>
        </w:rPr>
        <w:t xml:space="preserve"> </w:t>
      </w:r>
      <w:r>
        <w:rPr>
          <w:w w:val="156"/>
          <w:sz w:val="16"/>
          <w:szCs w:val="16"/>
        </w:rPr>
        <w:t>the</w:t>
      </w:r>
      <w:r>
        <w:rPr>
          <w:spacing w:val="14"/>
          <w:w w:val="156"/>
          <w:sz w:val="16"/>
          <w:szCs w:val="16"/>
        </w:rPr>
        <w:t xml:space="preserve"> </w:t>
      </w:r>
      <w:r>
        <w:rPr>
          <w:w w:val="156"/>
          <w:sz w:val="16"/>
          <w:szCs w:val="16"/>
        </w:rPr>
        <w:t>data.</w:t>
      </w:r>
    </w:p>
    <w:p w14:paraId="27308FD2" w14:textId="77777777" w:rsidR="004B03EF" w:rsidRDefault="004B03EF">
      <w:pPr>
        <w:spacing w:before="3" w:line="180" w:lineRule="exact"/>
        <w:rPr>
          <w:sz w:val="19"/>
          <w:szCs w:val="19"/>
        </w:rPr>
      </w:pPr>
    </w:p>
    <w:p w14:paraId="27308FD3" w14:textId="77777777" w:rsidR="004B03EF" w:rsidRDefault="004B03EF">
      <w:pPr>
        <w:spacing w:line="200" w:lineRule="exact"/>
      </w:pPr>
    </w:p>
    <w:p w14:paraId="27308FD4" w14:textId="77777777" w:rsidR="004B03EF" w:rsidRDefault="00F64046">
      <w:pPr>
        <w:ind w:left="100"/>
        <w:rPr>
          <w:sz w:val="24"/>
          <w:szCs w:val="24"/>
        </w:rPr>
        <w:sectPr w:rsidR="004B03EF">
          <w:pgSz w:w="11920" w:h="16840"/>
          <w:pgMar w:top="940" w:right="1040" w:bottom="280" w:left="134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6"/>
          <w:sz w:val="24"/>
          <w:szCs w:val="24"/>
        </w:rPr>
        <w:t xml:space="preserve"> </w:t>
      </w:r>
      <w:r>
        <w:rPr>
          <w:sz w:val="24"/>
          <w:szCs w:val="24"/>
        </w:rPr>
        <w:t>15</w:t>
      </w:r>
    </w:p>
    <w:p w14:paraId="27308FD5" w14:textId="77777777" w:rsidR="004B03EF" w:rsidRDefault="004B03EF">
      <w:pPr>
        <w:spacing w:before="8" w:line="120" w:lineRule="exact"/>
        <w:rPr>
          <w:sz w:val="13"/>
          <w:szCs w:val="13"/>
        </w:rPr>
      </w:pPr>
    </w:p>
    <w:p w14:paraId="27308FD6" w14:textId="77777777" w:rsidR="004B03EF" w:rsidRDefault="004B03EF">
      <w:pPr>
        <w:spacing w:line="200" w:lineRule="exact"/>
      </w:pPr>
    </w:p>
    <w:p w14:paraId="27308FD7" w14:textId="77777777" w:rsidR="004B03EF" w:rsidRDefault="004B03EF">
      <w:pPr>
        <w:spacing w:line="200" w:lineRule="exact"/>
      </w:pPr>
    </w:p>
    <w:p w14:paraId="27308FD8" w14:textId="77777777" w:rsidR="004B03EF" w:rsidRDefault="00B601E9">
      <w:pPr>
        <w:spacing w:before="71" w:line="180" w:lineRule="auto"/>
        <w:ind w:left="100" w:right="5285"/>
        <w:rPr>
          <w:sz w:val="16"/>
          <w:szCs w:val="16"/>
        </w:rPr>
      </w:pPr>
      <w:r>
        <w:pict w14:anchorId="273090D2">
          <v:group id="_x0000_s2417" style="position:absolute;left:0;text-align:left;margin-left:68.6pt;margin-top:3.35pt;width:.4pt;height:660.1pt;z-index:-1460;mso-position-horizontal-relative:page" coordorigin="1372,67" coordsize="8,13202">
            <v:polyline id="_x0000_s2499" style="position:absolute" points="2752,303,2752,142" coordorigin="1376,71" coordsize="0,161" filled="f" strokeweight="5055emu">
              <v:path arrowok="t"/>
            </v:polyline>
            <v:polyline id="_x0000_s2498" style="position:absolute" points="2752,625,2752,464" coordorigin="1376,232" coordsize="0,161" filled="f" strokeweight="5055emu">
              <v:path arrowok="t"/>
            </v:polyline>
            <v:polyline id="_x0000_s2497" style="position:absolute" points="2752,946,2752,786" coordorigin="1376,393" coordsize="0,161" filled="f" strokeweight="5055emu">
              <v:path arrowok="t"/>
            </v:polyline>
            <v:polyline id="_x0000_s2496" style="position:absolute" points="2752,1267,2752,1106" coordorigin="1376,553" coordsize="0,161" filled="f" strokeweight="5055emu">
              <v:path arrowok="t"/>
            </v:polyline>
            <v:polyline id="_x0000_s2495" style="position:absolute" points="2752,1589,2752,1428" coordorigin="1376,714" coordsize="0,161" filled="f" strokeweight="5055emu">
              <v:path arrowok="t"/>
            </v:polyline>
            <v:polyline id="_x0000_s2494" style="position:absolute" points="2752,1911,2752,1750" coordorigin="1376,875" coordsize="0,161" filled="f" strokeweight="5055emu">
              <v:path arrowok="t"/>
            </v:polyline>
            <v:polyline id="_x0000_s2493" style="position:absolute" points="2752,2233,2752,2072" coordorigin="1376,1036" coordsize="0,161" filled="f" strokeweight="5055emu">
              <v:path arrowok="t"/>
            </v:polyline>
            <v:polyline id="_x0000_s2492" style="position:absolute" points="2752,2555,2752,2394" coordorigin="1376,1197" coordsize="0,161" filled="f" strokeweight="5055emu">
              <v:path arrowok="t"/>
            </v:polyline>
            <v:polyline id="_x0000_s2491" style="position:absolute" points="2752,2877,2752,2716" coordorigin="1376,1358" coordsize="0,161" filled="f" strokeweight="5055emu">
              <v:path arrowok="t"/>
            </v:polyline>
            <v:polyline id="_x0000_s2490" style="position:absolute" points="2752,3199,2752,3038" coordorigin="1376,1519" coordsize="0,161" filled="f" strokeweight="5055emu">
              <v:path arrowok="t"/>
            </v:polyline>
            <v:polyline id="_x0000_s2489" style="position:absolute" points="2752,3521,2752,3360" coordorigin="1376,1680" coordsize="0,161" filled="f" strokeweight="5055emu">
              <v:path arrowok="t"/>
            </v:polyline>
            <v:polyline id="_x0000_s2488" style="position:absolute" points="2752,3842,2752,3682" coordorigin="1376,1841" coordsize="0,161" filled="f" strokeweight="5055emu">
              <v:path arrowok="t"/>
            </v:polyline>
            <v:polyline id="_x0000_s2487" style="position:absolute" points="2752,4163,2752,4002" coordorigin="1376,2001" coordsize="0,161" filled="f" strokeweight="5055emu">
              <v:path arrowok="t"/>
            </v:polyline>
            <v:polyline id="_x0000_s2486" style="position:absolute" points="2752,4485,2752,4324" coordorigin="1376,2162" coordsize="0,161" filled="f" strokeweight="5055emu">
              <v:path arrowok="t"/>
            </v:polyline>
            <v:polyline id="_x0000_s2485" style="position:absolute" points="2752,4807,2752,4646" coordorigin="1376,2323" coordsize="0,161" filled="f" strokeweight="5055emu">
              <v:path arrowok="t"/>
            </v:polyline>
            <v:polyline id="_x0000_s2484" style="position:absolute" points="2752,5129,2752,4968" coordorigin="1376,2484" coordsize="0,161" filled="f" strokeweight="5055emu">
              <v:path arrowok="t"/>
            </v:polyline>
            <v:polyline id="_x0000_s2483" style="position:absolute" points="2752,5451,2752,5290" coordorigin="1376,2645" coordsize="0,161" filled="f" strokeweight="5055emu">
              <v:path arrowok="t"/>
            </v:polyline>
            <v:polyline id="_x0000_s2482" style="position:absolute" points="2752,5773,2752,5612" coordorigin="1376,2806" coordsize="0,161" filled="f" strokeweight="5055emu">
              <v:path arrowok="t"/>
            </v:polyline>
            <v:polyline id="_x0000_s2481" style="position:absolute" points="2752,6095,2752,5934" coordorigin="1376,2967" coordsize="0,161" filled="f" strokeweight="5055emu">
              <v:path arrowok="t"/>
            </v:polyline>
            <v:polyline id="_x0000_s2480" style="position:absolute" points="2752,6417,2752,6256" coordorigin="1376,3128" coordsize="0,161" filled="f" strokeweight="5055emu">
              <v:path arrowok="t"/>
            </v:polyline>
            <v:polyline id="_x0000_s2479" style="position:absolute" points="2752,6739,2752,6578" coordorigin="1376,3289" coordsize="0,161" filled="f" strokeweight="5055emu">
              <v:path arrowok="t"/>
            </v:polyline>
            <v:polyline id="_x0000_s2478" style="position:absolute" points="2752,7060,2752,6900" coordorigin="1376,3450" coordsize="0,161" filled="f" strokeweight="5055emu">
              <v:path arrowok="t"/>
            </v:polyline>
            <v:polyline id="_x0000_s2477" style="position:absolute" points="2752,7381,2752,7220" coordorigin="1376,3610" coordsize="0,161" filled="f" strokeweight="5055emu">
              <v:path arrowok="t"/>
            </v:polyline>
            <v:polyline id="_x0000_s2476" style="position:absolute" points="2752,7703,2752,7542" coordorigin="1376,3771" coordsize="0,161" filled="f" strokeweight="5055emu">
              <v:path arrowok="t"/>
            </v:polyline>
            <v:polyline id="_x0000_s2475" style="position:absolute" points="2752,8025,2752,7864" coordorigin="1376,3932" coordsize="0,161" filled="f" strokeweight="5055emu">
              <v:path arrowok="t"/>
            </v:polyline>
            <v:polyline id="_x0000_s2474" style="position:absolute" points="2752,8347,2752,8186" coordorigin="1376,4093" coordsize="0,161" filled="f" strokeweight="5055emu">
              <v:path arrowok="t"/>
            </v:polyline>
            <v:polyline id="_x0000_s2473" style="position:absolute" points="2752,8669,2752,8508" coordorigin="1376,4254" coordsize="0,161" filled="f" strokeweight="5055emu">
              <v:path arrowok="t"/>
            </v:polyline>
            <v:polyline id="_x0000_s2472" style="position:absolute" points="2752,8991,2752,8830" coordorigin="1376,4415" coordsize="0,161" filled="f" strokeweight="5055emu">
              <v:path arrowok="t"/>
            </v:polyline>
            <v:polyline id="_x0000_s2471" style="position:absolute" points="2752,9313,2752,9152" coordorigin="1376,4576" coordsize="0,161" filled="f" strokeweight="5055emu">
              <v:path arrowok="t"/>
            </v:polyline>
            <v:polyline id="_x0000_s2470" style="position:absolute" points="2752,9635,2752,9474" coordorigin="1376,4737" coordsize="0,161" filled="f" strokeweight="5055emu">
              <v:path arrowok="t"/>
            </v:polyline>
            <v:polyline id="_x0000_s2469" style="position:absolute" points="2752,9957,2752,9796" coordorigin="1376,4898" coordsize="0,161" filled="f" strokeweight="5055emu">
              <v:path arrowok="t"/>
            </v:polyline>
            <v:polyline id="_x0000_s2468" style="position:absolute" points="2752,10278,2752,10118" coordorigin="1376,5059" coordsize="0,161" filled="f" strokeweight="5055emu">
              <v:path arrowok="t"/>
            </v:polyline>
            <v:polyline id="_x0000_s2467" style="position:absolute" points="2752,10599,2752,10438" coordorigin="1376,5219" coordsize="0,161" filled="f" strokeweight="5055emu">
              <v:path arrowok="t"/>
            </v:polyline>
            <v:polyline id="_x0000_s2466" style="position:absolute" points="2752,10921,2752,10760" coordorigin="1376,5380" coordsize="0,161" filled="f" strokeweight="5055emu">
              <v:path arrowok="t"/>
            </v:polyline>
            <v:polyline id="_x0000_s2465" style="position:absolute" points="2752,11243,2752,11082" coordorigin="1376,5541" coordsize="0,161" filled="f" strokeweight="5055emu">
              <v:path arrowok="t"/>
            </v:polyline>
            <v:polyline id="_x0000_s2464" style="position:absolute" points="2752,11565,2752,11404" coordorigin="1376,5702" coordsize="0,161" filled="f" strokeweight="5055emu">
              <v:path arrowok="t"/>
            </v:polyline>
            <v:polyline id="_x0000_s2463" style="position:absolute" points="2752,11887,2752,11726" coordorigin="1376,5863" coordsize="0,161" filled="f" strokeweight="5055emu">
              <v:path arrowok="t"/>
            </v:polyline>
            <v:polyline id="_x0000_s2462" style="position:absolute" points="2752,12209,2752,12048" coordorigin="1376,6024" coordsize="0,161" filled="f" strokeweight="5055emu">
              <v:path arrowok="t"/>
            </v:polyline>
            <v:polyline id="_x0000_s2461" style="position:absolute" points="2752,12531,2752,12370" coordorigin="1376,6185" coordsize="0,161" filled="f" strokeweight="5055emu">
              <v:path arrowok="t"/>
            </v:polyline>
            <v:polyline id="_x0000_s2460" style="position:absolute" points="2752,12853,2752,12692" coordorigin="1376,6346" coordsize="0,161" filled="f" strokeweight="5055emu">
              <v:path arrowok="t"/>
            </v:polyline>
            <v:polyline id="_x0000_s2459" style="position:absolute" points="2752,13175,2752,13014" coordorigin="1376,6507" coordsize="0,161" filled="f" strokeweight="5055emu">
              <v:path arrowok="t"/>
            </v:polyline>
            <v:polyline id="_x0000_s2458" style="position:absolute" points="2752,13496,2752,13336" coordorigin="1376,6668" coordsize="0,161" filled="f" strokeweight="5055emu">
              <v:path arrowok="t"/>
            </v:polyline>
            <v:polyline id="_x0000_s2457" style="position:absolute" points="2752,13817,2752,13656" coordorigin="1376,6828" coordsize="0,161" filled="f" strokeweight="5055emu">
              <v:path arrowok="t"/>
            </v:polyline>
            <v:polyline id="_x0000_s2456" style="position:absolute" points="2752,14139,2752,13978" coordorigin="1376,6989" coordsize="0,161" filled="f" strokeweight="5055emu">
              <v:path arrowok="t"/>
            </v:polyline>
            <v:polyline id="_x0000_s2455" style="position:absolute" points="2752,14461,2752,14300" coordorigin="1376,7150" coordsize="0,161" filled="f" strokeweight="5055emu">
              <v:path arrowok="t"/>
            </v:polyline>
            <v:polyline id="_x0000_s2454" style="position:absolute" points="2752,14783,2752,14622" coordorigin="1376,7311" coordsize="0,161" filled="f" strokeweight="5055emu">
              <v:path arrowok="t"/>
            </v:polyline>
            <v:polyline id="_x0000_s2453" style="position:absolute" points="2752,15105,2752,14944" coordorigin="1376,7472" coordsize="0,161" filled="f" strokeweight="5055emu">
              <v:path arrowok="t"/>
            </v:polyline>
            <v:polyline id="_x0000_s2452" style="position:absolute" points="2752,15427,2752,15266" coordorigin="1376,7633" coordsize="0,161" filled="f" strokeweight="5055emu">
              <v:path arrowok="t"/>
            </v:polyline>
            <v:polyline id="_x0000_s2451" style="position:absolute" points="2752,15749,2752,15588" coordorigin="1376,7794" coordsize="0,161" filled="f" strokeweight="5055emu">
              <v:path arrowok="t"/>
            </v:polyline>
            <v:polyline id="_x0000_s2450" style="position:absolute" points="2752,16071,2752,15910" coordorigin="1376,7955" coordsize="0,161" filled="f" strokeweight="5055emu">
              <v:path arrowok="t"/>
            </v:polyline>
            <v:polyline id="_x0000_s2449" style="position:absolute" points="2752,16392,2752,16232" coordorigin="1376,8116" coordsize="0,161" filled="f" strokeweight="5055emu">
              <v:path arrowok="t"/>
            </v:polyline>
            <v:polyline id="_x0000_s2448" style="position:absolute" points="2752,16713,2752,16552" coordorigin="1376,8276" coordsize="0,161" filled="f" strokeweight="5055emu">
              <v:path arrowok="t"/>
            </v:polyline>
            <v:polyline id="_x0000_s2447" style="position:absolute" points="2752,17035,2752,16874" coordorigin="1376,8437" coordsize="0,161" filled="f" strokeweight="5055emu">
              <v:path arrowok="t"/>
            </v:polyline>
            <v:polyline id="_x0000_s2446" style="position:absolute" points="2752,17357,2752,17196" coordorigin="1376,8598" coordsize="0,161" filled="f" strokeweight="5055emu">
              <v:path arrowok="t"/>
            </v:polyline>
            <v:polyline id="_x0000_s2445" style="position:absolute" points="2752,17679,2752,17518" coordorigin="1376,8759" coordsize="0,161" filled="f" strokeweight="5055emu">
              <v:path arrowok="t"/>
            </v:polyline>
            <v:polyline id="_x0000_s2444" style="position:absolute" points="2752,18001,2752,17840" coordorigin="1376,8920" coordsize="0,161" filled="f" strokeweight="5055emu">
              <v:path arrowok="t"/>
            </v:polyline>
            <v:polyline id="_x0000_s2443" style="position:absolute" points="2752,18323,2752,18162" coordorigin="1376,9081" coordsize="0,161" filled="f" strokeweight="5055emu">
              <v:path arrowok="t"/>
            </v:polyline>
            <v:polyline id="_x0000_s2442" style="position:absolute" points="2752,18645,2752,18484" coordorigin="1376,9242" coordsize="0,161" filled="f" strokeweight="5055emu">
              <v:path arrowok="t"/>
            </v:polyline>
            <v:polyline id="_x0000_s2441" style="position:absolute" points="2752,18967,2752,18806" coordorigin="1376,9403" coordsize="0,161" filled="f" strokeweight="5055emu">
              <v:path arrowok="t"/>
            </v:polyline>
            <v:polyline id="_x0000_s2440" style="position:absolute" points="2752,19289,2752,19128" coordorigin="1376,9564" coordsize="0,161" filled="f" strokeweight="5055emu">
              <v:path arrowok="t"/>
            </v:polyline>
            <v:polyline id="_x0000_s2439" style="position:absolute" points="2752,19610,2752,19450" coordorigin="1376,9725" coordsize="0,161" filled="f" strokeweight="5055emu">
              <v:path arrowok="t"/>
            </v:polyline>
            <v:polyline id="_x0000_s2438" style="position:absolute" points="2752,19931,2752,19770" coordorigin="1376,9885" coordsize="0,161" filled="f" strokeweight="5055emu">
              <v:path arrowok="t"/>
            </v:polyline>
            <v:polyline id="_x0000_s2437" style="position:absolute" points="2752,20253,2752,20092" coordorigin="1376,10046" coordsize="0,161" filled="f" strokeweight="5055emu">
              <v:path arrowok="t"/>
            </v:polyline>
            <v:polyline id="_x0000_s2436" style="position:absolute" points="2752,20575,2752,20414" coordorigin="1376,10207" coordsize="0,161" filled="f" strokeweight="5055emu">
              <v:path arrowok="t"/>
            </v:polyline>
            <v:polyline id="_x0000_s2435" style="position:absolute" points="2752,20897,2752,20736" coordorigin="1376,10368" coordsize="0,161" filled="f" strokeweight="5055emu">
              <v:path arrowok="t"/>
            </v:polyline>
            <v:polyline id="_x0000_s2434" style="position:absolute" points="2752,21219,2752,21058" coordorigin="1376,10529" coordsize="0,161" filled="f" strokeweight="5055emu">
              <v:path arrowok="t"/>
            </v:polyline>
            <v:polyline id="_x0000_s2433" style="position:absolute" points="2752,21541,2752,21380" coordorigin="1376,10690" coordsize="0,161" filled="f" strokeweight="5055emu">
              <v:path arrowok="t"/>
            </v:polyline>
            <v:polyline id="_x0000_s2432" style="position:absolute" points="2752,21863,2752,21702" coordorigin="1376,10851" coordsize="0,161" filled="f" strokeweight="5055emu">
              <v:path arrowok="t"/>
            </v:polyline>
            <v:polyline id="_x0000_s2431" style="position:absolute" points="2752,22185,2752,22024" coordorigin="1376,11012" coordsize="0,161" filled="f" strokeweight="5055emu">
              <v:path arrowok="t"/>
            </v:polyline>
            <v:polyline id="_x0000_s2430" style="position:absolute" points="2752,22507,2752,22346" coordorigin="1376,11173" coordsize="0,161" filled="f" strokeweight="5055emu">
              <v:path arrowok="t"/>
            </v:polyline>
            <v:polyline id="_x0000_s2429" style="position:absolute" points="2752,22828,2752,22668" coordorigin="1376,11334" coordsize="0,161" filled="f" strokeweight="5055emu">
              <v:path arrowok="t"/>
            </v:polyline>
            <v:polyline id="_x0000_s2428" style="position:absolute" points="2752,23149,2752,22988" coordorigin="1376,11494" coordsize="0,161" filled="f" strokeweight="5055emu">
              <v:path arrowok="t"/>
            </v:polyline>
            <v:polyline id="_x0000_s2427" style="position:absolute" points="2752,23471,2752,23310" coordorigin="1376,11655" coordsize="0,161" filled="f" strokeweight="5055emu">
              <v:path arrowok="t"/>
            </v:polyline>
            <v:polyline id="_x0000_s2426" style="position:absolute" points="2752,23793,2752,23632" coordorigin="1376,11816" coordsize="0,161" filled="f" strokeweight="5055emu">
              <v:path arrowok="t"/>
            </v:polyline>
            <v:polyline id="_x0000_s2425" style="position:absolute" points="2752,24115,2752,23954" coordorigin="1376,11977" coordsize="0,161" filled="f" strokeweight="5055emu">
              <v:path arrowok="t"/>
            </v:polyline>
            <v:polyline id="_x0000_s2424" style="position:absolute" points="2752,24437,2752,24276" coordorigin="1376,12138" coordsize="0,161" filled="f" strokeweight="5055emu">
              <v:path arrowok="t"/>
            </v:polyline>
            <v:polyline id="_x0000_s2423" style="position:absolute" points="2752,24759,2752,24598" coordorigin="1376,12299" coordsize="0,161" filled="f" strokeweight="5055emu">
              <v:path arrowok="t"/>
            </v:polyline>
            <v:polyline id="_x0000_s2422" style="position:absolute" points="2752,25081,2752,24920" coordorigin="1376,12460" coordsize="0,161" filled="f" strokeweight="5055emu">
              <v:path arrowok="t"/>
            </v:polyline>
            <v:polyline id="_x0000_s2421" style="position:absolute" points="2752,25403,2752,25242" coordorigin="1376,12621" coordsize="0,161" filled="f" strokeweight="5055emu">
              <v:path arrowok="t"/>
            </v:polyline>
            <v:polyline id="_x0000_s2420" style="position:absolute" points="2752,25725,2752,25564" coordorigin="1376,12782" coordsize="0,161" filled="f" strokeweight="5055emu">
              <v:path arrowok="t"/>
            </v:polyline>
            <v:polyline id="_x0000_s2419" style="position:absolute" points="2752,26046,2752,25886" coordorigin="1376,12943" coordsize="0,161" filled="f" strokeweight="5055emu">
              <v:path arrowok="t"/>
            </v:polyline>
            <v:polyline id="_x0000_s2418" style="position:absolute" points="2752,26367,2752,26206" coordorigin="1376,13103" coordsize="0,161" filled="f" strokeweight="5055emu">
              <v:path arrowok="t"/>
            </v:polyline>
            <w10:wrap anchorx="page"/>
          </v:group>
        </w:pict>
      </w:r>
      <w:r w:rsidR="00F64046">
        <w:rPr>
          <w:w w:val="146"/>
          <w:sz w:val="16"/>
          <w:szCs w:val="16"/>
        </w:rPr>
        <w:t>datafreq</w:t>
      </w:r>
      <w:r w:rsidR="00F64046">
        <w:rPr>
          <w:spacing w:val="38"/>
          <w:w w:val="146"/>
          <w:sz w:val="16"/>
          <w:szCs w:val="16"/>
        </w:rPr>
        <w:t xml:space="preserve"> </w:t>
      </w:r>
      <w:r w:rsidR="00F64046">
        <w:rPr>
          <w:sz w:val="16"/>
          <w:szCs w:val="16"/>
        </w:rPr>
        <w:t xml:space="preserve">= </w:t>
      </w:r>
      <w:r w:rsidR="00F64046">
        <w:rPr>
          <w:spacing w:val="21"/>
          <w:sz w:val="16"/>
          <w:szCs w:val="16"/>
        </w:rPr>
        <w:t xml:space="preserve"> </w:t>
      </w:r>
      <w:r w:rsidR="00F64046">
        <w:rPr>
          <w:w w:val="159"/>
          <w:sz w:val="16"/>
          <w:szCs w:val="16"/>
        </w:rPr>
        <w:t>np.fft.fftfreq(template.size)</w:t>
      </w:r>
      <w:r w:rsidR="00F64046">
        <w:rPr>
          <w:w w:val="119"/>
          <w:position w:val="-3"/>
          <w:sz w:val="16"/>
          <w:szCs w:val="16"/>
        </w:rPr>
        <w:t>*</w:t>
      </w:r>
      <w:r w:rsidR="00F64046">
        <w:rPr>
          <w:w w:val="165"/>
          <w:sz w:val="16"/>
          <w:szCs w:val="16"/>
        </w:rPr>
        <w:t xml:space="preserve">fs </w:t>
      </w:r>
      <w:r w:rsidR="00F64046">
        <w:rPr>
          <w:w w:val="143"/>
          <w:sz w:val="16"/>
          <w:szCs w:val="16"/>
        </w:rPr>
        <w:t>df</w:t>
      </w:r>
      <w:r w:rsidR="00F64046">
        <w:rPr>
          <w:spacing w:val="39"/>
          <w:w w:val="143"/>
          <w:sz w:val="16"/>
          <w:szCs w:val="16"/>
        </w:rPr>
        <w:t xml:space="preserve"> </w:t>
      </w:r>
      <w:r w:rsidR="00F64046">
        <w:rPr>
          <w:sz w:val="16"/>
          <w:szCs w:val="16"/>
        </w:rPr>
        <w:t xml:space="preserve">= </w:t>
      </w:r>
      <w:r w:rsidR="00F64046">
        <w:rPr>
          <w:spacing w:val="21"/>
          <w:sz w:val="16"/>
          <w:szCs w:val="16"/>
        </w:rPr>
        <w:t xml:space="preserve"> </w:t>
      </w:r>
      <w:r w:rsidR="00F64046">
        <w:rPr>
          <w:w w:val="143"/>
          <w:sz w:val="16"/>
          <w:szCs w:val="16"/>
        </w:rPr>
        <w:t>np.</w:t>
      </w:r>
      <w:r w:rsidR="00F64046">
        <w:rPr>
          <w:b/>
          <w:w w:val="143"/>
          <w:sz w:val="16"/>
          <w:szCs w:val="16"/>
        </w:rPr>
        <w:t>abs</w:t>
      </w:r>
      <w:r w:rsidR="00F64046">
        <w:rPr>
          <w:w w:val="143"/>
          <w:sz w:val="16"/>
          <w:szCs w:val="16"/>
        </w:rPr>
        <w:t>(datafreq[1]</w:t>
      </w:r>
      <w:r w:rsidR="00F64046">
        <w:rPr>
          <w:spacing w:val="48"/>
          <w:w w:val="143"/>
          <w:sz w:val="16"/>
          <w:szCs w:val="16"/>
        </w:rPr>
        <w:t xml:space="preserve"> </w:t>
      </w:r>
      <w:r w:rsidR="00F64046">
        <w:rPr>
          <w:w w:val="164"/>
          <w:sz w:val="16"/>
          <w:szCs w:val="16"/>
        </w:rPr>
        <w:t>-</w:t>
      </w:r>
      <w:r w:rsidR="00F64046">
        <w:rPr>
          <w:spacing w:val="38"/>
          <w:w w:val="164"/>
          <w:sz w:val="16"/>
          <w:szCs w:val="16"/>
        </w:rPr>
        <w:t xml:space="preserve"> </w:t>
      </w:r>
      <w:r w:rsidR="00F64046">
        <w:rPr>
          <w:w w:val="164"/>
          <w:sz w:val="16"/>
          <w:szCs w:val="16"/>
        </w:rPr>
        <w:t>datafreq[0])</w:t>
      </w:r>
    </w:p>
    <w:p w14:paraId="27308FD9"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w w:val="141"/>
          <w:sz w:val="16"/>
          <w:szCs w:val="16"/>
        </w:rPr>
        <w:t>prepare</w:t>
      </w:r>
      <w:r>
        <w:rPr>
          <w:spacing w:val="30"/>
          <w:w w:val="141"/>
          <w:sz w:val="16"/>
          <w:szCs w:val="16"/>
        </w:rPr>
        <w:t xml:space="preserve"> </w:t>
      </w:r>
      <w:r>
        <w:rPr>
          <w:w w:val="141"/>
          <w:sz w:val="16"/>
          <w:szCs w:val="16"/>
        </w:rPr>
        <w:t>the</w:t>
      </w:r>
      <w:r>
        <w:rPr>
          <w:spacing w:val="49"/>
          <w:w w:val="141"/>
          <w:sz w:val="16"/>
          <w:szCs w:val="16"/>
        </w:rPr>
        <w:t xml:space="preserve"> </w:t>
      </w:r>
      <w:r>
        <w:rPr>
          <w:w w:val="141"/>
          <w:sz w:val="16"/>
          <w:szCs w:val="16"/>
        </w:rPr>
        <w:t>template</w:t>
      </w:r>
      <w:r>
        <w:rPr>
          <w:spacing w:val="29"/>
          <w:w w:val="141"/>
          <w:sz w:val="16"/>
          <w:szCs w:val="16"/>
        </w:rPr>
        <w:t xml:space="preserve"> </w:t>
      </w:r>
      <w:r>
        <w:rPr>
          <w:w w:val="200"/>
          <w:sz w:val="16"/>
          <w:szCs w:val="16"/>
        </w:rPr>
        <w:t>fft.</w:t>
      </w:r>
    </w:p>
    <w:p w14:paraId="27308FDA" w14:textId="77777777" w:rsidR="004B03EF" w:rsidRDefault="00F64046">
      <w:pPr>
        <w:spacing w:line="180" w:lineRule="exact"/>
        <w:ind w:left="100"/>
        <w:rPr>
          <w:sz w:val="16"/>
          <w:szCs w:val="16"/>
        </w:rPr>
      </w:pPr>
      <w:r>
        <w:rPr>
          <w:w w:val="146"/>
          <w:position w:val="3"/>
          <w:sz w:val="16"/>
          <w:szCs w:val="16"/>
        </w:rPr>
        <w:t>template_fft</w:t>
      </w:r>
      <w:r>
        <w:rPr>
          <w:spacing w:val="38"/>
          <w:w w:val="146"/>
          <w:position w:val="3"/>
          <w:sz w:val="16"/>
          <w:szCs w:val="16"/>
        </w:rPr>
        <w:t xml:space="preserve"> </w:t>
      </w:r>
      <w:r>
        <w:rPr>
          <w:position w:val="3"/>
          <w:sz w:val="16"/>
          <w:szCs w:val="16"/>
        </w:rPr>
        <w:t xml:space="preserve">= </w:t>
      </w:r>
      <w:r>
        <w:rPr>
          <w:spacing w:val="21"/>
          <w:position w:val="3"/>
          <w:sz w:val="16"/>
          <w:szCs w:val="16"/>
        </w:rPr>
        <w:t xml:space="preserve"> </w:t>
      </w:r>
      <w:r>
        <w:rPr>
          <w:w w:val="141"/>
          <w:position w:val="3"/>
          <w:sz w:val="16"/>
          <w:szCs w:val="16"/>
        </w:rPr>
        <w:t>np.fft.fft(template</w:t>
      </w:r>
      <w:r>
        <w:rPr>
          <w:w w:val="141"/>
          <w:sz w:val="16"/>
          <w:szCs w:val="16"/>
        </w:rPr>
        <w:t>*</w:t>
      </w:r>
      <w:r>
        <w:rPr>
          <w:w w:val="141"/>
          <w:position w:val="3"/>
          <w:sz w:val="16"/>
          <w:szCs w:val="16"/>
        </w:rPr>
        <w:t>dwindow2)</w:t>
      </w:r>
      <w:r>
        <w:rPr>
          <w:spacing w:val="49"/>
          <w:w w:val="141"/>
          <w:position w:val="3"/>
          <w:sz w:val="16"/>
          <w:szCs w:val="16"/>
        </w:rPr>
        <w:t xml:space="preserve"> </w:t>
      </w:r>
      <w:r>
        <w:rPr>
          <w:w w:val="190"/>
          <w:position w:val="3"/>
          <w:sz w:val="16"/>
          <w:szCs w:val="16"/>
        </w:rPr>
        <w:t>/</w:t>
      </w:r>
      <w:r>
        <w:rPr>
          <w:spacing w:val="31"/>
          <w:w w:val="190"/>
          <w:position w:val="3"/>
          <w:sz w:val="16"/>
          <w:szCs w:val="16"/>
        </w:rPr>
        <w:t xml:space="preserve"> </w:t>
      </w:r>
      <w:r>
        <w:rPr>
          <w:w w:val="190"/>
          <w:position w:val="3"/>
          <w:sz w:val="16"/>
          <w:szCs w:val="16"/>
        </w:rPr>
        <w:t>fs</w:t>
      </w:r>
    </w:p>
    <w:p w14:paraId="27308FDB" w14:textId="77777777" w:rsidR="004B03EF" w:rsidRDefault="004B03EF">
      <w:pPr>
        <w:spacing w:before="8" w:line="100" w:lineRule="exact"/>
        <w:rPr>
          <w:sz w:val="10"/>
          <w:szCs w:val="10"/>
        </w:rPr>
      </w:pPr>
    </w:p>
    <w:p w14:paraId="27308FDC" w14:textId="77777777" w:rsidR="004B03EF" w:rsidRDefault="00B601E9">
      <w:pPr>
        <w:ind w:left="100"/>
        <w:rPr>
          <w:sz w:val="16"/>
          <w:szCs w:val="16"/>
        </w:rPr>
      </w:pPr>
      <w:r>
        <w:pict w14:anchorId="273090D3">
          <v:group id="_x0000_s2334" style="position:absolute;left:0;text-align:left;margin-left:541.25pt;margin-top:78.1pt;width:.4pt;height:660.1pt;z-index:-1459;mso-position-horizontal-relative:page;mso-position-vertical-relative:page" coordorigin="10825,1563" coordsize="8,13202">
            <v:polyline id="_x0000_s2416" style="position:absolute" points="21658,3293,21658,3132" coordorigin="10829,1566" coordsize="0,161" filled="f" strokeweight="5055emu">
              <v:path arrowok="t"/>
            </v:polyline>
            <v:polyline id="_x0000_s2415" style="position:absolute" points="21658,3615,21658,3454" coordorigin="10829,1727" coordsize="0,161" filled="f" strokeweight="5055emu">
              <v:path arrowok="t"/>
            </v:polyline>
            <v:polyline id="_x0000_s2414" style="position:absolute" points="21658,3937,21658,3776" coordorigin="10829,1888" coordsize="0,161" filled="f" strokeweight="5055emu">
              <v:path arrowok="t"/>
            </v:polyline>
            <v:polyline id="_x0000_s2413" style="position:absolute" points="21658,4259,21658,4098" coordorigin="10829,2049" coordsize="0,161" filled="f" strokeweight="5055emu">
              <v:path arrowok="t"/>
            </v:polyline>
            <v:polyline id="_x0000_s2412" style="position:absolute" points="21658,4581,21658,4420" coordorigin="10829,2210" coordsize="0,161" filled="f" strokeweight="5055emu">
              <v:path arrowok="t"/>
            </v:polyline>
            <v:polyline id="_x0000_s2411" style="position:absolute" points="21658,4903,21658,4742" coordorigin="10829,2371" coordsize="0,161" filled="f" strokeweight="5055emu">
              <v:path arrowok="t"/>
            </v:polyline>
            <v:polyline id="_x0000_s2410" style="position:absolute" points="21658,5225,21658,5064" coordorigin="10829,2532" coordsize="0,161" filled="f" strokeweight="5055emu">
              <v:path arrowok="t"/>
            </v:polyline>
            <v:polyline id="_x0000_s2409" style="position:absolute" points="21658,5547,21658,5386" coordorigin="10829,2693" coordsize="0,161" filled="f" strokeweight="5055emu">
              <v:path arrowok="t"/>
            </v:polyline>
            <v:polyline id="_x0000_s2408" style="position:absolute" points="21658,5869,21658,5708" coordorigin="10829,2854" coordsize="0,161" filled="f" strokeweight="5055emu">
              <v:path arrowok="t"/>
            </v:polyline>
            <v:polyline id="_x0000_s2407" style="position:absolute" points="21658,6190,21658,6030" coordorigin="10829,3015" coordsize="0,161" filled="f" strokeweight="5055emu">
              <v:path arrowok="t"/>
            </v:polyline>
            <v:polyline id="_x0000_s2406" style="position:absolute" points="21658,6511,21658,6350" coordorigin="10829,3175" coordsize="0,161" filled="f" strokeweight="5055emu">
              <v:path arrowok="t"/>
            </v:polyline>
            <v:polyline id="_x0000_s2405" style="position:absolute" points="21658,6833,21658,6672" coordorigin="10829,3336" coordsize="0,161" filled="f" strokeweight="5055emu">
              <v:path arrowok="t"/>
            </v:polyline>
            <v:polyline id="_x0000_s2404" style="position:absolute" points="21658,7155,21658,6994" coordorigin="10829,3497" coordsize="0,161" filled="f" strokeweight="5055emu">
              <v:path arrowok="t"/>
            </v:polyline>
            <v:polyline id="_x0000_s2403" style="position:absolute" points="21658,7477,21658,7316" coordorigin="10829,3658" coordsize="0,161" filled="f" strokeweight="5055emu">
              <v:path arrowok="t"/>
            </v:polyline>
            <v:polyline id="_x0000_s2402" style="position:absolute" points="21658,7799,21658,7638" coordorigin="10829,3819" coordsize="0,161" filled="f" strokeweight="5055emu">
              <v:path arrowok="t"/>
            </v:polyline>
            <v:polyline id="_x0000_s2401" style="position:absolute" points="21658,8121,21658,7960" coordorigin="10829,3980" coordsize="0,161" filled="f" strokeweight="5055emu">
              <v:path arrowok="t"/>
            </v:polyline>
            <v:polyline id="_x0000_s2400" style="position:absolute" points="21658,8443,21658,8282" coordorigin="10829,4141" coordsize="0,161" filled="f" strokeweight="5055emu">
              <v:path arrowok="t"/>
            </v:polyline>
            <v:polyline id="_x0000_s2399" style="position:absolute" points="21658,8765,21658,8604" coordorigin="10829,4302" coordsize="0,161" filled="f" strokeweight="5055emu">
              <v:path arrowok="t"/>
            </v:polyline>
            <v:polyline id="_x0000_s2398" style="position:absolute" points="21658,9087,21658,8926" coordorigin="10829,4463" coordsize="0,161" filled="f" strokeweight="5055emu">
              <v:path arrowok="t"/>
            </v:polyline>
            <v:polyline id="_x0000_s2397" style="position:absolute" points="21658,9408,21658,9248" coordorigin="10829,4624" coordsize="0,161" filled="f" strokeweight="5055emu">
              <v:path arrowok="t"/>
            </v:polyline>
            <v:polyline id="_x0000_s2396" style="position:absolute" points="21658,9729,21658,9568" coordorigin="10829,4784" coordsize="0,161" filled="f" strokeweight="5055emu">
              <v:path arrowok="t"/>
            </v:polyline>
            <v:polyline id="_x0000_s2395" style="position:absolute" points="21658,10051,21658,9890" coordorigin="10829,4945" coordsize="0,161" filled="f" strokeweight="5055emu">
              <v:path arrowok="t"/>
            </v:polyline>
            <v:polyline id="_x0000_s2394" style="position:absolute" points="21658,10373,21658,10212" coordorigin="10829,5106" coordsize="0,161" filled="f" strokeweight="5055emu">
              <v:path arrowok="t"/>
            </v:polyline>
            <v:polyline id="_x0000_s2393" style="position:absolute" points="21658,10695,21658,10534" coordorigin="10829,5267" coordsize="0,161" filled="f" strokeweight="5055emu">
              <v:path arrowok="t"/>
            </v:polyline>
            <v:polyline id="_x0000_s2392" style="position:absolute" points="21658,11017,21658,10856" coordorigin="10829,5428" coordsize="0,161" filled="f" strokeweight="5055emu">
              <v:path arrowok="t"/>
            </v:polyline>
            <v:polyline id="_x0000_s2391" style="position:absolute" points="21658,11339,21658,11178" coordorigin="10829,5589" coordsize="0,161" filled="f" strokeweight="5055emu">
              <v:path arrowok="t"/>
            </v:polyline>
            <v:polyline id="_x0000_s2390" style="position:absolute" points="21658,11661,21658,11500" coordorigin="10829,5750" coordsize="0,161" filled="f" strokeweight="5055emu">
              <v:path arrowok="t"/>
            </v:polyline>
            <v:polyline id="_x0000_s2389" style="position:absolute" points="21658,11983,21658,11822" coordorigin="10829,5911" coordsize="0,161" filled="f" strokeweight="5055emu">
              <v:path arrowok="t"/>
            </v:polyline>
            <v:polyline id="_x0000_s2388" style="position:absolute" points="21658,12305,21658,12144" coordorigin="10829,6072" coordsize="0,161" filled="f" strokeweight="5055emu">
              <v:path arrowok="t"/>
            </v:polyline>
            <v:polyline id="_x0000_s2387" style="position:absolute" points="21658,12626,21658,12465" coordorigin="10829,6233" coordsize="0,161" filled="f" strokeweight="5055emu">
              <v:path arrowok="t"/>
            </v:polyline>
            <v:polyline id="_x0000_s2386" style="position:absolute" points="21658,12947,21658,12786" coordorigin="10829,6393" coordsize="0,161" filled="f" strokeweight="5055emu">
              <v:path arrowok="t"/>
            </v:polyline>
            <v:polyline id="_x0000_s2385" style="position:absolute" points="21658,13269,21658,13108" coordorigin="10829,6554" coordsize="0,161" filled="f" strokeweight="5055emu">
              <v:path arrowok="t"/>
            </v:polyline>
            <v:polyline id="_x0000_s2384" style="position:absolute" points="21658,13591,21658,13430" coordorigin="10829,6715" coordsize="0,161" filled="f" strokeweight="5055emu">
              <v:path arrowok="t"/>
            </v:polyline>
            <v:polyline id="_x0000_s2383" style="position:absolute" points="21658,13913,21658,13752" coordorigin="10829,6876" coordsize="0,161" filled="f" strokeweight="5055emu">
              <v:path arrowok="t"/>
            </v:polyline>
            <v:polyline id="_x0000_s2382" style="position:absolute" points="21658,14235,21658,14074" coordorigin="10829,7037" coordsize="0,161" filled="f" strokeweight="5055emu">
              <v:path arrowok="t"/>
            </v:polyline>
            <v:polyline id="_x0000_s2381" style="position:absolute" points="21658,14557,21658,14396" coordorigin="10829,7198" coordsize="0,161" filled="f" strokeweight="5055emu">
              <v:path arrowok="t"/>
            </v:polyline>
            <v:polyline id="_x0000_s2380" style="position:absolute" points="21658,14879,21658,14718" coordorigin="10829,7359" coordsize="0,161" filled="f" strokeweight="5055emu">
              <v:path arrowok="t"/>
            </v:polyline>
            <v:polyline id="_x0000_s2379" style="position:absolute" points="21658,15201,21658,15040" coordorigin="10829,7520" coordsize="0,161" filled="f" strokeweight="5055emu">
              <v:path arrowok="t"/>
            </v:polyline>
            <v:polyline id="_x0000_s2378" style="position:absolute" points="21658,15522,21658,15362" coordorigin="10829,7681" coordsize="0,161" filled="f" strokeweight="5055emu">
              <v:path arrowok="t"/>
            </v:polyline>
            <v:polyline id="_x0000_s2377" style="position:absolute" points="21658,15843,21658,15682" coordorigin="10829,7841" coordsize="0,161" filled="f" strokeweight="5055emu">
              <v:path arrowok="t"/>
            </v:polyline>
            <v:polyline id="_x0000_s2376" style="position:absolute" points="21658,16165,21658,16004" coordorigin="10829,8002" coordsize="0,161" filled="f" strokeweight="5055emu">
              <v:path arrowok="t"/>
            </v:polyline>
            <v:polyline id="_x0000_s2375" style="position:absolute" points="21658,16487,21658,16326" coordorigin="10829,8163" coordsize="0,161" filled="f" strokeweight="5055emu">
              <v:path arrowok="t"/>
            </v:polyline>
            <v:polyline id="_x0000_s2374" style="position:absolute" points="21658,16809,21658,16648" coordorigin="10829,8324" coordsize="0,161" filled="f" strokeweight="5055emu">
              <v:path arrowok="t"/>
            </v:polyline>
            <v:polyline id="_x0000_s2373" style="position:absolute" points="21658,17131,21658,16970" coordorigin="10829,8485" coordsize="0,161" filled="f" strokeweight="5055emu">
              <v:path arrowok="t"/>
            </v:polyline>
            <v:polyline id="_x0000_s2372" style="position:absolute" points="21658,17453,21658,17292" coordorigin="10829,8646" coordsize="0,161" filled="f" strokeweight="5055emu">
              <v:path arrowok="t"/>
            </v:polyline>
            <v:polyline id="_x0000_s2371" style="position:absolute" points="21658,17775,21658,17614" coordorigin="10829,8807" coordsize="0,161" filled="f" strokeweight="5055emu">
              <v:path arrowok="t"/>
            </v:polyline>
            <v:polyline id="_x0000_s2370" style="position:absolute" points="21658,18097,21658,17936" coordorigin="10829,8968" coordsize="0,161" filled="f" strokeweight="5055emu">
              <v:path arrowok="t"/>
            </v:polyline>
            <v:polyline id="_x0000_s2369" style="position:absolute" points="21658,18419,21658,18258" coordorigin="10829,9129" coordsize="0,161" filled="f" strokeweight="5055emu">
              <v:path arrowok="t"/>
            </v:polyline>
            <v:polyline id="_x0000_s2368" style="position:absolute" points="21658,18740,21658,18580" coordorigin="10829,9290" coordsize="0,161" filled="f" strokeweight="5055emu">
              <v:path arrowok="t"/>
            </v:polyline>
            <v:polyline id="_x0000_s2367" style="position:absolute" points="21658,19061,21658,18900" coordorigin="10829,9450" coordsize="0,161" filled="f" strokeweight="5055emu">
              <v:path arrowok="t"/>
            </v:polyline>
            <v:polyline id="_x0000_s2366" style="position:absolute" points="21658,19383,21658,19222" coordorigin="10829,9611" coordsize="0,161" filled="f" strokeweight="5055emu">
              <v:path arrowok="t"/>
            </v:polyline>
            <v:polyline id="_x0000_s2365" style="position:absolute" points="21658,19705,21658,19544" coordorigin="10829,9772" coordsize="0,161" filled="f" strokeweight="5055emu">
              <v:path arrowok="t"/>
            </v:polyline>
            <v:polyline id="_x0000_s2364" style="position:absolute" points="21658,20027,21658,19866" coordorigin="10829,9933" coordsize="0,161" filled="f" strokeweight="5055emu">
              <v:path arrowok="t"/>
            </v:polyline>
            <v:polyline id="_x0000_s2363" style="position:absolute" points="21658,20349,21658,20188" coordorigin="10829,10094" coordsize="0,161" filled="f" strokeweight="5055emu">
              <v:path arrowok="t"/>
            </v:polyline>
            <v:polyline id="_x0000_s2362" style="position:absolute" points="21658,20671,21658,20510" coordorigin="10829,10255" coordsize="0,161" filled="f" strokeweight="5055emu">
              <v:path arrowok="t"/>
            </v:polyline>
            <v:polyline id="_x0000_s2361" style="position:absolute" points="21658,20993,21658,20832" coordorigin="10829,10416" coordsize="0,161" filled="f" strokeweight="5055emu">
              <v:path arrowok="t"/>
            </v:polyline>
            <v:polyline id="_x0000_s2360" style="position:absolute" points="21658,21315,21658,21154" coordorigin="10829,10577" coordsize="0,161" filled="f" strokeweight="5055emu">
              <v:path arrowok="t"/>
            </v:polyline>
            <v:polyline id="_x0000_s2359" style="position:absolute" points="21658,21637,21658,21476" coordorigin="10829,10738" coordsize="0,161" filled="f" strokeweight="5055emu">
              <v:path arrowok="t"/>
            </v:polyline>
            <v:polyline id="_x0000_s2358" style="position:absolute" points="21658,21958,21658,21798" coordorigin="10829,10899" coordsize="0,161" filled="f" strokeweight="5055emu">
              <v:path arrowok="t"/>
            </v:polyline>
            <v:polyline id="_x0000_s2357" style="position:absolute" points="21658,22279,21658,22118" coordorigin="10829,11059" coordsize="0,161" filled="f" strokeweight="5055emu">
              <v:path arrowok="t"/>
            </v:polyline>
            <v:polyline id="_x0000_s2356" style="position:absolute" points="21658,22601,21658,22440" coordorigin="10829,11220" coordsize="0,161" filled="f" strokeweight="5055emu">
              <v:path arrowok="t"/>
            </v:polyline>
            <v:polyline id="_x0000_s2355" style="position:absolute" points="21658,22923,21658,22762" coordorigin="10829,11381" coordsize="0,161" filled="f" strokeweight="5055emu">
              <v:path arrowok="t"/>
            </v:polyline>
            <v:polyline id="_x0000_s2354" style="position:absolute" points="21658,23245,21658,23084" coordorigin="10829,11542" coordsize="0,161" filled="f" strokeweight="5055emu">
              <v:path arrowok="t"/>
            </v:polyline>
            <v:polyline id="_x0000_s2353" style="position:absolute" points="21658,23567,21658,23406" coordorigin="10829,11703" coordsize="0,161" filled="f" strokeweight="5055emu">
              <v:path arrowok="t"/>
            </v:polyline>
            <v:polyline id="_x0000_s2352" style="position:absolute" points="21658,23889,21658,23728" coordorigin="10829,11864" coordsize="0,161" filled="f" strokeweight="5055emu">
              <v:path arrowok="t"/>
            </v:polyline>
            <v:polyline id="_x0000_s2351" style="position:absolute" points="21658,24211,21658,24050" coordorigin="10829,12025" coordsize="0,161" filled="f" strokeweight="5055emu">
              <v:path arrowok="t"/>
            </v:polyline>
            <v:polyline id="_x0000_s2350" style="position:absolute" points="21658,24533,21658,24372" coordorigin="10829,12186" coordsize="0,161" filled="f" strokeweight="5055emu">
              <v:path arrowok="t"/>
            </v:polyline>
            <v:polyline id="_x0000_s2349" style="position:absolute" points="21658,24855,21658,24694" coordorigin="10829,12347" coordsize="0,161" filled="f" strokeweight="5055emu">
              <v:path arrowok="t"/>
            </v:polyline>
            <v:polyline id="_x0000_s2348" style="position:absolute" points="21658,25176,21658,25016" coordorigin="10829,12508" coordsize="0,161" filled="f" strokeweight="5055emu">
              <v:path arrowok="t"/>
            </v:polyline>
            <v:polyline id="_x0000_s2347" style="position:absolute" points="21658,25497,21658,25336" coordorigin="10829,12668" coordsize="0,161" filled="f" strokeweight="5055emu">
              <v:path arrowok="t"/>
            </v:polyline>
            <v:polyline id="_x0000_s2346" style="position:absolute" points="21658,25819,21658,25658" coordorigin="10829,12829" coordsize="0,161" filled="f" strokeweight="5055emu">
              <v:path arrowok="t"/>
            </v:polyline>
            <v:polyline id="_x0000_s2345" style="position:absolute" points="21658,26141,21658,25980" coordorigin="10829,12990" coordsize="0,161" filled="f" strokeweight="5055emu">
              <v:path arrowok="t"/>
            </v:polyline>
            <v:polyline id="_x0000_s2344" style="position:absolute" points="21658,26463,21658,26302" coordorigin="10829,13151" coordsize="0,161" filled="f" strokeweight="5055emu">
              <v:path arrowok="t"/>
            </v:polyline>
            <v:polyline id="_x0000_s2343" style="position:absolute" points="21658,26785,21658,26624" coordorigin="10829,13312" coordsize="0,161" filled="f" strokeweight="5055emu">
              <v:path arrowok="t"/>
            </v:polyline>
            <v:polyline id="_x0000_s2342" style="position:absolute" points="21658,27107,21658,26946" coordorigin="10829,13473" coordsize="0,161" filled="f" strokeweight="5055emu">
              <v:path arrowok="t"/>
            </v:polyline>
            <v:polyline id="_x0000_s2341" style="position:absolute" points="21658,27429,21658,27268" coordorigin="10829,13634" coordsize="0,161" filled="f" strokeweight="5055emu">
              <v:path arrowok="t"/>
            </v:polyline>
            <v:polyline id="_x0000_s2340" style="position:absolute" points="21658,27751,21658,27590" coordorigin="10829,13795" coordsize="0,161" filled="f" strokeweight="5055emu">
              <v:path arrowok="t"/>
            </v:polyline>
            <v:polyline id="_x0000_s2339" style="position:absolute" points="21658,28072,21658,27912" coordorigin="10829,13956" coordsize="0,161" filled="f" strokeweight="5055emu">
              <v:path arrowok="t"/>
            </v:polyline>
            <v:polyline id="_x0000_s2338" style="position:absolute" points="21658,28393,21658,28232" coordorigin="10829,14116" coordsize="0,161" filled="f" strokeweight="5055emu">
              <v:path arrowok="t"/>
            </v:polyline>
            <v:polyline id="_x0000_s2337" style="position:absolute" points="21658,28715,21658,28554" coordorigin="10829,14277" coordsize="0,161" filled="f" strokeweight="5055emu">
              <v:path arrowok="t"/>
            </v:polyline>
            <v:polyline id="_x0000_s2336" style="position:absolute" points="21658,29037,21658,28876" coordorigin="10829,14438" coordsize="0,161" filled="f" strokeweight="5055emu">
              <v:path arrowok="t"/>
            </v:polyline>
            <v:polyline id="_x0000_s2335" style="position:absolute" points="21658,29359,21658,29198" coordorigin="10829,14599" coordsize="0,161" filled="f" strokeweight="5055emu">
              <v:path arrowok="t"/>
            </v:polyline>
            <w10:wrap anchorx="page" anchory="page"/>
          </v:group>
        </w:pict>
      </w:r>
      <w:r w:rsidR="00F64046">
        <w:rPr>
          <w:sz w:val="16"/>
          <w:szCs w:val="16"/>
        </w:rPr>
        <w:t xml:space="preserve"># </w:t>
      </w:r>
      <w:r w:rsidR="00F64046">
        <w:rPr>
          <w:spacing w:val="31"/>
          <w:sz w:val="16"/>
          <w:szCs w:val="16"/>
        </w:rPr>
        <w:t xml:space="preserve"> </w:t>
      </w:r>
      <w:r w:rsidR="00F64046">
        <w:rPr>
          <w:w w:val="179"/>
          <w:sz w:val="16"/>
          <w:szCs w:val="16"/>
        </w:rPr>
        <w:t>--</w:t>
      </w:r>
      <w:r w:rsidR="00F64046">
        <w:rPr>
          <w:spacing w:val="24"/>
          <w:w w:val="179"/>
          <w:sz w:val="16"/>
          <w:szCs w:val="16"/>
        </w:rPr>
        <w:t xml:space="preserve"> </w:t>
      </w:r>
      <w:r w:rsidR="00F64046">
        <w:rPr>
          <w:sz w:val="16"/>
          <w:szCs w:val="16"/>
        </w:rPr>
        <w:t xml:space="preserve">To </w:t>
      </w:r>
      <w:r w:rsidR="00F64046">
        <w:rPr>
          <w:spacing w:val="28"/>
          <w:sz w:val="16"/>
          <w:szCs w:val="16"/>
        </w:rPr>
        <w:t xml:space="preserve"> </w:t>
      </w:r>
      <w:r w:rsidR="00F64046">
        <w:rPr>
          <w:w w:val="148"/>
          <w:sz w:val="16"/>
          <w:szCs w:val="16"/>
        </w:rPr>
        <w:t>calculate</w:t>
      </w:r>
      <w:r w:rsidR="00F64046">
        <w:rPr>
          <w:spacing w:val="54"/>
          <w:w w:val="148"/>
          <w:sz w:val="16"/>
          <w:szCs w:val="16"/>
        </w:rPr>
        <w:t xml:space="preserve"> </w:t>
      </w:r>
      <w:r w:rsidR="00F64046">
        <w:rPr>
          <w:w w:val="148"/>
          <w:sz w:val="16"/>
          <w:szCs w:val="16"/>
        </w:rPr>
        <w:t>the</w:t>
      </w:r>
      <w:r w:rsidR="00F64046">
        <w:rPr>
          <w:spacing w:val="33"/>
          <w:w w:val="148"/>
          <w:sz w:val="16"/>
          <w:szCs w:val="16"/>
        </w:rPr>
        <w:t xml:space="preserve"> </w:t>
      </w:r>
      <w:r w:rsidR="00F64046">
        <w:rPr>
          <w:sz w:val="16"/>
          <w:szCs w:val="16"/>
        </w:rPr>
        <w:t xml:space="preserve">PSD </w:t>
      </w:r>
      <w:r w:rsidR="00F64046">
        <w:rPr>
          <w:spacing w:val="7"/>
          <w:sz w:val="16"/>
          <w:szCs w:val="16"/>
        </w:rPr>
        <w:t xml:space="preserve"> </w:t>
      </w:r>
      <w:r w:rsidR="00F64046">
        <w:rPr>
          <w:w w:val="141"/>
          <w:sz w:val="16"/>
          <w:szCs w:val="16"/>
        </w:rPr>
        <w:t>of</w:t>
      </w:r>
      <w:r w:rsidR="00F64046">
        <w:rPr>
          <w:spacing w:val="42"/>
          <w:w w:val="141"/>
          <w:sz w:val="16"/>
          <w:szCs w:val="16"/>
        </w:rPr>
        <w:t xml:space="preserve"> </w:t>
      </w:r>
      <w:r w:rsidR="00F64046">
        <w:rPr>
          <w:w w:val="141"/>
          <w:sz w:val="16"/>
          <w:szCs w:val="16"/>
        </w:rPr>
        <w:t>the</w:t>
      </w:r>
      <w:r w:rsidR="00F64046">
        <w:rPr>
          <w:spacing w:val="49"/>
          <w:w w:val="141"/>
          <w:sz w:val="16"/>
          <w:szCs w:val="16"/>
        </w:rPr>
        <w:t xml:space="preserve"> </w:t>
      </w:r>
      <w:r w:rsidR="00F64046">
        <w:rPr>
          <w:w w:val="141"/>
          <w:sz w:val="16"/>
          <w:szCs w:val="16"/>
        </w:rPr>
        <w:t xml:space="preserve">data, </w:t>
      </w:r>
      <w:r w:rsidR="00F64046">
        <w:rPr>
          <w:spacing w:val="29"/>
          <w:w w:val="141"/>
          <w:sz w:val="16"/>
          <w:szCs w:val="16"/>
        </w:rPr>
        <w:t xml:space="preserve"> </w:t>
      </w:r>
      <w:r w:rsidR="00F64046">
        <w:rPr>
          <w:w w:val="141"/>
          <w:sz w:val="16"/>
          <w:szCs w:val="16"/>
        </w:rPr>
        <w:t>choose</w:t>
      </w:r>
      <w:r w:rsidR="00F64046">
        <w:rPr>
          <w:spacing w:val="-14"/>
          <w:w w:val="141"/>
          <w:sz w:val="16"/>
          <w:szCs w:val="16"/>
        </w:rPr>
        <w:t xml:space="preserve"> </w:t>
      </w:r>
      <w:r w:rsidR="00F64046">
        <w:rPr>
          <w:w w:val="141"/>
          <w:sz w:val="16"/>
          <w:szCs w:val="16"/>
        </w:rPr>
        <w:t>an</w:t>
      </w:r>
      <w:r w:rsidR="00F64046">
        <w:rPr>
          <w:spacing w:val="17"/>
          <w:w w:val="141"/>
          <w:sz w:val="16"/>
          <w:szCs w:val="16"/>
        </w:rPr>
        <w:t xml:space="preserve"> </w:t>
      </w:r>
      <w:r w:rsidR="00F64046">
        <w:rPr>
          <w:w w:val="141"/>
          <w:sz w:val="16"/>
          <w:szCs w:val="16"/>
        </w:rPr>
        <w:t>overlap</w:t>
      </w:r>
      <w:r w:rsidR="00F64046">
        <w:rPr>
          <w:spacing w:val="30"/>
          <w:w w:val="141"/>
          <w:sz w:val="16"/>
          <w:szCs w:val="16"/>
        </w:rPr>
        <w:t xml:space="preserve"> </w:t>
      </w:r>
      <w:r w:rsidR="00F64046">
        <w:rPr>
          <w:w w:val="141"/>
          <w:sz w:val="16"/>
          <w:szCs w:val="16"/>
        </w:rPr>
        <w:t>and a</w:t>
      </w:r>
      <w:r w:rsidR="00F64046">
        <w:rPr>
          <w:spacing w:val="35"/>
          <w:w w:val="141"/>
          <w:sz w:val="16"/>
          <w:szCs w:val="16"/>
        </w:rPr>
        <w:t xml:space="preserve"> </w:t>
      </w:r>
      <w:r w:rsidR="00F64046">
        <w:rPr>
          <w:w w:val="110"/>
          <w:sz w:val="16"/>
          <w:szCs w:val="16"/>
        </w:rPr>
        <w:t xml:space="preserve">window </w:t>
      </w:r>
      <w:r w:rsidR="00F64046">
        <w:rPr>
          <w:spacing w:val="13"/>
          <w:w w:val="110"/>
          <w:sz w:val="16"/>
          <w:szCs w:val="16"/>
        </w:rPr>
        <w:t xml:space="preserve"> </w:t>
      </w:r>
      <w:r w:rsidR="00F64046">
        <w:rPr>
          <w:w w:val="110"/>
          <w:sz w:val="16"/>
          <w:szCs w:val="16"/>
        </w:rPr>
        <w:t xml:space="preserve">(common </w:t>
      </w:r>
      <w:r w:rsidR="00F64046">
        <w:rPr>
          <w:spacing w:val="2"/>
          <w:w w:val="110"/>
          <w:sz w:val="16"/>
          <w:szCs w:val="16"/>
        </w:rPr>
        <w:t xml:space="preserve"> </w:t>
      </w:r>
      <w:r w:rsidR="00F64046">
        <w:rPr>
          <w:w w:val="166"/>
          <w:sz w:val="16"/>
          <w:szCs w:val="16"/>
        </w:rPr>
        <w:t>to</w:t>
      </w:r>
      <w:r w:rsidR="00F64046">
        <w:rPr>
          <w:spacing w:val="13"/>
          <w:w w:val="166"/>
          <w:sz w:val="16"/>
          <w:szCs w:val="16"/>
        </w:rPr>
        <w:t xml:space="preserve"> </w:t>
      </w:r>
      <w:r w:rsidR="00F64046">
        <w:rPr>
          <w:w w:val="166"/>
          <w:sz w:val="16"/>
          <w:szCs w:val="16"/>
        </w:rPr>
        <w:t>all</w:t>
      </w:r>
      <w:r w:rsidR="00F64046">
        <w:rPr>
          <w:spacing w:val="50"/>
          <w:w w:val="166"/>
          <w:sz w:val="16"/>
          <w:szCs w:val="16"/>
        </w:rPr>
        <w:t xml:space="preserve"> </w:t>
      </w:r>
      <w:r w:rsidR="00F64046">
        <w:rPr>
          <w:w w:val="146"/>
          <w:sz w:val="16"/>
          <w:szCs w:val="16"/>
        </w:rPr>
        <w:t>det</w:t>
      </w:r>
      <w:r w:rsidR="00F64046">
        <w:rPr>
          <w:w w:val="153"/>
          <w:sz w:val="16"/>
          <w:szCs w:val="16"/>
        </w:rPr>
        <w:t>ectors)</w:t>
      </w:r>
    </w:p>
    <w:p w14:paraId="27308FDD" w14:textId="77777777" w:rsidR="004B03EF" w:rsidRDefault="00F64046">
      <w:pPr>
        <w:spacing w:line="160" w:lineRule="exact"/>
        <w:ind w:left="100"/>
        <w:rPr>
          <w:sz w:val="16"/>
          <w:szCs w:val="16"/>
        </w:rPr>
      </w:pPr>
      <w:r>
        <w:rPr>
          <w:sz w:val="16"/>
          <w:szCs w:val="16"/>
        </w:rPr>
        <w:t xml:space="preserve">#      </w:t>
      </w:r>
      <w:r>
        <w:rPr>
          <w:spacing w:val="22"/>
          <w:sz w:val="16"/>
          <w:szCs w:val="16"/>
        </w:rPr>
        <w:t xml:space="preserve"> </w:t>
      </w:r>
      <w:r>
        <w:rPr>
          <w:w w:val="139"/>
          <w:sz w:val="16"/>
          <w:szCs w:val="16"/>
        </w:rPr>
        <w:t xml:space="preserve">that </w:t>
      </w:r>
      <w:r>
        <w:rPr>
          <w:spacing w:val="33"/>
          <w:w w:val="139"/>
          <w:sz w:val="16"/>
          <w:szCs w:val="16"/>
        </w:rPr>
        <w:t xml:space="preserve"> </w:t>
      </w:r>
      <w:r>
        <w:rPr>
          <w:w w:val="139"/>
          <w:sz w:val="16"/>
          <w:szCs w:val="16"/>
        </w:rPr>
        <w:t>minimizes</w:t>
      </w:r>
      <w:r>
        <w:rPr>
          <w:spacing w:val="-26"/>
          <w:w w:val="139"/>
          <w:sz w:val="16"/>
          <w:szCs w:val="16"/>
        </w:rPr>
        <w:t xml:space="preserve"> </w:t>
      </w:r>
      <w:r>
        <w:rPr>
          <w:w w:val="140"/>
          <w:sz w:val="16"/>
          <w:szCs w:val="16"/>
        </w:rPr>
        <w:t xml:space="preserve">\enquote{spectral </w:t>
      </w:r>
      <w:r>
        <w:rPr>
          <w:spacing w:val="29"/>
          <w:w w:val="140"/>
          <w:sz w:val="16"/>
          <w:szCs w:val="16"/>
        </w:rPr>
        <w:t xml:space="preserve"> </w:t>
      </w:r>
      <w:r>
        <w:rPr>
          <w:w w:val="140"/>
          <w:sz w:val="16"/>
          <w:szCs w:val="16"/>
        </w:rPr>
        <w:t>leakage}</w:t>
      </w:r>
      <w:r>
        <w:rPr>
          <w:spacing w:val="12"/>
          <w:w w:val="140"/>
          <w:sz w:val="16"/>
          <w:szCs w:val="16"/>
        </w:rPr>
        <w:t xml:space="preserve"> </w:t>
      </w:r>
      <w:r>
        <w:rPr>
          <w:w w:val="149"/>
          <w:sz w:val="16"/>
          <w:szCs w:val="16"/>
        </w:rPr>
        <w:t>https://en.wikipedia.org/wiki/Spectral_lea</w:t>
      </w:r>
      <w:r>
        <w:rPr>
          <w:w w:val="126"/>
          <w:sz w:val="16"/>
          <w:szCs w:val="16"/>
        </w:rPr>
        <w:t>kage</w:t>
      </w:r>
    </w:p>
    <w:p w14:paraId="27308FDE" w14:textId="77777777" w:rsidR="004B03EF" w:rsidRDefault="00F64046">
      <w:pPr>
        <w:spacing w:line="160" w:lineRule="exact"/>
        <w:ind w:left="100"/>
        <w:rPr>
          <w:sz w:val="16"/>
          <w:szCs w:val="16"/>
        </w:rPr>
      </w:pPr>
      <w:r>
        <w:rPr>
          <w:position w:val="2"/>
          <w:sz w:val="16"/>
          <w:szCs w:val="16"/>
        </w:rPr>
        <w:t xml:space="preserve">NFFT </w:t>
      </w:r>
      <w:r>
        <w:rPr>
          <w:spacing w:val="4"/>
          <w:position w:val="2"/>
          <w:sz w:val="16"/>
          <w:szCs w:val="16"/>
        </w:rPr>
        <w:t xml:space="preserve"> </w:t>
      </w:r>
      <w:r>
        <w:rPr>
          <w:position w:val="2"/>
          <w:sz w:val="16"/>
          <w:szCs w:val="16"/>
        </w:rPr>
        <w:t xml:space="preserve">= </w:t>
      </w:r>
      <w:r>
        <w:rPr>
          <w:spacing w:val="21"/>
          <w:position w:val="2"/>
          <w:sz w:val="16"/>
          <w:szCs w:val="16"/>
        </w:rPr>
        <w:t xml:space="preserve"> </w:t>
      </w:r>
      <w:r>
        <w:rPr>
          <w:w w:val="119"/>
          <w:position w:val="2"/>
          <w:sz w:val="16"/>
          <w:szCs w:val="16"/>
        </w:rPr>
        <w:t>4</w:t>
      </w:r>
      <w:r>
        <w:rPr>
          <w:w w:val="119"/>
          <w:position w:val="-1"/>
          <w:sz w:val="16"/>
          <w:szCs w:val="16"/>
        </w:rPr>
        <w:t>*</w:t>
      </w:r>
      <w:r>
        <w:rPr>
          <w:w w:val="165"/>
          <w:position w:val="2"/>
          <w:sz w:val="16"/>
          <w:szCs w:val="16"/>
        </w:rPr>
        <w:t>fs</w:t>
      </w:r>
    </w:p>
    <w:p w14:paraId="27308FDF" w14:textId="77777777" w:rsidR="004B03EF" w:rsidRDefault="00F64046">
      <w:pPr>
        <w:spacing w:line="140" w:lineRule="exact"/>
        <w:ind w:left="100"/>
        <w:rPr>
          <w:sz w:val="16"/>
          <w:szCs w:val="16"/>
        </w:rPr>
      </w:pPr>
      <w:r>
        <w:rPr>
          <w:w w:val="116"/>
          <w:position w:val="1"/>
          <w:sz w:val="16"/>
          <w:szCs w:val="16"/>
        </w:rPr>
        <w:t xml:space="preserve">psd_window </w:t>
      </w:r>
      <w:r>
        <w:rPr>
          <w:spacing w:val="3"/>
          <w:w w:val="116"/>
          <w:position w:val="1"/>
          <w:sz w:val="16"/>
          <w:szCs w:val="16"/>
        </w:rPr>
        <w:t xml:space="preserve"> </w:t>
      </w:r>
      <w:r>
        <w:rPr>
          <w:position w:val="1"/>
          <w:sz w:val="16"/>
          <w:szCs w:val="16"/>
        </w:rPr>
        <w:t xml:space="preserve">= </w:t>
      </w:r>
      <w:r>
        <w:rPr>
          <w:spacing w:val="21"/>
          <w:position w:val="1"/>
          <w:sz w:val="16"/>
          <w:szCs w:val="16"/>
        </w:rPr>
        <w:t xml:space="preserve"> </w:t>
      </w:r>
      <w:r>
        <w:rPr>
          <w:w w:val="123"/>
          <w:position w:val="1"/>
          <w:sz w:val="16"/>
          <w:szCs w:val="16"/>
        </w:rPr>
        <w:t>np.blackman(NFFT)</w:t>
      </w:r>
    </w:p>
    <w:p w14:paraId="27308FE0" w14:textId="77777777" w:rsidR="004B03EF" w:rsidRDefault="00F64046">
      <w:pPr>
        <w:spacing w:line="160" w:lineRule="exact"/>
        <w:ind w:left="100"/>
        <w:rPr>
          <w:sz w:val="16"/>
          <w:szCs w:val="16"/>
        </w:rPr>
      </w:pPr>
      <w:r>
        <w:rPr>
          <w:sz w:val="16"/>
          <w:szCs w:val="16"/>
        </w:rPr>
        <w:t xml:space="preserve"># </w:t>
      </w:r>
      <w:r>
        <w:rPr>
          <w:spacing w:val="31"/>
          <w:sz w:val="16"/>
          <w:szCs w:val="16"/>
        </w:rPr>
        <w:t xml:space="preserve"> </w:t>
      </w:r>
      <w:r>
        <w:rPr>
          <w:w w:val="129"/>
          <w:sz w:val="16"/>
          <w:szCs w:val="16"/>
        </w:rPr>
        <w:t>and</w:t>
      </w:r>
      <w:r>
        <w:rPr>
          <w:spacing w:val="33"/>
          <w:w w:val="129"/>
          <w:sz w:val="16"/>
          <w:szCs w:val="16"/>
        </w:rPr>
        <w:t xml:space="preserve"> </w:t>
      </w:r>
      <w:r>
        <w:rPr>
          <w:w w:val="129"/>
          <w:sz w:val="16"/>
          <w:szCs w:val="16"/>
        </w:rPr>
        <w:t>a</w:t>
      </w:r>
      <w:r>
        <w:rPr>
          <w:spacing w:val="48"/>
          <w:w w:val="129"/>
          <w:sz w:val="16"/>
          <w:szCs w:val="16"/>
        </w:rPr>
        <w:t xml:space="preserve"> </w:t>
      </w:r>
      <w:r>
        <w:rPr>
          <w:sz w:val="16"/>
          <w:szCs w:val="16"/>
        </w:rPr>
        <w:t xml:space="preserve">50% </w:t>
      </w:r>
      <w:r>
        <w:rPr>
          <w:spacing w:val="7"/>
          <w:sz w:val="16"/>
          <w:szCs w:val="16"/>
        </w:rPr>
        <w:t xml:space="preserve"> </w:t>
      </w:r>
      <w:r>
        <w:rPr>
          <w:w w:val="146"/>
          <w:sz w:val="16"/>
          <w:szCs w:val="16"/>
        </w:rPr>
        <w:t>overlap:</w:t>
      </w:r>
    </w:p>
    <w:p w14:paraId="27308FE1" w14:textId="77777777" w:rsidR="004B03EF" w:rsidRDefault="00F64046">
      <w:pPr>
        <w:spacing w:line="160" w:lineRule="exact"/>
        <w:ind w:left="100"/>
        <w:rPr>
          <w:sz w:val="16"/>
          <w:szCs w:val="16"/>
        </w:rPr>
      </w:pPr>
      <w:r>
        <w:rPr>
          <w:sz w:val="16"/>
          <w:szCs w:val="16"/>
        </w:rPr>
        <w:t>NOVL</w:t>
      </w:r>
      <w:r>
        <w:rPr>
          <w:spacing w:val="-6"/>
          <w:sz w:val="16"/>
          <w:szCs w:val="16"/>
        </w:rPr>
        <w:t xml:space="preserve"> </w:t>
      </w:r>
      <w:r>
        <w:rPr>
          <w:sz w:val="16"/>
          <w:szCs w:val="16"/>
        </w:rPr>
        <w:t xml:space="preserve">= </w:t>
      </w:r>
      <w:r>
        <w:rPr>
          <w:spacing w:val="21"/>
          <w:sz w:val="16"/>
          <w:szCs w:val="16"/>
        </w:rPr>
        <w:t xml:space="preserve"> </w:t>
      </w:r>
      <w:r>
        <w:rPr>
          <w:w w:val="111"/>
          <w:sz w:val="16"/>
          <w:szCs w:val="16"/>
        </w:rPr>
        <w:t>NFFT/2</w:t>
      </w:r>
    </w:p>
    <w:p w14:paraId="27308FE2" w14:textId="77777777" w:rsidR="004B03EF" w:rsidRDefault="004B03EF">
      <w:pPr>
        <w:spacing w:before="8" w:line="120" w:lineRule="exact"/>
        <w:rPr>
          <w:sz w:val="13"/>
          <w:szCs w:val="13"/>
        </w:rPr>
      </w:pPr>
    </w:p>
    <w:p w14:paraId="27308FE3" w14:textId="77777777" w:rsidR="004B03EF" w:rsidRDefault="00F64046">
      <w:pPr>
        <w:ind w:left="100"/>
        <w:rPr>
          <w:sz w:val="16"/>
          <w:szCs w:val="16"/>
        </w:rPr>
      </w:pPr>
      <w:r>
        <w:rPr>
          <w:w w:val="151"/>
          <w:sz w:val="16"/>
          <w:szCs w:val="16"/>
        </w:rPr>
        <w:t>#--</w:t>
      </w:r>
      <w:r>
        <w:rPr>
          <w:spacing w:val="39"/>
          <w:w w:val="151"/>
          <w:sz w:val="16"/>
          <w:szCs w:val="16"/>
        </w:rPr>
        <w:t xml:space="preserve"> </w:t>
      </w:r>
      <w:r>
        <w:rPr>
          <w:w w:val="151"/>
          <w:sz w:val="16"/>
          <w:szCs w:val="16"/>
        </w:rPr>
        <w:t>Set</w:t>
      </w:r>
      <w:r>
        <w:rPr>
          <w:spacing w:val="13"/>
          <w:w w:val="151"/>
          <w:sz w:val="16"/>
          <w:szCs w:val="16"/>
        </w:rPr>
        <w:t xml:space="preserve"> </w:t>
      </w:r>
      <w:r>
        <w:rPr>
          <w:w w:val="151"/>
          <w:sz w:val="16"/>
          <w:szCs w:val="16"/>
        </w:rPr>
        <w:t>the</w:t>
      </w:r>
      <w:r>
        <w:rPr>
          <w:spacing w:val="26"/>
          <w:w w:val="151"/>
          <w:sz w:val="16"/>
          <w:szCs w:val="16"/>
        </w:rPr>
        <w:t xml:space="preserve"> </w:t>
      </w:r>
      <w:r>
        <w:rPr>
          <w:w w:val="151"/>
          <w:sz w:val="16"/>
          <w:szCs w:val="16"/>
        </w:rPr>
        <w:t>amplifications</w:t>
      </w:r>
      <w:r>
        <w:rPr>
          <w:spacing w:val="-10"/>
          <w:w w:val="151"/>
          <w:sz w:val="16"/>
          <w:szCs w:val="16"/>
        </w:rPr>
        <w:t xml:space="preserve"> </w:t>
      </w:r>
      <w:r>
        <w:rPr>
          <w:w w:val="151"/>
          <w:sz w:val="16"/>
          <w:szCs w:val="16"/>
        </w:rPr>
        <w:t>of</w:t>
      </w:r>
      <w:r>
        <w:rPr>
          <w:spacing w:val="25"/>
          <w:w w:val="151"/>
          <w:sz w:val="16"/>
          <w:szCs w:val="16"/>
        </w:rPr>
        <w:t xml:space="preserve"> </w:t>
      </w:r>
      <w:r>
        <w:rPr>
          <w:w w:val="151"/>
          <w:sz w:val="16"/>
          <w:szCs w:val="16"/>
        </w:rPr>
        <w:t>signal</w:t>
      </w:r>
      <w:r>
        <w:rPr>
          <w:spacing w:val="32"/>
          <w:w w:val="151"/>
          <w:sz w:val="16"/>
          <w:szCs w:val="16"/>
        </w:rPr>
        <w:t xml:space="preserve"> </w:t>
      </w:r>
      <w:r>
        <w:rPr>
          <w:w w:val="151"/>
          <w:sz w:val="16"/>
          <w:szCs w:val="16"/>
        </w:rPr>
        <w:t>to</w:t>
      </w:r>
      <w:r>
        <w:rPr>
          <w:spacing w:val="38"/>
          <w:w w:val="151"/>
          <w:sz w:val="16"/>
          <w:szCs w:val="16"/>
        </w:rPr>
        <w:t xml:space="preserve"> </w:t>
      </w:r>
      <w:r>
        <w:rPr>
          <w:w w:val="151"/>
          <w:sz w:val="16"/>
          <w:szCs w:val="16"/>
        </w:rPr>
        <w:t>be</w:t>
      </w:r>
      <w:r>
        <w:rPr>
          <w:spacing w:val="-2"/>
          <w:w w:val="151"/>
          <w:sz w:val="16"/>
          <w:szCs w:val="16"/>
        </w:rPr>
        <w:t xml:space="preserve"> </w:t>
      </w:r>
      <w:r>
        <w:rPr>
          <w:w w:val="151"/>
          <w:sz w:val="16"/>
          <w:szCs w:val="16"/>
        </w:rPr>
        <w:t>injected</w:t>
      </w:r>
    </w:p>
    <w:p w14:paraId="27308FE4" w14:textId="77777777" w:rsidR="004B03EF" w:rsidRDefault="00F64046">
      <w:pPr>
        <w:spacing w:line="160" w:lineRule="exact"/>
        <w:ind w:left="100"/>
        <w:rPr>
          <w:sz w:val="16"/>
          <w:szCs w:val="16"/>
        </w:rPr>
      </w:pPr>
      <w:r>
        <w:rPr>
          <w:w w:val="82"/>
          <w:sz w:val="16"/>
          <w:szCs w:val="16"/>
        </w:rPr>
        <w:t xml:space="preserve">A </w:t>
      </w:r>
      <w:r>
        <w:rPr>
          <w:spacing w:val="30"/>
          <w:w w:val="82"/>
          <w:sz w:val="16"/>
          <w:szCs w:val="16"/>
        </w:rPr>
        <w:t xml:space="preserve"> </w:t>
      </w:r>
      <w:r>
        <w:rPr>
          <w:sz w:val="16"/>
          <w:szCs w:val="16"/>
        </w:rPr>
        <w:t xml:space="preserve">= </w:t>
      </w:r>
      <w:r>
        <w:rPr>
          <w:spacing w:val="21"/>
          <w:sz w:val="16"/>
          <w:szCs w:val="16"/>
        </w:rPr>
        <w:t xml:space="preserve"> </w:t>
      </w:r>
      <w:r>
        <w:rPr>
          <w:w w:val="156"/>
          <w:sz w:val="16"/>
          <w:szCs w:val="16"/>
        </w:rPr>
        <w:t>[0,1,2]</w:t>
      </w:r>
      <w:r>
        <w:rPr>
          <w:spacing w:val="34"/>
          <w:w w:val="156"/>
          <w:sz w:val="16"/>
          <w:szCs w:val="16"/>
        </w:rPr>
        <w:t xml:space="preserve"> </w:t>
      </w:r>
      <w:r>
        <w:rPr>
          <w:sz w:val="16"/>
          <w:szCs w:val="16"/>
        </w:rPr>
        <w:t xml:space="preserve">+ </w:t>
      </w:r>
      <w:r>
        <w:rPr>
          <w:spacing w:val="21"/>
          <w:sz w:val="16"/>
          <w:szCs w:val="16"/>
        </w:rPr>
        <w:t xml:space="preserve"> </w:t>
      </w:r>
      <w:r>
        <w:rPr>
          <w:b/>
          <w:w w:val="122"/>
          <w:sz w:val="16"/>
          <w:szCs w:val="16"/>
        </w:rPr>
        <w:t>range</w:t>
      </w:r>
      <w:r>
        <w:rPr>
          <w:w w:val="151"/>
          <w:sz w:val="16"/>
          <w:szCs w:val="16"/>
        </w:rPr>
        <w:t>(4,31,2)</w:t>
      </w:r>
    </w:p>
    <w:p w14:paraId="27308FE5" w14:textId="77777777" w:rsidR="004B03EF" w:rsidRDefault="004B03EF">
      <w:pPr>
        <w:spacing w:before="8" w:line="120" w:lineRule="exact"/>
        <w:rPr>
          <w:sz w:val="13"/>
          <w:szCs w:val="13"/>
        </w:rPr>
      </w:pPr>
    </w:p>
    <w:p w14:paraId="27308FE6" w14:textId="77777777" w:rsidR="004B03EF" w:rsidRDefault="00F64046">
      <w:pPr>
        <w:ind w:left="100"/>
        <w:rPr>
          <w:sz w:val="16"/>
          <w:szCs w:val="16"/>
        </w:rPr>
      </w:pPr>
      <w:r>
        <w:rPr>
          <w:w w:val="138"/>
          <w:sz w:val="16"/>
          <w:szCs w:val="16"/>
        </w:rPr>
        <w:t xml:space="preserve">#-- </w:t>
      </w:r>
      <w:r>
        <w:rPr>
          <w:spacing w:val="14"/>
          <w:w w:val="138"/>
          <w:sz w:val="16"/>
          <w:szCs w:val="16"/>
        </w:rPr>
        <w:t xml:space="preserve"> </w:t>
      </w:r>
      <w:r>
        <w:rPr>
          <w:w w:val="138"/>
          <w:sz w:val="16"/>
          <w:szCs w:val="16"/>
        </w:rPr>
        <w:t>Define</w:t>
      </w:r>
      <w:r>
        <w:rPr>
          <w:spacing w:val="10"/>
          <w:w w:val="138"/>
          <w:sz w:val="16"/>
          <w:szCs w:val="16"/>
        </w:rPr>
        <w:t xml:space="preserve"> </w:t>
      </w:r>
      <w:r>
        <w:rPr>
          <w:w w:val="138"/>
          <w:sz w:val="16"/>
          <w:szCs w:val="16"/>
        </w:rPr>
        <w:t xml:space="preserve">the </w:t>
      </w:r>
      <w:r>
        <w:rPr>
          <w:spacing w:val="1"/>
          <w:w w:val="138"/>
          <w:sz w:val="16"/>
          <w:szCs w:val="16"/>
        </w:rPr>
        <w:t xml:space="preserve"> </w:t>
      </w:r>
      <w:r>
        <w:rPr>
          <w:w w:val="138"/>
          <w:sz w:val="16"/>
          <w:szCs w:val="16"/>
        </w:rPr>
        <w:t xml:space="preserve">function </w:t>
      </w:r>
      <w:r>
        <w:rPr>
          <w:spacing w:val="12"/>
          <w:w w:val="138"/>
          <w:sz w:val="16"/>
          <w:szCs w:val="16"/>
        </w:rPr>
        <w:t xml:space="preserve"> </w:t>
      </w:r>
      <w:r>
        <w:rPr>
          <w:w w:val="138"/>
          <w:sz w:val="16"/>
          <w:szCs w:val="16"/>
        </w:rPr>
        <w:t xml:space="preserve">to </w:t>
      </w:r>
      <w:r>
        <w:rPr>
          <w:spacing w:val="4"/>
          <w:w w:val="138"/>
          <w:sz w:val="16"/>
          <w:szCs w:val="16"/>
        </w:rPr>
        <w:t xml:space="preserve"> </w:t>
      </w:r>
      <w:r>
        <w:rPr>
          <w:w w:val="138"/>
          <w:sz w:val="16"/>
          <w:szCs w:val="16"/>
        </w:rPr>
        <w:t>segment</w:t>
      </w:r>
      <w:r>
        <w:rPr>
          <w:spacing w:val="-28"/>
          <w:w w:val="138"/>
          <w:sz w:val="16"/>
          <w:szCs w:val="16"/>
        </w:rPr>
        <w:t xml:space="preserve"> </w:t>
      </w:r>
      <w:r>
        <w:rPr>
          <w:w w:val="138"/>
          <w:sz w:val="16"/>
          <w:szCs w:val="16"/>
        </w:rPr>
        <w:t xml:space="preserve">the </w:t>
      </w:r>
      <w:r>
        <w:rPr>
          <w:spacing w:val="1"/>
          <w:w w:val="138"/>
          <w:sz w:val="16"/>
          <w:szCs w:val="16"/>
        </w:rPr>
        <w:t xml:space="preserve"> </w:t>
      </w:r>
      <w:r>
        <w:rPr>
          <w:w w:val="138"/>
          <w:sz w:val="16"/>
          <w:szCs w:val="16"/>
        </w:rPr>
        <w:t>segments</w:t>
      </w:r>
      <w:r>
        <w:rPr>
          <w:spacing w:val="-19"/>
          <w:w w:val="138"/>
          <w:sz w:val="16"/>
          <w:szCs w:val="16"/>
        </w:rPr>
        <w:t xml:space="preserve"> </w:t>
      </w:r>
      <w:r>
        <w:rPr>
          <w:w w:val="144"/>
          <w:sz w:val="16"/>
          <w:szCs w:val="16"/>
        </w:rPr>
        <w:t xml:space="preserve">into </w:t>
      </w:r>
      <w:r>
        <w:rPr>
          <w:spacing w:val="3"/>
          <w:w w:val="144"/>
          <w:sz w:val="16"/>
          <w:szCs w:val="16"/>
        </w:rPr>
        <w:t xml:space="preserve"> </w:t>
      </w:r>
      <w:r>
        <w:rPr>
          <w:w w:val="144"/>
          <w:sz w:val="16"/>
          <w:szCs w:val="16"/>
        </w:rPr>
        <w:t xml:space="preserve">suitable </w:t>
      </w:r>
      <w:r>
        <w:rPr>
          <w:spacing w:val="26"/>
          <w:w w:val="144"/>
          <w:sz w:val="16"/>
          <w:szCs w:val="16"/>
        </w:rPr>
        <w:t xml:space="preserve"> </w:t>
      </w:r>
      <w:r>
        <w:rPr>
          <w:w w:val="144"/>
          <w:sz w:val="16"/>
          <w:szCs w:val="16"/>
        </w:rPr>
        <w:t>segments</w:t>
      </w:r>
    </w:p>
    <w:p w14:paraId="27308FE7" w14:textId="77777777" w:rsidR="004B03EF" w:rsidRDefault="00F64046">
      <w:pPr>
        <w:spacing w:line="160" w:lineRule="exact"/>
        <w:ind w:left="68" w:right="7002"/>
        <w:jc w:val="center"/>
        <w:rPr>
          <w:sz w:val="16"/>
          <w:szCs w:val="16"/>
        </w:rPr>
      </w:pPr>
      <w:r>
        <w:rPr>
          <w:b/>
          <w:w w:val="158"/>
          <w:sz w:val="16"/>
          <w:szCs w:val="16"/>
        </w:rPr>
        <w:t>def</w:t>
      </w:r>
      <w:r>
        <w:rPr>
          <w:b/>
          <w:spacing w:val="-18"/>
          <w:w w:val="158"/>
          <w:sz w:val="16"/>
          <w:szCs w:val="16"/>
        </w:rPr>
        <w:t xml:space="preserve"> </w:t>
      </w:r>
      <w:r>
        <w:rPr>
          <w:w w:val="158"/>
          <w:sz w:val="16"/>
          <w:szCs w:val="16"/>
        </w:rPr>
        <w:t xml:space="preserve">slice_filter(dq, </w:t>
      </w:r>
      <w:r>
        <w:rPr>
          <w:spacing w:val="16"/>
          <w:w w:val="158"/>
          <w:sz w:val="16"/>
          <w:szCs w:val="16"/>
        </w:rPr>
        <w:t xml:space="preserve"> </w:t>
      </w:r>
      <w:r>
        <w:rPr>
          <w:w w:val="130"/>
          <w:sz w:val="16"/>
          <w:szCs w:val="16"/>
        </w:rPr>
        <w:t>hw):</w:t>
      </w:r>
    </w:p>
    <w:p w14:paraId="27308FE8" w14:textId="77777777" w:rsidR="004B03EF" w:rsidRDefault="00F64046">
      <w:pPr>
        <w:spacing w:line="160" w:lineRule="exact"/>
        <w:ind w:left="483"/>
        <w:rPr>
          <w:sz w:val="16"/>
          <w:szCs w:val="16"/>
        </w:rPr>
      </w:pPr>
      <w:r>
        <w:rPr>
          <w:w w:val="138"/>
          <w:sz w:val="16"/>
          <w:szCs w:val="16"/>
        </w:rPr>
        <w:t xml:space="preserve">#-- </w:t>
      </w:r>
      <w:r>
        <w:rPr>
          <w:spacing w:val="14"/>
          <w:w w:val="138"/>
          <w:sz w:val="16"/>
          <w:szCs w:val="16"/>
        </w:rPr>
        <w:t xml:space="preserve"> </w:t>
      </w:r>
      <w:r>
        <w:rPr>
          <w:w w:val="138"/>
          <w:sz w:val="16"/>
          <w:szCs w:val="16"/>
        </w:rPr>
        <w:t>Cut</w:t>
      </w:r>
      <w:r>
        <w:rPr>
          <w:spacing w:val="8"/>
          <w:w w:val="138"/>
          <w:sz w:val="16"/>
          <w:szCs w:val="16"/>
        </w:rPr>
        <w:t xml:space="preserve"> </w:t>
      </w:r>
      <w:r>
        <w:rPr>
          <w:w w:val="138"/>
          <w:sz w:val="16"/>
          <w:szCs w:val="16"/>
        </w:rPr>
        <w:t xml:space="preserve">the </w:t>
      </w:r>
      <w:r>
        <w:rPr>
          <w:spacing w:val="1"/>
          <w:w w:val="138"/>
          <w:sz w:val="16"/>
          <w:szCs w:val="16"/>
        </w:rPr>
        <w:t xml:space="preserve"> </w:t>
      </w:r>
      <w:r>
        <w:rPr>
          <w:w w:val="138"/>
          <w:sz w:val="16"/>
          <w:szCs w:val="16"/>
        </w:rPr>
        <w:t>whole</w:t>
      </w:r>
      <w:r>
        <w:rPr>
          <w:spacing w:val="-22"/>
          <w:w w:val="138"/>
          <w:sz w:val="16"/>
          <w:szCs w:val="16"/>
        </w:rPr>
        <w:t xml:space="preserve"> </w:t>
      </w:r>
      <w:r>
        <w:rPr>
          <w:w w:val="138"/>
          <w:sz w:val="16"/>
          <w:szCs w:val="16"/>
        </w:rPr>
        <w:t>segment</w:t>
      </w:r>
      <w:r>
        <w:rPr>
          <w:spacing w:val="-28"/>
          <w:w w:val="138"/>
          <w:sz w:val="16"/>
          <w:szCs w:val="16"/>
        </w:rPr>
        <w:t xml:space="preserve"> </w:t>
      </w:r>
      <w:r>
        <w:rPr>
          <w:w w:val="138"/>
          <w:sz w:val="16"/>
          <w:szCs w:val="16"/>
        </w:rPr>
        <w:t xml:space="preserve">in </w:t>
      </w:r>
      <w:r>
        <w:rPr>
          <w:spacing w:val="4"/>
          <w:w w:val="138"/>
          <w:sz w:val="16"/>
          <w:szCs w:val="16"/>
        </w:rPr>
        <w:t xml:space="preserve"> </w:t>
      </w:r>
      <w:r>
        <w:rPr>
          <w:w w:val="138"/>
          <w:sz w:val="16"/>
          <w:szCs w:val="16"/>
        </w:rPr>
        <w:t xml:space="preserve">to </w:t>
      </w:r>
      <w:r>
        <w:rPr>
          <w:spacing w:val="4"/>
          <w:w w:val="138"/>
          <w:sz w:val="16"/>
          <w:szCs w:val="16"/>
        </w:rPr>
        <w:t xml:space="preserve"> </w:t>
      </w:r>
      <w:r>
        <w:rPr>
          <w:w w:val="138"/>
          <w:sz w:val="16"/>
          <w:szCs w:val="16"/>
        </w:rPr>
        <w:t>small</w:t>
      </w:r>
      <w:r>
        <w:rPr>
          <w:spacing w:val="41"/>
          <w:w w:val="138"/>
          <w:sz w:val="16"/>
          <w:szCs w:val="16"/>
        </w:rPr>
        <w:t xml:space="preserve"> </w:t>
      </w:r>
      <w:r>
        <w:rPr>
          <w:w w:val="138"/>
          <w:sz w:val="16"/>
          <w:szCs w:val="16"/>
        </w:rPr>
        <w:t>ones</w:t>
      </w:r>
      <w:r>
        <w:rPr>
          <w:spacing w:val="17"/>
          <w:w w:val="138"/>
          <w:sz w:val="16"/>
          <w:szCs w:val="16"/>
        </w:rPr>
        <w:t xml:space="preserve"> </w:t>
      </w:r>
      <w:r>
        <w:rPr>
          <w:w w:val="138"/>
          <w:sz w:val="16"/>
          <w:szCs w:val="16"/>
        </w:rPr>
        <w:t>of</w:t>
      </w:r>
      <w:r>
        <w:rPr>
          <w:spacing w:val="47"/>
          <w:w w:val="138"/>
          <w:sz w:val="16"/>
          <w:szCs w:val="16"/>
        </w:rPr>
        <w:t xml:space="preserve"> </w:t>
      </w:r>
      <w:r>
        <w:rPr>
          <w:w w:val="138"/>
          <w:sz w:val="16"/>
          <w:szCs w:val="16"/>
        </w:rPr>
        <w:t xml:space="preserve">60s, </w:t>
      </w:r>
      <w:r>
        <w:rPr>
          <w:spacing w:val="4"/>
          <w:w w:val="138"/>
          <w:sz w:val="16"/>
          <w:szCs w:val="16"/>
        </w:rPr>
        <w:t xml:space="preserve"> </w:t>
      </w:r>
      <w:r>
        <w:rPr>
          <w:w w:val="138"/>
          <w:sz w:val="16"/>
          <w:szCs w:val="16"/>
        </w:rPr>
        <w:t>with</w:t>
      </w:r>
      <w:r>
        <w:rPr>
          <w:spacing w:val="29"/>
          <w:w w:val="138"/>
          <w:sz w:val="16"/>
          <w:szCs w:val="16"/>
        </w:rPr>
        <w:t xml:space="preserve"> </w:t>
      </w:r>
      <w:r>
        <w:rPr>
          <w:w w:val="138"/>
          <w:sz w:val="16"/>
          <w:szCs w:val="16"/>
        </w:rPr>
        <w:t>spacing</w:t>
      </w:r>
      <w:r>
        <w:rPr>
          <w:spacing w:val="36"/>
          <w:w w:val="138"/>
          <w:sz w:val="16"/>
          <w:szCs w:val="16"/>
        </w:rPr>
        <w:t xml:space="preserve"> </w:t>
      </w:r>
      <w:r>
        <w:rPr>
          <w:w w:val="138"/>
          <w:sz w:val="16"/>
          <w:szCs w:val="16"/>
        </w:rPr>
        <w:t>of</w:t>
      </w:r>
      <w:r>
        <w:rPr>
          <w:spacing w:val="47"/>
          <w:w w:val="138"/>
          <w:sz w:val="16"/>
          <w:szCs w:val="16"/>
        </w:rPr>
        <w:t xml:space="preserve"> </w:t>
      </w:r>
      <w:r>
        <w:rPr>
          <w:w w:val="138"/>
          <w:sz w:val="16"/>
          <w:szCs w:val="16"/>
        </w:rPr>
        <w:t>1s</w:t>
      </w:r>
    </w:p>
    <w:p w14:paraId="27308FE9" w14:textId="77777777" w:rsidR="004B03EF" w:rsidRDefault="00F64046">
      <w:pPr>
        <w:spacing w:line="160" w:lineRule="exact"/>
        <w:ind w:left="483"/>
        <w:rPr>
          <w:sz w:val="16"/>
          <w:szCs w:val="16"/>
        </w:rPr>
      </w:pPr>
      <w:r>
        <w:rPr>
          <w:w w:val="215"/>
          <w:sz w:val="16"/>
          <w:szCs w:val="16"/>
        </w:rPr>
        <w:t>i</w:t>
      </w:r>
      <w:r>
        <w:rPr>
          <w:spacing w:val="10"/>
          <w:w w:val="215"/>
          <w:sz w:val="16"/>
          <w:szCs w:val="16"/>
        </w:rPr>
        <w:t xml:space="preserve"> </w:t>
      </w:r>
      <w:r>
        <w:rPr>
          <w:sz w:val="16"/>
          <w:szCs w:val="16"/>
        </w:rPr>
        <w:t xml:space="preserve">= </w:t>
      </w:r>
      <w:r>
        <w:rPr>
          <w:spacing w:val="21"/>
          <w:sz w:val="16"/>
          <w:szCs w:val="16"/>
        </w:rPr>
        <w:t xml:space="preserve"> </w:t>
      </w:r>
      <w:r>
        <w:rPr>
          <w:w w:val="119"/>
          <w:sz w:val="16"/>
          <w:szCs w:val="16"/>
        </w:rPr>
        <w:t>0</w:t>
      </w:r>
    </w:p>
    <w:p w14:paraId="27308FEA" w14:textId="77777777" w:rsidR="004B03EF" w:rsidRDefault="00F64046">
      <w:pPr>
        <w:spacing w:line="160" w:lineRule="exact"/>
        <w:ind w:left="483"/>
        <w:rPr>
          <w:sz w:val="16"/>
          <w:szCs w:val="16"/>
        </w:rPr>
      </w:pPr>
      <w:r>
        <w:rPr>
          <w:b/>
          <w:w w:val="131"/>
          <w:sz w:val="16"/>
          <w:szCs w:val="16"/>
        </w:rPr>
        <w:t>while</w:t>
      </w:r>
      <w:r>
        <w:rPr>
          <w:b/>
          <w:spacing w:val="44"/>
          <w:w w:val="131"/>
          <w:sz w:val="16"/>
          <w:szCs w:val="16"/>
        </w:rPr>
        <w:t xml:space="preserve"> </w:t>
      </w:r>
      <w:r>
        <w:rPr>
          <w:w w:val="215"/>
          <w:sz w:val="16"/>
          <w:szCs w:val="16"/>
        </w:rPr>
        <w:t>i</w:t>
      </w:r>
      <w:r>
        <w:rPr>
          <w:spacing w:val="10"/>
          <w:w w:val="215"/>
          <w:sz w:val="16"/>
          <w:szCs w:val="16"/>
        </w:rPr>
        <w:t xml:space="preserve"> </w:t>
      </w:r>
      <w:r>
        <w:rPr>
          <w:sz w:val="16"/>
          <w:szCs w:val="16"/>
        </w:rPr>
        <w:t xml:space="preserve">&lt; </w:t>
      </w:r>
      <w:r>
        <w:rPr>
          <w:spacing w:val="21"/>
          <w:sz w:val="16"/>
          <w:szCs w:val="16"/>
        </w:rPr>
        <w:t xml:space="preserve"> </w:t>
      </w:r>
      <w:r>
        <w:rPr>
          <w:b/>
          <w:w w:val="140"/>
          <w:sz w:val="16"/>
          <w:szCs w:val="16"/>
        </w:rPr>
        <w:t>len</w:t>
      </w:r>
      <w:r>
        <w:rPr>
          <w:w w:val="153"/>
          <w:sz w:val="16"/>
          <w:szCs w:val="16"/>
        </w:rPr>
        <w:t>(dq):</w:t>
      </w:r>
    </w:p>
    <w:p w14:paraId="27308FEB" w14:textId="77777777" w:rsidR="004B03EF" w:rsidRDefault="00F64046">
      <w:pPr>
        <w:spacing w:line="160" w:lineRule="exact"/>
        <w:ind w:left="865"/>
        <w:rPr>
          <w:sz w:val="16"/>
          <w:szCs w:val="16"/>
        </w:rPr>
      </w:pPr>
      <w:r>
        <w:rPr>
          <w:b/>
          <w:w w:val="165"/>
          <w:position w:val="2"/>
          <w:sz w:val="16"/>
          <w:szCs w:val="16"/>
        </w:rPr>
        <w:t>if</w:t>
      </w:r>
      <w:r>
        <w:rPr>
          <w:b/>
          <w:spacing w:val="59"/>
          <w:w w:val="165"/>
          <w:position w:val="2"/>
          <w:sz w:val="16"/>
          <w:szCs w:val="16"/>
        </w:rPr>
        <w:t xml:space="preserve"> </w:t>
      </w:r>
      <w:r>
        <w:rPr>
          <w:w w:val="165"/>
          <w:position w:val="2"/>
          <w:sz w:val="16"/>
          <w:szCs w:val="16"/>
        </w:rPr>
        <w:t>dq[i].stop</w:t>
      </w:r>
      <w:r>
        <w:rPr>
          <w:spacing w:val="-38"/>
          <w:w w:val="165"/>
          <w:position w:val="2"/>
          <w:sz w:val="16"/>
          <w:szCs w:val="16"/>
        </w:rPr>
        <w:t xml:space="preserve"> </w:t>
      </w:r>
      <w:r>
        <w:rPr>
          <w:w w:val="165"/>
          <w:position w:val="2"/>
          <w:sz w:val="16"/>
          <w:szCs w:val="16"/>
        </w:rPr>
        <w:t>-</w:t>
      </w:r>
      <w:r>
        <w:rPr>
          <w:spacing w:val="37"/>
          <w:w w:val="165"/>
          <w:position w:val="2"/>
          <w:sz w:val="16"/>
          <w:szCs w:val="16"/>
        </w:rPr>
        <w:t xml:space="preserve"> </w:t>
      </w:r>
      <w:r>
        <w:rPr>
          <w:w w:val="165"/>
          <w:position w:val="2"/>
          <w:sz w:val="16"/>
          <w:szCs w:val="16"/>
        </w:rPr>
        <w:t>dq[i].start</w:t>
      </w:r>
      <w:r>
        <w:rPr>
          <w:spacing w:val="49"/>
          <w:w w:val="165"/>
          <w:position w:val="2"/>
          <w:sz w:val="16"/>
          <w:szCs w:val="16"/>
        </w:rPr>
        <w:t xml:space="preserve"> </w:t>
      </w:r>
      <w:r>
        <w:rPr>
          <w:position w:val="2"/>
          <w:sz w:val="16"/>
          <w:szCs w:val="16"/>
        </w:rPr>
        <w:t xml:space="preserve">&lt; </w:t>
      </w:r>
      <w:r>
        <w:rPr>
          <w:spacing w:val="21"/>
          <w:position w:val="2"/>
          <w:sz w:val="16"/>
          <w:szCs w:val="16"/>
        </w:rPr>
        <w:t xml:space="preserve"> </w:t>
      </w:r>
      <w:r>
        <w:rPr>
          <w:w w:val="119"/>
          <w:position w:val="2"/>
          <w:sz w:val="16"/>
          <w:szCs w:val="16"/>
        </w:rPr>
        <w:t>32</w:t>
      </w:r>
      <w:r>
        <w:rPr>
          <w:w w:val="119"/>
          <w:position w:val="-1"/>
          <w:sz w:val="16"/>
          <w:szCs w:val="16"/>
        </w:rPr>
        <w:t>*</w:t>
      </w:r>
      <w:r>
        <w:rPr>
          <w:w w:val="179"/>
          <w:position w:val="2"/>
          <w:sz w:val="16"/>
          <w:szCs w:val="16"/>
        </w:rPr>
        <w:t>fs:</w:t>
      </w:r>
    </w:p>
    <w:p w14:paraId="27308FEC" w14:textId="77777777" w:rsidR="004B03EF" w:rsidRDefault="00F64046">
      <w:pPr>
        <w:spacing w:line="140" w:lineRule="exact"/>
        <w:ind w:left="1248"/>
        <w:rPr>
          <w:sz w:val="16"/>
          <w:szCs w:val="16"/>
        </w:rPr>
      </w:pPr>
      <w:r>
        <w:rPr>
          <w:b/>
          <w:w w:val="153"/>
          <w:position w:val="1"/>
          <w:sz w:val="16"/>
          <w:szCs w:val="16"/>
        </w:rPr>
        <w:t>del</w:t>
      </w:r>
      <w:r>
        <w:rPr>
          <w:b/>
          <w:spacing w:val="8"/>
          <w:w w:val="153"/>
          <w:position w:val="1"/>
          <w:sz w:val="16"/>
          <w:szCs w:val="16"/>
        </w:rPr>
        <w:t xml:space="preserve"> </w:t>
      </w:r>
      <w:r>
        <w:rPr>
          <w:w w:val="153"/>
          <w:position w:val="1"/>
          <w:sz w:val="16"/>
          <w:szCs w:val="16"/>
        </w:rPr>
        <w:t>dq[i]</w:t>
      </w:r>
    </w:p>
    <w:p w14:paraId="27308FED" w14:textId="77777777" w:rsidR="004B03EF" w:rsidRDefault="00F64046">
      <w:pPr>
        <w:spacing w:line="160" w:lineRule="exact"/>
        <w:ind w:left="1248"/>
        <w:rPr>
          <w:sz w:val="16"/>
          <w:szCs w:val="16"/>
        </w:rPr>
      </w:pPr>
      <w:r>
        <w:rPr>
          <w:b/>
          <w:w w:val="130"/>
          <w:sz w:val="16"/>
          <w:szCs w:val="16"/>
        </w:rPr>
        <w:t>continue</w:t>
      </w:r>
    </w:p>
    <w:p w14:paraId="27308FEE" w14:textId="77777777" w:rsidR="004B03EF" w:rsidRDefault="00F64046">
      <w:pPr>
        <w:spacing w:line="160" w:lineRule="exact"/>
        <w:ind w:left="865"/>
        <w:rPr>
          <w:sz w:val="16"/>
          <w:szCs w:val="16"/>
        </w:rPr>
      </w:pPr>
      <w:r>
        <w:rPr>
          <w:w w:val="167"/>
          <w:position w:val="2"/>
          <w:sz w:val="16"/>
          <w:szCs w:val="16"/>
        </w:rPr>
        <w:t>dq.insert(i,</w:t>
      </w:r>
      <w:r>
        <w:rPr>
          <w:spacing w:val="15"/>
          <w:w w:val="167"/>
          <w:position w:val="2"/>
          <w:sz w:val="16"/>
          <w:szCs w:val="16"/>
        </w:rPr>
        <w:t xml:space="preserve"> </w:t>
      </w:r>
      <w:r>
        <w:rPr>
          <w:b/>
          <w:w w:val="167"/>
          <w:position w:val="2"/>
          <w:sz w:val="16"/>
          <w:szCs w:val="16"/>
        </w:rPr>
        <w:t>slice</w:t>
      </w:r>
      <w:r>
        <w:rPr>
          <w:w w:val="167"/>
          <w:position w:val="2"/>
          <w:sz w:val="16"/>
          <w:szCs w:val="16"/>
        </w:rPr>
        <w:t>(dq[i].start,</w:t>
      </w:r>
      <w:r>
        <w:rPr>
          <w:spacing w:val="53"/>
          <w:w w:val="167"/>
          <w:position w:val="2"/>
          <w:sz w:val="16"/>
          <w:szCs w:val="16"/>
        </w:rPr>
        <w:t xml:space="preserve"> </w:t>
      </w:r>
      <w:r>
        <w:rPr>
          <w:w w:val="167"/>
          <w:position w:val="2"/>
          <w:sz w:val="16"/>
          <w:szCs w:val="16"/>
        </w:rPr>
        <w:t>dq[i].start</w:t>
      </w:r>
      <w:r>
        <w:rPr>
          <w:spacing w:val="35"/>
          <w:w w:val="167"/>
          <w:position w:val="2"/>
          <w:sz w:val="16"/>
          <w:szCs w:val="16"/>
        </w:rPr>
        <w:t xml:space="preserve"> </w:t>
      </w:r>
      <w:r>
        <w:rPr>
          <w:position w:val="2"/>
          <w:sz w:val="16"/>
          <w:szCs w:val="16"/>
        </w:rPr>
        <w:t xml:space="preserve">+ </w:t>
      </w:r>
      <w:r>
        <w:rPr>
          <w:spacing w:val="21"/>
          <w:position w:val="2"/>
          <w:sz w:val="16"/>
          <w:szCs w:val="16"/>
        </w:rPr>
        <w:t xml:space="preserve"> </w:t>
      </w:r>
      <w:r>
        <w:rPr>
          <w:w w:val="119"/>
          <w:position w:val="2"/>
          <w:sz w:val="16"/>
          <w:szCs w:val="16"/>
        </w:rPr>
        <w:t>32</w:t>
      </w:r>
      <w:r>
        <w:rPr>
          <w:w w:val="119"/>
          <w:position w:val="-1"/>
          <w:sz w:val="16"/>
          <w:szCs w:val="16"/>
        </w:rPr>
        <w:t>*</w:t>
      </w:r>
      <w:r>
        <w:rPr>
          <w:w w:val="172"/>
          <w:position w:val="2"/>
          <w:sz w:val="16"/>
          <w:szCs w:val="16"/>
        </w:rPr>
        <w:t>fs))</w:t>
      </w:r>
    </w:p>
    <w:p w14:paraId="27308FEF" w14:textId="77777777" w:rsidR="004B03EF" w:rsidRDefault="00F64046">
      <w:pPr>
        <w:spacing w:line="160" w:lineRule="exact"/>
        <w:ind w:left="865"/>
        <w:rPr>
          <w:sz w:val="16"/>
          <w:szCs w:val="16"/>
        </w:rPr>
      </w:pPr>
      <w:r>
        <w:rPr>
          <w:w w:val="139"/>
          <w:position w:val="2"/>
          <w:sz w:val="16"/>
          <w:szCs w:val="16"/>
        </w:rPr>
        <w:t>dq[i+1]</w:t>
      </w:r>
      <w:r>
        <w:rPr>
          <w:spacing w:val="40"/>
          <w:w w:val="139"/>
          <w:position w:val="2"/>
          <w:sz w:val="16"/>
          <w:szCs w:val="16"/>
        </w:rPr>
        <w:t xml:space="preserve"> </w:t>
      </w:r>
      <w:r>
        <w:rPr>
          <w:position w:val="2"/>
          <w:sz w:val="16"/>
          <w:szCs w:val="16"/>
        </w:rPr>
        <w:t xml:space="preserve">= </w:t>
      </w:r>
      <w:r>
        <w:rPr>
          <w:spacing w:val="21"/>
          <w:position w:val="2"/>
          <w:sz w:val="16"/>
          <w:szCs w:val="16"/>
        </w:rPr>
        <w:t xml:space="preserve"> </w:t>
      </w:r>
      <w:r>
        <w:rPr>
          <w:b/>
          <w:w w:val="158"/>
          <w:position w:val="2"/>
          <w:sz w:val="16"/>
          <w:szCs w:val="16"/>
        </w:rPr>
        <w:t>slice</w:t>
      </w:r>
      <w:r>
        <w:rPr>
          <w:w w:val="158"/>
          <w:position w:val="2"/>
          <w:sz w:val="16"/>
          <w:szCs w:val="16"/>
        </w:rPr>
        <w:t>(dq[i].stop</w:t>
      </w:r>
      <w:r>
        <w:rPr>
          <w:spacing w:val="34"/>
          <w:w w:val="158"/>
          <w:position w:val="2"/>
          <w:sz w:val="16"/>
          <w:szCs w:val="16"/>
        </w:rPr>
        <w:t xml:space="preserve"> </w:t>
      </w:r>
      <w:r>
        <w:rPr>
          <w:position w:val="2"/>
          <w:sz w:val="16"/>
          <w:szCs w:val="16"/>
        </w:rPr>
        <w:t xml:space="preserve">+ </w:t>
      </w:r>
      <w:r>
        <w:rPr>
          <w:spacing w:val="21"/>
          <w:position w:val="2"/>
          <w:sz w:val="16"/>
          <w:szCs w:val="16"/>
        </w:rPr>
        <w:t xml:space="preserve"> </w:t>
      </w:r>
      <w:r>
        <w:rPr>
          <w:w w:val="119"/>
          <w:position w:val="2"/>
          <w:sz w:val="16"/>
          <w:szCs w:val="16"/>
        </w:rPr>
        <w:t>1</w:t>
      </w:r>
      <w:r>
        <w:rPr>
          <w:w w:val="119"/>
          <w:position w:val="-1"/>
          <w:sz w:val="16"/>
          <w:szCs w:val="16"/>
        </w:rPr>
        <w:t>*</w:t>
      </w:r>
      <w:r>
        <w:rPr>
          <w:w w:val="184"/>
          <w:position w:val="2"/>
          <w:sz w:val="16"/>
          <w:szCs w:val="16"/>
        </w:rPr>
        <w:t>fs,</w:t>
      </w:r>
      <w:r>
        <w:rPr>
          <w:position w:val="2"/>
          <w:sz w:val="16"/>
          <w:szCs w:val="16"/>
        </w:rPr>
        <w:t xml:space="preserve"> </w:t>
      </w:r>
      <w:r>
        <w:rPr>
          <w:spacing w:val="16"/>
          <w:position w:val="2"/>
          <w:sz w:val="16"/>
          <w:szCs w:val="16"/>
        </w:rPr>
        <w:t xml:space="preserve"> </w:t>
      </w:r>
      <w:r>
        <w:rPr>
          <w:w w:val="147"/>
          <w:position w:val="2"/>
          <w:sz w:val="16"/>
          <w:szCs w:val="16"/>
        </w:rPr>
        <w:t>dq[i+1].stop)</w:t>
      </w:r>
    </w:p>
    <w:p w14:paraId="27308FF0" w14:textId="77777777" w:rsidR="004B03EF" w:rsidRDefault="00F64046">
      <w:pPr>
        <w:spacing w:line="140" w:lineRule="exact"/>
        <w:ind w:left="865"/>
        <w:rPr>
          <w:sz w:val="16"/>
          <w:szCs w:val="16"/>
        </w:rPr>
      </w:pPr>
      <w:r>
        <w:rPr>
          <w:w w:val="215"/>
          <w:position w:val="1"/>
          <w:sz w:val="16"/>
          <w:szCs w:val="16"/>
        </w:rPr>
        <w:t>i</w:t>
      </w:r>
      <w:r>
        <w:rPr>
          <w:spacing w:val="10"/>
          <w:w w:val="215"/>
          <w:position w:val="1"/>
          <w:sz w:val="16"/>
          <w:szCs w:val="16"/>
        </w:rPr>
        <w:t xml:space="preserve"> </w:t>
      </w:r>
      <w:r>
        <w:rPr>
          <w:position w:val="1"/>
          <w:sz w:val="16"/>
          <w:szCs w:val="16"/>
        </w:rPr>
        <w:t xml:space="preserve">+= </w:t>
      </w:r>
      <w:r>
        <w:rPr>
          <w:spacing w:val="27"/>
          <w:position w:val="1"/>
          <w:sz w:val="16"/>
          <w:szCs w:val="16"/>
        </w:rPr>
        <w:t xml:space="preserve"> </w:t>
      </w:r>
      <w:r>
        <w:rPr>
          <w:w w:val="119"/>
          <w:position w:val="1"/>
          <w:sz w:val="16"/>
          <w:szCs w:val="16"/>
        </w:rPr>
        <w:t>1</w:t>
      </w:r>
    </w:p>
    <w:p w14:paraId="27308FF1" w14:textId="77777777" w:rsidR="004B03EF" w:rsidRDefault="00F64046">
      <w:pPr>
        <w:spacing w:line="160" w:lineRule="exact"/>
        <w:ind w:left="483"/>
        <w:rPr>
          <w:sz w:val="16"/>
          <w:szCs w:val="16"/>
        </w:rPr>
      </w:pPr>
      <w:r>
        <w:rPr>
          <w:w w:val="139"/>
          <w:sz w:val="16"/>
          <w:szCs w:val="16"/>
        </w:rPr>
        <w:t xml:space="preserve">#-- </w:t>
      </w:r>
      <w:r>
        <w:rPr>
          <w:spacing w:val="11"/>
          <w:w w:val="139"/>
          <w:sz w:val="16"/>
          <w:szCs w:val="16"/>
        </w:rPr>
        <w:t xml:space="preserve"> </w:t>
      </w:r>
      <w:r>
        <w:rPr>
          <w:w w:val="139"/>
          <w:sz w:val="16"/>
          <w:szCs w:val="16"/>
        </w:rPr>
        <w:t>Delete</w:t>
      </w:r>
      <w:r>
        <w:rPr>
          <w:spacing w:val="32"/>
          <w:w w:val="139"/>
          <w:sz w:val="16"/>
          <w:szCs w:val="16"/>
        </w:rPr>
        <w:t xml:space="preserve"> </w:t>
      </w:r>
      <w:r>
        <w:rPr>
          <w:w w:val="139"/>
          <w:sz w:val="16"/>
          <w:szCs w:val="16"/>
        </w:rPr>
        <w:t>the</w:t>
      </w:r>
      <w:r>
        <w:rPr>
          <w:spacing w:val="54"/>
          <w:w w:val="139"/>
          <w:sz w:val="16"/>
          <w:szCs w:val="16"/>
        </w:rPr>
        <w:t xml:space="preserve"> </w:t>
      </w:r>
      <w:r>
        <w:rPr>
          <w:w w:val="139"/>
          <w:sz w:val="16"/>
          <w:szCs w:val="16"/>
        </w:rPr>
        <w:t>segments</w:t>
      </w:r>
      <w:r>
        <w:rPr>
          <w:spacing w:val="-25"/>
          <w:w w:val="139"/>
          <w:sz w:val="16"/>
          <w:szCs w:val="16"/>
        </w:rPr>
        <w:t xml:space="preserve"> </w:t>
      </w:r>
      <w:r>
        <w:rPr>
          <w:w w:val="139"/>
          <w:sz w:val="16"/>
          <w:szCs w:val="16"/>
        </w:rPr>
        <w:t>with</w:t>
      </w:r>
      <w:r>
        <w:rPr>
          <w:spacing w:val="26"/>
          <w:w w:val="139"/>
          <w:sz w:val="16"/>
          <w:szCs w:val="16"/>
        </w:rPr>
        <w:t xml:space="preserve"> </w:t>
      </w:r>
      <w:r>
        <w:rPr>
          <w:w w:val="151"/>
          <w:sz w:val="16"/>
          <w:szCs w:val="16"/>
        </w:rPr>
        <w:t>injection</w:t>
      </w:r>
      <w:r>
        <w:rPr>
          <w:spacing w:val="47"/>
          <w:w w:val="151"/>
          <w:sz w:val="16"/>
          <w:szCs w:val="16"/>
        </w:rPr>
        <w:t xml:space="preserve"> </w:t>
      </w:r>
      <w:r>
        <w:rPr>
          <w:w w:val="151"/>
          <w:sz w:val="16"/>
          <w:szCs w:val="16"/>
        </w:rPr>
        <w:t>activated</w:t>
      </w:r>
    </w:p>
    <w:p w14:paraId="27308FF2" w14:textId="77777777" w:rsidR="004B03EF" w:rsidRDefault="00F64046">
      <w:pPr>
        <w:spacing w:line="160" w:lineRule="exact"/>
        <w:ind w:left="483"/>
        <w:rPr>
          <w:sz w:val="16"/>
          <w:szCs w:val="16"/>
        </w:rPr>
      </w:pPr>
      <w:r>
        <w:rPr>
          <w:w w:val="215"/>
          <w:sz w:val="16"/>
          <w:szCs w:val="16"/>
        </w:rPr>
        <w:t>i</w:t>
      </w:r>
      <w:r>
        <w:rPr>
          <w:spacing w:val="10"/>
          <w:w w:val="215"/>
          <w:sz w:val="16"/>
          <w:szCs w:val="16"/>
        </w:rPr>
        <w:t xml:space="preserve"> </w:t>
      </w:r>
      <w:r>
        <w:rPr>
          <w:sz w:val="16"/>
          <w:szCs w:val="16"/>
        </w:rPr>
        <w:t xml:space="preserve">= </w:t>
      </w:r>
      <w:r>
        <w:rPr>
          <w:spacing w:val="21"/>
          <w:sz w:val="16"/>
          <w:szCs w:val="16"/>
        </w:rPr>
        <w:t xml:space="preserve"> </w:t>
      </w:r>
      <w:r>
        <w:rPr>
          <w:w w:val="119"/>
          <w:sz w:val="16"/>
          <w:szCs w:val="16"/>
        </w:rPr>
        <w:t>0</w:t>
      </w:r>
    </w:p>
    <w:p w14:paraId="27308FF3" w14:textId="77777777" w:rsidR="004B03EF" w:rsidRDefault="00F64046">
      <w:pPr>
        <w:spacing w:line="160" w:lineRule="exact"/>
        <w:ind w:left="483"/>
        <w:rPr>
          <w:sz w:val="16"/>
          <w:szCs w:val="16"/>
        </w:rPr>
      </w:pPr>
      <w:r>
        <w:rPr>
          <w:w w:val="215"/>
          <w:sz w:val="16"/>
          <w:szCs w:val="16"/>
        </w:rPr>
        <w:t>j</w:t>
      </w:r>
      <w:r>
        <w:rPr>
          <w:spacing w:val="10"/>
          <w:w w:val="215"/>
          <w:sz w:val="16"/>
          <w:szCs w:val="16"/>
        </w:rPr>
        <w:t xml:space="preserve"> </w:t>
      </w:r>
      <w:r>
        <w:rPr>
          <w:sz w:val="16"/>
          <w:szCs w:val="16"/>
        </w:rPr>
        <w:t xml:space="preserve">= </w:t>
      </w:r>
      <w:r>
        <w:rPr>
          <w:spacing w:val="21"/>
          <w:sz w:val="16"/>
          <w:szCs w:val="16"/>
        </w:rPr>
        <w:t xml:space="preserve"> </w:t>
      </w:r>
      <w:r>
        <w:rPr>
          <w:w w:val="119"/>
          <w:sz w:val="16"/>
          <w:szCs w:val="16"/>
        </w:rPr>
        <w:t>0</w:t>
      </w:r>
    </w:p>
    <w:p w14:paraId="27308FF4" w14:textId="77777777" w:rsidR="004B03EF" w:rsidRDefault="00F64046">
      <w:pPr>
        <w:spacing w:line="160" w:lineRule="exact"/>
        <w:ind w:left="483"/>
        <w:rPr>
          <w:sz w:val="16"/>
          <w:szCs w:val="16"/>
        </w:rPr>
      </w:pPr>
      <w:r>
        <w:rPr>
          <w:b/>
          <w:w w:val="195"/>
          <w:sz w:val="16"/>
          <w:szCs w:val="16"/>
        </w:rPr>
        <w:t>if</w:t>
      </w:r>
      <w:r>
        <w:rPr>
          <w:b/>
          <w:spacing w:val="18"/>
          <w:w w:val="195"/>
          <w:sz w:val="16"/>
          <w:szCs w:val="16"/>
        </w:rPr>
        <w:t xml:space="preserve"> </w:t>
      </w:r>
      <w:r>
        <w:rPr>
          <w:b/>
          <w:w w:val="131"/>
          <w:sz w:val="16"/>
          <w:szCs w:val="16"/>
        </w:rPr>
        <w:t>len</w:t>
      </w:r>
      <w:r>
        <w:rPr>
          <w:w w:val="131"/>
          <w:sz w:val="16"/>
          <w:szCs w:val="16"/>
        </w:rPr>
        <w:t>(hw)</w:t>
      </w:r>
      <w:r>
        <w:rPr>
          <w:spacing w:val="47"/>
          <w:w w:val="131"/>
          <w:sz w:val="16"/>
          <w:szCs w:val="16"/>
        </w:rPr>
        <w:t xml:space="preserve"> </w:t>
      </w:r>
      <w:r>
        <w:rPr>
          <w:sz w:val="16"/>
          <w:szCs w:val="16"/>
        </w:rPr>
        <w:t xml:space="preserve">== </w:t>
      </w:r>
      <w:r>
        <w:rPr>
          <w:spacing w:val="27"/>
          <w:sz w:val="16"/>
          <w:szCs w:val="16"/>
        </w:rPr>
        <w:t xml:space="preserve"> </w:t>
      </w:r>
      <w:r>
        <w:rPr>
          <w:w w:val="153"/>
          <w:sz w:val="16"/>
          <w:szCs w:val="16"/>
        </w:rPr>
        <w:t>0:</w:t>
      </w:r>
    </w:p>
    <w:p w14:paraId="27308FF5" w14:textId="77777777" w:rsidR="004B03EF" w:rsidRDefault="00F64046">
      <w:pPr>
        <w:spacing w:line="160" w:lineRule="exact"/>
        <w:ind w:left="865"/>
        <w:rPr>
          <w:sz w:val="16"/>
          <w:szCs w:val="16"/>
        </w:rPr>
      </w:pPr>
      <w:r>
        <w:rPr>
          <w:b/>
          <w:w w:val="124"/>
          <w:sz w:val="16"/>
          <w:szCs w:val="16"/>
        </w:rPr>
        <w:t xml:space="preserve">return </w:t>
      </w:r>
      <w:r>
        <w:rPr>
          <w:b/>
          <w:spacing w:val="19"/>
          <w:w w:val="124"/>
          <w:sz w:val="16"/>
          <w:szCs w:val="16"/>
        </w:rPr>
        <w:t xml:space="preserve"> </w:t>
      </w:r>
      <w:r>
        <w:rPr>
          <w:w w:val="124"/>
          <w:sz w:val="16"/>
          <w:szCs w:val="16"/>
        </w:rPr>
        <w:t>dq</w:t>
      </w:r>
    </w:p>
    <w:p w14:paraId="27308FF6" w14:textId="77777777" w:rsidR="004B03EF" w:rsidRDefault="00F64046">
      <w:pPr>
        <w:spacing w:line="160" w:lineRule="exact"/>
        <w:ind w:left="483"/>
        <w:rPr>
          <w:sz w:val="16"/>
          <w:szCs w:val="16"/>
        </w:rPr>
      </w:pPr>
      <w:r>
        <w:rPr>
          <w:b/>
          <w:w w:val="131"/>
          <w:sz w:val="16"/>
          <w:szCs w:val="16"/>
        </w:rPr>
        <w:t>while</w:t>
      </w:r>
      <w:r>
        <w:rPr>
          <w:b/>
          <w:spacing w:val="44"/>
          <w:w w:val="131"/>
          <w:sz w:val="16"/>
          <w:szCs w:val="16"/>
        </w:rPr>
        <w:t xml:space="preserve"> </w:t>
      </w:r>
      <w:r>
        <w:rPr>
          <w:w w:val="215"/>
          <w:sz w:val="16"/>
          <w:szCs w:val="16"/>
        </w:rPr>
        <w:t>i</w:t>
      </w:r>
      <w:r>
        <w:rPr>
          <w:spacing w:val="10"/>
          <w:w w:val="215"/>
          <w:sz w:val="16"/>
          <w:szCs w:val="16"/>
        </w:rPr>
        <w:t xml:space="preserve"> </w:t>
      </w:r>
      <w:r>
        <w:rPr>
          <w:sz w:val="16"/>
          <w:szCs w:val="16"/>
        </w:rPr>
        <w:t xml:space="preserve">&lt; </w:t>
      </w:r>
      <w:r>
        <w:rPr>
          <w:spacing w:val="21"/>
          <w:sz w:val="16"/>
          <w:szCs w:val="16"/>
        </w:rPr>
        <w:t xml:space="preserve"> </w:t>
      </w:r>
      <w:r>
        <w:rPr>
          <w:b/>
          <w:w w:val="141"/>
          <w:sz w:val="16"/>
          <w:szCs w:val="16"/>
        </w:rPr>
        <w:t>len</w:t>
      </w:r>
      <w:r>
        <w:rPr>
          <w:w w:val="141"/>
          <w:sz w:val="16"/>
          <w:szCs w:val="16"/>
        </w:rPr>
        <w:t>(dq)</w:t>
      </w:r>
      <w:r>
        <w:rPr>
          <w:spacing w:val="43"/>
          <w:w w:val="141"/>
          <w:sz w:val="16"/>
          <w:szCs w:val="16"/>
        </w:rPr>
        <w:t xml:space="preserve"> </w:t>
      </w:r>
      <w:r>
        <w:rPr>
          <w:b/>
          <w:sz w:val="16"/>
          <w:szCs w:val="16"/>
        </w:rPr>
        <w:t xml:space="preserve">and  </w:t>
      </w:r>
      <w:r>
        <w:rPr>
          <w:b/>
          <w:spacing w:val="4"/>
          <w:sz w:val="16"/>
          <w:szCs w:val="16"/>
        </w:rPr>
        <w:t xml:space="preserve"> </w:t>
      </w:r>
      <w:r>
        <w:rPr>
          <w:w w:val="215"/>
          <w:sz w:val="16"/>
          <w:szCs w:val="16"/>
        </w:rPr>
        <w:t>j</w:t>
      </w:r>
      <w:r>
        <w:rPr>
          <w:spacing w:val="10"/>
          <w:w w:val="215"/>
          <w:sz w:val="16"/>
          <w:szCs w:val="16"/>
        </w:rPr>
        <w:t xml:space="preserve"> </w:t>
      </w:r>
      <w:r>
        <w:rPr>
          <w:sz w:val="16"/>
          <w:szCs w:val="16"/>
        </w:rPr>
        <w:t xml:space="preserve">&lt; </w:t>
      </w:r>
      <w:r>
        <w:rPr>
          <w:spacing w:val="21"/>
          <w:sz w:val="16"/>
          <w:szCs w:val="16"/>
        </w:rPr>
        <w:t xml:space="preserve"> </w:t>
      </w:r>
      <w:r>
        <w:rPr>
          <w:b/>
          <w:w w:val="140"/>
          <w:sz w:val="16"/>
          <w:szCs w:val="16"/>
        </w:rPr>
        <w:t>len</w:t>
      </w:r>
      <w:r>
        <w:rPr>
          <w:w w:val="138"/>
          <w:sz w:val="16"/>
          <w:szCs w:val="16"/>
        </w:rPr>
        <w:t>(hw):</w:t>
      </w:r>
    </w:p>
    <w:p w14:paraId="27308FF7" w14:textId="77777777" w:rsidR="004B03EF" w:rsidRDefault="00F64046">
      <w:pPr>
        <w:spacing w:line="160" w:lineRule="exact"/>
        <w:ind w:left="865"/>
        <w:rPr>
          <w:sz w:val="16"/>
          <w:szCs w:val="16"/>
        </w:rPr>
      </w:pPr>
      <w:r>
        <w:rPr>
          <w:w w:val="153"/>
          <w:sz w:val="16"/>
          <w:szCs w:val="16"/>
        </w:rPr>
        <w:t>#--</w:t>
      </w:r>
      <w:r>
        <w:rPr>
          <w:spacing w:val="35"/>
          <w:w w:val="153"/>
          <w:sz w:val="16"/>
          <w:szCs w:val="16"/>
        </w:rPr>
        <w:t xml:space="preserve"> </w:t>
      </w:r>
      <w:r>
        <w:rPr>
          <w:sz w:val="16"/>
          <w:szCs w:val="16"/>
        </w:rPr>
        <w:t xml:space="preserve">dq  </w:t>
      </w:r>
      <w:r>
        <w:rPr>
          <w:spacing w:val="6"/>
          <w:sz w:val="16"/>
          <w:szCs w:val="16"/>
        </w:rPr>
        <w:t xml:space="preserve"> </w:t>
      </w:r>
      <w:r>
        <w:rPr>
          <w:w w:val="179"/>
          <w:sz w:val="16"/>
          <w:szCs w:val="16"/>
        </w:rPr>
        <w:t>is</w:t>
      </w:r>
      <w:r>
        <w:rPr>
          <w:spacing w:val="24"/>
          <w:w w:val="179"/>
          <w:sz w:val="16"/>
          <w:szCs w:val="16"/>
        </w:rPr>
        <w:t xml:space="preserve"> </w:t>
      </w:r>
      <w:r>
        <w:rPr>
          <w:sz w:val="16"/>
          <w:szCs w:val="16"/>
        </w:rPr>
        <w:t xml:space="preserve">100% </w:t>
      </w:r>
      <w:r>
        <w:rPr>
          <w:spacing w:val="23"/>
          <w:sz w:val="16"/>
          <w:szCs w:val="16"/>
        </w:rPr>
        <w:t xml:space="preserve"> </w:t>
      </w:r>
      <w:r>
        <w:rPr>
          <w:w w:val="140"/>
          <w:sz w:val="16"/>
          <w:szCs w:val="16"/>
        </w:rPr>
        <w:t>before</w:t>
      </w:r>
      <w:r>
        <w:rPr>
          <w:spacing w:val="40"/>
          <w:w w:val="140"/>
          <w:sz w:val="16"/>
          <w:szCs w:val="16"/>
        </w:rPr>
        <w:t xml:space="preserve"> </w:t>
      </w:r>
      <w:r>
        <w:rPr>
          <w:sz w:val="16"/>
          <w:szCs w:val="16"/>
        </w:rPr>
        <w:t>hw</w:t>
      </w:r>
    </w:p>
    <w:p w14:paraId="27308FF8" w14:textId="77777777" w:rsidR="004B03EF" w:rsidRDefault="00F64046">
      <w:pPr>
        <w:spacing w:line="160" w:lineRule="exact"/>
        <w:ind w:left="865"/>
        <w:rPr>
          <w:sz w:val="16"/>
          <w:szCs w:val="16"/>
        </w:rPr>
      </w:pPr>
      <w:r>
        <w:rPr>
          <w:b/>
          <w:w w:val="165"/>
          <w:sz w:val="16"/>
          <w:szCs w:val="16"/>
        </w:rPr>
        <w:t>if</w:t>
      </w:r>
      <w:r>
        <w:rPr>
          <w:b/>
          <w:spacing w:val="59"/>
          <w:w w:val="165"/>
          <w:sz w:val="16"/>
          <w:szCs w:val="16"/>
        </w:rPr>
        <w:t xml:space="preserve"> </w:t>
      </w:r>
      <w:r>
        <w:rPr>
          <w:w w:val="165"/>
          <w:sz w:val="16"/>
          <w:szCs w:val="16"/>
        </w:rPr>
        <w:t>dq[i].stop</w:t>
      </w:r>
      <w:r>
        <w:rPr>
          <w:spacing w:val="-38"/>
          <w:w w:val="165"/>
          <w:sz w:val="16"/>
          <w:szCs w:val="16"/>
        </w:rPr>
        <w:t xml:space="preserve"> </w:t>
      </w:r>
      <w:r>
        <w:rPr>
          <w:sz w:val="16"/>
          <w:szCs w:val="16"/>
        </w:rPr>
        <w:t xml:space="preserve">&lt; </w:t>
      </w:r>
      <w:r>
        <w:rPr>
          <w:spacing w:val="21"/>
          <w:sz w:val="16"/>
          <w:szCs w:val="16"/>
        </w:rPr>
        <w:t xml:space="preserve"> </w:t>
      </w:r>
      <w:r>
        <w:rPr>
          <w:w w:val="162"/>
          <w:sz w:val="16"/>
          <w:szCs w:val="16"/>
        </w:rPr>
        <w:t>hw[j].start:</w:t>
      </w:r>
    </w:p>
    <w:p w14:paraId="27308FF9" w14:textId="77777777" w:rsidR="004B03EF" w:rsidRDefault="00F64046">
      <w:pPr>
        <w:spacing w:line="160" w:lineRule="exact"/>
        <w:ind w:left="1248"/>
        <w:rPr>
          <w:sz w:val="16"/>
          <w:szCs w:val="16"/>
        </w:rPr>
      </w:pPr>
      <w:r>
        <w:rPr>
          <w:w w:val="215"/>
          <w:sz w:val="16"/>
          <w:szCs w:val="16"/>
        </w:rPr>
        <w:t>i</w:t>
      </w:r>
      <w:r>
        <w:rPr>
          <w:spacing w:val="10"/>
          <w:w w:val="215"/>
          <w:sz w:val="16"/>
          <w:szCs w:val="16"/>
        </w:rPr>
        <w:t xml:space="preserve"> </w:t>
      </w:r>
      <w:r>
        <w:rPr>
          <w:sz w:val="16"/>
          <w:szCs w:val="16"/>
        </w:rPr>
        <w:t xml:space="preserve">+= </w:t>
      </w:r>
      <w:r>
        <w:rPr>
          <w:spacing w:val="27"/>
          <w:sz w:val="16"/>
          <w:szCs w:val="16"/>
        </w:rPr>
        <w:t xml:space="preserve"> </w:t>
      </w:r>
      <w:r>
        <w:rPr>
          <w:w w:val="119"/>
          <w:sz w:val="16"/>
          <w:szCs w:val="16"/>
        </w:rPr>
        <w:t>1</w:t>
      </w:r>
    </w:p>
    <w:p w14:paraId="27308FFA" w14:textId="77777777" w:rsidR="004B03EF" w:rsidRDefault="00F64046">
      <w:pPr>
        <w:spacing w:line="160" w:lineRule="exact"/>
        <w:ind w:left="865"/>
        <w:rPr>
          <w:sz w:val="16"/>
          <w:szCs w:val="16"/>
        </w:rPr>
      </w:pPr>
      <w:r>
        <w:rPr>
          <w:w w:val="153"/>
          <w:sz w:val="16"/>
          <w:szCs w:val="16"/>
        </w:rPr>
        <w:t>#--</w:t>
      </w:r>
      <w:r>
        <w:rPr>
          <w:spacing w:val="35"/>
          <w:w w:val="153"/>
          <w:sz w:val="16"/>
          <w:szCs w:val="16"/>
        </w:rPr>
        <w:t xml:space="preserve"> </w:t>
      </w:r>
      <w:r>
        <w:rPr>
          <w:sz w:val="16"/>
          <w:szCs w:val="16"/>
        </w:rPr>
        <w:t xml:space="preserve">dq  </w:t>
      </w:r>
      <w:r>
        <w:rPr>
          <w:spacing w:val="6"/>
          <w:sz w:val="16"/>
          <w:szCs w:val="16"/>
        </w:rPr>
        <w:t xml:space="preserve"> </w:t>
      </w:r>
      <w:r>
        <w:rPr>
          <w:w w:val="179"/>
          <w:sz w:val="16"/>
          <w:szCs w:val="16"/>
        </w:rPr>
        <w:t>is</w:t>
      </w:r>
      <w:r>
        <w:rPr>
          <w:spacing w:val="24"/>
          <w:w w:val="179"/>
          <w:sz w:val="16"/>
          <w:szCs w:val="16"/>
        </w:rPr>
        <w:t xml:space="preserve"> </w:t>
      </w:r>
      <w:r>
        <w:rPr>
          <w:sz w:val="16"/>
          <w:szCs w:val="16"/>
        </w:rPr>
        <w:t xml:space="preserve">100% </w:t>
      </w:r>
      <w:r>
        <w:rPr>
          <w:spacing w:val="23"/>
          <w:sz w:val="16"/>
          <w:szCs w:val="16"/>
        </w:rPr>
        <w:t xml:space="preserve"> </w:t>
      </w:r>
      <w:r>
        <w:rPr>
          <w:w w:val="163"/>
          <w:sz w:val="16"/>
          <w:szCs w:val="16"/>
        </w:rPr>
        <w:t>after</w:t>
      </w:r>
      <w:r>
        <w:rPr>
          <w:spacing w:val="31"/>
          <w:w w:val="163"/>
          <w:sz w:val="16"/>
          <w:szCs w:val="16"/>
        </w:rPr>
        <w:t xml:space="preserve"> </w:t>
      </w:r>
      <w:r>
        <w:rPr>
          <w:sz w:val="16"/>
          <w:szCs w:val="16"/>
        </w:rPr>
        <w:t>hw</w:t>
      </w:r>
    </w:p>
    <w:p w14:paraId="27308FFB" w14:textId="77777777" w:rsidR="004B03EF" w:rsidRDefault="00F64046">
      <w:pPr>
        <w:spacing w:line="160" w:lineRule="exact"/>
        <w:ind w:left="865"/>
        <w:rPr>
          <w:sz w:val="16"/>
          <w:szCs w:val="16"/>
        </w:rPr>
      </w:pPr>
      <w:r>
        <w:rPr>
          <w:b/>
          <w:w w:val="173"/>
          <w:sz w:val="16"/>
          <w:szCs w:val="16"/>
        </w:rPr>
        <w:t>elif</w:t>
      </w:r>
      <w:r>
        <w:rPr>
          <w:b/>
          <w:spacing w:val="40"/>
          <w:w w:val="173"/>
          <w:sz w:val="16"/>
          <w:szCs w:val="16"/>
        </w:rPr>
        <w:t xml:space="preserve"> </w:t>
      </w:r>
      <w:r>
        <w:rPr>
          <w:w w:val="173"/>
          <w:sz w:val="16"/>
          <w:szCs w:val="16"/>
        </w:rPr>
        <w:t>dq[i].start</w:t>
      </w:r>
      <w:r>
        <w:rPr>
          <w:spacing w:val="-4"/>
          <w:w w:val="173"/>
          <w:sz w:val="16"/>
          <w:szCs w:val="16"/>
        </w:rPr>
        <w:t xml:space="preserve"> </w:t>
      </w:r>
      <w:r>
        <w:rPr>
          <w:sz w:val="16"/>
          <w:szCs w:val="16"/>
        </w:rPr>
        <w:t xml:space="preserve">&gt; </w:t>
      </w:r>
      <w:r>
        <w:rPr>
          <w:spacing w:val="21"/>
          <w:sz w:val="16"/>
          <w:szCs w:val="16"/>
        </w:rPr>
        <w:t xml:space="preserve"> </w:t>
      </w:r>
      <w:r>
        <w:rPr>
          <w:w w:val="150"/>
          <w:sz w:val="16"/>
          <w:szCs w:val="16"/>
        </w:rPr>
        <w:t>hw[j].stop:</w:t>
      </w:r>
    </w:p>
    <w:p w14:paraId="27308FFC" w14:textId="77777777" w:rsidR="004B03EF" w:rsidRDefault="00F64046">
      <w:pPr>
        <w:spacing w:line="160" w:lineRule="exact"/>
        <w:ind w:left="1248"/>
        <w:rPr>
          <w:sz w:val="16"/>
          <w:szCs w:val="16"/>
        </w:rPr>
      </w:pPr>
      <w:r>
        <w:rPr>
          <w:w w:val="215"/>
          <w:sz w:val="16"/>
          <w:szCs w:val="16"/>
        </w:rPr>
        <w:t>j</w:t>
      </w:r>
      <w:r>
        <w:rPr>
          <w:spacing w:val="10"/>
          <w:w w:val="215"/>
          <w:sz w:val="16"/>
          <w:szCs w:val="16"/>
        </w:rPr>
        <w:t xml:space="preserve"> </w:t>
      </w:r>
      <w:r>
        <w:rPr>
          <w:sz w:val="16"/>
          <w:szCs w:val="16"/>
        </w:rPr>
        <w:t xml:space="preserve">+= </w:t>
      </w:r>
      <w:r>
        <w:rPr>
          <w:spacing w:val="27"/>
          <w:sz w:val="16"/>
          <w:szCs w:val="16"/>
        </w:rPr>
        <w:t xml:space="preserve"> </w:t>
      </w:r>
      <w:r>
        <w:rPr>
          <w:w w:val="119"/>
          <w:sz w:val="16"/>
          <w:szCs w:val="16"/>
        </w:rPr>
        <w:t>1</w:t>
      </w:r>
    </w:p>
    <w:p w14:paraId="27308FFD" w14:textId="77777777" w:rsidR="004B03EF" w:rsidRDefault="00F64046">
      <w:pPr>
        <w:spacing w:line="160" w:lineRule="exact"/>
        <w:ind w:left="865"/>
        <w:rPr>
          <w:sz w:val="16"/>
          <w:szCs w:val="16"/>
        </w:rPr>
      </w:pPr>
      <w:r>
        <w:rPr>
          <w:w w:val="153"/>
          <w:sz w:val="16"/>
          <w:szCs w:val="16"/>
        </w:rPr>
        <w:t>#--</w:t>
      </w:r>
      <w:r>
        <w:rPr>
          <w:spacing w:val="35"/>
          <w:w w:val="153"/>
          <w:sz w:val="16"/>
          <w:szCs w:val="16"/>
        </w:rPr>
        <w:t xml:space="preserve"> </w:t>
      </w:r>
      <w:r>
        <w:rPr>
          <w:sz w:val="16"/>
          <w:szCs w:val="16"/>
        </w:rPr>
        <w:t xml:space="preserve">dq  </w:t>
      </w:r>
      <w:r>
        <w:rPr>
          <w:spacing w:val="6"/>
          <w:sz w:val="16"/>
          <w:szCs w:val="16"/>
        </w:rPr>
        <w:t xml:space="preserve"> </w:t>
      </w:r>
      <w:r>
        <w:rPr>
          <w:w w:val="124"/>
          <w:sz w:val="16"/>
          <w:szCs w:val="16"/>
        </w:rPr>
        <w:t>and</w:t>
      </w:r>
      <w:r>
        <w:rPr>
          <w:spacing w:val="46"/>
          <w:w w:val="124"/>
          <w:sz w:val="16"/>
          <w:szCs w:val="16"/>
        </w:rPr>
        <w:t xml:space="preserve"> </w:t>
      </w:r>
      <w:r>
        <w:rPr>
          <w:sz w:val="16"/>
          <w:szCs w:val="16"/>
        </w:rPr>
        <w:t xml:space="preserve">hw </w:t>
      </w:r>
      <w:r>
        <w:rPr>
          <w:spacing w:val="10"/>
          <w:sz w:val="16"/>
          <w:szCs w:val="16"/>
        </w:rPr>
        <w:t xml:space="preserve"> </w:t>
      </w:r>
      <w:r>
        <w:rPr>
          <w:w w:val="139"/>
          <w:sz w:val="16"/>
          <w:szCs w:val="16"/>
        </w:rPr>
        <w:t>overlap</w:t>
      </w:r>
    </w:p>
    <w:p w14:paraId="27308FFE" w14:textId="77777777" w:rsidR="004B03EF" w:rsidRDefault="00F64046">
      <w:pPr>
        <w:spacing w:line="160" w:lineRule="exact"/>
        <w:ind w:left="865"/>
        <w:rPr>
          <w:sz w:val="16"/>
          <w:szCs w:val="16"/>
        </w:rPr>
      </w:pPr>
      <w:r>
        <w:rPr>
          <w:b/>
          <w:w w:val="154"/>
          <w:sz w:val="16"/>
          <w:szCs w:val="16"/>
        </w:rPr>
        <w:t>else</w:t>
      </w:r>
      <w:r>
        <w:rPr>
          <w:w w:val="215"/>
          <w:sz w:val="16"/>
          <w:szCs w:val="16"/>
        </w:rPr>
        <w:t>:</w:t>
      </w:r>
    </w:p>
    <w:p w14:paraId="27308FFF" w14:textId="77777777" w:rsidR="004B03EF" w:rsidRDefault="00F64046">
      <w:pPr>
        <w:spacing w:line="160" w:lineRule="exact"/>
        <w:ind w:left="1248"/>
        <w:rPr>
          <w:sz w:val="16"/>
          <w:szCs w:val="16"/>
        </w:rPr>
      </w:pPr>
      <w:r>
        <w:rPr>
          <w:b/>
          <w:w w:val="153"/>
          <w:sz w:val="16"/>
          <w:szCs w:val="16"/>
        </w:rPr>
        <w:t>del</w:t>
      </w:r>
      <w:r>
        <w:rPr>
          <w:b/>
          <w:spacing w:val="8"/>
          <w:w w:val="153"/>
          <w:sz w:val="16"/>
          <w:szCs w:val="16"/>
        </w:rPr>
        <w:t xml:space="preserve"> </w:t>
      </w:r>
      <w:r>
        <w:rPr>
          <w:w w:val="153"/>
          <w:sz w:val="16"/>
          <w:szCs w:val="16"/>
        </w:rPr>
        <w:t>dq[i]</w:t>
      </w:r>
    </w:p>
    <w:p w14:paraId="27309000" w14:textId="77777777" w:rsidR="004B03EF" w:rsidRDefault="004B03EF">
      <w:pPr>
        <w:spacing w:before="8" w:line="120" w:lineRule="exact"/>
        <w:rPr>
          <w:sz w:val="13"/>
          <w:szCs w:val="13"/>
        </w:rPr>
      </w:pPr>
    </w:p>
    <w:p w14:paraId="27309001" w14:textId="77777777" w:rsidR="004B03EF" w:rsidRDefault="00F64046">
      <w:pPr>
        <w:ind w:left="483"/>
        <w:rPr>
          <w:sz w:val="16"/>
          <w:szCs w:val="16"/>
        </w:rPr>
      </w:pPr>
      <w:r>
        <w:rPr>
          <w:b/>
          <w:w w:val="124"/>
          <w:sz w:val="16"/>
          <w:szCs w:val="16"/>
        </w:rPr>
        <w:t xml:space="preserve">return </w:t>
      </w:r>
      <w:r>
        <w:rPr>
          <w:b/>
          <w:spacing w:val="19"/>
          <w:w w:val="124"/>
          <w:sz w:val="16"/>
          <w:szCs w:val="16"/>
        </w:rPr>
        <w:t xml:space="preserve"> </w:t>
      </w:r>
      <w:r>
        <w:rPr>
          <w:w w:val="124"/>
          <w:sz w:val="16"/>
          <w:szCs w:val="16"/>
        </w:rPr>
        <w:t>dq</w:t>
      </w:r>
    </w:p>
    <w:p w14:paraId="27309002" w14:textId="77777777" w:rsidR="004B03EF" w:rsidRDefault="004B03EF">
      <w:pPr>
        <w:spacing w:before="8" w:line="120" w:lineRule="exact"/>
        <w:rPr>
          <w:sz w:val="13"/>
          <w:szCs w:val="13"/>
        </w:rPr>
      </w:pPr>
    </w:p>
    <w:p w14:paraId="27309003" w14:textId="77777777" w:rsidR="004B03EF" w:rsidRDefault="00F64046">
      <w:pPr>
        <w:ind w:left="100"/>
        <w:rPr>
          <w:sz w:val="16"/>
          <w:szCs w:val="16"/>
        </w:rPr>
      </w:pPr>
      <w:r>
        <w:rPr>
          <w:w w:val="145"/>
          <w:sz w:val="16"/>
          <w:szCs w:val="16"/>
        </w:rPr>
        <w:t>#--</w:t>
      </w:r>
      <w:r>
        <w:rPr>
          <w:spacing w:val="53"/>
          <w:w w:val="145"/>
          <w:sz w:val="16"/>
          <w:szCs w:val="16"/>
        </w:rPr>
        <w:t xml:space="preserve"> </w:t>
      </w:r>
      <w:r>
        <w:rPr>
          <w:w w:val="145"/>
          <w:sz w:val="16"/>
          <w:szCs w:val="16"/>
        </w:rPr>
        <w:t>Prepare</w:t>
      </w:r>
      <w:r>
        <w:rPr>
          <w:spacing w:val="-1"/>
          <w:w w:val="145"/>
          <w:sz w:val="16"/>
          <w:szCs w:val="16"/>
        </w:rPr>
        <w:t xml:space="preserve"> </w:t>
      </w:r>
      <w:r>
        <w:rPr>
          <w:w w:val="145"/>
          <w:sz w:val="16"/>
          <w:szCs w:val="16"/>
        </w:rPr>
        <w:t>the</w:t>
      </w:r>
      <w:r>
        <w:rPr>
          <w:spacing w:val="40"/>
          <w:w w:val="145"/>
          <w:sz w:val="16"/>
          <w:szCs w:val="16"/>
        </w:rPr>
        <w:t xml:space="preserve"> </w:t>
      </w:r>
      <w:r>
        <w:rPr>
          <w:w w:val="163"/>
          <w:sz w:val="16"/>
          <w:szCs w:val="16"/>
        </w:rPr>
        <w:t>files</w:t>
      </w:r>
      <w:r>
        <w:rPr>
          <w:spacing w:val="58"/>
          <w:w w:val="163"/>
          <w:sz w:val="16"/>
          <w:szCs w:val="16"/>
        </w:rPr>
        <w:t xml:space="preserve"> </w:t>
      </w:r>
      <w:r>
        <w:rPr>
          <w:w w:val="163"/>
          <w:sz w:val="16"/>
          <w:szCs w:val="16"/>
        </w:rPr>
        <w:t>to</w:t>
      </w:r>
      <w:r>
        <w:rPr>
          <w:spacing w:val="18"/>
          <w:w w:val="163"/>
          <w:sz w:val="16"/>
          <w:szCs w:val="16"/>
        </w:rPr>
        <w:t xml:space="preserve"> </w:t>
      </w:r>
      <w:r>
        <w:rPr>
          <w:w w:val="119"/>
          <w:sz w:val="16"/>
          <w:szCs w:val="16"/>
        </w:rPr>
        <w:t>work</w:t>
      </w:r>
      <w:r>
        <w:rPr>
          <w:spacing w:val="39"/>
          <w:w w:val="119"/>
          <w:sz w:val="16"/>
          <w:szCs w:val="16"/>
        </w:rPr>
        <w:t xml:space="preserve"> </w:t>
      </w:r>
      <w:r>
        <w:rPr>
          <w:w w:val="119"/>
          <w:sz w:val="16"/>
          <w:szCs w:val="16"/>
        </w:rPr>
        <w:t>on</w:t>
      </w:r>
    </w:p>
    <w:p w14:paraId="27309004" w14:textId="77777777" w:rsidR="004B03EF" w:rsidRDefault="00F64046">
      <w:pPr>
        <w:spacing w:line="160" w:lineRule="exact"/>
        <w:ind w:left="100"/>
        <w:rPr>
          <w:sz w:val="16"/>
          <w:szCs w:val="16"/>
        </w:rPr>
      </w:pPr>
      <w:r>
        <w:rPr>
          <w:w w:val="128"/>
          <w:sz w:val="16"/>
          <w:szCs w:val="16"/>
        </w:rPr>
        <w:t>fileName</w:t>
      </w:r>
      <w:r>
        <w:rPr>
          <w:spacing w:val="45"/>
          <w:w w:val="128"/>
          <w:sz w:val="16"/>
          <w:szCs w:val="16"/>
        </w:rPr>
        <w:t xml:space="preserve"> </w:t>
      </w:r>
      <w:r>
        <w:rPr>
          <w:sz w:val="16"/>
          <w:szCs w:val="16"/>
        </w:rPr>
        <w:t xml:space="preserve">= </w:t>
      </w:r>
      <w:r>
        <w:rPr>
          <w:spacing w:val="21"/>
          <w:sz w:val="16"/>
          <w:szCs w:val="16"/>
        </w:rPr>
        <w:t xml:space="preserve"> </w:t>
      </w:r>
      <w:r>
        <w:rPr>
          <w:w w:val="179"/>
          <w:sz w:val="16"/>
          <w:szCs w:val="16"/>
        </w:rPr>
        <w:t>[]</w:t>
      </w:r>
    </w:p>
    <w:p w14:paraId="27309005" w14:textId="77777777" w:rsidR="004B03EF" w:rsidRDefault="00F64046">
      <w:pPr>
        <w:spacing w:line="160" w:lineRule="exact"/>
        <w:ind w:left="100"/>
        <w:rPr>
          <w:sz w:val="16"/>
          <w:szCs w:val="16"/>
        </w:rPr>
      </w:pPr>
      <w:r>
        <w:rPr>
          <w:w w:val="122"/>
          <w:sz w:val="16"/>
          <w:szCs w:val="16"/>
        </w:rPr>
        <w:t>fileName.append(’H-H1_LOSC_4_V1-931127296-4096’)</w:t>
      </w:r>
    </w:p>
    <w:p w14:paraId="27309006" w14:textId="77777777" w:rsidR="004B03EF" w:rsidRDefault="00F64046">
      <w:pPr>
        <w:spacing w:line="160" w:lineRule="exact"/>
        <w:ind w:left="100"/>
        <w:rPr>
          <w:sz w:val="16"/>
          <w:szCs w:val="16"/>
        </w:rPr>
      </w:pPr>
      <w:r>
        <w:rPr>
          <w:w w:val="122"/>
          <w:sz w:val="16"/>
          <w:szCs w:val="16"/>
        </w:rPr>
        <w:t>fileName.append(’H-H1_LOSC_4_V1-934846464-4096’)</w:t>
      </w:r>
    </w:p>
    <w:p w14:paraId="27309007" w14:textId="77777777" w:rsidR="004B03EF" w:rsidRDefault="00F64046">
      <w:pPr>
        <w:spacing w:line="160" w:lineRule="exact"/>
        <w:ind w:left="100"/>
        <w:rPr>
          <w:sz w:val="16"/>
          <w:szCs w:val="16"/>
        </w:rPr>
      </w:pPr>
      <w:r>
        <w:rPr>
          <w:w w:val="122"/>
          <w:sz w:val="16"/>
          <w:szCs w:val="16"/>
        </w:rPr>
        <w:t>fileName.append(’H-H1_LOSC_4_V1-941707264-4096’)</w:t>
      </w:r>
    </w:p>
    <w:p w14:paraId="27309008" w14:textId="77777777" w:rsidR="004B03EF" w:rsidRDefault="00F64046">
      <w:pPr>
        <w:spacing w:line="160" w:lineRule="exact"/>
        <w:ind w:left="100"/>
        <w:rPr>
          <w:sz w:val="16"/>
          <w:szCs w:val="16"/>
        </w:rPr>
      </w:pPr>
      <w:r>
        <w:rPr>
          <w:w w:val="122"/>
          <w:sz w:val="16"/>
          <w:szCs w:val="16"/>
        </w:rPr>
        <w:t>fileName.append(’H-H1_LOSC_4_V1-941785088-4096’)</w:t>
      </w:r>
    </w:p>
    <w:p w14:paraId="27309009" w14:textId="77777777" w:rsidR="004B03EF" w:rsidRDefault="00F64046">
      <w:pPr>
        <w:spacing w:line="160" w:lineRule="exact"/>
        <w:ind w:left="100"/>
        <w:rPr>
          <w:sz w:val="16"/>
          <w:szCs w:val="16"/>
        </w:rPr>
      </w:pPr>
      <w:r>
        <w:rPr>
          <w:w w:val="122"/>
          <w:sz w:val="16"/>
          <w:szCs w:val="16"/>
        </w:rPr>
        <w:t>fileName.append(’H-H1_LOSC_4_V1-947154944-4096’)</w:t>
      </w:r>
    </w:p>
    <w:p w14:paraId="2730900A" w14:textId="77777777" w:rsidR="004B03EF" w:rsidRDefault="00F64046">
      <w:pPr>
        <w:spacing w:line="160" w:lineRule="exact"/>
        <w:ind w:left="100"/>
        <w:rPr>
          <w:sz w:val="16"/>
          <w:szCs w:val="16"/>
        </w:rPr>
      </w:pPr>
      <w:r>
        <w:rPr>
          <w:w w:val="122"/>
          <w:sz w:val="16"/>
          <w:szCs w:val="16"/>
        </w:rPr>
        <w:t>fileName.append(’H-H1_LOSC_4_V1-952623104-4096’)</w:t>
      </w:r>
    </w:p>
    <w:p w14:paraId="2730900B" w14:textId="77777777" w:rsidR="004B03EF" w:rsidRDefault="00F64046">
      <w:pPr>
        <w:spacing w:line="160" w:lineRule="exact"/>
        <w:ind w:left="100"/>
        <w:rPr>
          <w:sz w:val="16"/>
          <w:szCs w:val="16"/>
        </w:rPr>
      </w:pPr>
      <w:r>
        <w:rPr>
          <w:w w:val="122"/>
          <w:sz w:val="16"/>
          <w:szCs w:val="16"/>
        </w:rPr>
        <w:t>fileName.append(’H-H1_LOSC_4_V1-959344640-4096’)</w:t>
      </w:r>
    </w:p>
    <w:p w14:paraId="2730900C" w14:textId="77777777" w:rsidR="004B03EF" w:rsidRDefault="00F64046">
      <w:pPr>
        <w:spacing w:line="160" w:lineRule="exact"/>
        <w:ind w:left="100"/>
        <w:rPr>
          <w:sz w:val="16"/>
          <w:szCs w:val="16"/>
        </w:rPr>
      </w:pPr>
      <w:r>
        <w:rPr>
          <w:w w:val="122"/>
          <w:sz w:val="16"/>
          <w:szCs w:val="16"/>
        </w:rPr>
        <w:t>fileName.append(’H-H1_LOSC_4_V1-963629056-4096’)</w:t>
      </w:r>
    </w:p>
    <w:p w14:paraId="2730900D" w14:textId="77777777" w:rsidR="004B03EF" w:rsidRDefault="00F64046">
      <w:pPr>
        <w:spacing w:line="160" w:lineRule="exact"/>
        <w:ind w:left="100"/>
        <w:rPr>
          <w:sz w:val="16"/>
          <w:szCs w:val="16"/>
        </w:rPr>
      </w:pPr>
      <w:r>
        <w:rPr>
          <w:w w:val="122"/>
          <w:sz w:val="16"/>
          <w:szCs w:val="16"/>
        </w:rPr>
        <w:t>fileName.append(’H-H1_LOSC_4_V1-967442432-4096’)</w:t>
      </w:r>
    </w:p>
    <w:p w14:paraId="2730900E" w14:textId="77777777" w:rsidR="004B03EF" w:rsidRDefault="00F64046">
      <w:pPr>
        <w:spacing w:line="160" w:lineRule="exact"/>
        <w:ind w:left="100"/>
        <w:rPr>
          <w:sz w:val="16"/>
          <w:szCs w:val="16"/>
        </w:rPr>
      </w:pPr>
      <w:r>
        <w:rPr>
          <w:w w:val="122"/>
          <w:sz w:val="16"/>
          <w:szCs w:val="16"/>
        </w:rPr>
        <w:t>fileName.append(’H-H1_LOSC_4_V1-971407360-4096’)</w:t>
      </w:r>
    </w:p>
    <w:p w14:paraId="2730900F" w14:textId="77777777" w:rsidR="004B03EF" w:rsidRDefault="004B03EF">
      <w:pPr>
        <w:spacing w:before="5" w:line="260" w:lineRule="exact"/>
        <w:rPr>
          <w:sz w:val="26"/>
          <w:szCs w:val="26"/>
        </w:rPr>
      </w:pPr>
    </w:p>
    <w:p w14:paraId="27309010" w14:textId="77777777" w:rsidR="004B03EF" w:rsidRDefault="00F64046">
      <w:pPr>
        <w:spacing w:before="34"/>
        <w:ind w:left="100"/>
        <w:rPr>
          <w:sz w:val="16"/>
          <w:szCs w:val="16"/>
        </w:rPr>
      </w:pPr>
      <w:r>
        <w:rPr>
          <w:w w:val="106"/>
          <w:sz w:val="16"/>
          <w:szCs w:val="16"/>
        </w:rPr>
        <w:t>#===========================#</w:t>
      </w:r>
    </w:p>
    <w:p w14:paraId="27309011" w14:textId="77777777" w:rsidR="004B03EF" w:rsidRDefault="00F64046">
      <w:pPr>
        <w:spacing w:line="160" w:lineRule="exact"/>
        <w:ind w:left="100"/>
        <w:rPr>
          <w:sz w:val="16"/>
          <w:szCs w:val="16"/>
        </w:rPr>
      </w:pPr>
      <w:r>
        <w:rPr>
          <w:w w:val="115"/>
          <w:sz w:val="16"/>
          <w:szCs w:val="16"/>
        </w:rPr>
        <w:t>#========Main</w:t>
      </w:r>
      <w:r>
        <w:rPr>
          <w:spacing w:val="-18"/>
          <w:w w:val="115"/>
          <w:sz w:val="16"/>
          <w:szCs w:val="16"/>
        </w:rPr>
        <w:t xml:space="preserve"> </w:t>
      </w:r>
      <w:r>
        <w:rPr>
          <w:w w:val="115"/>
          <w:sz w:val="16"/>
          <w:szCs w:val="16"/>
        </w:rPr>
        <w:t>Part==========#</w:t>
      </w:r>
    </w:p>
    <w:p w14:paraId="27309012" w14:textId="77777777" w:rsidR="004B03EF" w:rsidRDefault="00F64046">
      <w:pPr>
        <w:spacing w:line="160" w:lineRule="exact"/>
        <w:ind w:left="100"/>
        <w:rPr>
          <w:sz w:val="16"/>
          <w:szCs w:val="16"/>
        </w:rPr>
      </w:pPr>
      <w:r>
        <w:rPr>
          <w:w w:val="106"/>
          <w:sz w:val="16"/>
          <w:szCs w:val="16"/>
        </w:rPr>
        <w:t>#===========================#</w:t>
      </w:r>
    </w:p>
    <w:p w14:paraId="27309013" w14:textId="77777777" w:rsidR="004B03EF" w:rsidRDefault="00F64046">
      <w:pPr>
        <w:spacing w:line="160" w:lineRule="exact"/>
        <w:ind w:left="100"/>
        <w:rPr>
          <w:sz w:val="16"/>
          <w:szCs w:val="16"/>
        </w:rPr>
      </w:pPr>
      <w:r>
        <w:rPr>
          <w:b/>
          <w:w w:val="140"/>
          <w:sz w:val="16"/>
          <w:szCs w:val="16"/>
        </w:rPr>
        <w:t>for</w:t>
      </w:r>
      <w:r>
        <w:rPr>
          <w:b/>
          <w:spacing w:val="40"/>
          <w:w w:val="140"/>
          <w:sz w:val="16"/>
          <w:szCs w:val="16"/>
        </w:rPr>
        <w:t xml:space="preserve"> </w:t>
      </w:r>
      <w:r>
        <w:rPr>
          <w:sz w:val="16"/>
          <w:szCs w:val="16"/>
        </w:rPr>
        <w:t xml:space="preserve">name  </w:t>
      </w:r>
      <w:r>
        <w:rPr>
          <w:spacing w:val="11"/>
          <w:sz w:val="16"/>
          <w:szCs w:val="16"/>
        </w:rPr>
        <w:t xml:space="preserve"> </w:t>
      </w:r>
      <w:r>
        <w:rPr>
          <w:b/>
          <w:w w:val="138"/>
          <w:sz w:val="16"/>
          <w:szCs w:val="16"/>
        </w:rPr>
        <w:t>in</w:t>
      </w:r>
      <w:r>
        <w:rPr>
          <w:b/>
          <w:spacing w:val="47"/>
          <w:w w:val="138"/>
          <w:sz w:val="16"/>
          <w:szCs w:val="16"/>
        </w:rPr>
        <w:t xml:space="preserve"> </w:t>
      </w:r>
      <w:r>
        <w:rPr>
          <w:w w:val="138"/>
          <w:sz w:val="16"/>
          <w:szCs w:val="16"/>
        </w:rPr>
        <w:t>fileName:</w:t>
      </w:r>
    </w:p>
    <w:p w14:paraId="27309014" w14:textId="77777777" w:rsidR="004B03EF" w:rsidRDefault="004B03EF">
      <w:pPr>
        <w:spacing w:before="8" w:line="120" w:lineRule="exact"/>
        <w:rPr>
          <w:sz w:val="13"/>
          <w:szCs w:val="13"/>
        </w:rPr>
      </w:pPr>
    </w:p>
    <w:p w14:paraId="27309015" w14:textId="77777777" w:rsidR="004B03EF" w:rsidRDefault="00F64046">
      <w:pPr>
        <w:ind w:left="483"/>
        <w:rPr>
          <w:sz w:val="16"/>
          <w:szCs w:val="16"/>
        </w:rPr>
      </w:pPr>
      <w:r>
        <w:rPr>
          <w:w w:val="132"/>
          <w:sz w:val="16"/>
          <w:szCs w:val="16"/>
        </w:rPr>
        <w:t xml:space="preserve">#-- </w:t>
      </w:r>
      <w:r>
        <w:rPr>
          <w:spacing w:val="30"/>
          <w:w w:val="132"/>
          <w:sz w:val="16"/>
          <w:szCs w:val="16"/>
        </w:rPr>
        <w:t xml:space="preserve"> </w:t>
      </w:r>
      <w:r>
        <w:rPr>
          <w:w w:val="132"/>
          <w:sz w:val="16"/>
          <w:szCs w:val="16"/>
        </w:rPr>
        <w:t xml:space="preserve">Prepare </w:t>
      </w:r>
      <w:r>
        <w:rPr>
          <w:spacing w:val="15"/>
          <w:w w:val="132"/>
          <w:sz w:val="16"/>
          <w:szCs w:val="16"/>
        </w:rPr>
        <w:t xml:space="preserve"> </w:t>
      </w:r>
      <w:r>
        <w:rPr>
          <w:w w:val="132"/>
          <w:sz w:val="16"/>
          <w:szCs w:val="16"/>
        </w:rPr>
        <w:t xml:space="preserve">the </w:t>
      </w:r>
      <w:r>
        <w:rPr>
          <w:spacing w:val="18"/>
          <w:w w:val="132"/>
          <w:sz w:val="16"/>
          <w:szCs w:val="16"/>
        </w:rPr>
        <w:t xml:space="preserve"> </w:t>
      </w:r>
      <w:r>
        <w:rPr>
          <w:w w:val="132"/>
          <w:sz w:val="16"/>
          <w:szCs w:val="16"/>
        </w:rPr>
        <w:t>document</w:t>
      </w:r>
      <w:r>
        <w:rPr>
          <w:spacing w:val="-26"/>
          <w:w w:val="132"/>
          <w:sz w:val="16"/>
          <w:szCs w:val="16"/>
        </w:rPr>
        <w:t xml:space="preserve"> </w:t>
      </w:r>
      <w:r>
        <w:rPr>
          <w:w w:val="148"/>
          <w:sz w:val="16"/>
          <w:szCs w:val="16"/>
        </w:rPr>
        <w:t>to</w:t>
      </w:r>
      <w:r>
        <w:rPr>
          <w:spacing w:val="43"/>
          <w:w w:val="148"/>
          <w:sz w:val="16"/>
          <w:szCs w:val="16"/>
        </w:rPr>
        <w:t xml:space="preserve"> </w:t>
      </w:r>
      <w:r>
        <w:rPr>
          <w:w w:val="148"/>
          <w:sz w:val="16"/>
          <w:szCs w:val="16"/>
        </w:rPr>
        <w:t>record</w:t>
      </w:r>
      <w:r>
        <w:rPr>
          <w:spacing w:val="4"/>
          <w:w w:val="148"/>
          <w:sz w:val="16"/>
          <w:szCs w:val="16"/>
        </w:rPr>
        <w:t xml:space="preserve"> </w:t>
      </w:r>
      <w:r>
        <w:rPr>
          <w:w w:val="148"/>
          <w:sz w:val="16"/>
          <w:szCs w:val="16"/>
        </w:rPr>
        <w:t>the</w:t>
      </w:r>
      <w:r>
        <w:rPr>
          <w:spacing w:val="33"/>
          <w:w w:val="148"/>
          <w:sz w:val="16"/>
          <w:szCs w:val="16"/>
        </w:rPr>
        <w:t xml:space="preserve"> </w:t>
      </w:r>
      <w:r>
        <w:rPr>
          <w:w w:val="148"/>
          <w:sz w:val="16"/>
          <w:szCs w:val="16"/>
        </w:rPr>
        <w:t>table</w:t>
      </w:r>
      <w:r>
        <w:rPr>
          <w:spacing w:val="55"/>
          <w:w w:val="148"/>
          <w:sz w:val="16"/>
          <w:szCs w:val="16"/>
        </w:rPr>
        <w:t xml:space="preserve"> </w:t>
      </w:r>
      <w:r>
        <w:rPr>
          <w:sz w:val="16"/>
          <w:szCs w:val="16"/>
        </w:rPr>
        <w:t xml:space="preserve">(SNR </w:t>
      </w:r>
      <w:r>
        <w:rPr>
          <w:spacing w:val="34"/>
          <w:sz w:val="16"/>
          <w:szCs w:val="16"/>
        </w:rPr>
        <w:t xml:space="preserve"> </w:t>
      </w:r>
      <w:r>
        <w:rPr>
          <w:w w:val="133"/>
          <w:sz w:val="16"/>
          <w:szCs w:val="16"/>
        </w:rPr>
        <w:t>vs</w:t>
      </w:r>
      <w:r>
        <w:rPr>
          <w:spacing w:val="44"/>
          <w:w w:val="133"/>
          <w:sz w:val="16"/>
          <w:szCs w:val="16"/>
        </w:rPr>
        <w:t xml:space="preserve"> </w:t>
      </w:r>
      <w:r>
        <w:rPr>
          <w:w w:val="133"/>
          <w:sz w:val="16"/>
          <w:szCs w:val="16"/>
        </w:rPr>
        <w:t>Ampli.)</w:t>
      </w:r>
    </w:p>
    <w:p w14:paraId="27309016" w14:textId="77777777" w:rsidR="004B03EF" w:rsidRDefault="00F64046">
      <w:pPr>
        <w:spacing w:line="160" w:lineRule="exact"/>
        <w:ind w:left="483"/>
        <w:rPr>
          <w:sz w:val="16"/>
          <w:szCs w:val="16"/>
        </w:rPr>
      </w:pPr>
      <w:r>
        <w:rPr>
          <w:w w:val="179"/>
          <w:sz w:val="16"/>
          <w:szCs w:val="16"/>
        </w:rPr>
        <w:t>f</w:t>
      </w:r>
      <w:r>
        <w:rPr>
          <w:spacing w:val="24"/>
          <w:w w:val="179"/>
          <w:sz w:val="16"/>
          <w:szCs w:val="16"/>
        </w:rPr>
        <w:t xml:space="preserve"> </w:t>
      </w:r>
      <w:r>
        <w:rPr>
          <w:sz w:val="16"/>
          <w:szCs w:val="16"/>
        </w:rPr>
        <w:t xml:space="preserve">= </w:t>
      </w:r>
      <w:r>
        <w:rPr>
          <w:spacing w:val="21"/>
          <w:sz w:val="16"/>
          <w:szCs w:val="16"/>
        </w:rPr>
        <w:t xml:space="preserve"> </w:t>
      </w:r>
      <w:r>
        <w:rPr>
          <w:b/>
          <w:w w:val="117"/>
          <w:sz w:val="16"/>
          <w:szCs w:val="16"/>
        </w:rPr>
        <w:t>open</w:t>
      </w:r>
      <w:r>
        <w:rPr>
          <w:w w:val="117"/>
          <w:sz w:val="16"/>
          <w:szCs w:val="16"/>
        </w:rPr>
        <w:t xml:space="preserve">(name </w:t>
      </w:r>
      <w:r>
        <w:rPr>
          <w:spacing w:val="7"/>
          <w:w w:val="117"/>
          <w:sz w:val="16"/>
          <w:szCs w:val="16"/>
        </w:rPr>
        <w:t xml:space="preserve"> </w:t>
      </w:r>
      <w:r>
        <w:rPr>
          <w:sz w:val="16"/>
          <w:szCs w:val="16"/>
        </w:rPr>
        <w:t xml:space="preserve">+ </w:t>
      </w:r>
      <w:r>
        <w:rPr>
          <w:spacing w:val="21"/>
          <w:sz w:val="16"/>
          <w:szCs w:val="16"/>
        </w:rPr>
        <w:t xml:space="preserve"> </w:t>
      </w:r>
      <w:r>
        <w:rPr>
          <w:w w:val="188"/>
          <w:sz w:val="16"/>
          <w:szCs w:val="16"/>
        </w:rPr>
        <w:t>’.txt’,</w:t>
      </w:r>
      <w:r>
        <w:rPr>
          <w:spacing w:val="21"/>
          <w:w w:val="188"/>
          <w:sz w:val="16"/>
          <w:szCs w:val="16"/>
        </w:rPr>
        <w:t xml:space="preserve"> </w:t>
      </w:r>
      <w:r>
        <w:rPr>
          <w:w w:val="138"/>
          <w:sz w:val="16"/>
          <w:szCs w:val="16"/>
        </w:rPr>
        <w:t>’w’)</w:t>
      </w:r>
    </w:p>
    <w:p w14:paraId="27309017" w14:textId="77777777" w:rsidR="004B03EF" w:rsidRDefault="004B03EF">
      <w:pPr>
        <w:spacing w:before="9" w:line="140" w:lineRule="exact"/>
        <w:rPr>
          <w:sz w:val="15"/>
          <w:szCs w:val="15"/>
        </w:rPr>
      </w:pPr>
    </w:p>
    <w:p w14:paraId="27309018" w14:textId="77777777" w:rsidR="004B03EF" w:rsidRDefault="00F64046">
      <w:pPr>
        <w:spacing w:line="160" w:lineRule="exact"/>
        <w:ind w:left="483" w:right="4903"/>
        <w:rPr>
          <w:sz w:val="16"/>
          <w:szCs w:val="16"/>
        </w:rPr>
      </w:pPr>
      <w:r>
        <w:rPr>
          <w:w w:val="134"/>
          <w:sz w:val="16"/>
          <w:szCs w:val="16"/>
        </w:rPr>
        <w:t xml:space="preserve">#-- </w:t>
      </w:r>
      <w:r>
        <w:rPr>
          <w:spacing w:val="24"/>
          <w:w w:val="134"/>
          <w:sz w:val="16"/>
          <w:szCs w:val="16"/>
        </w:rPr>
        <w:t xml:space="preserve"> </w:t>
      </w:r>
      <w:r>
        <w:rPr>
          <w:w w:val="134"/>
          <w:sz w:val="16"/>
          <w:szCs w:val="16"/>
        </w:rPr>
        <w:t>Load</w:t>
      </w:r>
      <w:r>
        <w:rPr>
          <w:spacing w:val="-17"/>
          <w:w w:val="134"/>
          <w:sz w:val="16"/>
          <w:szCs w:val="16"/>
        </w:rPr>
        <w:t xml:space="preserve"> </w:t>
      </w:r>
      <w:r>
        <w:rPr>
          <w:w w:val="144"/>
          <w:sz w:val="16"/>
          <w:szCs w:val="16"/>
        </w:rPr>
        <w:t>data</w:t>
      </w:r>
      <w:r>
        <w:rPr>
          <w:spacing w:val="36"/>
          <w:w w:val="144"/>
          <w:sz w:val="16"/>
          <w:szCs w:val="16"/>
        </w:rPr>
        <w:t xml:space="preserve"> </w:t>
      </w:r>
      <w:r>
        <w:rPr>
          <w:w w:val="144"/>
          <w:sz w:val="16"/>
          <w:szCs w:val="16"/>
        </w:rPr>
        <w:t>from</w:t>
      </w:r>
      <w:r>
        <w:rPr>
          <w:spacing w:val="-27"/>
          <w:w w:val="144"/>
          <w:sz w:val="16"/>
          <w:szCs w:val="16"/>
        </w:rPr>
        <w:t xml:space="preserve"> </w:t>
      </w:r>
      <w:r>
        <w:rPr>
          <w:w w:val="144"/>
          <w:sz w:val="16"/>
          <w:szCs w:val="16"/>
        </w:rPr>
        <w:t>the</w:t>
      </w:r>
      <w:r>
        <w:rPr>
          <w:spacing w:val="42"/>
          <w:w w:val="144"/>
          <w:sz w:val="16"/>
          <w:szCs w:val="16"/>
        </w:rPr>
        <w:t xml:space="preserve"> </w:t>
      </w:r>
      <w:r>
        <w:rPr>
          <w:w w:val="144"/>
          <w:sz w:val="16"/>
          <w:szCs w:val="16"/>
        </w:rPr>
        <w:t xml:space="preserve">original </w:t>
      </w:r>
      <w:r>
        <w:rPr>
          <w:spacing w:val="26"/>
          <w:w w:val="144"/>
          <w:sz w:val="16"/>
          <w:szCs w:val="16"/>
        </w:rPr>
        <w:t xml:space="preserve"> </w:t>
      </w:r>
      <w:r>
        <w:rPr>
          <w:w w:val="179"/>
          <w:sz w:val="16"/>
          <w:szCs w:val="16"/>
        </w:rPr>
        <w:t xml:space="preserve">file </w:t>
      </w:r>
      <w:r>
        <w:rPr>
          <w:w w:val="137"/>
          <w:sz w:val="16"/>
          <w:szCs w:val="16"/>
        </w:rPr>
        <w:t>rawFile</w:t>
      </w:r>
      <w:r>
        <w:rPr>
          <w:sz w:val="16"/>
          <w:szCs w:val="16"/>
        </w:rPr>
        <w:t xml:space="preserve"> </w:t>
      </w:r>
      <w:r>
        <w:rPr>
          <w:spacing w:val="16"/>
          <w:sz w:val="16"/>
          <w:szCs w:val="16"/>
        </w:rPr>
        <w:t xml:space="preserve"> </w:t>
      </w:r>
      <w:r>
        <w:rPr>
          <w:sz w:val="16"/>
          <w:szCs w:val="16"/>
        </w:rPr>
        <w:t xml:space="preserve">= </w:t>
      </w:r>
      <w:r>
        <w:rPr>
          <w:spacing w:val="21"/>
          <w:sz w:val="16"/>
          <w:szCs w:val="16"/>
        </w:rPr>
        <w:t xml:space="preserve"> </w:t>
      </w:r>
      <w:r>
        <w:rPr>
          <w:w w:val="132"/>
          <w:sz w:val="16"/>
          <w:szCs w:val="16"/>
        </w:rPr>
        <w:t>h5py.File(name</w:t>
      </w:r>
      <w:r>
        <w:rPr>
          <w:spacing w:val="43"/>
          <w:w w:val="132"/>
          <w:sz w:val="16"/>
          <w:szCs w:val="16"/>
        </w:rPr>
        <w:t xml:space="preserve"> </w:t>
      </w:r>
      <w:r>
        <w:rPr>
          <w:sz w:val="16"/>
          <w:szCs w:val="16"/>
        </w:rPr>
        <w:t xml:space="preserve">+ </w:t>
      </w:r>
      <w:r>
        <w:rPr>
          <w:spacing w:val="21"/>
          <w:sz w:val="16"/>
          <w:szCs w:val="16"/>
        </w:rPr>
        <w:t xml:space="preserve"> </w:t>
      </w:r>
      <w:r>
        <w:rPr>
          <w:w w:val="159"/>
          <w:sz w:val="16"/>
          <w:szCs w:val="16"/>
        </w:rPr>
        <w:t>’.hdf5’,</w:t>
      </w:r>
      <w:r>
        <w:rPr>
          <w:spacing w:val="32"/>
          <w:w w:val="159"/>
          <w:sz w:val="16"/>
          <w:szCs w:val="16"/>
        </w:rPr>
        <w:t xml:space="preserve"> </w:t>
      </w:r>
      <w:r>
        <w:rPr>
          <w:w w:val="179"/>
          <w:sz w:val="16"/>
          <w:szCs w:val="16"/>
        </w:rPr>
        <w:t xml:space="preserve">’r’) </w:t>
      </w:r>
      <w:r>
        <w:rPr>
          <w:w w:val="141"/>
          <w:sz w:val="16"/>
          <w:szCs w:val="16"/>
        </w:rPr>
        <w:t>strain_raw</w:t>
      </w:r>
      <w:r>
        <w:rPr>
          <w:spacing w:val="40"/>
          <w:w w:val="141"/>
          <w:sz w:val="16"/>
          <w:szCs w:val="16"/>
        </w:rPr>
        <w:t xml:space="preserve"> </w:t>
      </w:r>
      <w:r>
        <w:rPr>
          <w:sz w:val="16"/>
          <w:szCs w:val="16"/>
        </w:rPr>
        <w:t xml:space="preserve">= </w:t>
      </w:r>
      <w:r>
        <w:rPr>
          <w:spacing w:val="21"/>
          <w:sz w:val="16"/>
          <w:szCs w:val="16"/>
        </w:rPr>
        <w:t xml:space="preserve"> </w:t>
      </w:r>
      <w:r>
        <w:rPr>
          <w:w w:val="153"/>
          <w:sz w:val="16"/>
          <w:szCs w:val="16"/>
        </w:rPr>
        <w:t>rawFile[’strain/Strain’].value</w:t>
      </w:r>
    </w:p>
    <w:p w14:paraId="27309019" w14:textId="77777777" w:rsidR="004B03EF" w:rsidRDefault="00F64046">
      <w:pPr>
        <w:spacing w:line="160" w:lineRule="exact"/>
        <w:ind w:left="483"/>
        <w:rPr>
          <w:sz w:val="16"/>
          <w:szCs w:val="16"/>
        </w:rPr>
      </w:pPr>
      <w:r>
        <w:rPr>
          <w:sz w:val="16"/>
          <w:szCs w:val="16"/>
        </w:rPr>
        <w:t>CBCHIGH_CAT4</w:t>
      </w:r>
      <w:r>
        <w:rPr>
          <w:spacing w:val="-4"/>
          <w:sz w:val="16"/>
          <w:szCs w:val="16"/>
        </w:rPr>
        <w:t xml:space="preserve"> </w:t>
      </w:r>
      <w:r>
        <w:rPr>
          <w:sz w:val="16"/>
          <w:szCs w:val="16"/>
        </w:rPr>
        <w:t xml:space="preserve">= </w:t>
      </w:r>
      <w:r>
        <w:rPr>
          <w:spacing w:val="21"/>
          <w:sz w:val="16"/>
          <w:szCs w:val="16"/>
        </w:rPr>
        <w:t xml:space="preserve"> </w:t>
      </w:r>
      <w:r>
        <w:rPr>
          <w:w w:val="139"/>
          <w:sz w:val="16"/>
          <w:szCs w:val="16"/>
        </w:rPr>
        <w:t>(rawFile[’quality/simple/DQmask’].value</w:t>
      </w:r>
      <w:r>
        <w:rPr>
          <w:spacing w:val="40"/>
          <w:w w:val="139"/>
          <w:sz w:val="16"/>
          <w:szCs w:val="16"/>
        </w:rPr>
        <w:t xml:space="preserve"> </w:t>
      </w:r>
      <w:r>
        <w:rPr>
          <w:sz w:val="16"/>
          <w:szCs w:val="16"/>
        </w:rPr>
        <w:t xml:space="preserve">&gt;&gt; </w:t>
      </w:r>
      <w:r>
        <w:rPr>
          <w:spacing w:val="27"/>
          <w:sz w:val="16"/>
          <w:szCs w:val="16"/>
        </w:rPr>
        <w:t xml:space="preserve"> </w:t>
      </w:r>
      <w:r>
        <w:rPr>
          <w:w w:val="143"/>
          <w:sz w:val="16"/>
          <w:szCs w:val="16"/>
        </w:rPr>
        <w:t>4)</w:t>
      </w:r>
      <w:r>
        <w:rPr>
          <w:spacing w:val="39"/>
          <w:w w:val="143"/>
          <w:sz w:val="16"/>
          <w:szCs w:val="16"/>
        </w:rPr>
        <w:t xml:space="preserve"> </w:t>
      </w:r>
      <w:r>
        <w:rPr>
          <w:w w:val="76"/>
          <w:sz w:val="16"/>
          <w:szCs w:val="16"/>
        </w:rPr>
        <w:t xml:space="preserve">&amp;  </w:t>
      </w:r>
      <w:r>
        <w:rPr>
          <w:spacing w:val="5"/>
          <w:w w:val="76"/>
          <w:sz w:val="16"/>
          <w:szCs w:val="16"/>
        </w:rPr>
        <w:t xml:space="preserve"> </w:t>
      </w:r>
      <w:r>
        <w:rPr>
          <w:w w:val="119"/>
          <w:sz w:val="16"/>
          <w:szCs w:val="16"/>
        </w:rPr>
        <w:t>1</w:t>
      </w:r>
    </w:p>
    <w:p w14:paraId="2730901A" w14:textId="77777777" w:rsidR="004B03EF" w:rsidRDefault="00F64046">
      <w:pPr>
        <w:spacing w:line="160" w:lineRule="exact"/>
        <w:ind w:left="483"/>
        <w:rPr>
          <w:sz w:val="16"/>
          <w:szCs w:val="16"/>
        </w:rPr>
      </w:pPr>
      <w:r>
        <w:rPr>
          <w:w w:val="86"/>
          <w:sz w:val="16"/>
          <w:szCs w:val="16"/>
        </w:rPr>
        <w:t xml:space="preserve">HW_CBC </w:t>
      </w:r>
      <w:r>
        <w:rPr>
          <w:spacing w:val="27"/>
          <w:w w:val="86"/>
          <w:sz w:val="16"/>
          <w:szCs w:val="16"/>
        </w:rPr>
        <w:t xml:space="preserve"> </w:t>
      </w:r>
      <w:r>
        <w:rPr>
          <w:sz w:val="16"/>
          <w:szCs w:val="16"/>
        </w:rPr>
        <w:t xml:space="preserve">= </w:t>
      </w:r>
      <w:r>
        <w:rPr>
          <w:spacing w:val="21"/>
          <w:sz w:val="16"/>
          <w:szCs w:val="16"/>
        </w:rPr>
        <w:t xml:space="preserve"> </w:t>
      </w:r>
      <w:r>
        <w:rPr>
          <w:w w:val="149"/>
          <w:sz w:val="16"/>
          <w:szCs w:val="16"/>
        </w:rPr>
        <w:t>(rawFile[’quality/injections/Injmask’].value</w:t>
      </w:r>
      <w:r>
        <w:rPr>
          <w:spacing w:val="36"/>
          <w:w w:val="149"/>
          <w:sz w:val="16"/>
          <w:szCs w:val="16"/>
        </w:rPr>
        <w:t xml:space="preserve"> </w:t>
      </w:r>
      <w:r>
        <w:rPr>
          <w:sz w:val="16"/>
          <w:szCs w:val="16"/>
        </w:rPr>
        <w:t xml:space="preserve">&gt;&gt; </w:t>
      </w:r>
      <w:r>
        <w:rPr>
          <w:spacing w:val="27"/>
          <w:sz w:val="16"/>
          <w:szCs w:val="16"/>
        </w:rPr>
        <w:t xml:space="preserve"> </w:t>
      </w:r>
      <w:r>
        <w:rPr>
          <w:w w:val="143"/>
          <w:sz w:val="16"/>
          <w:szCs w:val="16"/>
        </w:rPr>
        <w:t>0)</w:t>
      </w:r>
      <w:r>
        <w:rPr>
          <w:spacing w:val="39"/>
          <w:w w:val="143"/>
          <w:sz w:val="16"/>
          <w:szCs w:val="16"/>
        </w:rPr>
        <w:t xml:space="preserve"> </w:t>
      </w:r>
      <w:r>
        <w:rPr>
          <w:w w:val="76"/>
          <w:sz w:val="16"/>
          <w:szCs w:val="16"/>
        </w:rPr>
        <w:t xml:space="preserve">&amp;  </w:t>
      </w:r>
      <w:r>
        <w:rPr>
          <w:spacing w:val="5"/>
          <w:w w:val="76"/>
          <w:sz w:val="16"/>
          <w:szCs w:val="16"/>
        </w:rPr>
        <w:t xml:space="preserve"> </w:t>
      </w:r>
      <w:r>
        <w:rPr>
          <w:w w:val="119"/>
          <w:sz w:val="16"/>
          <w:szCs w:val="16"/>
        </w:rPr>
        <w:t>1</w:t>
      </w:r>
    </w:p>
    <w:p w14:paraId="2730901B" w14:textId="77777777" w:rsidR="004B03EF" w:rsidRDefault="00F64046">
      <w:pPr>
        <w:spacing w:line="160" w:lineRule="exact"/>
        <w:ind w:left="483"/>
        <w:rPr>
          <w:sz w:val="16"/>
          <w:szCs w:val="16"/>
        </w:rPr>
      </w:pPr>
      <w:r>
        <w:rPr>
          <w:w w:val="134"/>
          <w:sz w:val="16"/>
          <w:szCs w:val="16"/>
        </w:rPr>
        <w:t>GPSstart</w:t>
      </w:r>
      <w:r>
        <w:rPr>
          <w:spacing w:val="42"/>
          <w:w w:val="134"/>
          <w:sz w:val="16"/>
          <w:szCs w:val="16"/>
        </w:rPr>
        <w:t xml:space="preserve"> </w:t>
      </w:r>
      <w:r>
        <w:rPr>
          <w:sz w:val="16"/>
          <w:szCs w:val="16"/>
        </w:rPr>
        <w:t xml:space="preserve">= </w:t>
      </w:r>
      <w:r>
        <w:rPr>
          <w:spacing w:val="21"/>
          <w:sz w:val="16"/>
          <w:szCs w:val="16"/>
        </w:rPr>
        <w:t xml:space="preserve"> </w:t>
      </w:r>
      <w:r>
        <w:rPr>
          <w:w w:val="142"/>
          <w:sz w:val="16"/>
          <w:szCs w:val="16"/>
        </w:rPr>
        <w:t>rawFile[’meta/GPSstart’].value</w:t>
      </w:r>
    </w:p>
    <w:p w14:paraId="2730901C" w14:textId="77777777" w:rsidR="004B03EF" w:rsidRDefault="00F64046">
      <w:pPr>
        <w:spacing w:line="160" w:lineRule="exact"/>
        <w:ind w:left="483"/>
        <w:rPr>
          <w:sz w:val="16"/>
          <w:szCs w:val="16"/>
        </w:rPr>
      </w:pPr>
      <w:r>
        <w:rPr>
          <w:w w:val="148"/>
          <w:sz w:val="16"/>
          <w:szCs w:val="16"/>
        </w:rPr>
        <w:t>rawFile.close()</w:t>
      </w:r>
    </w:p>
    <w:p w14:paraId="2730901D" w14:textId="77777777" w:rsidR="004B03EF" w:rsidRDefault="004B03EF">
      <w:pPr>
        <w:spacing w:before="9" w:line="140" w:lineRule="exact"/>
        <w:rPr>
          <w:sz w:val="15"/>
          <w:szCs w:val="15"/>
        </w:rPr>
      </w:pPr>
    </w:p>
    <w:p w14:paraId="2730901E" w14:textId="77777777" w:rsidR="004B03EF" w:rsidRDefault="00F64046">
      <w:pPr>
        <w:spacing w:line="160" w:lineRule="exact"/>
        <w:ind w:left="483" w:right="4616"/>
        <w:rPr>
          <w:sz w:val="16"/>
          <w:szCs w:val="16"/>
        </w:rPr>
      </w:pPr>
      <w:r>
        <w:rPr>
          <w:w w:val="137"/>
          <w:sz w:val="16"/>
          <w:szCs w:val="16"/>
        </w:rPr>
        <w:t xml:space="preserve">#-- </w:t>
      </w:r>
      <w:r>
        <w:rPr>
          <w:spacing w:val="16"/>
          <w:w w:val="137"/>
          <w:sz w:val="16"/>
          <w:szCs w:val="16"/>
        </w:rPr>
        <w:t xml:space="preserve"> </w:t>
      </w:r>
      <w:r>
        <w:rPr>
          <w:w w:val="137"/>
          <w:sz w:val="16"/>
          <w:szCs w:val="16"/>
        </w:rPr>
        <w:t>Load</w:t>
      </w:r>
      <w:r>
        <w:rPr>
          <w:spacing w:val="-28"/>
          <w:w w:val="137"/>
          <w:sz w:val="16"/>
          <w:szCs w:val="16"/>
        </w:rPr>
        <w:t xml:space="preserve"> </w:t>
      </w:r>
      <w:r>
        <w:rPr>
          <w:w w:val="137"/>
          <w:sz w:val="16"/>
          <w:szCs w:val="16"/>
        </w:rPr>
        <w:t xml:space="preserve">the </w:t>
      </w:r>
      <w:r>
        <w:rPr>
          <w:spacing w:val="4"/>
          <w:w w:val="137"/>
          <w:sz w:val="16"/>
          <w:szCs w:val="16"/>
        </w:rPr>
        <w:t xml:space="preserve"> </w:t>
      </w:r>
      <w:r>
        <w:rPr>
          <w:w w:val="179"/>
          <w:sz w:val="16"/>
          <w:szCs w:val="16"/>
        </w:rPr>
        <w:t>file</w:t>
      </w:r>
      <w:r>
        <w:rPr>
          <w:spacing w:val="24"/>
          <w:w w:val="179"/>
          <w:sz w:val="16"/>
          <w:szCs w:val="16"/>
        </w:rPr>
        <w:t xml:space="preserve"> </w:t>
      </w:r>
      <w:r>
        <w:rPr>
          <w:w w:val="130"/>
          <w:sz w:val="16"/>
          <w:szCs w:val="16"/>
        </w:rPr>
        <w:t xml:space="preserve">again </w:t>
      </w:r>
      <w:r>
        <w:rPr>
          <w:spacing w:val="20"/>
          <w:w w:val="130"/>
          <w:sz w:val="16"/>
          <w:szCs w:val="16"/>
        </w:rPr>
        <w:t xml:space="preserve"> </w:t>
      </w:r>
      <w:r>
        <w:rPr>
          <w:w w:val="130"/>
          <w:sz w:val="16"/>
          <w:szCs w:val="16"/>
        </w:rPr>
        <w:t>which</w:t>
      </w:r>
      <w:r>
        <w:rPr>
          <w:spacing w:val="13"/>
          <w:w w:val="130"/>
          <w:sz w:val="16"/>
          <w:szCs w:val="16"/>
        </w:rPr>
        <w:t xml:space="preserve"> </w:t>
      </w:r>
      <w:r>
        <w:rPr>
          <w:w w:val="151"/>
          <w:sz w:val="16"/>
          <w:szCs w:val="16"/>
        </w:rPr>
        <w:t>will</w:t>
      </w:r>
      <w:r>
        <w:rPr>
          <w:spacing w:val="41"/>
          <w:w w:val="151"/>
          <w:sz w:val="16"/>
          <w:szCs w:val="16"/>
        </w:rPr>
        <w:t xml:space="preserve"> </w:t>
      </w:r>
      <w:r>
        <w:rPr>
          <w:w w:val="151"/>
          <w:sz w:val="16"/>
          <w:szCs w:val="16"/>
        </w:rPr>
        <w:t>be</w:t>
      </w:r>
      <w:r>
        <w:rPr>
          <w:spacing w:val="-2"/>
          <w:w w:val="151"/>
          <w:sz w:val="16"/>
          <w:szCs w:val="16"/>
        </w:rPr>
        <w:t xml:space="preserve"> </w:t>
      </w:r>
      <w:r>
        <w:rPr>
          <w:w w:val="151"/>
          <w:sz w:val="16"/>
          <w:szCs w:val="16"/>
        </w:rPr>
        <w:t xml:space="preserve">injected </w:t>
      </w:r>
      <w:r>
        <w:rPr>
          <w:w w:val="148"/>
          <w:sz w:val="16"/>
          <w:szCs w:val="16"/>
        </w:rPr>
        <w:t>dataFile</w:t>
      </w:r>
      <w:r>
        <w:rPr>
          <w:spacing w:val="37"/>
          <w:w w:val="148"/>
          <w:sz w:val="16"/>
          <w:szCs w:val="16"/>
        </w:rPr>
        <w:t xml:space="preserve"> </w:t>
      </w:r>
      <w:r>
        <w:rPr>
          <w:sz w:val="16"/>
          <w:szCs w:val="16"/>
        </w:rPr>
        <w:t xml:space="preserve">= </w:t>
      </w:r>
      <w:r>
        <w:rPr>
          <w:spacing w:val="21"/>
          <w:sz w:val="16"/>
          <w:szCs w:val="16"/>
        </w:rPr>
        <w:t xml:space="preserve"> </w:t>
      </w:r>
      <w:r>
        <w:rPr>
          <w:w w:val="132"/>
          <w:sz w:val="16"/>
          <w:szCs w:val="16"/>
        </w:rPr>
        <w:t>h5py.File(name</w:t>
      </w:r>
      <w:r>
        <w:rPr>
          <w:spacing w:val="43"/>
          <w:w w:val="132"/>
          <w:sz w:val="16"/>
          <w:szCs w:val="16"/>
        </w:rPr>
        <w:t xml:space="preserve"> </w:t>
      </w:r>
      <w:r>
        <w:rPr>
          <w:sz w:val="16"/>
          <w:szCs w:val="16"/>
        </w:rPr>
        <w:t xml:space="preserve">+ </w:t>
      </w:r>
      <w:r>
        <w:rPr>
          <w:spacing w:val="21"/>
          <w:sz w:val="16"/>
          <w:szCs w:val="16"/>
        </w:rPr>
        <w:t xml:space="preserve"> </w:t>
      </w:r>
      <w:r>
        <w:rPr>
          <w:w w:val="158"/>
          <w:sz w:val="16"/>
          <w:szCs w:val="16"/>
        </w:rPr>
        <w:t>’.hdf5’,</w:t>
      </w:r>
      <w:r>
        <w:rPr>
          <w:spacing w:val="38"/>
          <w:w w:val="158"/>
          <w:sz w:val="16"/>
          <w:szCs w:val="16"/>
        </w:rPr>
        <w:t xml:space="preserve"> </w:t>
      </w:r>
      <w:r>
        <w:rPr>
          <w:w w:val="158"/>
          <w:sz w:val="16"/>
          <w:szCs w:val="16"/>
        </w:rPr>
        <w:t xml:space="preserve">’r+’) </w:t>
      </w:r>
      <w:r>
        <w:rPr>
          <w:w w:val="161"/>
          <w:sz w:val="16"/>
          <w:szCs w:val="16"/>
        </w:rPr>
        <w:t>strain</w:t>
      </w:r>
      <w:r>
        <w:rPr>
          <w:spacing w:val="32"/>
          <w:w w:val="161"/>
          <w:sz w:val="16"/>
          <w:szCs w:val="16"/>
        </w:rPr>
        <w:t xml:space="preserve"> </w:t>
      </w:r>
      <w:r>
        <w:rPr>
          <w:sz w:val="16"/>
          <w:szCs w:val="16"/>
        </w:rPr>
        <w:t xml:space="preserve">= </w:t>
      </w:r>
      <w:r>
        <w:rPr>
          <w:spacing w:val="21"/>
          <w:sz w:val="16"/>
          <w:szCs w:val="16"/>
        </w:rPr>
        <w:t xml:space="preserve"> </w:t>
      </w:r>
      <w:r>
        <w:rPr>
          <w:w w:val="158"/>
          <w:sz w:val="16"/>
          <w:szCs w:val="16"/>
        </w:rPr>
        <w:t>dataFile[’strain/Strain’]</w:t>
      </w:r>
    </w:p>
    <w:p w14:paraId="2730901F" w14:textId="77777777" w:rsidR="004B03EF" w:rsidRDefault="00F64046">
      <w:pPr>
        <w:spacing w:line="160" w:lineRule="exact"/>
        <w:ind w:left="483"/>
        <w:rPr>
          <w:sz w:val="16"/>
          <w:szCs w:val="16"/>
        </w:rPr>
      </w:pPr>
      <w:r>
        <w:rPr>
          <w:w w:val="141"/>
          <w:sz w:val="16"/>
          <w:szCs w:val="16"/>
        </w:rPr>
        <w:t>dqInj</w:t>
      </w:r>
      <w:r>
        <w:rPr>
          <w:spacing w:val="40"/>
          <w:w w:val="141"/>
          <w:sz w:val="16"/>
          <w:szCs w:val="16"/>
        </w:rPr>
        <w:t xml:space="preserve"> </w:t>
      </w:r>
      <w:r>
        <w:rPr>
          <w:sz w:val="16"/>
          <w:szCs w:val="16"/>
        </w:rPr>
        <w:t xml:space="preserve">= </w:t>
      </w:r>
      <w:r>
        <w:rPr>
          <w:spacing w:val="21"/>
          <w:sz w:val="16"/>
          <w:szCs w:val="16"/>
        </w:rPr>
        <w:t xml:space="preserve"> </w:t>
      </w:r>
      <w:r>
        <w:rPr>
          <w:w w:val="151"/>
          <w:sz w:val="16"/>
          <w:szCs w:val="16"/>
        </w:rPr>
        <w:t>dataFile[’quality/injections/Injmask’]</w:t>
      </w:r>
    </w:p>
    <w:p w14:paraId="27309020" w14:textId="77777777" w:rsidR="004B03EF" w:rsidRDefault="004B03EF">
      <w:pPr>
        <w:spacing w:before="8" w:line="120" w:lineRule="exact"/>
        <w:rPr>
          <w:sz w:val="13"/>
          <w:szCs w:val="13"/>
        </w:rPr>
      </w:pPr>
    </w:p>
    <w:p w14:paraId="27309021" w14:textId="77777777" w:rsidR="004B03EF" w:rsidRDefault="00F64046">
      <w:pPr>
        <w:ind w:left="483"/>
        <w:rPr>
          <w:sz w:val="16"/>
          <w:szCs w:val="16"/>
        </w:rPr>
      </w:pPr>
      <w:r>
        <w:rPr>
          <w:w w:val="147"/>
          <w:sz w:val="16"/>
          <w:szCs w:val="16"/>
        </w:rPr>
        <w:t>#--</w:t>
      </w:r>
      <w:r>
        <w:rPr>
          <w:spacing w:val="48"/>
          <w:w w:val="147"/>
          <w:sz w:val="16"/>
          <w:szCs w:val="16"/>
        </w:rPr>
        <w:t xml:space="preserve"> </w:t>
      </w:r>
      <w:r>
        <w:rPr>
          <w:w w:val="147"/>
          <w:sz w:val="16"/>
          <w:szCs w:val="16"/>
        </w:rPr>
        <w:t>Getting</w:t>
      </w:r>
      <w:r>
        <w:rPr>
          <w:spacing w:val="-1"/>
          <w:w w:val="147"/>
          <w:sz w:val="16"/>
          <w:szCs w:val="16"/>
        </w:rPr>
        <w:t xml:space="preserve"> </w:t>
      </w:r>
      <w:r>
        <w:rPr>
          <w:w w:val="147"/>
          <w:sz w:val="16"/>
          <w:szCs w:val="16"/>
        </w:rPr>
        <w:t>the</w:t>
      </w:r>
      <w:r>
        <w:rPr>
          <w:spacing w:val="35"/>
          <w:w w:val="147"/>
          <w:sz w:val="16"/>
          <w:szCs w:val="16"/>
        </w:rPr>
        <w:t xml:space="preserve"> </w:t>
      </w:r>
      <w:r>
        <w:rPr>
          <w:w w:val="147"/>
          <w:sz w:val="16"/>
          <w:szCs w:val="16"/>
        </w:rPr>
        <w:t xml:space="preserve">suitable </w:t>
      </w:r>
      <w:r>
        <w:rPr>
          <w:spacing w:val="8"/>
          <w:w w:val="147"/>
          <w:sz w:val="16"/>
          <w:szCs w:val="16"/>
        </w:rPr>
        <w:t xml:space="preserve"> </w:t>
      </w:r>
      <w:r>
        <w:rPr>
          <w:w w:val="126"/>
          <w:sz w:val="16"/>
          <w:szCs w:val="16"/>
        </w:rPr>
        <w:t>segement</w:t>
      </w:r>
      <w:r>
        <w:rPr>
          <w:spacing w:val="46"/>
          <w:w w:val="126"/>
          <w:sz w:val="16"/>
          <w:szCs w:val="16"/>
        </w:rPr>
        <w:t xml:space="preserve"> </w:t>
      </w:r>
      <w:r>
        <w:rPr>
          <w:w w:val="185"/>
          <w:sz w:val="16"/>
          <w:szCs w:val="16"/>
        </w:rPr>
        <w:t>lists</w:t>
      </w:r>
    </w:p>
    <w:p w14:paraId="27309022" w14:textId="77777777" w:rsidR="004B03EF" w:rsidRDefault="00F64046">
      <w:pPr>
        <w:spacing w:line="160" w:lineRule="exact"/>
        <w:ind w:left="483"/>
        <w:rPr>
          <w:sz w:val="16"/>
          <w:szCs w:val="16"/>
        </w:rPr>
      </w:pPr>
      <w:r>
        <w:rPr>
          <w:w w:val="145"/>
          <w:sz w:val="16"/>
          <w:szCs w:val="16"/>
        </w:rPr>
        <w:t>segList</w:t>
      </w:r>
      <w:r>
        <w:rPr>
          <w:spacing w:val="38"/>
          <w:w w:val="145"/>
          <w:sz w:val="16"/>
          <w:szCs w:val="16"/>
        </w:rPr>
        <w:t xml:space="preserve"> </w:t>
      </w:r>
      <w:r>
        <w:rPr>
          <w:sz w:val="16"/>
          <w:szCs w:val="16"/>
        </w:rPr>
        <w:t xml:space="preserve">= </w:t>
      </w:r>
      <w:r>
        <w:rPr>
          <w:spacing w:val="21"/>
          <w:sz w:val="16"/>
          <w:szCs w:val="16"/>
        </w:rPr>
        <w:t xml:space="preserve"> </w:t>
      </w:r>
      <w:r>
        <w:rPr>
          <w:w w:val="126"/>
          <w:sz w:val="16"/>
          <w:szCs w:val="16"/>
        </w:rPr>
        <w:t>rl.dq_channel_to_seglist(CBCHIGH_CAT4)</w:t>
      </w:r>
    </w:p>
    <w:p w14:paraId="27309023" w14:textId="77777777" w:rsidR="004B03EF" w:rsidRDefault="00F64046">
      <w:pPr>
        <w:spacing w:line="160" w:lineRule="exact"/>
        <w:ind w:left="483"/>
        <w:rPr>
          <w:sz w:val="16"/>
          <w:szCs w:val="16"/>
        </w:rPr>
      </w:pPr>
      <w:r>
        <w:rPr>
          <w:w w:val="118"/>
          <w:sz w:val="16"/>
          <w:szCs w:val="16"/>
        </w:rPr>
        <w:t xml:space="preserve">segList_HW </w:t>
      </w:r>
      <w:r>
        <w:rPr>
          <w:spacing w:val="2"/>
          <w:w w:val="118"/>
          <w:sz w:val="16"/>
          <w:szCs w:val="16"/>
        </w:rPr>
        <w:t xml:space="preserve"> </w:t>
      </w:r>
      <w:r>
        <w:rPr>
          <w:sz w:val="16"/>
          <w:szCs w:val="16"/>
        </w:rPr>
        <w:t xml:space="preserve">= </w:t>
      </w:r>
      <w:r>
        <w:rPr>
          <w:spacing w:val="21"/>
          <w:sz w:val="16"/>
          <w:szCs w:val="16"/>
        </w:rPr>
        <w:t xml:space="preserve"> </w:t>
      </w:r>
      <w:r>
        <w:rPr>
          <w:w w:val="130"/>
          <w:sz w:val="16"/>
          <w:szCs w:val="16"/>
        </w:rPr>
        <w:t>rl.dq_channel_to_seglist(HW_CBC)</w:t>
      </w:r>
    </w:p>
    <w:p w14:paraId="27309024" w14:textId="77777777" w:rsidR="004B03EF" w:rsidRDefault="004B03EF">
      <w:pPr>
        <w:spacing w:before="7" w:line="160" w:lineRule="exact"/>
        <w:rPr>
          <w:sz w:val="16"/>
          <w:szCs w:val="16"/>
        </w:rPr>
      </w:pPr>
    </w:p>
    <w:p w14:paraId="27309025" w14:textId="77777777" w:rsidR="004B03EF" w:rsidRDefault="004B03EF">
      <w:pPr>
        <w:spacing w:line="200" w:lineRule="exact"/>
      </w:pPr>
    </w:p>
    <w:p w14:paraId="27309026" w14:textId="77777777" w:rsidR="004B03EF" w:rsidRDefault="00F64046">
      <w:pPr>
        <w:ind w:left="100"/>
        <w:rPr>
          <w:sz w:val="24"/>
          <w:szCs w:val="24"/>
        </w:rPr>
        <w:sectPr w:rsidR="004B03EF">
          <w:pgSz w:w="11920" w:h="16840"/>
          <w:pgMar w:top="940" w:right="1040" w:bottom="280" w:left="134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6"/>
          <w:sz w:val="24"/>
          <w:szCs w:val="24"/>
        </w:rPr>
        <w:t xml:space="preserve"> </w:t>
      </w:r>
      <w:r>
        <w:rPr>
          <w:sz w:val="24"/>
          <w:szCs w:val="24"/>
        </w:rPr>
        <w:t>16</w:t>
      </w:r>
    </w:p>
    <w:p w14:paraId="27309027" w14:textId="77777777" w:rsidR="004B03EF" w:rsidRDefault="004B03EF">
      <w:pPr>
        <w:spacing w:before="8" w:line="120" w:lineRule="exact"/>
        <w:rPr>
          <w:sz w:val="13"/>
          <w:szCs w:val="13"/>
        </w:rPr>
      </w:pPr>
    </w:p>
    <w:p w14:paraId="27309028" w14:textId="77777777" w:rsidR="004B03EF" w:rsidRDefault="004B03EF">
      <w:pPr>
        <w:spacing w:line="200" w:lineRule="exact"/>
      </w:pPr>
    </w:p>
    <w:p w14:paraId="27309029" w14:textId="77777777" w:rsidR="004B03EF" w:rsidRDefault="004B03EF">
      <w:pPr>
        <w:spacing w:line="200" w:lineRule="exact"/>
      </w:pPr>
    </w:p>
    <w:p w14:paraId="2730902A" w14:textId="77777777" w:rsidR="004B03EF" w:rsidRDefault="00B601E9">
      <w:pPr>
        <w:spacing w:before="34"/>
        <w:ind w:left="483"/>
        <w:rPr>
          <w:sz w:val="16"/>
          <w:szCs w:val="16"/>
        </w:rPr>
      </w:pPr>
      <w:r>
        <w:pict w14:anchorId="273090D4">
          <v:group id="_x0000_s2251" style="position:absolute;left:0;text-align:left;margin-left:68.6pt;margin-top:3.35pt;width:.4pt;height:660.1pt;z-index:-1458;mso-position-horizontal-relative:page" coordorigin="1372,67" coordsize="8,13202">
            <v:polyline id="_x0000_s2333" style="position:absolute" points="2752,303,2752,142" coordorigin="1376,71" coordsize="0,161" filled="f" strokeweight="5055emu">
              <v:path arrowok="t"/>
            </v:polyline>
            <v:polyline id="_x0000_s2332" style="position:absolute" points="2752,625,2752,464" coordorigin="1376,232" coordsize="0,161" filled="f" strokeweight="5055emu">
              <v:path arrowok="t"/>
            </v:polyline>
            <v:polyline id="_x0000_s2331" style="position:absolute" points="2752,946,2752,786" coordorigin="1376,393" coordsize="0,161" filled="f" strokeweight="5055emu">
              <v:path arrowok="t"/>
            </v:polyline>
            <v:polyline id="_x0000_s2330" style="position:absolute" points="2752,1267,2752,1106" coordorigin="1376,553" coordsize="0,161" filled="f" strokeweight="5055emu">
              <v:path arrowok="t"/>
            </v:polyline>
            <v:polyline id="_x0000_s2329" style="position:absolute" points="2752,1589,2752,1428" coordorigin="1376,714" coordsize="0,161" filled="f" strokeweight="5055emu">
              <v:path arrowok="t"/>
            </v:polyline>
            <v:polyline id="_x0000_s2328" style="position:absolute" points="2752,1911,2752,1750" coordorigin="1376,875" coordsize="0,161" filled="f" strokeweight="5055emu">
              <v:path arrowok="t"/>
            </v:polyline>
            <v:polyline id="_x0000_s2327" style="position:absolute" points="2752,2233,2752,2072" coordorigin="1376,1036" coordsize="0,161" filled="f" strokeweight="5055emu">
              <v:path arrowok="t"/>
            </v:polyline>
            <v:polyline id="_x0000_s2326" style="position:absolute" points="2752,2555,2752,2394" coordorigin="1376,1197" coordsize="0,161" filled="f" strokeweight="5055emu">
              <v:path arrowok="t"/>
            </v:polyline>
            <v:polyline id="_x0000_s2325" style="position:absolute" points="2752,2877,2752,2716" coordorigin="1376,1358" coordsize="0,161" filled="f" strokeweight="5055emu">
              <v:path arrowok="t"/>
            </v:polyline>
            <v:polyline id="_x0000_s2324" style="position:absolute" points="2752,3199,2752,3038" coordorigin="1376,1519" coordsize="0,161" filled="f" strokeweight="5055emu">
              <v:path arrowok="t"/>
            </v:polyline>
            <v:polyline id="_x0000_s2323" style="position:absolute" points="2752,3521,2752,3360" coordorigin="1376,1680" coordsize="0,161" filled="f" strokeweight="5055emu">
              <v:path arrowok="t"/>
            </v:polyline>
            <v:polyline id="_x0000_s2322" style="position:absolute" points="2752,3843,2752,3682" coordorigin="1376,1841" coordsize="0,161" filled="f" strokeweight="5055emu">
              <v:path arrowok="t"/>
            </v:polyline>
            <v:polyline id="_x0000_s2321" style="position:absolute" points="2752,4164,2752,4004" coordorigin="1376,2002" coordsize="0,161" filled="f" strokeweight="5055emu">
              <v:path arrowok="t"/>
            </v:polyline>
            <v:polyline id="_x0000_s2320" style="position:absolute" points="2752,4485,2752,4324" coordorigin="1376,2162" coordsize="0,161" filled="f" strokeweight="5055emu">
              <v:path arrowok="t"/>
            </v:polyline>
            <v:polyline id="_x0000_s2319" style="position:absolute" points="2752,4807,2752,4646" coordorigin="1376,2323" coordsize="0,161" filled="f" strokeweight="5055emu">
              <v:path arrowok="t"/>
            </v:polyline>
            <v:polyline id="_x0000_s2318" style="position:absolute" points="2752,5129,2752,4968" coordorigin="1376,2484" coordsize="0,161" filled="f" strokeweight="5055emu">
              <v:path arrowok="t"/>
            </v:polyline>
            <v:polyline id="_x0000_s2317" style="position:absolute" points="2752,5451,2752,5290" coordorigin="1376,2645" coordsize="0,161" filled="f" strokeweight="5055emu">
              <v:path arrowok="t"/>
            </v:polyline>
            <v:polyline id="_x0000_s2316" style="position:absolute" points="2752,5773,2752,5612" coordorigin="1376,2806" coordsize="0,161" filled="f" strokeweight="5055emu">
              <v:path arrowok="t"/>
            </v:polyline>
            <v:polyline id="_x0000_s2315" style="position:absolute" points="2752,6095,2752,5934" coordorigin="1376,2967" coordsize="0,161" filled="f" strokeweight="5055emu">
              <v:path arrowok="t"/>
            </v:polyline>
            <v:polyline id="_x0000_s2314" style="position:absolute" points="2752,6417,2752,6256" coordorigin="1376,3128" coordsize="0,161" filled="f" strokeweight="5055emu">
              <v:path arrowok="t"/>
            </v:polyline>
            <v:polyline id="_x0000_s2313" style="position:absolute" points="2752,6739,2752,6578" coordorigin="1376,3289" coordsize="0,161" filled="f" strokeweight="5055emu">
              <v:path arrowok="t"/>
            </v:polyline>
            <v:polyline id="_x0000_s2312" style="position:absolute" points="2752,7060,2752,6900" coordorigin="1376,3450" coordsize="0,161" filled="f" strokeweight="5055emu">
              <v:path arrowok="t"/>
            </v:polyline>
            <v:polyline id="_x0000_s2311" style="position:absolute" points="2752,7381,2752,7220" coordorigin="1376,3610" coordsize="0,161" filled="f" strokeweight="5055emu">
              <v:path arrowok="t"/>
            </v:polyline>
            <v:polyline id="_x0000_s2310" style="position:absolute" points="2752,7703,2752,7542" coordorigin="1376,3771" coordsize="0,161" filled="f" strokeweight="5055emu">
              <v:path arrowok="t"/>
            </v:polyline>
            <v:polyline id="_x0000_s2309" style="position:absolute" points="2752,8025,2752,7864" coordorigin="1376,3932" coordsize="0,161" filled="f" strokeweight="5055emu">
              <v:path arrowok="t"/>
            </v:polyline>
            <v:polyline id="_x0000_s2308" style="position:absolute" points="2752,8347,2752,8186" coordorigin="1376,4093" coordsize="0,161" filled="f" strokeweight="5055emu">
              <v:path arrowok="t"/>
            </v:polyline>
            <v:polyline id="_x0000_s2307" style="position:absolute" points="2752,8669,2752,8508" coordorigin="1376,4254" coordsize="0,161" filled="f" strokeweight="5055emu">
              <v:path arrowok="t"/>
            </v:polyline>
            <v:polyline id="_x0000_s2306" style="position:absolute" points="2752,8991,2752,8830" coordorigin="1376,4415" coordsize="0,161" filled="f" strokeweight="5055emu">
              <v:path arrowok="t"/>
            </v:polyline>
            <v:polyline id="_x0000_s2305" style="position:absolute" points="2752,9313,2752,9152" coordorigin="1376,4576" coordsize="0,161" filled="f" strokeweight="5055emu">
              <v:path arrowok="t"/>
            </v:polyline>
            <v:polyline id="_x0000_s2304" style="position:absolute" points="2752,9635,2752,9474" coordorigin="1376,4737" coordsize="0,161" filled="f" strokeweight="5055emu">
              <v:path arrowok="t"/>
            </v:polyline>
            <v:polyline id="_x0000_s2303" style="position:absolute" points="2752,9957,2752,9796" coordorigin="1376,4898" coordsize="0,161" filled="f" strokeweight="5055emu">
              <v:path arrowok="t"/>
            </v:polyline>
            <v:polyline id="_x0000_s2302" style="position:absolute" points="2752,10278,2752,10118" coordorigin="1376,5059" coordsize="0,161" filled="f" strokeweight="5055emu">
              <v:path arrowok="t"/>
            </v:polyline>
            <v:polyline id="_x0000_s2301" style="position:absolute" points="2752,10599,2752,10438" coordorigin="1376,5219" coordsize="0,161" filled="f" strokeweight="5055emu">
              <v:path arrowok="t"/>
            </v:polyline>
            <v:polyline id="_x0000_s2300" style="position:absolute" points="2752,10921,2752,10760" coordorigin="1376,5380" coordsize="0,161" filled="f" strokeweight="5055emu">
              <v:path arrowok="t"/>
            </v:polyline>
            <v:polyline id="_x0000_s2299" style="position:absolute" points="2752,11243,2752,11082" coordorigin="1376,5541" coordsize="0,161" filled="f" strokeweight="5055emu">
              <v:path arrowok="t"/>
            </v:polyline>
            <v:polyline id="_x0000_s2298" style="position:absolute" points="2752,11565,2752,11404" coordorigin="1376,5702" coordsize="0,161" filled="f" strokeweight="5055emu">
              <v:path arrowok="t"/>
            </v:polyline>
            <v:polyline id="_x0000_s2297" style="position:absolute" points="2752,11887,2752,11726" coordorigin="1376,5863" coordsize="0,161" filled="f" strokeweight="5055emu">
              <v:path arrowok="t"/>
            </v:polyline>
            <v:polyline id="_x0000_s2296" style="position:absolute" points="2752,12209,2752,12048" coordorigin="1376,6024" coordsize="0,161" filled="f" strokeweight="5055emu">
              <v:path arrowok="t"/>
            </v:polyline>
            <v:polyline id="_x0000_s2295" style="position:absolute" points="2752,12531,2752,12370" coordorigin="1376,6185" coordsize="0,161" filled="f" strokeweight="5055emu">
              <v:path arrowok="t"/>
            </v:polyline>
            <v:polyline id="_x0000_s2294" style="position:absolute" points="2752,12853,2752,12692" coordorigin="1376,6346" coordsize="0,161" filled="f" strokeweight="5055emu">
              <v:path arrowok="t"/>
            </v:polyline>
            <v:polyline id="_x0000_s2293" style="position:absolute" points="2752,13175,2752,13014" coordorigin="1376,6507" coordsize="0,161" filled="f" strokeweight="5055emu">
              <v:path arrowok="t"/>
            </v:polyline>
            <v:polyline id="_x0000_s2292" style="position:absolute" points="2752,13496,2752,13336" coordorigin="1376,6668" coordsize="0,161" filled="f" strokeweight="5055emu">
              <v:path arrowok="t"/>
            </v:polyline>
            <v:polyline id="_x0000_s2291" style="position:absolute" points="2752,13817,2752,13656" coordorigin="1376,6828" coordsize="0,161" filled="f" strokeweight="5055emu">
              <v:path arrowok="t"/>
            </v:polyline>
            <v:polyline id="_x0000_s2290" style="position:absolute" points="2752,14139,2752,13978" coordorigin="1376,6989" coordsize="0,161" filled="f" strokeweight="5055emu">
              <v:path arrowok="t"/>
            </v:polyline>
            <v:polyline id="_x0000_s2289" style="position:absolute" points="2752,14461,2752,14300" coordorigin="1376,7150" coordsize="0,161" filled="f" strokeweight="5055emu">
              <v:path arrowok="t"/>
            </v:polyline>
            <v:polyline id="_x0000_s2288" style="position:absolute" points="2752,14783,2752,14622" coordorigin="1376,7311" coordsize="0,161" filled="f" strokeweight="5055emu">
              <v:path arrowok="t"/>
            </v:polyline>
            <v:polyline id="_x0000_s2287" style="position:absolute" points="2752,15105,2752,14944" coordorigin="1376,7472" coordsize="0,161" filled="f" strokeweight="5055emu">
              <v:path arrowok="t"/>
            </v:polyline>
            <v:polyline id="_x0000_s2286" style="position:absolute" points="2752,15427,2752,15266" coordorigin="1376,7633" coordsize="0,161" filled="f" strokeweight="5055emu">
              <v:path arrowok="t"/>
            </v:polyline>
            <v:polyline id="_x0000_s2285" style="position:absolute" points="2752,15749,2752,15588" coordorigin="1376,7794" coordsize="0,161" filled="f" strokeweight="5055emu">
              <v:path arrowok="t"/>
            </v:polyline>
            <v:polyline id="_x0000_s2284" style="position:absolute" points="2752,16071,2752,15910" coordorigin="1376,7955" coordsize="0,161" filled="f" strokeweight="5055emu">
              <v:path arrowok="t"/>
            </v:polyline>
            <v:polyline id="_x0000_s2283" style="position:absolute" points="2752,16393,2752,16232" coordorigin="1376,8116" coordsize="0,161" filled="f" strokeweight="5055emu">
              <v:path arrowok="t"/>
            </v:polyline>
            <v:polyline id="_x0000_s2282" style="position:absolute" points="2752,16714,2752,16554" coordorigin="1376,8277" coordsize="0,161" filled="f" strokeweight="5055emu">
              <v:path arrowok="t"/>
            </v:polyline>
            <v:polyline id="_x0000_s2281" style="position:absolute" points="2752,17035,2752,16874" coordorigin="1376,8437" coordsize="0,161" filled="f" strokeweight="5055emu">
              <v:path arrowok="t"/>
            </v:polyline>
            <v:polyline id="_x0000_s2280" style="position:absolute" points="2752,17357,2752,17196" coordorigin="1376,8598" coordsize="0,161" filled="f" strokeweight="5055emu">
              <v:path arrowok="t"/>
            </v:polyline>
            <v:polyline id="_x0000_s2279" style="position:absolute" points="2752,17679,2752,17518" coordorigin="1376,8759" coordsize="0,161" filled="f" strokeweight="5055emu">
              <v:path arrowok="t"/>
            </v:polyline>
            <v:polyline id="_x0000_s2278" style="position:absolute" points="2752,18001,2752,17840" coordorigin="1376,8920" coordsize="0,161" filled="f" strokeweight="5055emu">
              <v:path arrowok="t"/>
            </v:polyline>
            <v:polyline id="_x0000_s2277" style="position:absolute" points="2752,18323,2752,18162" coordorigin="1376,9081" coordsize="0,161" filled="f" strokeweight="5055emu">
              <v:path arrowok="t"/>
            </v:polyline>
            <v:polyline id="_x0000_s2276" style="position:absolute" points="2752,18645,2752,18484" coordorigin="1376,9242" coordsize="0,161" filled="f" strokeweight="5055emu">
              <v:path arrowok="t"/>
            </v:polyline>
            <v:polyline id="_x0000_s2275" style="position:absolute" points="2752,18967,2752,18806" coordorigin="1376,9403" coordsize="0,161" filled="f" strokeweight="5055emu">
              <v:path arrowok="t"/>
            </v:polyline>
            <v:polyline id="_x0000_s2274" style="position:absolute" points="2752,19289,2752,19128" coordorigin="1376,9564" coordsize="0,161" filled="f" strokeweight="5055emu">
              <v:path arrowok="t"/>
            </v:polyline>
            <v:polyline id="_x0000_s2273" style="position:absolute" points="2752,19610,2752,19450" coordorigin="1376,9725" coordsize="0,161" filled="f" strokeweight="5055emu">
              <v:path arrowok="t"/>
            </v:polyline>
            <v:polyline id="_x0000_s2272" style="position:absolute" points="2752,19931,2752,19770" coordorigin="1376,9885" coordsize="0,161" filled="f" strokeweight="5055emu">
              <v:path arrowok="t"/>
            </v:polyline>
            <v:polyline id="_x0000_s2271" style="position:absolute" points="2752,20253,2752,20092" coordorigin="1376,10046" coordsize="0,161" filled="f" strokeweight="5055emu">
              <v:path arrowok="t"/>
            </v:polyline>
            <v:polyline id="_x0000_s2270" style="position:absolute" points="2752,20575,2752,20414" coordorigin="1376,10207" coordsize="0,161" filled="f" strokeweight="5055emu">
              <v:path arrowok="t"/>
            </v:polyline>
            <v:polyline id="_x0000_s2269" style="position:absolute" points="2752,20897,2752,20736" coordorigin="1376,10368" coordsize="0,161" filled="f" strokeweight="5055emu">
              <v:path arrowok="t"/>
            </v:polyline>
            <v:polyline id="_x0000_s2268" style="position:absolute" points="2752,21219,2752,21058" coordorigin="1376,10529" coordsize="0,161" filled="f" strokeweight="5055emu">
              <v:path arrowok="t"/>
            </v:polyline>
            <v:polyline id="_x0000_s2267" style="position:absolute" points="2752,21541,2752,21380" coordorigin="1376,10690" coordsize="0,161" filled="f" strokeweight="5055emu">
              <v:path arrowok="t"/>
            </v:polyline>
            <v:polyline id="_x0000_s2266" style="position:absolute" points="2752,21863,2752,21702" coordorigin="1376,10851" coordsize="0,161" filled="f" strokeweight="5055emu">
              <v:path arrowok="t"/>
            </v:polyline>
            <v:polyline id="_x0000_s2265" style="position:absolute" points="2752,22185,2752,22024" coordorigin="1376,11012" coordsize="0,161" filled="f" strokeweight="5055emu">
              <v:path arrowok="t"/>
            </v:polyline>
            <v:polyline id="_x0000_s2264" style="position:absolute" points="2752,22507,2752,22346" coordorigin="1376,11173" coordsize="0,161" filled="f" strokeweight="5055emu">
              <v:path arrowok="t"/>
            </v:polyline>
            <v:polyline id="_x0000_s2263" style="position:absolute" points="2752,22828,2752,22668" coordorigin="1376,11334" coordsize="0,161" filled="f" strokeweight="5055emu">
              <v:path arrowok="t"/>
            </v:polyline>
            <v:polyline id="_x0000_s2262" style="position:absolute" points="2752,23149,2752,22988" coordorigin="1376,11494" coordsize="0,161" filled="f" strokeweight="5055emu">
              <v:path arrowok="t"/>
            </v:polyline>
            <v:polyline id="_x0000_s2261" style="position:absolute" points="2752,23471,2752,23310" coordorigin="1376,11655" coordsize="0,161" filled="f" strokeweight="5055emu">
              <v:path arrowok="t"/>
            </v:polyline>
            <v:polyline id="_x0000_s2260" style="position:absolute" points="2752,23793,2752,23632" coordorigin="1376,11816" coordsize="0,161" filled="f" strokeweight="5055emu">
              <v:path arrowok="t"/>
            </v:polyline>
            <v:polyline id="_x0000_s2259" style="position:absolute" points="2752,24115,2752,23954" coordorigin="1376,11977" coordsize="0,161" filled="f" strokeweight="5055emu">
              <v:path arrowok="t"/>
            </v:polyline>
            <v:polyline id="_x0000_s2258" style="position:absolute" points="2752,24437,2752,24276" coordorigin="1376,12138" coordsize="0,161" filled="f" strokeweight="5055emu">
              <v:path arrowok="t"/>
            </v:polyline>
            <v:polyline id="_x0000_s2257" style="position:absolute" points="2752,24759,2752,24598" coordorigin="1376,12299" coordsize="0,161" filled="f" strokeweight="5055emu">
              <v:path arrowok="t"/>
            </v:polyline>
            <v:polyline id="_x0000_s2256" style="position:absolute" points="2752,25081,2752,24920" coordorigin="1376,12460" coordsize="0,161" filled="f" strokeweight="5055emu">
              <v:path arrowok="t"/>
            </v:polyline>
            <v:polyline id="_x0000_s2255" style="position:absolute" points="2752,25403,2752,25242" coordorigin="1376,12621" coordsize="0,161" filled="f" strokeweight="5055emu">
              <v:path arrowok="t"/>
            </v:polyline>
            <v:polyline id="_x0000_s2254" style="position:absolute" points="2752,25725,2752,25564" coordorigin="1376,12782" coordsize="0,161" filled="f" strokeweight="5055emu">
              <v:path arrowok="t"/>
            </v:polyline>
            <v:polyline id="_x0000_s2253" style="position:absolute" points="2752,26046,2752,25886" coordorigin="1376,12943" coordsize="0,161" filled="f" strokeweight="5055emu">
              <v:path arrowok="t"/>
            </v:polyline>
            <v:polyline id="_x0000_s2252" style="position:absolute" points="2752,26367,2752,26206" coordorigin="1376,13103" coordsize="0,161" filled="f" strokeweight="5055emu">
              <v:path arrowok="t"/>
            </v:polyline>
            <w10:wrap anchorx="page"/>
          </v:group>
        </w:pict>
      </w:r>
      <w:r>
        <w:pict w14:anchorId="273090D5">
          <v:group id="_x0000_s2168" style="position:absolute;left:0;text-align:left;margin-left:541.25pt;margin-top:78.1pt;width:.4pt;height:660.1pt;z-index:-1457;mso-position-horizontal-relative:page;mso-position-vertical-relative:page" coordorigin="10825,1563" coordsize="8,13202">
            <v:polyline id="_x0000_s2250" style="position:absolute" points="21658,3293,21658,3132" coordorigin="10829,1566" coordsize="0,161" filled="f" strokeweight="5055emu">
              <v:path arrowok="t"/>
            </v:polyline>
            <v:polyline id="_x0000_s2249" style="position:absolute" points="21658,3615,21658,3454" coordorigin="10829,1727" coordsize="0,161" filled="f" strokeweight="5055emu">
              <v:path arrowok="t"/>
            </v:polyline>
            <v:polyline id="_x0000_s2248" style="position:absolute" points="21658,3937,21658,3776" coordorigin="10829,1888" coordsize="0,161" filled="f" strokeweight="5055emu">
              <v:path arrowok="t"/>
            </v:polyline>
            <v:polyline id="_x0000_s2247" style="position:absolute" points="21658,4259,21658,4098" coordorigin="10829,2049" coordsize="0,161" filled="f" strokeweight="5055emu">
              <v:path arrowok="t"/>
            </v:polyline>
            <v:polyline id="_x0000_s2246" style="position:absolute" points="21658,4581,21658,4420" coordorigin="10829,2210" coordsize="0,161" filled="f" strokeweight="5055emu">
              <v:path arrowok="t"/>
            </v:polyline>
            <v:polyline id="_x0000_s2245" style="position:absolute" points="21658,4903,21658,4742" coordorigin="10829,2371" coordsize="0,161" filled="f" strokeweight="5055emu">
              <v:path arrowok="t"/>
            </v:polyline>
            <v:polyline id="_x0000_s2244" style="position:absolute" points="21658,5225,21658,5064" coordorigin="10829,2532" coordsize="0,161" filled="f" strokeweight="5055emu">
              <v:path arrowok="t"/>
            </v:polyline>
            <v:polyline id="_x0000_s2243" style="position:absolute" points="21658,5547,21658,5386" coordorigin="10829,2693" coordsize="0,161" filled="f" strokeweight="5055emu">
              <v:path arrowok="t"/>
            </v:polyline>
            <v:polyline id="_x0000_s2242" style="position:absolute" points="21658,5869,21658,5708" coordorigin="10829,2854" coordsize="0,161" filled="f" strokeweight="5055emu">
              <v:path arrowok="t"/>
            </v:polyline>
            <v:polyline id="_x0000_s2241" style="position:absolute" points="21658,6190,21658,6030" coordorigin="10829,3015" coordsize="0,161" filled="f" strokeweight="5055emu">
              <v:path arrowok="t"/>
            </v:polyline>
            <v:polyline id="_x0000_s2240" style="position:absolute" points="21658,6511,21658,6350" coordorigin="10829,3175" coordsize="0,161" filled="f" strokeweight="5055emu">
              <v:path arrowok="t"/>
            </v:polyline>
            <v:polyline id="_x0000_s2239" style="position:absolute" points="21658,6833,21658,6672" coordorigin="10829,3336" coordsize="0,161" filled="f" strokeweight="5055emu">
              <v:path arrowok="t"/>
            </v:polyline>
            <v:polyline id="_x0000_s2238" style="position:absolute" points="21658,7155,21658,6994" coordorigin="10829,3497" coordsize="0,161" filled="f" strokeweight="5055emu">
              <v:path arrowok="t"/>
            </v:polyline>
            <v:polyline id="_x0000_s2237" style="position:absolute" points="21658,7477,21658,7316" coordorigin="10829,3658" coordsize="0,161" filled="f" strokeweight="5055emu">
              <v:path arrowok="t"/>
            </v:polyline>
            <v:polyline id="_x0000_s2236" style="position:absolute" points="21658,7799,21658,7638" coordorigin="10829,3819" coordsize="0,161" filled="f" strokeweight="5055emu">
              <v:path arrowok="t"/>
            </v:polyline>
            <v:polyline id="_x0000_s2235" style="position:absolute" points="21658,8121,21658,7960" coordorigin="10829,3980" coordsize="0,161" filled="f" strokeweight="5055emu">
              <v:path arrowok="t"/>
            </v:polyline>
            <v:polyline id="_x0000_s2234" style="position:absolute" points="21658,8443,21658,8282" coordorigin="10829,4141" coordsize="0,161" filled="f" strokeweight="5055emu">
              <v:path arrowok="t"/>
            </v:polyline>
            <v:polyline id="_x0000_s2233" style="position:absolute" points="21658,8765,21658,8604" coordorigin="10829,4302" coordsize="0,161" filled="f" strokeweight="5055emu">
              <v:path arrowok="t"/>
            </v:polyline>
            <v:polyline id="_x0000_s2232" style="position:absolute" points="21658,9087,21658,8926" coordorigin="10829,4463" coordsize="0,161" filled="f" strokeweight="5055emu">
              <v:path arrowok="t"/>
            </v:polyline>
            <v:polyline id="_x0000_s2231" style="position:absolute" points="21658,9408,21658,9248" coordorigin="10829,4624" coordsize="0,161" filled="f" strokeweight="5055emu">
              <v:path arrowok="t"/>
            </v:polyline>
            <v:polyline id="_x0000_s2230" style="position:absolute" points="21658,9729,21658,9568" coordorigin="10829,4784" coordsize="0,161" filled="f" strokeweight="5055emu">
              <v:path arrowok="t"/>
            </v:polyline>
            <v:polyline id="_x0000_s2229" style="position:absolute" points="21658,10051,21658,9890" coordorigin="10829,4945" coordsize="0,161" filled="f" strokeweight="5055emu">
              <v:path arrowok="t"/>
            </v:polyline>
            <v:polyline id="_x0000_s2228" style="position:absolute" points="21658,10373,21658,10212" coordorigin="10829,5106" coordsize="0,161" filled="f" strokeweight="5055emu">
              <v:path arrowok="t"/>
            </v:polyline>
            <v:polyline id="_x0000_s2227" style="position:absolute" points="21658,10695,21658,10534" coordorigin="10829,5267" coordsize="0,161" filled="f" strokeweight="5055emu">
              <v:path arrowok="t"/>
            </v:polyline>
            <v:polyline id="_x0000_s2226" style="position:absolute" points="21658,11017,21658,10856" coordorigin="10829,5428" coordsize="0,161" filled="f" strokeweight="5055emu">
              <v:path arrowok="t"/>
            </v:polyline>
            <v:polyline id="_x0000_s2225" style="position:absolute" points="21658,11339,21658,11178" coordorigin="10829,5589" coordsize="0,161" filled="f" strokeweight="5055emu">
              <v:path arrowok="t"/>
            </v:polyline>
            <v:polyline id="_x0000_s2224" style="position:absolute" points="21658,11661,21658,11500" coordorigin="10829,5750" coordsize="0,161" filled="f" strokeweight="5055emu">
              <v:path arrowok="t"/>
            </v:polyline>
            <v:polyline id="_x0000_s2223" style="position:absolute" points="21658,11983,21658,11822" coordorigin="10829,5911" coordsize="0,161" filled="f" strokeweight="5055emu">
              <v:path arrowok="t"/>
            </v:polyline>
            <v:polyline id="_x0000_s2222" style="position:absolute" points="21658,12305,21658,12144" coordorigin="10829,6072" coordsize="0,161" filled="f" strokeweight="5055emu">
              <v:path arrowok="t"/>
            </v:polyline>
            <v:polyline id="_x0000_s2221" style="position:absolute" points="21658,12626,21658,12465" coordorigin="10829,6233" coordsize="0,161" filled="f" strokeweight="5055emu">
              <v:path arrowok="t"/>
            </v:polyline>
            <v:polyline id="_x0000_s2220" style="position:absolute" points="21658,12947,21658,12786" coordorigin="10829,6393" coordsize="0,161" filled="f" strokeweight="5055emu">
              <v:path arrowok="t"/>
            </v:polyline>
            <v:polyline id="_x0000_s2219" style="position:absolute" points="21658,13269,21658,13108" coordorigin="10829,6554" coordsize="0,161" filled="f" strokeweight="5055emu">
              <v:path arrowok="t"/>
            </v:polyline>
            <v:polyline id="_x0000_s2218" style="position:absolute" points="21658,13591,21658,13430" coordorigin="10829,6715" coordsize="0,161" filled="f" strokeweight="5055emu">
              <v:path arrowok="t"/>
            </v:polyline>
            <v:polyline id="_x0000_s2217" style="position:absolute" points="21658,13913,21658,13752" coordorigin="10829,6876" coordsize="0,161" filled="f" strokeweight="5055emu">
              <v:path arrowok="t"/>
            </v:polyline>
            <v:polyline id="_x0000_s2216" style="position:absolute" points="21658,14235,21658,14074" coordorigin="10829,7037" coordsize="0,161" filled="f" strokeweight="5055emu">
              <v:path arrowok="t"/>
            </v:polyline>
            <v:polyline id="_x0000_s2215" style="position:absolute" points="21658,14557,21658,14396" coordorigin="10829,7198" coordsize="0,161" filled="f" strokeweight="5055emu">
              <v:path arrowok="t"/>
            </v:polyline>
            <v:polyline id="_x0000_s2214" style="position:absolute" points="21658,14879,21658,14718" coordorigin="10829,7359" coordsize="0,161" filled="f" strokeweight="5055emu">
              <v:path arrowok="t"/>
            </v:polyline>
            <v:polyline id="_x0000_s2213" style="position:absolute" points="21658,15201,21658,15040" coordorigin="10829,7520" coordsize="0,161" filled="f" strokeweight="5055emu">
              <v:path arrowok="t"/>
            </v:polyline>
            <v:polyline id="_x0000_s2212" style="position:absolute" points="21658,15522,21658,15362" coordorigin="10829,7681" coordsize="0,161" filled="f" strokeweight="5055emu">
              <v:path arrowok="t"/>
            </v:polyline>
            <v:polyline id="_x0000_s2211" style="position:absolute" points="21658,15843,21658,15682" coordorigin="10829,7841" coordsize="0,161" filled="f" strokeweight="5055emu">
              <v:path arrowok="t"/>
            </v:polyline>
            <v:polyline id="_x0000_s2210" style="position:absolute" points="21658,16165,21658,16004" coordorigin="10829,8002" coordsize="0,161" filled="f" strokeweight="5055emu">
              <v:path arrowok="t"/>
            </v:polyline>
            <v:polyline id="_x0000_s2209" style="position:absolute" points="21658,16487,21658,16326" coordorigin="10829,8163" coordsize="0,161" filled="f" strokeweight="5055emu">
              <v:path arrowok="t"/>
            </v:polyline>
            <v:polyline id="_x0000_s2208" style="position:absolute" points="21658,16809,21658,16648" coordorigin="10829,8324" coordsize="0,161" filled="f" strokeweight="5055emu">
              <v:path arrowok="t"/>
            </v:polyline>
            <v:polyline id="_x0000_s2207" style="position:absolute" points="21658,17131,21658,16970" coordorigin="10829,8485" coordsize="0,161" filled="f" strokeweight="5055emu">
              <v:path arrowok="t"/>
            </v:polyline>
            <v:polyline id="_x0000_s2206" style="position:absolute" points="21658,17453,21658,17292" coordorigin="10829,8646" coordsize="0,161" filled="f" strokeweight="5055emu">
              <v:path arrowok="t"/>
            </v:polyline>
            <v:polyline id="_x0000_s2205" style="position:absolute" points="21658,17775,21658,17614" coordorigin="10829,8807" coordsize="0,161" filled="f" strokeweight="5055emu">
              <v:path arrowok="t"/>
            </v:polyline>
            <v:polyline id="_x0000_s2204" style="position:absolute" points="21658,18097,21658,17936" coordorigin="10829,8968" coordsize="0,161" filled="f" strokeweight="5055emu">
              <v:path arrowok="t"/>
            </v:polyline>
            <v:polyline id="_x0000_s2203" style="position:absolute" points="21658,18419,21658,18258" coordorigin="10829,9129" coordsize="0,161" filled="f" strokeweight="5055emu">
              <v:path arrowok="t"/>
            </v:polyline>
            <v:polyline id="_x0000_s2202" style="position:absolute" points="21658,18740,21658,18580" coordorigin="10829,9290" coordsize="0,161" filled="f" strokeweight="5055emu">
              <v:path arrowok="t"/>
            </v:polyline>
            <v:polyline id="_x0000_s2201" style="position:absolute" points="21658,19061,21658,18900" coordorigin="10829,9450" coordsize="0,161" filled="f" strokeweight="5055emu">
              <v:path arrowok="t"/>
            </v:polyline>
            <v:polyline id="_x0000_s2200" style="position:absolute" points="21658,19383,21658,19222" coordorigin="10829,9611" coordsize="0,161" filled="f" strokeweight="5055emu">
              <v:path arrowok="t"/>
            </v:polyline>
            <v:polyline id="_x0000_s2199" style="position:absolute" points="21658,19705,21658,19544" coordorigin="10829,9772" coordsize="0,161" filled="f" strokeweight="5055emu">
              <v:path arrowok="t"/>
            </v:polyline>
            <v:polyline id="_x0000_s2198" style="position:absolute" points="21658,20027,21658,19866" coordorigin="10829,9933" coordsize="0,161" filled="f" strokeweight="5055emu">
              <v:path arrowok="t"/>
            </v:polyline>
            <v:polyline id="_x0000_s2197" style="position:absolute" points="21658,20349,21658,20188" coordorigin="10829,10094" coordsize="0,161" filled="f" strokeweight="5055emu">
              <v:path arrowok="t"/>
            </v:polyline>
            <v:polyline id="_x0000_s2196" style="position:absolute" points="21658,20671,21658,20510" coordorigin="10829,10255" coordsize="0,161" filled="f" strokeweight="5055emu">
              <v:path arrowok="t"/>
            </v:polyline>
            <v:polyline id="_x0000_s2195" style="position:absolute" points="21658,20993,21658,20832" coordorigin="10829,10416" coordsize="0,161" filled="f" strokeweight="5055emu">
              <v:path arrowok="t"/>
            </v:polyline>
            <v:polyline id="_x0000_s2194" style="position:absolute" points="21658,21315,21658,21154" coordorigin="10829,10577" coordsize="0,161" filled="f" strokeweight="5055emu">
              <v:path arrowok="t"/>
            </v:polyline>
            <v:polyline id="_x0000_s2193" style="position:absolute" points="21658,21637,21658,21476" coordorigin="10829,10738" coordsize="0,161" filled="f" strokeweight="5055emu">
              <v:path arrowok="t"/>
            </v:polyline>
            <v:polyline id="_x0000_s2192" style="position:absolute" points="21658,21958,21658,21798" coordorigin="10829,10899" coordsize="0,161" filled="f" strokeweight="5055emu">
              <v:path arrowok="t"/>
            </v:polyline>
            <v:polyline id="_x0000_s2191" style="position:absolute" points="21658,22279,21658,22118" coordorigin="10829,11059" coordsize="0,161" filled="f" strokeweight="5055emu">
              <v:path arrowok="t"/>
            </v:polyline>
            <v:polyline id="_x0000_s2190" style="position:absolute" points="21658,22601,21658,22440" coordorigin="10829,11220" coordsize="0,161" filled="f" strokeweight="5055emu">
              <v:path arrowok="t"/>
            </v:polyline>
            <v:polyline id="_x0000_s2189" style="position:absolute" points="21658,22923,21658,22762" coordorigin="10829,11381" coordsize="0,161" filled="f" strokeweight="5055emu">
              <v:path arrowok="t"/>
            </v:polyline>
            <v:polyline id="_x0000_s2188" style="position:absolute" points="21658,23245,21658,23084" coordorigin="10829,11542" coordsize="0,161" filled="f" strokeweight="5055emu">
              <v:path arrowok="t"/>
            </v:polyline>
            <v:polyline id="_x0000_s2187" style="position:absolute" points="21658,23567,21658,23406" coordorigin="10829,11703" coordsize="0,161" filled="f" strokeweight="5055emu">
              <v:path arrowok="t"/>
            </v:polyline>
            <v:polyline id="_x0000_s2186" style="position:absolute" points="21658,23889,21658,23728" coordorigin="10829,11864" coordsize="0,161" filled="f" strokeweight="5055emu">
              <v:path arrowok="t"/>
            </v:polyline>
            <v:polyline id="_x0000_s2185" style="position:absolute" points="21658,24211,21658,24050" coordorigin="10829,12025" coordsize="0,161" filled="f" strokeweight="5055emu">
              <v:path arrowok="t"/>
            </v:polyline>
            <v:polyline id="_x0000_s2184" style="position:absolute" points="21658,24533,21658,24372" coordorigin="10829,12186" coordsize="0,161" filled="f" strokeweight="5055emu">
              <v:path arrowok="t"/>
            </v:polyline>
            <v:polyline id="_x0000_s2183" style="position:absolute" points="21658,24855,21658,24694" coordorigin="10829,12347" coordsize="0,161" filled="f" strokeweight="5055emu">
              <v:path arrowok="t"/>
            </v:polyline>
            <v:polyline id="_x0000_s2182" style="position:absolute" points="21658,25176,21658,25016" coordorigin="10829,12508" coordsize="0,161" filled="f" strokeweight="5055emu">
              <v:path arrowok="t"/>
            </v:polyline>
            <v:polyline id="_x0000_s2181" style="position:absolute" points="21658,25497,21658,25336" coordorigin="10829,12668" coordsize="0,161" filled="f" strokeweight="5055emu">
              <v:path arrowok="t"/>
            </v:polyline>
            <v:polyline id="_x0000_s2180" style="position:absolute" points="21658,25819,21658,25658" coordorigin="10829,12829" coordsize="0,161" filled="f" strokeweight="5055emu">
              <v:path arrowok="t"/>
            </v:polyline>
            <v:polyline id="_x0000_s2179" style="position:absolute" points="21658,26141,21658,25980" coordorigin="10829,12990" coordsize="0,161" filled="f" strokeweight="5055emu">
              <v:path arrowok="t"/>
            </v:polyline>
            <v:polyline id="_x0000_s2178" style="position:absolute" points="21658,26463,21658,26302" coordorigin="10829,13151" coordsize="0,161" filled="f" strokeweight="5055emu">
              <v:path arrowok="t"/>
            </v:polyline>
            <v:polyline id="_x0000_s2177" style="position:absolute" points="21658,26785,21658,26624" coordorigin="10829,13312" coordsize="0,161" filled="f" strokeweight="5055emu">
              <v:path arrowok="t"/>
            </v:polyline>
            <v:polyline id="_x0000_s2176" style="position:absolute" points="21658,27107,21658,26946" coordorigin="10829,13473" coordsize="0,161" filled="f" strokeweight="5055emu">
              <v:path arrowok="t"/>
            </v:polyline>
            <v:polyline id="_x0000_s2175" style="position:absolute" points="21658,27429,21658,27268" coordorigin="10829,13634" coordsize="0,161" filled="f" strokeweight="5055emu">
              <v:path arrowok="t"/>
            </v:polyline>
            <v:polyline id="_x0000_s2174" style="position:absolute" points="21658,27751,21658,27590" coordorigin="10829,13795" coordsize="0,161" filled="f" strokeweight="5055emu">
              <v:path arrowok="t"/>
            </v:polyline>
            <v:polyline id="_x0000_s2173" style="position:absolute" points="21658,28072,21658,27912" coordorigin="10829,13956" coordsize="0,161" filled="f" strokeweight="5055emu">
              <v:path arrowok="t"/>
            </v:polyline>
            <v:polyline id="_x0000_s2172" style="position:absolute" points="21658,28393,21658,28232" coordorigin="10829,14116" coordsize="0,161" filled="f" strokeweight="5055emu">
              <v:path arrowok="t"/>
            </v:polyline>
            <v:polyline id="_x0000_s2171" style="position:absolute" points="21658,28715,21658,28554" coordorigin="10829,14277" coordsize="0,161" filled="f" strokeweight="5055emu">
              <v:path arrowok="t"/>
            </v:polyline>
            <v:polyline id="_x0000_s2170" style="position:absolute" points="21658,29037,21658,28876" coordorigin="10829,14438" coordsize="0,161" filled="f" strokeweight="5055emu">
              <v:path arrowok="t"/>
            </v:polyline>
            <v:polyline id="_x0000_s2169" style="position:absolute" points="21658,29359,21658,29198" coordorigin="10829,14599" coordsize="0,161" filled="f" strokeweight="5055emu">
              <v:path arrowok="t"/>
            </v:polyline>
            <w10:wrap anchorx="page" anchory="page"/>
          </v:group>
        </w:pict>
      </w:r>
      <w:r w:rsidR="00F64046">
        <w:rPr>
          <w:w w:val="145"/>
          <w:sz w:val="16"/>
          <w:szCs w:val="16"/>
        </w:rPr>
        <w:t>segList</w:t>
      </w:r>
      <w:r w:rsidR="00F64046">
        <w:rPr>
          <w:spacing w:val="38"/>
          <w:w w:val="145"/>
          <w:sz w:val="16"/>
          <w:szCs w:val="16"/>
        </w:rPr>
        <w:t xml:space="preserve"> </w:t>
      </w:r>
      <w:r w:rsidR="00F64046">
        <w:rPr>
          <w:sz w:val="16"/>
          <w:szCs w:val="16"/>
        </w:rPr>
        <w:t xml:space="preserve">= </w:t>
      </w:r>
      <w:r w:rsidR="00F64046">
        <w:rPr>
          <w:spacing w:val="21"/>
          <w:sz w:val="16"/>
          <w:szCs w:val="16"/>
        </w:rPr>
        <w:t xml:space="preserve"> </w:t>
      </w:r>
      <w:r w:rsidR="00F64046">
        <w:rPr>
          <w:w w:val="162"/>
          <w:sz w:val="16"/>
          <w:szCs w:val="16"/>
        </w:rPr>
        <w:t>slice_filter(segList,</w:t>
      </w:r>
      <w:r w:rsidR="00F64046">
        <w:rPr>
          <w:spacing w:val="31"/>
          <w:w w:val="162"/>
          <w:sz w:val="16"/>
          <w:szCs w:val="16"/>
        </w:rPr>
        <w:t xml:space="preserve"> </w:t>
      </w:r>
      <w:r w:rsidR="00F64046">
        <w:rPr>
          <w:w w:val="122"/>
          <w:sz w:val="16"/>
          <w:szCs w:val="16"/>
        </w:rPr>
        <w:t>segList_HW)</w:t>
      </w:r>
    </w:p>
    <w:p w14:paraId="2730902B" w14:textId="77777777" w:rsidR="004B03EF" w:rsidRDefault="004B03EF">
      <w:pPr>
        <w:spacing w:before="8" w:line="120" w:lineRule="exact"/>
        <w:rPr>
          <w:sz w:val="13"/>
          <w:szCs w:val="13"/>
        </w:rPr>
      </w:pPr>
    </w:p>
    <w:p w14:paraId="2730902C" w14:textId="77777777" w:rsidR="004B03EF" w:rsidRDefault="00F64046">
      <w:pPr>
        <w:ind w:left="483"/>
        <w:rPr>
          <w:sz w:val="16"/>
          <w:szCs w:val="16"/>
        </w:rPr>
      </w:pPr>
      <w:r>
        <w:rPr>
          <w:w w:val="143"/>
          <w:sz w:val="16"/>
          <w:szCs w:val="16"/>
        </w:rPr>
        <w:t>#--  Pick</w:t>
      </w:r>
      <w:r>
        <w:rPr>
          <w:spacing w:val="13"/>
          <w:w w:val="143"/>
          <w:sz w:val="16"/>
          <w:szCs w:val="16"/>
        </w:rPr>
        <w:t xml:space="preserve"> </w:t>
      </w:r>
      <w:r>
        <w:rPr>
          <w:sz w:val="16"/>
          <w:szCs w:val="16"/>
        </w:rPr>
        <w:t xml:space="preserve">10  </w:t>
      </w:r>
      <w:r>
        <w:rPr>
          <w:spacing w:val="6"/>
          <w:sz w:val="16"/>
          <w:szCs w:val="16"/>
        </w:rPr>
        <w:t xml:space="preserve"> </w:t>
      </w:r>
      <w:r>
        <w:rPr>
          <w:w w:val="174"/>
          <w:sz w:val="16"/>
          <w:szCs w:val="16"/>
        </w:rPr>
        <w:t>(or</w:t>
      </w:r>
      <w:r>
        <w:rPr>
          <w:spacing w:val="-13"/>
          <w:w w:val="174"/>
          <w:sz w:val="16"/>
          <w:szCs w:val="16"/>
        </w:rPr>
        <w:t xml:space="preserve"> </w:t>
      </w:r>
      <w:r>
        <w:rPr>
          <w:w w:val="174"/>
          <w:sz w:val="16"/>
          <w:szCs w:val="16"/>
        </w:rPr>
        <w:t>if</w:t>
      </w:r>
      <w:r>
        <w:rPr>
          <w:spacing w:val="47"/>
          <w:w w:val="174"/>
          <w:sz w:val="16"/>
          <w:szCs w:val="16"/>
        </w:rPr>
        <w:t xml:space="preserve"> </w:t>
      </w:r>
      <w:r>
        <w:rPr>
          <w:w w:val="134"/>
          <w:sz w:val="16"/>
          <w:szCs w:val="16"/>
        </w:rPr>
        <w:t xml:space="preserve">not </w:t>
      </w:r>
      <w:r>
        <w:rPr>
          <w:spacing w:val="1"/>
          <w:w w:val="134"/>
          <w:sz w:val="16"/>
          <w:szCs w:val="16"/>
        </w:rPr>
        <w:t xml:space="preserve"> </w:t>
      </w:r>
      <w:r>
        <w:rPr>
          <w:w w:val="134"/>
          <w:sz w:val="16"/>
          <w:szCs w:val="16"/>
        </w:rPr>
        <w:t>more</w:t>
      </w:r>
      <w:r>
        <w:rPr>
          <w:spacing w:val="-17"/>
          <w:w w:val="134"/>
          <w:sz w:val="16"/>
          <w:szCs w:val="16"/>
        </w:rPr>
        <w:t xml:space="preserve"> </w:t>
      </w:r>
      <w:r>
        <w:rPr>
          <w:w w:val="134"/>
          <w:sz w:val="16"/>
          <w:szCs w:val="16"/>
        </w:rPr>
        <w:t xml:space="preserve">than </w:t>
      </w:r>
      <w:r>
        <w:rPr>
          <w:spacing w:val="3"/>
          <w:w w:val="134"/>
          <w:sz w:val="16"/>
          <w:szCs w:val="16"/>
        </w:rPr>
        <w:t xml:space="preserve"> </w:t>
      </w:r>
      <w:r>
        <w:rPr>
          <w:w w:val="134"/>
          <w:sz w:val="16"/>
          <w:szCs w:val="16"/>
        </w:rPr>
        <w:t xml:space="preserve">10, </w:t>
      </w:r>
      <w:r>
        <w:rPr>
          <w:spacing w:val="7"/>
          <w:w w:val="134"/>
          <w:sz w:val="16"/>
          <w:szCs w:val="16"/>
        </w:rPr>
        <w:t xml:space="preserve"> </w:t>
      </w:r>
      <w:r>
        <w:rPr>
          <w:w w:val="179"/>
          <w:sz w:val="16"/>
          <w:szCs w:val="16"/>
        </w:rPr>
        <w:t>all)</w:t>
      </w:r>
      <w:r>
        <w:rPr>
          <w:spacing w:val="24"/>
          <w:w w:val="179"/>
          <w:sz w:val="16"/>
          <w:szCs w:val="16"/>
        </w:rPr>
        <w:t xml:space="preserve"> </w:t>
      </w:r>
      <w:r>
        <w:rPr>
          <w:w w:val="126"/>
          <w:sz w:val="16"/>
          <w:szCs w:val="16"/>
        </w:rPr>
        <w:t xml:space="preserve">segments </w:t>
      </w:r>
      <w:r>
        <w:rPr>
          <w:spacing w:val="7"/>
          <w:w w:val="126"/>
          <w:sz w:val="16"/>
          <w:szCs w:val="16"/>
        </w:rPr>
        <w:t xml:space="preserve"> </w:t>
      </w:r>
      <w:r>
        <w:rPr>
          <w:w w:val="126"/>
          <w:sz w:val="16"/>
          <w:szCs w:val="16"/>
        </w:rPr>
        <w:t>randomly</w:t>
      </w:r>
    </w:p>
    <w:p w14:paraId="2730902D" w14:textId="77777777" w:rsidR="004B03EF" w:rsidRDefault="00F64046">
      <w:pPr>
        <w:spacing w:line="160" w:lineRule="exact"/>
        <w:ind w:left="483"/>
        <w:rPr>
          <w:sz w:val="16"/>
          <w:szCs w:val="16"/>
        </w:rPr>
      </w:pPr>
      <w:r>
        <w:rPr>
          <w:w w:val="125"/>
          <w:sz w:val="16"/>
          <w:szCs w:val="16"/>
        </w:rPr>
        <w:t>inj_num</w:t>
      </w:r>
      <w:r>
        <w:rPr>
          <w:spacing w:val="46"/>
          <w:w w:val="125"/>
          <w:sz w:val="16"/>
          <w:szCs w:val="16"/>
        </w:rPr>
        <w:t xml:space="preserve"> </w:t>
      </w:r>
      <w:r>
        <w:rPr>
          <w:sz w:val="16"/>
          <w:szCs w:val="16"/>
        </w:rPr>
        <w:t xml:space="preserve">= </w:t>
      </w:r>
      <w:r>
        <w:rPr>
          <w:spacing w:val="21"/>
          <w:sz w:val="16"/>
          <w:szCs w:val="16"/>
        </w:rPr>
        <w:t xml:space="preserve"> </w:t>
      </w:r>
      <w:r>
        <w:rPr>
          <w:w w:val="179"/>
          <w:sz w:val="16"/>
          <w:szCs w:val="16"/>
        </w:rPr>
        <w:t>[]</w:t>
      </w:r>
    </w:p>
    <w:p w14:paraId="2730902E" w14:textId="77777777" w:rsidR="004B03EF" w:rsidRDefault="00F64046">
      <w:pPr>
        <w:spacing w:line="160" w:lineRule="exact"/>
        <w:ind w:left="483"/>
        <w:rPr>
          <w:sz w:val="16"/>
          <w:szCs w:val="16"/>
        </w:rPr>
      </w:pPr>
      <w:r>
        <w:rPr>
          <w:b/>
          <w:w w:val="157"/>
          <w:sz w:val="16"/>
          <w:szCs w:val="16"/>
        </w:rPr>
        <w:t xml:space="preserve">if </w:t>
      </w:r>
      <w:r>
        <w:rPr>
          <w:b/>
          <w:spacing w:val="7"/>
          <w:w w:val="157"/>
          <w:sz w:val="16"/>
          <w:szCs w:val="16"/>
        </w:rPr>
        <w:t xml:space="preserve"> </w:t>
      </w:r>
      <w:r>
        <w:rPr>
          <w:b/>
          <w:w w:val="157"/>
          <w:sz w:val="16"/>
          <w:szCs w:val="16"/>
        </w:rPr>
        <w:t>len</w:t>
      </w:r>
      <w:r>
        <w:rPr>
          <w:w w:val="157"/>
          <w:sz w:val="16"/>
          <w:szCs w:val="16"/>
        </w:rPr>
        <w:t>(segList)</w:t>
      </w:r>
      <w:r>
        <w:rPr>
          <w:spacing w:val="-36"/>
          <w:w w:val="157"/>
          <w:sz w:val="16"/>
          <w:szCs w:val="16"/>
        </w:rPr>
        <w:t xml:space="preserve"> </w:t>
      </w:r>
      <w:r>
        <w:rPr>
          <w:sz w:val="16"/>
          <w:szCs w:val="16"/>
        </w:rPr>
        <w:t xml:space="preserve">&lt;= </w:t>
      </w:r>
      <w:r>
        <w:rPr>
          <w:spacing w:val="27"/>
          <w:sz w:val="16"/>
          <w:szCs w:val="16"/>
        </w:rPr>
        <w:t xml:space="preserve"> </w:t>
      </w:r>
      <w:r>
        <w:rPr>
          <w:w w:val="153"/>
          <w:sz w:val="16"/>
          <w:szCs w:val="16"/>
        </w:rPr>
        <w:t>5:</w:t>
      </w:r>
    </w:p>
    <w:p w14:paraId="2730902F" w14:textId="77777777" w:rsidR="004B03EF" w:rsidRDefault="00F64046">
      <w:pPr>
        <w:spacing w:line="160" w:lineRule="exact"/>
        <w:ind w:left="865"/>
        <w:rPr>
          <w:sz w:val="16"/>
          <w:szCs w:val="16"/>
        </w:rPr>
      </w:pPr>
      <w:r>
        <w:rPr>
          <w:w w:val="125"/>
          <w:sz w:val="16"/>
          <w:szCs w:val="16"/>
        </w:rPr>
        <w:t>inj_num</w:t>
      </w:r>
      <w:r>
        <w:rPr>
          <w:spacing w:val="46"/>
          <w:w w:val="125"/>
          <w:sz w:val="16"/>
          <w:szCs w:val="16"/>
        </w:rPr>
        <w:t xml:space="preserve"> </w:t>
      </w:r>
      <w:r>
        <w:rPr>
          <w:sz w:val="16"/>
          <w:szCs w:val="16"/>
        </w:rPr>
        <w:t xml:space="preserve">= </w:t>
      </w:r>
      <w:r>
        <w:rPr>
          <w:spacing w:val="21"/>
          <w:sz w:val="16"/>
          <w:szCs w:val="16"/>
        </w:rPr>
        <w:t xml:space="preserve"> </w:t>
      </w:r>
      <w:r>
        <w:rPr>
          <w:b/>
          <w:w w:val="135"/>
          <w:sz w:val="16"/>
          <w:szCs w:val="16"/>
        </w:rPr>
        <w:t>range</w:t>
      </w:r>
      <w:r>
        <w:rPr>
          <w:w w:val="135"/>
          <w:sz w:val="16"/>
          <w:szCs w:val="16"/>
        </w:rPr>
        <w:t>(0,</w:t>
      </w:r>
      <w:r>
        <w:rPr>
          <w:spacing w:val="43"/>
          <w:w w:val="135"/>
          <w:sz w:val="16"/>
          <w:szCs w:val="16"/>
        </w:rPr>
        <w:t xml:space="preserve"> </w:t>
      </w:r>
      <w:r>
        <w:rPr>
          <w:b/>
          <w:w w:val="140"/>
          <w:sz w:val="16"/>
          <w:szCs w:val="16"/>
        </w:rPr>
        <w:t>len</w:t>
      </w:r>
      <w:r>
        <w:rPr>
          <w:w w:val="153"/>
          <w:sz w:val="16"/>
          <w:szCs w:val="16"/>
        </w:rPr>
        <w:t>(segList))</w:t>
      </w:r>
    </w:p>
    <w:p w14:paraId="27309030" w14:textId="77777777" w:rsidR="004B03EF" w:rsidRDefault="00F64046">
      <w:pPr>
        <w:spacing w:line="160" w:lineRule="exact"/>
        <w:ind w:left="865"/>
        <w:rPr>
          <w:sz w:val="16"/>
          <w:szCs w:val="16"/>
        </w:rPr>
      </w:pPr>
      <w:r>
        <w:rPr>
          <w:w w:val="147"/>
          <w:sz w:val="16"/>
          <w:szCs w:val="16"/>
        </w:rPr>
        <w:t>#--</w:t>
      </w:r>
      <w:r>
        <w:rPr>
          <w:spacing w:val="48"/>
          <w:w w:val="147"/>
          <w:sz w:val="16"/>
          <w:szCs w:val="16"/>
        </w:rPr>
        <w:t xml:space="preserve"> </w:t>
      </w:r>
      <w:r>
        <w:rPr>
          <w:w w:val="147"/>
          <w:sz w:val="16"/>
          <w:szCs w:val="16"/>
        </w:rPr>
        <w:t xml:space="preserve">If </w:t>
      </w:r>
      <w:r>
        <w:rPr>
          <w:spacing w:val="12"/>
          <w:w w:val="147"/>
          <w:sz w:val="16"/>
          <w:szCs w:val="16"/>
        </w:rPr>
        <w:t xml:space="preserve"> </w:t>
      </w:r>
      <w:r>
        <w:rPr>
          <w:w w:val="147"/>
          <w:sz w:val="16"/>
          <w:szCs w:val="16"/>
        </w:rPr>
        <w:t xml:space="preserve">less </w:t>
      </w:r>
      <w:r>
        <w:rPr>
          <w:spacing w:val="7"/>
          <w:w w:val="147"/>
          <w:sz w:val="16"/>
          <w:szCs w:val="16"/>
        </w:rPr>
        <w:t xml:space="preserve"> </w:t>
      </w:r>
      <w:r>
        <w:rPr>
          <w:w w:val="147"/>
          <w:sz w:val="16"/>
          <w:szCs w:val="16"/>
        </w:rPr>
        <w:t>than</w:t>
      </w:r>
      <w:r>
        <w:rPr>
          <w:spacing w:val="15"/>
          <w:w w:val="147"/>
          <w:sz w:val="16"/>
          <w:szCs w:val="16"/>
        </w:rPr>
        <w:t xml:space="preserve"> </w:t>
      </w:r>
      <w:r>
        <w:rPr>
          <w:w w:val="147"/>
          <w:sz w:val="16"/>
          <w:szCs w:val="16"/>
        </w:rPr>
        <w:t>5,</w:t>
      </w:r>
      <w:r>
        <w:rPr>
          <w:spacing w:val="52"/>
          <w:w w:val="147"/>
          <w:sz w:val="16"/>
          <w:szCs w:val="16"/>
        </w:rPr>
        <w:t xml:space="preserve"> </w:t>
      </w:r>
      <w:r>
        <w:rPr>
          <w:w w:val="147"/>
          <w:sz w:val="16"/>
          <w:szCs w:val="16"/>
        </w:rPr>
        <w:t>throw</w:t>
      </w:r>
      <w:r>
        <w:rPr>
          <w:spacing w:val="-34"/>
          <w:w w:val="147"/>
          <w:sz w:val="16"/>
          <w:szCs w:val="16"/>
        </w:rPr>
        <w:t xml:space="preserve"> </w:t>
      </w:r>
      <w:r>
        <w:rPr>
          <w:w w:val="147"/>
          <w:sz w:val="16"/>
          <w:szCs w:val="16"/>
        </w:rPr>
        <w:t>a</w:t>
      </w:r>
      <w:r>
        <w:rPr>
          <w:spacing w:val="28"/>
          <w:w w:val="147"/>
          <w:sz w:val="16"/>
          <w:szCs w:val="16"/>
        </w:rPr>
        <w:t xml:space="preserve"> </w:t>
      </w:r>
      <w:r>
        <w:rPr>
          <w:w w:val="147"/>
          <w:sz w:val="16"/>
          <w:szCs w:val="16"/>
        </w:rPr>
        <w:t>caution</w:t>
      </w:r>
    </w:p>
    <w:p w14:paraId="27309031" w14:textId="77777777" w:rsidR="004B03EF" w:rsidRDefault="00B601E9">
      <w:pPr>
        <w:spacing w:line="160" w:lineRule="exact"/>
        <w:ind w:left="865"/>
        <w:rPr>
          <w:sz w:val="16"/>
          <w:szCs w:val="16"/>
        </w:rPr>
      </w:pPr>
      <w:r>
        <w:pict w14:anchorId="273090D6">
          <v:group id="_x0000_s2164" style="position:absolute;left:0;text-align:left;margin-left:182.4pt;margin-top:6.1pt;width:4pt;height:2pt;z-index:-1456;mso-position-horizontal-relative:page" coordorigin="3648,122" coordsize="80,40">
            <v:polyline id="_x0000_s2167" style="position:absolute" points="7304,284,7304,252" coordorigin="3652,126" coordsize="0,32" filled="f" strokeweight="5055emu">
              <v:path arrowok="t"/>
            </v:polyline>
            <v:polyline id="_x0000_s2166" style="position:absolute" points="7312,308,7375,308" coordorigin="3656,154" coordsize="64,0" filled="f" strokeweight="5055emu">
              <v:path arrowok="t"/>
            </v:polyline>
            <v:polyline id="_x0000_s2165" style="position:absolute" points="7446,284,7446,252" coordorigin="3723,126" coordsize="0,32" filled="f" strokeweight="5055emu">
              <v:path arrowok="t"/>
            </v:polyline>
            <w10:wrap anchorx="page"/>
          </v:group>
        </w:pict>
      </w:r>
      <w:r>
        <w:pict w14:anchorId="273090D7">
          <v:group id="_x0000_s2160" style="position:absolute;left:0;text-align:left;margin-left:211.1pt;margin-top:6.1pt;width:4pt;height:2pt;z-index:-1455;mso-position-horizontal-relative:page" coordorigin="4222,122" coordsize="80,40">
            <v:polyline id="_x0000_s2163" style="position:absolute" points="8452,284,8452,252" coordorigin="4226,126" coordsize="0,32" filled="f" strokeweight="5055emu">
              <v:path arrowok="t"/>
            </v:polyline>
            <v:polyline id="_x0000_s2162" style="position:absolute" points="8460,308,8523,308" coordorigin="4230,154" coordsize="64,0" filled="f" strokeweight="5055emu">
              <v:path arrowok="t"/>
            </v:polyline>
            <v:polyline id="_x0000_s2161" style="position:absolute" points="8594,284,8594,252" coordorigin="4297,126" coordsize="0,32" filled="f" strokeweight="5055emu">
              <v:path arrowok="t"/>
            </v:polyline>
            <w10:wrap anchorx="page"/>
          </v:group>
        </w:pict>
      </w:r>
      <w:r>
        <w:pict w14:anchorId="273090D8">
          <v:group id="_x0000_s2156" style="position:absolute;left:0;text-align:left;margin-left:230.2pt;margin-top:6.1pt;width:4pt;height:2pt;z-index:-1454;mso-position-horizontal-relative:page" coordorigin="4604,122" coordsize="80,40">
            <v:polyline id="_x0000_s2159" style="position:absolute" points="9216,284,9216,252" coordorigin="4608,126" coordsize="0,32" filled="f" strokeweight="5055emu">
              <v:path arrowok="t"/>
            </v:polyline>
            <v:polyline id="_x0000_s2158" style="position:absolute" points="9224,308,9288,308" coordorigin="4612,154" coordsize="64,0" filled="f" strokeweight="5055emu">
              <v:path arrowok="t"/>
            </v:polyline>
            <v:polyline id="_x0000_s2157" style="position:absolute" points="9360,284,9360,252" coordorigin="4680,126" coordsize="0,32" filled="f" strokeweight="5055emu">
              <v:path arrowok="t"/>
            </v:polyline>
            <w10:wrap anchorx="page"/>
          </v:group>
        </w:pict>
      </w:r>
      <w:r>
        <w:pict w14:anchorId="273090D9">
          <v:group id="_x0000_s2152" style="position:absolute;left:0;text-align:left;margin-left:254.1pt;margin-top:6.1pt;width:4pt;height:2pt;z-index:-1453;mso-position-horizontal-relative:page" coordorigin="5082,122" coordsize="80,40">
            <v:polyline id="_x0000_s2155" style="position:absolute" points="10172,284,10172,252" coordorigin="5086,126" coordsize="0,32" filled="f" strokeweight="5055emu">
              <v:path arrowok="t"/>
            </v:polyline>
            <v:polyline id="_x0000_s2154" style="position:absolute" points="10180,308,10244,308" coordorigin="5090,154" coordsize="64,0" filled="f" strokeweight="5055emu">
              <v:path arrowok="t"/>
            </v:polyline>
            <v:polyline id="_x0000_s2153" style="position:absolute" points="10316,284,10316,252" coordorigin="5158,126" coordsize="0,32" filled="f" strokeweight="5055emu">
              <v:path arrowok="t"/>
            </v:polyline>
            <w10:wrap anchorx="page"/>
          </v:group>
        </w:pict>
      </w:r>
      <w:r>
        <w:pict w14:anchorId="273090DA">
          <v:group id="_x0000_s2148" style="position:absolute;left:0;text-align:left;margin-left:278.05pt;margin-top:6.1pt;width:4pt;height:2pt;z-index:-1452;mso-position-horizontal-relative:page" coordorigin="5561,122" coordsize="80,40">
            <v:polyline id="_x0000_s2151" style="position:absolute" points="11130,284,11130,252" coordorigin="5565,126" coordsize="0,32" filled="f" strokeweight="5055emu">
              <v:path arrowok="t"/>
            </v:polyline>
            <v:polyline id="_x0000_s2150" style="position:absolute" points="11138,308,11201,308" coordorigin="5569,154" coordsize="64,0" filled="f" strokeweight="5055emu">
              <v:path arrowok="t"/>
            </v:polyline>
            <v:polyline id="_x0000_s2149" style="position:absolute" points="11272,284,11272,252" coordorigin="5636,126" coordsize="0,32" filled="f" strokeweight="5055emu">
              <v:path arrowok="t"/>
            </v:polyline>
            <w10:wrap anchorx="page"/>
          </v:group>
        </w:pict>
      </w:r>
      <w:r>
        <w:pict w14:anchorId="273090DB">
          <v:group id="_x0000_s2144" style="position:absolute;left:0;text-align:left;margin-left:301.95pt;margin-top:6.1pt;width:4pt;height:2pt;z-index:-1451;mso-position-horizontal-relative:page" coordorigin="6039,122" coordsize="80,40">
            <v:polyline id="_x0000_s2147" style="position:absolute" points="12086,284,12086,252" coordorigin="6043,126" coordsize="0,32" filled="f" strokeweight="5055emu">
              <v:path arrowok="t"/>
            </v:polyline>
            <v:polyline id="_x0000_s2146" style="position:absolute" points="12094,308,12158,308" coordorigin="6047,154" coordsize="64,0" filled="f" strokeweight="5055emu">
              <v:path arrowok="t"/>
            </v:polyline>
            <v:polyline id="_x0000_s2145" style="position:absolute" points="12230,284,12230,252" coordorigin="6115,126" coordsize="0,32" filled="f" strokeweight="5055emu">
              <v:path arrowok="t"/>
            </v:polyline>
            <w10:wrap anchorx="page"/>
          </v:group>
        </w:pict>
      </w:r>
      <w:r>
        <w:pict w14:anchorId="273090DC">
          <v:group id="_x0000_s2140" style="position:absolute;left:0;text-align:left;margin-left:345pt;margin-top:6.1pt;width:4pt;height:2pt;z-index:-1450;mso-position-horizontal-relative:page" coordorigin="6900,122" coordsize="80,40">
            <v:polyline id="_x0000_s2143" style="position:absolute" points="13808,284,13808,252" coordorigin="6904,126" coordsize="0,32" filled="f" strokeweight="5055emu">
              <v:path arrowok="t"/>
            </v:polyline>
            <v:polyline id="_x0000_s2142" style="position:absolute" points="13816,308,13879,308" coordorigin="6908,154" coordsize="64,0" filled="f" strokeweight="5055emu">
              <v:path arrowok="t"/>
            </v:polyline>
            <v:polyline id="_x0000_s2141" style="position:absolute" points="13950,284,13950,252" coordorigin="6975,126" coordsize="0,32" filled="f" strokeweight="5055emu">
              <v:path arrowok="t"/>
            </v:polyline>
            <w10:wrap anchorx="page"/>
          </v:group>
        </w:pict>
      </w:r>
      <w:r>
        <w:pict w14:anchorId="273090DD">
          <v:group id="_x0000_s2136" style="position:absolute;left:0;text-align:left;margin-left:373.65pt;margin-top:6.1pt;width:4pt;height:2pt;z-index:-1449;mso-position-horizontal-relative:page" coordorigin="7473,122" coordsize="80,40">
            <v:polyline id="_x0000_s2139" style="position:absolute" points="14954,284,14954,252" coordorigin="7477,126" coordsize="0,32" filled="f" strokeweight="5055emu">
              <v:path arrowok="t"/>
            </v:polyline>
            <v:polyline id="_x0000_s2138" style="position:absolute" points="14962,308,15026,308" coordorigin="7481,154" coordsize="64,0" filled="f" strokeweight="5055emu">
              <v:path arrowok="t"/>
            </v:polyline>
            <v:polyline id="_x0000_s2137" style="position:absolute" points="15098,284,15098,252" coordorigin="7549,126" coordsize="0,32" filled="f" strokeweight="5055emu">
              <v:path arrowok="t"/>
            </v:polyline>
            <w10:wrap anchorx="page"/>
          </v:group>
        </w:pict>
      </w:r>
      <w:r>
        <w:pict w14:anchorId="273090DE">
          <v:group id="_x0000_s2132" style="position:absolute;left:0;text-align:left;margin-left:388pt;margin-top:6.1pt;width:4pt;height:2pt;z-index:-1448;mso-position-horizontal-relative:page" coordorigin="7760,122" coordsize="80,40">
            <v:polyline id="_x0000_s2135" style="position:absolute" points="15528,284,15528,252" coordorigin="7764,126" coordsize="0,32" filled="f" strokeweight="5055emu">
              <v:path arrowok="t"/>
            </v:polyline>
            <v:polyline id="_x0000_s2134" style="position:absolute" points="15536,308,15600,308" coordorigin="7768,154" coordsize="64,0" filled="f" strokeweight="5055emu">
              <v:path arrowok="t"/>
            </v:polyline>
            <v:polyline id="_x0000_s2133" style="position:absolute" points="15672,284,15672,252" coordorigin="7836,126" coordsize="0,32" filled="f" strokeweight="5055emu">
              <v:path arrowok="t"/>
            </v:polyline>
            <w10:wrap anchorx="page"/>
          </v:group>
        </w:pict>
      </w:r>
      <w:r w:rsidR="00F64046">
        <w:rPr>
          <w:b/>
          <w:w w:val="145"/>
          <w:sz w:val="16"/>
          <w:szCs w:val="16"/>
        </w:rPr>
        <w:t>print</w:t>
      </w:r>
      <w:r w:rsidR="00F64046">
        <w:rPr>
          <w:b/>
          <w:spacing w:val="14"/>
          <w:w w:val="145"/>
          <w:sz w:val="16"/>
          <w:szCs w:val="16"/>
        </w:rPr>
        <w:t xml:space="preserve"> </w:t>
      </w:r>
      <w:r w:rsidR="00F64046">
        <w:rPr>
          <w:w w:val="145"/>
          <w:sz w:val="16"/>
          <w:szCs w:val="16"/>
        </w:rPr>
        <w:t>’Caution:</w:t>
      </w:r>
      <w:r w:rsidR="00F64046">
        <w:rPr>
          <w:spacing w:val="20"/>
          <w:w w:val="145"/>
          <w:sz w:val="16"/>
          <w:szCs w:val="16"/>
        </w:rPr>
        <w:t xml:space="preserve"> </w:t>
      </w:r>
      <w:r w:rsidR="00F64046">
        <w:rPr>
          <w:w w:val="145"/>
          <w:sz w:val="16"/>
          <w:szCs w:val="16"/>
        </w:rPr>
        <w:t>there</w:t>
      </w:r>
      <w:r w:rsidR="00F64046">
        <w:rPr>
          <w:spacing w:val="51"/>
          <w:w w:val="145"/>
          <w:sz w:val="16"/>
          <w:szCs w:val="16"/>
        </w:rPr>
        <w:t xml:space="preserve"> </w:t>
      </w:r>
      <w:r w:rsidR="00F64046">
        <w:rPr>
          <w:w w:val="145"/>
          <w:sz w:val="16"/>
          <w:szCs w:val="16"/>
        </w:rPr>
        <w:t>are</w:t>
      </w:r>
      <w:r w:rsidR="00F64046">
        <w:rPr>
          <w:spacing w:val="42"/>
          <w:w w:val="145"/>
          <w:sz w:val="16"/>
          <w:szCs w:val="16"/>
        </w:rPr>
        <w:t xml:space="preserve"> </w:t>
      </w:r>
      <w:r w:rsidR="00F64046">
        <w:rPr>
          <w:w w:val="145"/>
          <w:sz w:val="16"/>
          <w:szCs w:val="16"/>
        </w:rPr>
        <w:t xml:space="preserve">less </w:t>
      </w:r>
      <w:r w:rsidR="00F64046">
        <w:rPr>
          <w:spacing w:val="14"/>
          <w:w w:val="145"/>
          <w:sz w:val="16"/>
          <w:szCs w:val="16"/>
        </w:rPr>
        <w:t xml:space="preserve"> </w:t>
      </w:r>
      <w:r w:rsidR="00F64046">
        <w:rPr>
          <w:w w:val="145"/>
          <w:sz w:val="16"/>
          <w:szCs w:val="16"/>
        </w:rPr>
        <w:t>than</w:t>
      </w:r>
      <w:r w:rsidR="00F64046">
        <w:rPr>
          <w:spacing w:val="21"/>
          <w:w w:val="145"/>
          <w:sz w:val="16"/>
          <w:szCs w:val="16"/>
        </w:rPr>
        <w:t xml:space="preserve"> </w:t>
      </w:r>
      <w:r w:rsidR="00F64046">
        <w:rPr>
          <w:w w:val="145"/>
          <w:sz w:val="16"/>
          <w:szCs w:val="16"/>
        </w:rPr>
        <w:t>five</w:t>
      </w:r>
      <w:r w:rsidR="00F64046">
        <w:rPr>
          <w:spacing w:val="58"/>
          <w:w w:val="145"/>
          <w:sz w:val="16"/>
          <w:szCs w:val="16"/>
        </w:rPr>
        <w:t xml:space="preserve"> </w:t>
      </w:r>
      <w:r w:rsidR="00F64046">
        <w:rPr>
          <w:w w:val="145"/>
          <w:sz w:val="16"/>
          <w:szCs w:val="16"/>
        </w:rPr>
        <w:t xml:space="preserve">suitable </w:t>
      </w:r>
      <w:r w:rsidR="00F64046">
        <w:rPr>
          <w:spacing w:val="20"/>
          <w:w w:val="145"/>
          <w:sz w:val="16"/>
          <w:szCs w:val="16"/>
        </w:rPr>
        <w:t xml:space="preserve"> </w:t>
      </w:r>
      <w:r w:rsidR="00F64046">
        <w:rPr>
          <w:w w:val="145"/>
          <w:sz w:val="16"/>
          <w:szCs w:val="16"/>
        </w:rPr>
        <w:t>spots</w:t>
      </w:r>
      <w:r w:rsidR="00F64046">
        <w:rPr>
          <w:spacing w:val="38"/>
          <w:w w:val="145"/>
          <w:sz w:val="16"/>
          <w:szCs w:val="16"/>
        </w:rPr>
        <w:t xml:space="preserve"> </w:t>
      </w:r>
      <w:r w:rsidR="00F64046">
        <w:rPr>
          <w:w w:val="145"/>
          <w:sz w:val="16"/>
          <w:szCs w:val="16"/>
        </w:rPr>
        <w:t>in</w:t>
      </w:r>
      <w:r w:rsidR="00F64046">
        <w:rPr>
          <w:spacing w:val="48"/>
          <w:w w:val="145"/>
          <w:sz w:val="16"/>
          <w:szCs w:val="16"/>
        </w:rPr>
        <w:t xml:space="preserve"> </w:t>
      </w:r>
      <w:r w:rsidR="00F64046">
        <w:rPr>
          <w:w w:val="145"/>
          <w:sz w:val="16"/>
          <w:szCs w:val="16"/>
        </w:rPr>
        <w:t>%s!’</w:t>
      </w:r>
      <w:r w:rsidR="00F64046">
        <w:rPr>
          <w:spacing w:val="-19"/>
          <w:w w:val="145"/>
          <w:sz w:val="16"/>
          <w:szCs w:val="16"/>
        </w:rPr>
        <w:t xml:space="preserve"> </w:t>
      </w:r>
      <w:r w:rsidR="00F64046">
        <w:rPr>
          <w:w w:val="71"/>
          <w:sz w:val="16"/>
          <w:szCs w:val="16"/>
        </w:rPr>
        <w:t xml:space="preserve">%  </w:t>
      </w:r>
      <w:r w:rsidR="00F64046">
        <w:rPr>
          <w:spacing w:val="11"/>
          <w:w w:val="71"/>
          <w:sz w:val="16"/>
          <w:szCs w:val="16"/>
        </w:rPr>
        <w:t xml:space="preserve"> </w:t>
      </w:r>
      <w:r w:rsidR="00F64046">
        <w:rPr>
          <w:w w:val="110"/>
          <w:sz w:val="16"/>
          <w:szCs w:val="16"/>
        </w:rPr>
        <w:t>name</w:t>
      </w:r>
    </w:p>
    <w:p w14:paraId="27309032" w14:textId="77777777" w:rsidR="004B03EF" w:rsidRDefault="00B601E9">
      <w:pPr>
        <w:spacing w:line="160" w:lineRule="exact"/>
        <w:ind w:left="865"/>
        <w:rPr>
          <w:sz w:val="16"/>
          <w:szCs w:val="16"/>
        </w:rPr>
      </w:pPr>
      <w:r>
        <w:pict w14:anchorId="273090DF">
          <v:group id="_x0000_s2128" style="position:absolute;left:0;text-align:left;margin-left:158.5pt;margin-top:6.1pt;width:4pt;height:2pt;z-index:-1447;mso-position-horizontal-relative:page" coordorigin="3170,122" coordsize="80,40">
            <v:polyline id="_x0000_s2131" style="position:absolute" points="6348,284,6348,252" coordorigin="3174,126" coordsize="0,32" filled="f" strokeweight="5055emu">
              <v:path arrowok="t"/>
            </v:polyline>
            <v:polyline id="_x0000_s2130" style="position:absolute" points="6356,308,6419,308" coordorigin="3178,154" coordsize="64,0" filled="f" strokeweight="5055emu">
              <v:path arrowok="t"/>
            </v:polyline>
            <v:polyline id="_x0000_s2129" style="position:absolute" points="6490,284,6490,252" coordorigin="3245,126" coordsize="0,32" filled="f" strokeweight="5055emu">
              <v:path arrowok="t"/>
            </v:polyline>
            <w10:wrap anchorx="page"/>
          </v:group>
        </w:pict>
      </w:r>
      <w:r w:rsidR="00F64046">
        <w:rPr>
          <w:b/>
          <w:w w:val="135"/>
          <w:sz w:val="16"/>
          <w:szCs w:val="16"/>
        </w:rPr>
        <w:t>print</w:t>
      </w:r>
      <w:r w:rsidR="00F64046">
        <w:rPr>
          <w:b/>
          <w:spacing w:val="52"/>
          <w:w w:val="135"/>
          <w:sz w:val="16"/>
          <w:szCs w:val="16"/>
        </w:rPr>
        <w:t xml:space="preserve"> </w:t>
      </w:r>
      <w:r w:rsidR="00F64046">
        <w:rPr>
          <w:w w:val="135"/>
          <w:sz w:val="16"/>
          <w:szCs w:val="16"/>
        </w:rPr>
        <w:t>’{0}</w:t>
      </w:r>
      <w:r w:rsidR="00F64046">
        <w:rPr>
          <w:spacing w:val="36"/>
          <w:w w:val="135"/>
          <w:sz w:val="16"/>
          <w:szCs w:val="16"/>
        </w:rPr>
        <w:t xml:space="preserve"> </w:t>
      </w:r>
      <w:r w:rsidR="00F64046">
        <w:rPr>
          <w:w w:val="155"/>
          <w:sz w:val="16"/>
          <w:szCs w:val="16"/>
        </w:rPr>
        <w:t>only!’.</w:t>
      </w:r>
      <w:r w:rsidR="00F64046">
        <w:rPr>
          <w:b/>
          <w:w w:val="121"/>
          <w:sz w:val="16"/>
          <w:szCs w:val="16"/>
        </w:rPr>
        <w:t>format</w:t>
      </w:r>
      <w:r w:rsidR="00F64046">
        <w:rPr>
          <w:w w:val="179"/>
          <w:sz w:val="16"/>
          <w:szCs w:val="16"/>
        </w:rPr>
        <w:t>(</w:t>
      </w:r>
      <w:r w:rsidR="00F64046">
        <w:rPr>
          <w:b/>
          <w:w w:val="140"/>
          <w:sz w:val="16"/>
          <w:szCs w:val="16"/>
        </w:rPr>
        <w:t>len</w:t>
      </w:r>
      <w:r w:rsidR="00F64046">
        <w:rPr>
          <w:w w:val="153"/>
          <w:sz w:val="16"/>
          <w:szCs w:val="16"/>
        </w:rPr>
        <w:t>(segList))</w:t>
      </w:r>
    </w:p>
    <w:p w14:paraId="27309033" w14:textId="77777777" w:rsidR="004B03EF" w:rsidRDefault="00F64046">
      <w:pPr>
        <w:spacing w:line="160" w:lineRule="exact"/>
        <w:ind w:left="483"/>
        <w:rPr>
          <w:sz w:val="16"/>
          <w:szCs w:val="16"/>
        </w:rPr>
      </w:pPr>
      <w:r>
        <w:rPr>
          <w:b/>
          <w:w w:val="154"/>
          <w:sz w:val="16"/>
          <w:szCs w:val="16"/>
        </w:rPr>
        <w:t>else</w:t>
      </w:r>
      <w:r>
        <w:rPr>
          <w:w w:val="215"/>
          <w:sz w:val="16"/>
          <w:szCs w:val="16"/>
        </w:rPr>
        <w:t>:</w:t>
      </w:r>
    </w:p>
    <w:p w14:paraId="27309034" w14:textId="77777777" w:rsidR="004B03EF" w:rsidRDefault="00F64046">
      <w:pPr>
        <w:spacing w:line="160" w:lineRule="exact"/>
        <w:ind w:left="865"/>
        <w:rPr>
          <w:sz w:val="16"/>
          <w:szCs w:val="16"/>
        </w:rPr>
      </w:pPr>
      <w:r>
        <w:rPr>
          <w:b/>
          <w:w w:val="133"/>
          <w:sz w:val="16"/>
          <w:szCs w:val="16"/>
        </w:rPr>
        <w:t>while</w:t>
      </w:r>
      <w:r>
        <w:rPr>
          <w:b/>
          <w:spacing w:val="36"/>
          <w:w w:val="133"/>
          <w:sz w:val="16"/>
          <w:szCs w:val="16"/>
        </w:rPr>
        <w:t xml:space="preserve"> </w:t>
      </w:r>
      <w:r>
        <w:rPr>
          <w:b/>
          <w:w w:val="133"/>
          <w:sz w:val="16"/>
          <w:szCs w:val="16"/>
        </w:rPr>
        <w:t>len</w:t>
      </w:r>
      <w:r>
        <w:rPr>
          <w:w w:val="133"/>
          <w:sz w:val="16"/>
          <w:szCs w:val="16"/>
        </w:rPr>
        <w:t xml:space="preserve">(inj_num) </w:t>
      </w:r>
      <w:r>
        <w:rPr>
          <w:spacing w:val="10"/>
          <w:w w:val="133"/>
          <w:sz w:val="16"/>
          <w:szCs w:val="16"/>
        </w:rPr>
        <w:t xml:space="preserve"> </w:t>
      </w:r>
      <w:r>
        <w:rPr>
          <w:sz w:val="16"/>
          <w:szCs w:val="16"/>
        </w:rPr>
        <w:t xml:space="preserve">&lt; </w:t>
      </w:r>
      <w:r>
        <w:rPr>
          <w:spacing w:val="21"/>
          <w:sz w:val="16"/>
          <w:szCs w:val="16"/>
        </w:rPr>
        <w:t xml:space="preserve"> </w:t>
      </w:r>
      <w:r>
        <w:rPr>
          <w:w w:val="153"/>
          <w:sz w:val="16"/>
          <w:szCs w:val="16"/>
        </w:rPr>
        <w:t>5:</w:t>
      </w:r>
    </w:p>
    <w:p w14:paraId="27309035" w14:textId="77777777" w:rsidR="004B03EF" w:rsidRDefault="00F64046">
      <w:pPr>
        <w:spacing w:line="160" w:lineRule="exact"/>
        <w:ind w:left="1248"/>
        <w:rPr>
          <w:sz w:val="16"/>
          <w:szCs w:val="16"/>
        </w:rPr>
      </w:pPr>
      <w:r>
        <w:rPr>
          <w:w w:val="215"/>
          <w:sz w:val="16"/>
          <w:szCs w:val="16"/>
        </w:rPr>
        <w:t>i</w:t>
      </w:r>
      <w:r>
        <w:rPr>
          <w:spacing w:val="10"/>
          <w:w w:val="215"/>
          <w:sz w:val="16"/>
          <w:szCs w:val="16"/>
        </w:rPr>
        <w:t xml:space="preserve"> </w:t>
      </w:r>
      <w:r>
        <w:rPr>
          <w:sz w:val="16"/>
          <w:szCs w:val="16"/>
        </w:rPr>
        <w:t xml:space="preserve">= </w:t>
      </w:r>
      <w:r>
        <w:rPr>
          <w:spacing w:val="21"/>
          <w:sz w:val="16"/>
          <w:szCs w:val="16"/>
        </w:rPr>
        <w:t xml:space="preserve"> </w:t>
      </w:r>
      <w:r>
        <w:rPr>
          <w:w w:val="152"/>
          <w:sz w:val="16"/>
          <w:szCs w:val="16"/>
        </w:rPr>
        <w:t>randint(0,</w:t>
      </w:r>
      <w:r>
        <w:rPr>
          <w:spacing w:val="35"/>
          <w:w w:val="152"/>
          <w:sz w:val="16"/>
          <w:szCs w:val="16"/>
        </w:rPr>
        <w:t xml:space="preserve"> </w:t>
      </w:r>
      <w:r>
        <w:rPr>
          <w:b/>
          <w:w w:val="140"/>
          <w:sz w:val="16"/>
          <w:szCs w:val="16"/>
        </w:rPr>
        <w:t>len</w:t>
      </w:r>
      <w:r>
        <w:rPr>
          <w:w w:val="152"/>
          <w:sz w:val="16"/>
          <w:szCs w:val="16"/>
        </w:rPr>
        <w:t>(segList)-1)</w:t>
      </w:r>
    </w:p>
    <w:p w14:paraId="27309036" w14:textId="77777777" w:rsidR="004B03EF" w:rsidRDefault="00F64046">
      <w:pPr>
        <w:spacing w:line="160" w:lineRule="exact"/>
        <w:ind w:left="1216" w:right="6715"/>
        <w:jc w:val="center"/>
        <w:rPr>
          <w:sz w:val="16"/>
          <w:szCs w:val="16"/>
        </w:rPr>
      </w:pPr>
      <w:r>
        <w:rPr>
          <w:b/>
          <w:w w:val="205"/>
          <w:sz w:val="16"/>
          <w:szCs w:val="16"/>
        </w:rPr>
        <w:t>if</w:t>
      </w:r>
      <w:r>
        <w:rPr>
          <w:b/>
          <w:spacing w:val="4"/>
          <w:w w:val="205"/>
          <w:sz w:val="16"/>
          <w:szCs w:val="16"/>
        </w:rPr>
        <w:t xml:space="preserve"> </w:t>
      </w:r>
      <w:r>
        <w:rPr>
          <w:w w:val="205"/>
          <w:sz w:val="16"/>
          <w:szCs w:val="16"/>
        </w:rPr>
        <w:t>i</w:t>
      </w:r>
      <w:r>
        <w:rPr>
          <w:spacing w:val="18"/>
          <w:w w:val="205"/>
          <w:sz w:val="16"/>
          <w:szCs w:val="16"/>
        </w:rPr>
        <w:t xml:space="preserve"> </w:t>
      </w:r>
      <w:r>
        <w:rPr>
          <w:b/>
          <w:w w:val="132"/>
          <w:sz w:val="16"/>
          <w:szCs w:val="16"/>
        </w:rPr>
        <w:t xml:space="preserve">in </w:t>
      </w:r>
      <w:r>
        <w:rPr>
          <w:b/>
          <w:spacing w:val="5"/>
          <w:w w:val="132"/>
          <w:sz w:val="16"/>
          <w:szCs w:val="16"/>
        </w:rPr>
        <w:t xml:space="preserve"> </w:t>
      </w:r>
      <w:r>
        <w:rPr>
          <w:w w:val="132"/>
          <w:sz w:val="16"/>
          <w:szCs w:val="16"/>
        </w:rPr>
        <w:t>inj_num:</w:t>
      </w:r>
    </w:p>
    <w:p w14:paraId="27309037" w14:textId="77777777" w:rsidR="004B03EF" w:rsidRDefault="00F64046">
      <w:pPr>
        <w:spacing w:line="160" w:lineRule="exact"/>
        <w:ind w:left="1598" w:right="7098"/>
        <w:jc w:val="center"/>
        <w:rPr>
          <w:sz w:val="16"/>
          <w:szCs w:val="16"/>
        </w:rPr>
      </w:pPr>
      <w:r>
        <w:rPr>
          <w:b/>
          <w:w w:val="130"/>
          <w:sz w:val="16"/>
          <w:szCs w:val="16"/>
        </w:rPr>
        <w:t>continue</w:t>
      </w:r>
    </w:p>
    <w:p w14:paraId="27309038" w14:textId="77777777" w:rsidR="004B03EF" w:rsidRDefault="00F64046">
      <w:pPr>
        <w:spacing w:line="160" w:lineRule="exact"/>
        <w:ind w:left="1216" w:right="6620"/>
        <w:jc w:val="center"/>
        <w:rPr>
          <w:sz w:val="16"/>
          <w:szCs w:val="16"/>
        </w:rPr>
      </w:pPr>
      <w:r>
        <w:rPr>
          <w:w w:val="137"/>
          <w:sz w:val="16"/>
          <w:szCs w:val="16"/>
        </w:rPr>
        <w:t>inj_num.append(i)</w:t>
      </w:r>
    </w:p>
    <w:p w14:paraId="27309039" w14:textId="77777777" w:rsidR="004B03EF" w:rsidRDefault="00F64046">
      <w:pPr>
        <w:spacing w:line="160" w:lineRule="exact"/>
        <w:ind w:left="483"/>
        <w:rPr>
          <w:sz w:val="16"/>
          <w:szCs w:val="16"/>
        </w:rPr>
      </w:pPr>
      <w:r>
        <w:rPr>
          <w:w w:val="145"/>
          <w:sz w:val="16"/>
          <w:szCs w:val="16"/>
        </w:rPr>
        <w:t>inj_num.sort()</w:t>
      </w:r>
    </w:p>
    <w:p w14:paraId="2730903A" w14:textId="77777777" w:rsidR="004B03EF" w:rsidRDefault="004B03EF">
      <w:pPr>
        <w:spacing w:before="8" w:line="120" w:lineRule="exact"/>
        <w:rPr>
          <w:sz w:val="13"/>
          <w:szCs w:val="13"/>
        </w:rPr>
      </w:pPr>
    </w:p>
    <w:p w14:paraId="2730903B" w14:textId="77777777" w:rsidR="004B03EF" w:rsidRDefault="00F64046">
      <w:pPr>
        <w:ind w:left="483"/>
        <w:rPr>
          <w:sz w:val="16"/>
          <w:szCs w:val="16"/>
        </w:rPr>
      </w:pPr>
      <w:r>
        <w:rPr>
          <w:w w:val="153"/>
          <w:sz w:val="16"/>
          <w:szCs w:val="16"/>
        </w:rPr>
        <w:t>List</w:t>
      </w:r>
      <w:r>
        <w:rPr>
          <w:spacing w:val="35"/>
          <w:w w:val="153"/>
          <w:sz w:val="16"/>
          <w:szCs w:val="16"/>
        </w:rPr>
        <w:t xml:space="preserve"> </w:t>
      </w:r>
      <w:r>
        <w:rPr>
          <w:sz w:val="16"/>
          <w:szCs w:val="16"/>
        </w:rPr>
        <w:t xml:space="preserve">= </w:t>
      </w:r>
      <w:r>
        <w:rPr>
          <w:spacing w:val="21"/>
          <w:sz w:val="16"/>
          <w:szCs w:val="16"/>
        </w:rPr>
        <w:t xml:space="preserve"> </w:t>
      </w:r>
      <w:r>
        <w:rPr>
          <w:w w:val="179"/>
          <w:sz w:val="16"/>
          <w:szCs w:val="16"/>
        </w:rPr>
        <w:t>[]</w:t>
      </w:r>
    </w:p>
    <w:p w14:paraId="2730903C" w14:textId="77777777" w:rsidR="004B03EF" w:rsidRDefault="00F64046">
      <w:pPr>
        <w:spacing w:line="160" w:lineRule="exact"/>
        <w:ind w:left="483"/>
        <w:rPr>
          <w:sz w:val="16"/>
          <w:szCs w:val="16"/>
        </w:rPr>
      </w:pPr>
      <w:r>
        <w:rPr>
          <w:b/>
          <w:w w:val="140"/>
          <w:sz w:val="16"/>
          <w:szCs w:val="16"/>
        </w:rPr>
        <w:t>for</w:t>
      </w:r>
      <w:r>
        <w:rPr>
          <w:b/>
          <w:spacing w:val="40"/>
          <w:w w:val="140"/>
          <w:sz w:val="16"/>
          <w:szCs w:val="16"/>
        </w:rPr>
        <w:t xml:space="preserve"> </w:t>
      </w:r>
      <w:r>
        <w:rPr>
          <w:w w:val="215"/>
          <w:sz w:val="16"/>
          <w:szCs w:val="16"/>
        </w:rPr>
        <w:t>i</w:t>
      </w:r>
      <w:r>
        <w:rPr>
          <w:spacing w:val="10"/>
          <w:w w:val="215"/>
          <w:sz w:val="16"/>
          <w:szCs w:val="16"/>
        </w:rPr>
        <w:t xml:space="preserve"> </w:t>
      </w:r>
      <w:r>
        <w:rPr>
          <w:b/>
          <w:w w:val="137"/>
          <w:sz w:val="16"/>
          <w:szCs w:val="16"/>
        </w:rPr>
        <w:t>in</w:t>
      </w:r>
      <w:r>
        <w:rPr>
          <w:b/>
          <w:spacing w:val="49"/>
          <w:w w:val="137"/>
          <w:sz w:val="16"/>
          <w:szCs w:val="16"/>
        </w:rPr>
        <w:t xml:space="preserve"> </w:t>
      </w:r>
      <w:r>
        <w:rPr>
          <w:w w:val="137"/>
          <w:sz w:val="16"/>
          <w:szCs w:val="16"/>
        </w:rPr>
        <w:t>inj_num:</w:t>
      </w:r>
    </w:p>
    <w:p w14:paraId="2730903D" w14:textId="77777777" w:rsidR="004B03EF" w:rsidRDefault="00F64046">
      <w:pPr>
        <w:spacing w:line="160" w:lineRule="exact"/>
        <w:ind w:left="865"/>
        <w:rPr>
          <w:sz w:val="16"/>
          <w:szCs w:val="16"/>
        </w:rPr>
      </w:pPr>
      <w:r>
        <w:rPr>
          <w:w w:val="149"/>
          <w:sz w:val="16"/>
          <w:szCs w:val="16"/>
        </w:rPr>
        <w:t>List.append(segList[i])</w:t>
      </w:r>
    </w:p>
    <w:p w14:paraId="2730903E" w14:textId="77777777" w:rsidR="004B03EF" w:rsidRDefault="004B03EF">
      <w:pPr>
        <w:spacing w:before="8" w:line="120" w:lineRule="exact"/>
        <w:rPr>
          <w:sz w:val="13"/>
          <w:szCs w:val="13"/>
        </w:rPr>
      </w:pPr>
    </w:p>
    <w:p w14:paraId="2730903F" w14:textId="77777777" w:rsidR="004B03EF" w:rsidRDefault="00F64046">
      <w:pPr>
        <w:ind w:left="483"/>
        <w:rPr>
          <w:sz w:val="16"/>
          <w:szCs w:val="16"/>
        </w:rPr>
      </w:pPr>
      <w:r>
        <w:rPr>
          <w:w w:val="153"/>
          <w:sz w:val="16"/>
          <w:szCs w:val="16"/>
        </w:rPr>
        <w:t>#--</w:t>
      </w:r>
      <w:r>
        <w:rPr>
          <w:spacing w:val="35"/>
          <w:w w:val="153"/>
          <w:sz w:val="16"/>
          <w:szCs w:val="16"/>
        </w:rPr>
        <w:t xml:space="preserve"> </w:t>
      </w:r>
      <w:r>
        <w:rPr>
          <w:sz w:val="16"/>
          <w:szCs w:val="16"/>
        </w:rPr>
        <w:t xml:space="preserve">Make </w:t>
      </w:r>
      <w:r>
        <w:rPr>
          <w:spacing w:val="34"/>
          <w:sz w:val="16"/>
          <w:szCs w:val="16"/>
        </w:rPr>
        <w:t xml:space="preserve"> </w:t>
      </w:r>
      <w:r>
        <w:rPr>
          <w:w w:val="146"/>
          <w:sz w:val="16"/>
          <w:szCs w:val="16"/>
        </w:rPr>
        <w:t>and</w:t>
      </w:r>
      <w:r>
        <w:rPr>
          <w:spacing w:val="-13"/>
          <w:w w:val="146"/>
          <w:sz w:val="16"/>
          <w:szCs w:val="16"/>
        </w:rPr>
        <w:t xml:space="preserve"> </w:t>
      </w:r>
      <w:r>
        <w:rPr>
          <w:w w:val="146"/>
          <w:sz w:val="16"/>
          <w:szCs w:val="16"/>
        </w:rPr>
        <w:t>recover</w:t>
      </w:r>
      <w:r>
        <w:rPr>
          <w:spacing w:val="4"/>
          <w:w w:val="146"/>
          <w:sz w:val="16"/>
          <w:szCs w:val="16"/>
        </w:rPr>
        <w:t xml:space="preserve"> </w:t>
      </w:r>
      <w:r>
        <w:rPr>
          <w:w w:val="146"/>
          <w:sz w:val="16"/>
          <w:szCs w:val="16"/>
        </w:rPr>
        <w:t xml:space="preserve">injections </w:t>
      </w:r>
      <w:r>
        <w:rPr>
          <w:spacing w:val="23"/>
          <w:w w:val="146"/>
          <w:sz w:val="16"/>
          <w:szCs w:val="16"/>
        </w:rPr>
        <w:t xml:space="preserve"> </w:t>
      </w:r>
      <w:r>
        <w:rPr>
          <w:w w:val="146"/>
          <w:sz w:val="16"/>
          <w:szCs w:val="16"/>
        </w:rPr>
        <w:t xml:space="preserve">at </w:t>
      </w:r>
      <w:r>
        <w:rPr>
          <w:spacing w:val="2"/>
          <w:w w:val="146"/>
          <w:sz w:val="16"/>
          <w:szCs w:val="16"/>
        </w:rPr>
        <w:t xml:space="preserve"> </w:t>
      </w:r>
      <w:r>
        <w:rPr>
          <w:w w:val="146"/>
          <w:sz w:val="16"/>
          <w:szCs w:val="16"/>
        </w:rPr>
        <w:t>each</w:t>
      </w:r>
      <w:r>
        <w:rPr>
          <w:spacing w:val="-9"/>
          <w:w w:val="146"/>
          <w:sz w:val="16"/>
          <w:szCs w:val="16"/>
        </w:rPr>
        <w:t xml:space="preserve"> </w:t>
      </w:r>
      <w:r>
        <w:rPr>
          <w:w w:val="146"/>
          <w:sz w:val="16"/>
          <w:szCs w:val="16"/>
        </w:rPr>
        <w:t>amplitude</w:t>
      </w:r>
    </w:p>
    <w:p w14:paraId="27309040" w14:textId="77777777" w:rsidR="004B03EF" w:rsidRDefault="00F64046">
      <w:pPr>
        <w:spacing w:line="160" w:lineRule="exact"/>
        <w:ind w:left="483"/>
        <w:rPr>
          <w:sz w:val="16"/>
          <w:szCs w:val="16"/>
        </w:rPr>
      </w:pPr>
      <w:r>
        <w:rPr>
          <w:b/>
          <w:w w:val="140"/>
          <w:sz w:val="16"/>
          <w:szCs w:val="16"/>
        </w:rPr>
        <w:t>for</w:t>
      </w:r>
      <w:r>
        <w:rPr>
          <w:b/>
          <w:spacing w:val="40"/>
          <w:w w:val="140"/>
          <w:sz w:val="16"/>
          <w:szCs w:val="16"/>
        </w:rPr>
        <w:t xml:space="preserve"> </w:t>
      </w:r>
      <w:r>
        <w:rPr>
          <w:sz w:val="16"/>
          <w:szCs w:val="16"/>
        </w:rPr>
        <w:t xml:space="preserve">k </w:t>
      </w:r>
      <w:r>
        <w:rPr>
          <w:spacing w:val="31"/>
          <w:sz w:val="16"/>
          <w:szCs w:val="16"/>
        </w:rPr>
        <w:t xml:space="preserve"> </w:t>
      </w:r>
      <w:r>
        <w:rPr>
          <w:b/>
          <w:w w:val="139"/>
          <w:sz w:val="16"/>
          <w:szCs w:val="16"/>
        </w:rPr>
        <w:t>in</w:t>
      </w:r>
      <w:r>
        <w:rPr>
          <w:b/>
          <w:spacing w:val="46"/>
          <w:w w:val="139"/>
          <w:sz w:val="16"/>
          <w:szCs w:val="16"/>
        </w:rPr>
        <w:t xml:space="preserve"> </w:t>
      </w:r>
      <w:r>
        <w:rPr>
          <w:b/>
          <w:w w:val="139"/>
          <w:sz w:val="16"/>
          <w:szCs w:val="16"/>
        </w:rPr>
        <w:t>range</w:t>
      </w:r>
      <w:r>
        <w:rPr>
          <w:w w:val="139"/>
          <w:sz w:val="16"/>
          <w:szCs w:val="16"/>
        </w:rPr>
        <w:t>(0,</w:t>
      </w:r>
      <w:r>
        <w:rPr>
          <w:spacing w:val="19"/>
          <w:w w:val="139"/>
          <w:sz w:val="16"/>
          <w:szCs w:val="16"/>
        </w:rPr>
        <w:t xml:space="preserve"> </w:t>
      </w:r>
      <w:r>
        <w:rPr>
          <w:b/>
          <w:w w:val="140"/>
          <w:sz w:val="16"/>
          <w:szCs w:val="16"/>
        </w:rPr>
        <w:t>len</w:t>
      </w:r>
      <w:r>
        <w:rPr>
          <w:w w:val="149"/>
          <w:sz w:val="16"/>
          <w:szCs w:val="16"/>
        </w:rPr>
        <w:t>(A)):</w:t>
      </w:r>
    </w:p>
    <w:p w14:paraId="27309041" w14:textId="77777777" w:rsidR="004B03EF" w:rsidRDefault="00B601E9">
      <w:pPr>
        <w:spacing w:line="160" w:lineRule="exact"/>
        <w:ind w:left="865"/>
        <w:rPr>
          <w:sz w:val="16"/>
          <w:szCs w:val="16"/>
        </w:rPr>
      </w:pPr>
      <w:r>
        <w:pict w14:anchorId="273090E0">
          <v:group id="_x0000_s2124" style="position:absolute;left:0;text-align:left;margin-left:168.05pt;margin-top:6.1pt;width:4pt;height:2pt;z-index:-1446;mso-position-horizontal-relative:page" coordorigin="3361,122" coordsize="80,40">
            <v:polyline id="_x0000_s2127" style="position:absolute" points="6730,284,6730,252" coordorigin="3365,126" coordsize="0,32" filled="f" strokeweight="5055emu">
              <v:path arrowok="t"/>
            </v:polyline>
            <v:polyline id="_x0000_s2126" style="position:absolute" points="6738,308,6802,308" coordorigin="3369,154" coordsize="64,0" filled="f" strokeweight="5055emu">
              <v:path arrowok="t"/>
            </v:polyline>
            <v:polyline id="_x0000_s2125" style="position:absolute" points="6874,284,6874,252" coordorigin="3437,126" coordsize="0,32" filled="f" strokeweight="5055emu">
              <v:path arrowok="t"/>
            </v:polyline>
            <w10:wrap anchorx="page"/>
          </v:group>
        </w:pict>
      </w:r>
      <w:r w:rsidR="00F64046">
        <w:rPr>
          <w:w w:val="150"/>
          <w:sz w:val="16"/>
          <w:szCs w:val="16"/>
        </w:rPr>
        <w:t>f.write(’{0}</w:t>
      </w:r>
      <w:r w:rsidR="00F64046">
        <w:rPr>
          <w:spacing w:val="36"/>
          <w:w w:val="150"/>
          <w:sz w:val="16"/>
          <w:szCs w:val="16"/>
        </w:rPr>
        <w:t xml:space="preserve"> </w:t>
      </w:r>
      <w:r w:rsidR="00F64046">
        <w:rPr>
          <w:w w:val="205"/>
          <w:sz w:val="16"/>
          <w:szCs w:val="16"/>
        </w:rPr>
        <w:t>’.</w:t>
      </w:r>
      <w:r w:rsidR="00F64046">
        <w:rPr>
          <w:b/>
          <w:w w:val="121"/>
          <w:sz w:val="16"/>
          <w:szCs w:val="16"/>
        </w:rPr>
        <w:t>format</w:t>
      </w:r>
      <w:r w:rsidR="00F64046">
        <w:rPr>
          <w:w w:val="144"/>
          <w:sz w:val="16"/>
          <w:szCs w:val="16"/>
        </w:rPr>
        <w:t>(A[k]))</w:t>
      </w:r>
    </w:p>
    <w:p w14:paraId="27309042" w14:textId="77777777" w:rsidR="004B03EF" w:rsidRDefault="004B03EF">
      <w:pPr>
        <w:spacing w:before="8" w:line="120" w:lineRule="exact"/>
        <w:rPr>
          <w:sz w:val="13"/>
          <w:szCs w:val="13"/>
        </w:rPr>
      </w:pPr>
    </w:p>
    <w:p w14:paraId="27309043" w14:textId="77777777" w:rsidR="004B03EF" w:rsidRDefault="00F64046">
      <w:pPr>
        <w:ind w:left="865"/>
        <w:rPr>
          <w:sz w:val="16"/>
          <w:szCs w:val="16"/>
        </w:rPr>
      </w:pPr>
      <w:r>
        <w:rPr>
          <w:w w:val="136"/>
          <w:sz w:val="16"/>
          <w:szCs w:val="16"/>
        </w:rPr>
        <w:t xml:space="preserve">#-- </w:t>
      </w:r>
      <w:r>
        <w:rPr>
          <w:spacing w:val="19"/>
          <w:w w:val="136"/>
          <w:sz w:val="16"/>
          <w:szCs w:val="16"/>
        </w:rPr>
        <w:t xml:space="preserve"> </w:t>
      </w:r>
      <w:r>
        <w:rPr>
          <w:w w:val="136"/>
          <w:sz w:val="16"/>
          <w:szCs w:val="16"/>
        </w:rPr>
        <w:t>Amplify</w:t>
      </w:r>
      <w:r>
        <w:rPr>
          <w:spacing w:val="-29"/>
          <w:w w:val="136"/>
          <w:sz w:val="16"/>
          <w:szCs w:val="16"/>
        </w:rPr>
        <w:t xml:space="preserve"> </w:t>
      </w:r>
      <w:r>
        <w:rPr>
          <w:w w:val="145"/>
          <w:sz w:val="16"/>
          <w:szCs w:val="16"/>
        </w:rPr>
        <w:t>the</w:t>
      </w:r>
      <w:r>
        <w:rPr>
          <w:spacing w:val="40"/>
          <w:w w:val="145"/>
          <w:sz w:val="16"/>
          <w:szCs w:val="16"/>
        </w:rPr>
        <w:t xml:space="preserve"> </w:t>
      </w:r>
      <w:r>
        <w:rPr>
          <w:w w:val="145"/>
          <w:sz w:val="16"/>
          <w:szCs w:val="16"/>
        </w:rPr>
        <w:t>template</w:t>
      </w:r>
      <w:r>
        <w:rPr>
          <w:spacing w:val="5"/>
          <w:w w:val="145"/>
          <w:sz w:val="16"/>
          <w:szCs w:val="16"/>
        </w:rPr>
        <w:t xml:space="preserve"> </w:t>
      </w:r>
      <w:r>
        <w:rPr>
          <w:w w:val="145"/>
          <w:sz w:val="16"/>
          <w:szCs w:val="16"/>
        </w:rPr>
        <w:t>with</w:t>
      </w:r>
      <w:r>
        <w:rPr>
          <w:spacing w:val="7"/>
          <w:w w:val="145"/>
          <w:sz w:val="16"/>
          <w:szCs w:val="16"/>
        </w:rPr>
        <w:t xml:space="preserve"> </w:t>
      </w:r>
      <w:r>
        <w:rPr>
          <w:w w:val="145"/>
          <w:sz w:val="16"/>
          <w:szCs w:val="16"/>
        </w:rPr>
        <w:t>the</w:t>
      </w:r>
      <w:r>
        <w:rPr>
          <w:spacing w:val="40"/>
          <w:w w:val="145"/>
          <w:sz w:val="16"/>
          <w:szCs w:val="16"/>
        </w:rPr>
        <w:t xml:space="preserve"> </w:t>
      </w:r>
      <w:r>
        <w:rPr>
          <w:w w:val="145"/>
          <w:sz w:val="16"/>
          <w:szCs w:val="16"/>
        </w:rPr>
        <w:t>difference</w:t>
      </w:r>
      <w:r>
        <w:rPr>
          <w:spacing w:val="51"/>
          <w:w w:val="145"/>
          <w:sz w:val="16"/>
          <w:szCs w:val="16"/>
        </w:rPr>
        <w:t xml:space="preserve"> </w:t>
      </w:r>
      <w:r>
        <w:rPr>
          <w:w w:val="145"/>
          <w:sz w:val="16"/>
          <w:szCs w:val="16"/>
        </w:rPr>
        <w:t>to</w:t>
      </w:r>
      <w:r>
        <w:rPr>
          <w:spacing w:val="48"/>
          <w:w w:val="145"/>
          <w:sz w:val="16"/>
          <w:szCs w:val="16"/>
        </w:rPr>
        <w:t xml:space="preserve"> </w:t>
      </w:r>
      <w:r>
        <w:rPr>
          <w:w w:val="145"/>
          <w:sz w:val="16"/>
          <w:szCs w:val="16"/>
        </w:rPr>
        <w:t>next</w:t>
      </w:r>
      <w:r>
        <w:rPr>
          <w:spacing w:val="21"/>
          <w:w w:val="145"/>
          <w:sz w:val="16"/>
          <w:szCs w:val="16"/>
        </w:rPr>
        <w:t xml:space="preserve"> </w:t>
      </w:r>
      <w:r>
        <w:rPr>
          <w:w w:val="145"/>
          <w:sz w:val="16"/>
          <w:szCs w:val="16"/>
        </w:rPr>
        <w:t>amplification</w:t>
      </w:r>
    </w:p>
    <w:p w14:paraId="27309044" w14:textId="77777777" w:rsidR="004B03EF" w:rsidRDefault="00F64046">
      <w:pPr>
        <w:spacing w:line="160" w:lineRule="exact"/>
        <w:ind w:left="865"/>
        <w:rPr>
          <w:sz w:val="16"/>
          <w:szCs w:val="16"/>
        </w:rPr>
      </w:pPr>
      <w:r>
        <w:rPr>
          <w:b/>
          <w:w w:val="195"/>
          <w:sz w:val="16"/>
          <w:szCs w:val="16"/>
        </w:rPr>
        <w:t>if</w:t>
      </w:r>
      <w:r>
        <w:rPr>
          <w:b/>
          <w:spacing w:val="18"/>
          <w:w w:val="195"/>
          <w:sz w:val="16"/>
          <w:szCs w:val="16"/>
        </w:rPr>
        <w:t xml:space="preserve"> </w:t>
      </w:r>
      <w:r>
        <w:rPr>
          <w:sz w:val="16"/>
          <w:szCs w:val="16"/>
        </w:rPr>
        <w:t xml:space="preserve">k </w:t>
      </w:r>
      <w:r>
        <w:rPr>
          <w:spacing w:val="31"/>
          <w:sz w:val="16"/>
          <w:szCs w:val="16"/>
        </w:rPr>
        <w:t xml:space="preserve"> </w:t>
      </w:r>
      <w:r>
        <w:rPr>
          <w:sz w:val="16"/>
          <w:szCs w:val="16"/>
        </w:rPr>
        <w:t xml:space="preserve">== </w:t>
      </w:r>
      <w:r>
        <w:rPr>
          <w:spacing w:val="27"/>
          <w:sz w:val="16"/>
          <w:szCs w:val="16"/>
        </w:rPr>
        <w:t xml:space="preserve"> </w:t>
      </w:r>
      <w:r>
        <w:rPr>
          <w:w w:val="153"/>
          <w:sz w:val="16"/>
          <w:szCs w:val="16"/>
        </w:rPr>
        <w:t>0:</w:t>
      </w:r>
    </w:p>
    <w:p w14:paraId="27309045" w14:textId="77777777" w:rsidR="004B03EF" w:rsidRDefault="00F64046">
      <w:pPr>
        <w:spacing w:line="160" w:lineRule="exact"/>
        <w:ind w:left="1248"/>
        <w:rPr>
          <w:sz w:val="16"/>
          <w:szCs w:val="16"/>
        </w:rPr>
      </w:pPr>
      <w:r>
        <w:rPr>
          <w:w w:val="119"/>
          <w:position w:val="2"/>
          <w:sz w:val="16"/>
          <w:szCs w:val="16"/>
        </w:rPr>
        <w:t xml:space="preserve">temp </w:t>
      </w:r>
      <w:r>
        <w:rPr>
          <w:spacing w:val="1"/>
          <w:w w:val="119"/>
          <w:position w:val="2"/>
          <w:sz w:val="16"/>
          <w:szCs w:val="16"/>
        </w:rPr>
        <w:t xml:space="preserve"> </w:t>
      </w:r>
      <w:r>
        <w:rPr>
          <w:position w:val="2"/>
          <w:sz w:val="16"/>
          <w:szCs w:val="16"/>
        </w:rPr>
        <w:t xml:space="preserve">= </w:t>
      </w:r>
      <w:r>
        <w:rPr>
          <w:spacing w:val="21"/>
          <w:position w:val="2"/>
          <w:sz w:val="16"/>
          <w:szCs w:val="16"/>
        </w:rPr>
        <w:t xml:space="preserve"> </w:t>
      </w:r>
      <w:r>
        <w:rPr>
          <w:w w:val="139"/>
          <w:position w:val="2"/>
          <w:sz w:val="16"/>
          <w:szCs w:val="16"/>
        </w:rPr>
        <w:t>temp_strain</w:t>
      </w:r>
      <w:r>
        <w:rPr>
          <w:spacing w:val="40"/>
          <w:w w:val="139"/>
          <w:position w:val="2"/>
          <w:sz w:val="16"/>
          <w:szCs w:val="16"/>
        </w:rPr>
        <w:t xml:space="preserve"> </w:t>
      </w:r>
      <w:r>
        <w:rPr>
          <w:position w:val="-1"/>
          <w:sz w:val="16"/>
          <w:szCs w:val="16"/>
        </w:rPr>
        <w:t xml:space="preserve">* </w:t>
      </w:r>
      <w:r>
        <w:rPr>
          <w:spacing w:val="31"/>
          <w:position w:val="-1"/>
          <w:sz w:val="16"/>
          <w:szCs w:val="16"/>
        </w:rPr>
        <w:t xml:space="preserve"> </w:t>
      </w:r>
      <w:r>
        <w:rPr>
          <w:w w:val="140"/>
          <w:position w:val="2"/>
          <w:sz w:val="16"/>
          <w:szCs w:val="16"/>
        </w:rPr>
        <w:t>(A[k])</w:t>
      </w:r>
    </w:p>
    <w:p w14:paraId="27309046" w14:textId="77777777" w:rsidR="004B03EF" w:rsidRDefault="00F64046">
      <w:pPr>
        <w:spacing w:line="140" w:lineRule="exact"/>
        <w:ind w:left="865"/>
        <w:rPr>
          <w:sz w:val="16"/>
          <w:szCs w:val="16"/>
        </w:rPr>
      </w:pPr>
      <w:r>
        <w:rPr>
          <w:b/>
          <w:w w:val="154"/>
          <w:position w:val="1"/>
          <w:sz w:val="16"/>
          <w:szCs w:val="16"/>
        </w:rPr>
        <w:t>else</w:t>
      </w:r>
      <w:r>
        <w:rPr>
          <w:w w:val="215"/>
          <w:position w:val="1"/>
          <w:sz w:val="16"/>
          <w:szCs w:val="16"/>
        </w:rPr>
        <w:t>:</w:t>
      </w:r>
    </w:p>
    <w:p w14:paraId="27309047" w14:textId="77777777" w:rsidR="004B03EF" w:rsidRDefault="00F64046">
      <w:pPr>
        <w:spacing w:line="180" w:lineRule="exact"/>
        <w:ind w:left="1248"/>
        <w:rPr>
          <w:sz w:val="16"/>
          <w:szCs w:val="16"/>
        </w:rPr>
      </w:pPr>
      <w:r>
        <w:rPr>
          <w:w w:val="119"/>
          <w:position w:val="3"/>
          <w:sz w:val="16"/>
          <w:szCs w:val="16"/>
        </w:rPr>
        <w:t xml:space="preserve">temp </w:t>
      </w:r>
      <w:r>
        <w:rPr>
          <w:spacing w:val="1"/>
          <w:w w:val="119"/>
          <w:position w:val="3"/>
          <w:sz w:val="16"/>
          <w:szCs w:val="16"/>
        </w:rPr>
        <w:t xml:space="preserve"> </w:t>
      </w:r>
      <w:r>
        <w:rPr>
          <w:position w:val="3"/>
          <w:sz w:val="16"/>
          <w:szCs w:val="16"/>
        </w:rPr>
        <w:t xml:space="preserve">= </w:t>
      </w:r>
      <w:r>
        <w:rPr>
          <w:spacing w:val="21"/>
          <w:position w:val="3"/>
          <w:sz w:val="16"/>
          <w:szCs w:val="16"/>
        </w:rPr>
        <w:t xml:space="preserve"> </w:t>
      </w:r>
      <w:r>
        <w:rPr>
          <w:w w:val="139"/>
          <w:position w:val="3"/>
          <w:sz w:val="16"/>
          <w:szCs w:val="16"/>
        </w:rPr>
        <w:t>temp_strain</w:t>
      </w:r>
      <w:r>
        <w:rPr>
          <w:spacing w:val="40"/>
          <w:w w:val="139"/>
          <w:position w:val="3"/>
          <w:sz w:val="16"/>
          <w:szCs w:val="16"/>
        </w:rPr>
        <w:t xml:space="preserve"> </w:t>
      </w:r>
      <w:r>
        <w:rPr>
          <w:sz w:val="16"/>
          <w:szCs w:val="16"/>
        </w:rPr>
        <w:t xml:space="preserve">* </w:t>
      </w:r>
      <w:r>
        <w:rPr>
          <w:spacing w:val="31"/>
          <w:sz w:val="16"/>
          <w:szCs w:val="16"/>
        </w:rPr>
        <w:t xml:space="preserve"> </w:t>
      </w:r>
      <w:r>
        <w:rPr>
          <w:w w:val="150"/>
          <w:position w:val="3"/>
          <w:sz w:val="16"/>
          <w:szCs w:val="16"/>
        </w:rPr>
        <w:t>(A[k]</w:t>
      </w:r>
      <w:r>
        <w:rPr>
          <w:spacing w:val="-21"/>
          <w:w w:val="150"/>
          <w:position w:val="3"/>
          <w:sz w:val="16"/>
          <w:szCs w:val="16"/>
        </w:rPr>
        <w:t xml:space="preserve"> </w:t>
      </w:r>
      <w:r>
        <w:rPr>
          <w:w w:val="150"/>
          <w:position w:val="3"/>
          <w:sz w:val="16"/>
          <w:szCs w:val="16"/>
        </w:rPr>
        <w:t>-</w:t>
      </w:r>
      <w:r>
        <w:rPr>
          <w:spacing w:val="51"/>
          <w:w w:val="150"/>
          <w:position w:val="3"/>
          <w:sz w:val="16"/>
          <w:szCs w:val="16"/>
        </w:rPr>
        <w:t xml:space="preserve"> </w:t>
      </w:r>
      <w:r>
        <w:rPr>
          <w:w w:val="150"/>
          <w:position w:val="3"/>
          <w:sz w:val="16"/>
          <w:szCs w:val="16"/>
        </w:rPr>
        <w:t>A[k-1])</w:t>
      </w:r>
    </w:p>
    <w:p w14:paraId="27309048" w14:textId="77777777" w:rsidR="004B03EF" w:rsidRDefault="004B03EF">
      <w:pPr>
        <w:spacing w:before="8" w:line="100" w:lineRule="exact"/>
        <w:rPr>
          <w:sz w:val="10"/>
          <w:szCs w:val="10"/>
        </w:rPr>
      </w:pPr>
    </w:p>
    <w:p w14:paraId="27309049" w14:textId="77777777" w:rsidR="004B03EF" w:rsidRDefault="00F64046">
      <w:pPr>
        <w:ind w:left="865"/>
        <w:rPr>
          <w:sz w:val="16"/>
          <w:szCs w:val="16"/>
        </w:rPr>
      </w:pPr>
      <w:r>
        <w:rPr>
          <w:w w:val="153"/>
          <w:sz w:val="16"/>
          <w:szCs w:val="16"/>
        </w:rPr>
        <w:t>#--</w:t>
      </w:r>
      <w:r>
        <w:rPr>
          <w:spacing w:val="35"/>
          <w:w w:val="153"/>
          <w:sz w:val="16"/>
          <w:szCs w:val="16"/>
        </w:rPr>
        <w:t xml:space="preserve"> </w:t>
      </w:r>
      <w:r>
        <w:rPr>
          <w:sz w:val="16"/>
          <w:szCs w:val="16"/>
        </w:rPr>
        <w:t xml:space="preserve">Make </w:t>
      </w:r>
      <w:r>
        <w:rPr>
          <w:spacing w:val="34"/>
          <w:sz w:val="16"/>
          <w:szCs w:val="16"/>
        </w:rPr>
        <w:t xml:space="preserve"> </w:t>
      </w:r>
      <w:r>
        <w:rPr>
          <w:w w:val="145"/>
          <w:sz w:val="16"/>
          <w:szCs w:val="16"/>
        </w:rPr>
        <w:t>the</w:t>
      </w:r>
      <w:r>
        <w:rPr>
          <w:spacing w:val="40"/>
          <w:w w:val="145"/>
          <w:sz w:val="16"/>
          <w:szCs w:val="16"/>
        </w:rPr>
        <w:t xml:space="preserve"> </w:t>
      </w:r>
      <w:r>
        <w:rPr>
          <w:w w:val="145"/>
          <w:sz w:val="16"/>
          <w:szCs w:val="16"/>
        </w:rPr>
        <w:t xml:space="preserve">injection </w:t>
      </w:r>
      <w:r>
        <w:rPr>
          <w:spacing w:val="25"/>
          <w:w w:val="145"/>
          <w:sz w:val="16"/>
          <w:szCs w:val="16"/>
        </w:rPr>
        <w:t xml:space="preserve"> </w:t>
      </w:r>
      <w:r>
        <w:rPr>
          <w:w w:val="145"/>
          <w:sz w:val="16"/>
          <w:szCs w:val="16"/>
        </w:rPr>
        <w:t>to</w:t>
      </w:r>
      <w:r>
        <w:rPr>
          <w:spacing w:val="48"/>
          <w:w w:val="145"/>
          <w:sz w:val="16"/>
          <w:szCs w:val="16"/>
        </w:rPr>
        <w:t xml:space="preserve"> </w:t>
      </w:r>
      <w:r>
        <w:rPr>
          <w:w w:val="145"/>
          <w:sz w:val="16"/>
          <w:szCs w:val="16"/>
        </w:rPr>
        <w:t>every</w:t>
      </w:r>
      <w:r>
        <w:rPr>
          <w:spacing w:val="-1"/>
          <w:w w:val="145"/>
          <w:sz w:val="16"/>
          <w:szCs w:val="16"/>
        </w:rPr>
        <w:t xml:space="preserve"> </w:t>
      </w:r>
      <w:r>
        <w:rPr>
          <w:w w:val="145"/>
          <w:sz w:val="16"/>
          <w:szCs w:val="16"/>
        </w:rPr>
        <w:t>piece</w:t>
      </w:r>
    </w:p>
    <w:p w14:paraId="2730904A" w14:textId="77777777" w:rsidR="004B03EF" w:rsidRDefault="00F64046">
      <w:pPr>
        <w:spacing w:line="160" w:lineRule="exact"/>
        <w:ind w:left="865"/>
        <w:rPr>
          <w:sz w:val="16"/>
          <w:szCs w:val="16"/>
        </w:rPr>
      </w:pPr>
      <w:r>
        <w:rPr>
          <w:sz w:val="16"/>
          <w:szCs w:val="16"/>
        </w:rPr>
        <w:t xml:space="preserve">SNRsum </w:t>
      </w:r>
      <w:r>
        <w:rPr>
          <w:spacing w:val="10"/>
          <w:sz w:val="16"/>
          <w:szCs w:val="16"/>
        </w:rPr>
        <w:t xml:space="preserve"> </w:t>
      </w:r>
      <w:r>
        <w:rPr>
          <w:sz w:val="16"/>
          <w:szCs w:val="16"/>
        </w:rPr>
        <w:t xml:space="preserve">= </w:t>
      </w:r>
      <w:r>
        <w:rPr>
          <w:spacing w:val="21"/>
          <w:sz w:val="16"/>
          <w:szCs w:val="16"/>
        </w:rPr>
        <w:t xml:space="preserve"> </w:t>
      </w:r>
      <w:r>
        <w:rPr>
          <w:w w:val="119"/>
          <w:sz w:val="16"/>
          <w:szCs w:val="16"/>
        </w:rPr>
        <w:t>0</w:t>
      </w:r>
    </w:p>
    <w:p w14:paraId="2730904B" w14:textId="77777777" w:rsidR="004B03EF" w:rsidRDefault="004B03EF">
      <w:pPr>
        <w:spacing w:before="8" w:line="120" w:lineRule="exact"/>
        <w:rPr>
          <w:sz w:val="13"/>
          <w:szCs w:val="13"/>
        </w:rPr>
      </w:pPr>
    </w:p>
    <w:p w14:paraId="2730904C" w14:textId="77777777" w:rsidR="004B03EF" w:rsidRDefault="00F64046">
      <w:pPr>
        <w:ind w:left="865"/>
        <w:rPr>
          <w:sz w:val="16"/>
          <w:szCs w:val="16"/>
        </w:rPr>
      </w:pPr>
      <w:r>
        <w:rPr>
          <w:b/>
          <w:w w:val="139"/>
          <w:sz w:val="16"/>
          <w:szCs w:val="16"/>
        </w:rPr>
        <w:t>for</w:t>
      </w:r>
      <w:r>
        <w:rPr>
          <w:b/>
          <w:spacing w:val="42"/>
          <w:w w:val="139"/>
          <w:sz w:val="16"/>
          <w:szCs w:val="16"/>
        </w:rPr>
        <w:t xml:space="preserve"> </w:t>
      </w:r>
      <w:r>
        <w:rPr>
          <w:w w:val="139"/>
          <w:sz w:val="16"/>
          <w:szCs w:val="16"/>
        </w:rPr>
        <w:t>seg</w:t>
      </w:r>
      <w:r>
        <w:rPr>
          <w:spacing w:val="30"/>
          <w:w w:val="139"/>
          <w:sz w:val="16"/>
          <w:szCs w:val="16"/>
        </w:rPr>
        <w:t xml:space="preserve"> </w:t>
      </w:r>
      <w:r>
        <w:rPr>
          <w:b/>
          <w:w w:val="139"/>
          <w:sz w:val="16"/>
          <w:szCs w:val="16"/>
        </w:rPr>
        <w:t>in</w:t>
      </w:r>
      <w:r>
        <w:rPr>
          <w:b/>
          <w:spacing w:val="46"/>
          <w:w w:val="139"/>
          <w:sz w:val="16"/>
          <w:szCs w:val="16"/>
        </w:rPr>
        <w:t xml:space="preserve"> </w:t>
      </w:r>
      <w:r>
        <w:rPr>
          <w:w w:val="163"/>
          <w:sz w:val="16"/>
          <w:szCs w:val="16"/>
        </w:rPr>
        <w:t>List:</w:t>
      </w:r>
    </w:p>
    <w:p w14:paraId="2730904D" w14:textId="77777777" w:rsidR="004B03EF" w:rsidRDefault="00F64046">
      <w:pPr>
        <w:spacing w:line="160" w:lineRule="exact"/>
        <w:ind w:left="1248"/>
        <w:rPr>
          <w:sz w:val="16"/>
          <w:szCs w:val="16"/>
        </w:rPr>
      </w:pPr>
      <w:r>
        <w:rPr>
          <w:w w:val="160"/>
          <w:sz w:val="16"/>
          <w:szCs w:val="16"/>
        </w:rPr>
        <w:t>#--</w:t>
      </w:r>
      <w:r>
        <w:rPr>
          <w:spacing w:val="19"/>
          <w:w w:val="160"/>
          <w:sz w:val="16"/>
          <w:szCs w:val="16"/>
        </w:rPr>
        <w:t xml:space="preserve"> </w:t>
      </w:r>
      <w:r>
        <w:rPr>
          <w:w w:val="160"/>
          <w:sz w:val="16"/>
          <w:szCs w:val="16"/>
        </w:rPr>
        <w:t>Injection</w:t>
      </w:r>
      <w:r>
        <w:rPr>
          <w:spacing w:val="-19"/>
          <w:w w:val="160"/>
          <w:sz w:val="16"/>
          <w:szCs w:val="16"/>
        </w:rPr>
        <w:t xml:space="preserve"> </w:t>
      </w:r>
      <w:r>
        <w:rPr>
          <w:w w:val="160"/>
          <w:sz w:val="16"/>
          <w:szCs w:val="16"/>
        </w:rPr>
        <w:t xml:space="preserve">starts </w:t>
      </w:r>
      <w:r>
        <w:rPr>
          <w:spacing w:val="2"/>
          <w:w w:val="160"/>
          <w:sz w:val="16"/>
          <w:szCs w:val="16"/>
        </w:rPr>
        <w:t xml:space="preserve"> </w:t>
      </w:r>
      <w:r>
        <w:rPr>
          <w:w w:val="160"/>
          <w:sz w:val="16"/>
          <w:szCs w:val="16"/>
        </w:rPr>
        <w:t>at</w:t>
      </w:r>
      <w:r>
        <w:rPr>
          <w:spacing w:val="39"/>
          <w:w w:val="160"/>
          <w:sz w:val="16"/>
          <w:szCs w:val="16"/>
        </w:rPr>
        <w:t xml:space="preserve"> </w:t>
      </w:r>
      <w:r>
        <w:rPr>
          <w:w w:val="137"/>
          <w:sz w:val="16"/>
          <w:szCs w:val="16"/>
        </w:rPr>
        <w:t xml:space="preserve">the </w:t>
      </w:r>
      <w:r>
        <w:rPr>
          <w:spacing w:val="4"/>
          <w:w w:val="137"/>
          <w:sz w:val="16"/>
          <w:szCs w:val="16"/>
        </w:rPr>
        <w:t xml:space="preserve"> </w:t>
      </w:r>
      <w:r>
        <w:rPr>
          <w:w w:val="137"/>
          <w:sz w:val="16"/>
          <w:szCs w:val="16"/>
        </w:rPr>
        <w:t>middle</w:t>
      </w:r>
    </w:p>
    <w:p w14:paraId="2730904E" w14:textId="77777777" w:rsidR="004B03EF" w:rsidRDefault="00F64046">
      <w:pPr>
        <w:spacing w:line="160" w:lineRule="exact"/>
        <w:ind w:left="1248"/>
        <w:rPr>
          <w:sz w:val="16"/>
          <w:szCs w:val="16"/>
        </w:rPr>
      </w:pPr>
      <w:r>
        <w:rPr>
          <w:w w:val="136"/>
          <w:position w:val="2"/>
          <w:sz w:val="16"/>
          <w:szCs w:val="16"/>
        </w:rPr>
        <w:t>inj_sample</w:t>
      </w:r>
      <w:r>
        <w:rPr>
          <w:spacing w:val="42"/>
          <w:w w:val="136"/>
          <w:position w:val="2"/>
          <w:sz w:val="16"/>
          <w:szCs w:val="16"/>
        </w:rPr>
        <w:t xml:space="preserve"> </w:t>
      </w:r>
      <w:r>
        <w:rPr>
          <w:position w:val="2"/>
          <w:sz w:val="16"/>
          <w:szCs w:val="16"/>
        </w:rPr>
        <w:t xml:space="preserve">= </w:t>
      </w:r>
      <w:r>
        <w:rPr>
          <w:spacing w:val="21"/>
          <w:position w:val="2"/>
          <w:sz w:val="16"/>
          <w:szCs w:val="16"/>
        </w:rPr>
        <w:t xml:space="preserve"> </w:t>
      </w:r>
      <w:r>
        <w:rPr>
          <w:w w:val="162"/>
          <w:position w:val="2"/>
          <w:sz w:val="16"/>
          <w:szCs w:val="16"/>
        </w:rPr>
        <w:t>seg.start</w:t>
      </w:r>
      <w:r>
        <w:rPr>
          <w:spacing w:val="31"/>
          <w:w w:val="162"/>
          <w:position w:val="2"/>
          <w:sz w:val="16"/>
          <w:szCs w:val="16"/>
        </w:rPr>
        <w:t xml:space="preserve"> </w:t>
      </w:r>
      <w:r>
        <w:rPr>
          <w:position w:val="2"/>
          <w:sz w:val="16"/>
          <w:szCs w:val="16"/>
        </w:rPr>
        <w:t xml:space="preserve">+ </w:t>
      </w:r>
      <w:r>
        <w:rPr>
          <w:spacing w:val="21"/>
          <w:position w:val="2"/>
          <w:sz w:val="16"/>
          <w:szCs w:val="16"/>
        </w:rPr>
        <w:t xml:space="preserve"> </w:t>
      </w:r>
      <w:r>
        <w:rPr>
          <w:w w:val="119"/>
          <w:position w:val="2"/>
          <w:sz w:val="16"/>
          <w:szCs w:val="16"/>
        </w:rPr>
        <w:t>16</w:t>
      </w:r>
      <w:r>
        <w:rPr>
          <w:w w:val="119"/>
          <w:position w:val="-1"/>
          <w:sz w:val="16"/>
          <w:szCs w:val="16"/>
        </w:rPr>
        <w:t>*</w:t>
      </w:r>
      <w:r>
        <w:rPr>
          <w:w w:val="165"/>
          <w:position w:val="2"/>
          <w:sz w:val="16"/>
          <w:szCs w:val="16"/>
        </w:rPr>
        <w:t>fs</w:t>
      </w:r>
    </w:p>
    <w:p w14:paraId="2730904F" w14:textId="77777777" w:rsidR="004B03EF" w:rsidRDefault="00F64046">
      <w:pPr>
        <w:spacing w:line="140" w:lineRule="exact"/>
        <w:ind w:left="1248"/>
        <w:rPr>
          <w:sz w:val="16"/>
          <w:szCs w:val="16"/>
        </w:rPr>
      </w:pPr>
      <w:r>
        <w:rPr>
          <w:w w:val="129"/>
          <w:position w:val="1"/>
          <w:sz w:val="16"/>
          <w:szCs w:val="16"/>
        </w:rPr>
        <w:t xml:space="preserve">#-- </w:t>
      </w:r>
      <w:r>
        <w:rPr>
          <w:spacing w:val="38"/>
          <w:w w:val="129"/>
          <w:position w:val="1"/>
          <w:sz w:val="16"/>
          <w:szCs w:val="16"/>
        </w:rPr>
        <w:t xml:space="preserve"> </w:t>
      </w:r>
      <w:r>
        <w:rPr>
          <w:w w:val="129"/>
          <w:position w:val="1"/>
          <w:sz w:val="16"/>
          <w:szCs w:val="16"/>
        </w:rPr>
        <w:t>Superpose</w:t>
      </w:r>
      <w:r>
        <w:rPr>
          <w:spacing w:val="44"/>
          <w:w w:val="129"/>
          <w:position w:val="1"/>
          <w:sz w:val="16"/>
          <w:szCs w:val="16"/>
        </w:rPr>
        <w:t xml:space="preserve"> </w:t>
      </w:r>
      <w:r>
        <w:rPr>
          <w:w w:val="129"/>
          <w:position w:val="1"/>
          <w:sz w:val="16"/>
          <w:szCs w:val="16"/>
        </w:rPr>
        <w:t xml:space="preserve">the </w:t>
      </w:r>
      <w:r>
        <w:rPr>
          <w:spacing w:val="26"/>
          <w:w w:val="129"/>
          <w:position w:val="1"/>
          <w:sz w:val="16"/>
          <w:szCs w:val="16"/>
        </w:rPr>
        <w:t xml:space="preserve"> </w:t>
      </w:r>
      <w:r>
        <w:rPr>
          <w:w w:val="129"/>
          <w:position w:val="1"/>
          <w:sz w:val="16"/>
          <w:szCs w:val="16"/>
        </w:rPr>
        <w:t>waveform</w:t>
      </w:r>
      <w:r>
        <w:rPr>
          <w:spacing w:val="-27"/>
          <w:w w:val="129"/>
          <w:position w:val="1"/>
          <w:sz w:val="16"/>
          <w:szCs w:val="16"/>
        </w:rPr>
        <w:t xml:space="preserve"> </w:t>
      </w:r>
      <w:r>
        <w:rPr>
          <w:w w:val="150"/>
          <w:position w:val="1"/>
          <w:sz w:val="16"/>
          <w:szCs w:val="16"/>
        </w:rPr>
        <w:t>to</w:t>
      </w:r>
      <w:r>
        <w:rPr>
          <w:spacing w:val="40"/>
          <w:w w:val="150"/>
          <w:position w:val="1"/>
          <w:sz w:val="16"/>
          <w:szCs w:val="16"/>
        </w:rPr>
        <w:t xml:space="preserve"> </w:t>
      </w:r>
      <w:r>
        <w:rPr>
          <w:w w:val="150"/>
          <w:position w:val="1"/>
          <w:sz w:val="16"/>
          <w:szCs w:val="16"/>
        </w:rPr>
        <w:t>the</w:t>
      </w:r>
      <w:r>
        <w:rPr>
          <w:spacing w:val="28"/>
          <w:w w:val="150"/>
          <w:position w:val="1"/>
          <w:sz w:val="16"/>
          <w:szCs w:val="16"/>
        </w:rPr>
        <w:t xml:space="preserve"> </w:t>
      </w:r>
      <w:r>
        <w:rPr>
          <w:w w:val="150"/>
          <w:position w:val="1"/>
          <w:sz w:val="16"/>
          <w:szCs w:val="16"/>
        </w:rPr>
        <w:t>signal</w:t>
      </w:r>
    </w:p>
    <w:p w14:paraId="27309050" w14:textId="77777777" w:rsidR="004B03EF" w:rsidRDefault="00F64046">
      <w:pPr>
        <w:spacing w:line="160" w:lineRule="exact"/>
        <w:ind w:left="1248"/>
        <w:rPr>
          <w:sz w:val="16"/>
          <w:szCs w:val="16"/>
        </w:rPr>
      </w:pPr>
      <w:r>
        <w:rPr>
          <w:b/>
          <w:w w:val="140"/>
          <w:sz w:val="16"/>
          <w:szCs w:val="16"/>
        </w:rPr>
        <w:t>for</w:t>
      </w:r>
      <w:r>
        <w:rPr>
          <w:b/>
          <w:spacing w:val="40"/>
          <w:w w:val="140"/>
          <w:sz w:val="16"/>
          <w:szCs w:val="16"/>
        </w:rPr>
        <w:t xml:space="preserve"> </w:t>
      </w:r>
      <w:r>
        <w:rPr>
          <w:w w:val="215"/>
          <w:sz w:val="16"/>
          <w:szCs w:val="16"/>
        </w:rPr>
        <w:t>j</w:t>
      </w:r>
      <w:r>
        <w:rPr>
          <w:spacing w:val="10"/>
          <w:w w:val="215"/>
          <w:sz w:val="16"/>
          <w:szCs w:val="16"/>
        </w:rPr>
        <w:t xml:space="preserve"> </w:t>
      </w:r>
      <w:r>
        <w:rPr>
          <w:b/>
          <w:w w:val="139"/>
          <w:sz w:val="16"/>
          <w:szCs w:val="16"/>
        </w:rPr>
        <w:t>in</w:t>
      </w:r>
      <w:r>
        <w:rPr>
          <w:b/>
          <w:spacing w:val="46"/>
          <w:w w:val="139"/>
          <w:sz w:val="16"/>
          <w:szCs w:val="16"/>
        </w:rPr>
        <w:t xml:space="preserve"> </w:t>
      </w:r>
      <w:r>
        <w:rPr>
          <w:b/>
          <w:w w:val="139"/>
          <w:sz w:val="16"/>
          <w:szCs w:val="16"/>
        </w:rPr>
        <w:t>range</w:t>
      </w:r>
      <w:r>
        <w:rPr>
          <w:w w:val="139"/>
          <w:sz w:val="16"/>
          <w:szCs w:val="16"/>
        </w:rPr>
        <w:t>(0,</w:t>
      </w:r>
      <w:r>
        <w:rPr>
          <w:spacing w:val="19"/>
          <w:w w:val="139"/>
          <w:sz w:val="16"/>
          <w:szCs w:val="16"/>
        </w:rPr>
        <w:t xml:space="preserve"> </w:t>
      </w:r>
      <w:r>
        <w:rPr>
          <w:w w:val="149"/>
          <w:sz w:val="16"/>
          <w:szCs w:val="16"/>
        </w:rPr>
        <w:t>temp.size):</w:t>
      </w:r>
    </w:p>
    <w:p w14:paraId="27309051" w14:textId="77777777" w:rsidR="004B03EF" w:rsidRDefault="00F64046">
      <w:pPr>
        <w:spacing w:line="160" w:lineRule="exact"/>
        <w:ind w:left="1598" w:right="4707"/>
        <w:jc w:val="center"/>
        <w:rPr>
          <w:sz w:val="16"/>
          <w:szCs w:val="16"/>
        </w:rPr>
      </w:pPr>
      <w:r>
        <w:rPr>
          <w:w w:val="146"/>
          <w:sz w:val="16"/>
          <w:szCs w:val="16"/>
        </w:rPr>
        <w:t>strain[inj_sample</w:t>
      </w:r>
      <w:r>
        <w:rPr>
          <w:spacing w:val="38"/>
          <w:w w:val="146"/>
          <w:sz w:val="16"/>
          <w:szCs w:val="16"/>
        </w:rPr>
        <w:t xml:space="preserve"> </w:t>
      </w:r>
      <w:r>
        <w:rPr>
          <w:sz w:val="16"/>
          <w:szCs w:val="16"/>
        </w:rPr>
        <w:t xml:space="preserve">+ </w:t>
      </w:r>
      <w:r>
        <w:rPr>
          <w:spacing w:val="21"/>
          <w:sz w:val="16"/>
          <w:szCs w:val="16"/>
        </w:rPr>
        <w:t xml:space="preserve"> </w:t>
      </w:r>
      <w:r>
        <w:rPr>
          <w:w w:val="195"/>
          <w:sz w:val="16"/>
          <w:szCs w:val="16"/>
        </w:rPr>
        <w:t>j]</w:t>
      </w:r>
      <w:r>
        <w:rPr>
          <w:spacing w:val="18"/>
          <w:w w:val="195"/>
          <w:sz w:val="16"/>
          <w:szCs w:val="16"/>
        </w:rPr>
        <w:t xml:space="preserve"> </w:t>
      </w:r>
      <w:r>
        <w:rPr>
          <w:sz w:val="16"/>
          <w:szCs w:val="16"/>
        </w:rPr>
        <w:t xml:space="preserve">+= </w:t>
      </w:r>
      <w:r>
        <w:rPr>
          <w:spacing w:val="27"/>
          <w:sz w:val="16"/>
          <w:szCs w:val="16"/>
        </w:rPr>
        <w:t xml:space="preserve"> </w:t>
      </w:r>
      <w:r>
        <w:rPr>
          <w:w w:val="142"/>
          <w:sz w:val="16"/>
          <w:szCs w:val="16"/>
        </w:rPr>
        <w:t>temp[j]</w:t>
      </w:r>
    </w:p>
    <w:p w14:paraId="27309052" w14:textId="77777777" w:rsidR="004B03EF" w:rsidRDefault="004B03EF">
      <w:pPr>
        <w:spacing w:before="8" w:line="120" w:lineRule="exact"/>
        <w:rPr>
          <w:sz w:val="13"/>
          <w:szCs w:val="13"/>
        </w:rPr>
      </w:pPr>
    </w:p>
    <w:p w14:paraId="27309053" w14:textId="77777777" w:rsidR="004B03EF" w:rsidRDefault="00F64046">
      <w:pPr>
        <w:ind w:left="1248"/>
        <w:rPr>
          <w:sz w:val="16"/>
          <w:szCs w:val="16"/>
        </w:rPr>
      </w:pPr>
      <w:r>
        <w:rPr>
          <w:w w:val="152"/>
          <w:sz w:val="16"/>
          <w:szCs w:val="16"/>
        </w:rPr>
        <w:t>#--</w:t>
      </w:r>
      <w:r>
        <w:rPr>
          <w:spacing w:val="37"/>
          <w:w w:val="152"/>
          <w:sz w:val="16"/>
          <w:szCs w:val="16"/>
        </w:rPr>
        <w:t xml:space="preserve"> </w:t>
      </w:r>
      <w:r>
        <w:rPr>
          <w:w w:val="152"/>
          <w:sz w:val="16"/>
          <w:szCs w:val="16"/>
        </w:rPr>
        <w:t>Injection</w:t>
      </w:r>
      <w:r>
        <w:rPr>
          <w:spacing w:val="30"/>
          <w:w w:val="152"/>
          <w:sz w:val="16"/>
          <w:szCs w:val="16"/>
        </w:rPr>
        <w:t xml:space="preserve"> </w:t>
      </w:r>
      <w:r>
        <w:rPr>
          <w:w w:val="124"/>
          <w:sz w:val="16"/>
          <w:szCs w:val="16"/>
        </w:rPr>
        <w:t>Recovery</w:t>
      </w:r>
      <w:r>
        <w:rPr>
          <w:spacing w:val="46"/>
          <w:w w:val="124"/>
          <w:sz w:val="16"/>
          <w:szCs w:val="16"/>
        </w:rPr>
        <w:t xml:space="preserve"> </w:t>
      </w:r>
      <w:r>
        <w:rPr>
          <w:w w:val="153"/>
          <w:sz w:val="16"/>
          <w:szCs w:val="16"/>
        </w:rPr>
        <w:t>--#</w:t>
      </w:r>
    </w:p>
    <w:p w14:paraId="27309054" w14:textId="77777777" w:rsidR="004B03EF" w:rsidRDefault="00F64046">
      <w:pPr>
        <w:spacing w:line="160" w:lineRule="exact"/>
        <w:ind w:left="1248"/>
        <w:rPr>
          <w:sz w:val="16"/>
          <w:szCs w:val="16"/>
        </w:rPr>
      </w:pPr>
      <w:r>
        <w:rPr>
          <w:w w:val="138"/>
          <w:sz w:val="16"/>
          <w:szCs w:val="16"/>
        </w:rPr>
        <w:t>#using</w:t>
      </w:r>
      <w:r>
        <w:rPr>
          <w:spacing w:val="24"/>
          <w:w w:val="138"/>
          <w:sz w:val="16"/>
          <w:szCs w:val="16"/>
        </w:rPr>
        <w:t xml:space="preserve"> </w:t>
      </w:r>
      <w:r>
        <w:rPr>
          <w:w w:val="138"/>
          <w:sz w:val="16"/>
          <w:szCs w:val="16"/>
        </w:rPr>
        <w:t xml:space="preserve">the </w:t>
      </w:r>
      <w:r>
        <w:rPr>
          <w:spacing w:val="1"/>
          <w:w w:val="138"/>
          <w:sz w:val="16"/>
          <w:szCs w:val="16"/>
        </w:rPr>
        <w:t xml:space="preserve"> </w:t>
      </w:r>
      <w:r>
        <w:rPr>
          <w:w w:val="138"/>
          <w:sz w:val="16"/>
          <w:szCs w:val="16"/>
        </w:rPr>
        <w:t>segments</w:t>
      </w:r>
      <w:r>
        <w:rPr>
          <w:spacing w:val="-19"/>
          <w:w w:val="138"/>
          <w:sz w:val="16"/>
          <w:szCs w:val="16"/>
        </w:rPr>
        <w:t xml:space="preserve"> </w:t>
      </w:r>
      <w:r>
        <w:rPr>
          <w:w w:val="138"/>
          <w:sz w:val="16"/>
          <w:szCs w:val="16"/>
        </w:rPr>
        <w:t xml:space="preserve">in </w:t>
      </w:r>
      <w:r>
        <w:rPr>
          <w:spacing w:val="4"/>
          <w:w w:val="138"/>
          <w:sz w:val="16"/>
          <w:szCs w:val="16"/>
        </w:rPr>
        <w:t xml:space="preserve"> </w:t>
      </w:r>
      <w:r>
        <w:rPr>
          <w:w w:val="138"/>
          <w:sz w:val="16"/>
          <w:szCs w:val="16"/>
        </w:rPr>
        <w:t xml:space="preserve">the </w:t>
      </w:r>
      <w:r>
        <w:rPr>
          <w:spacing w:val="1"/>
          <w:w w:val="138"/>
          <w:sz w:val="16"/>
          <w:szCs w:val="16"/>
        </w:rPr>
        <w:t xml:space="preserve"> </w:t>
      </w:r>
      <w:r>
        <w:rPr>
          <w:w w:val="138"/>
          <w:sz w:val="16"/>
          <w:szCs w:val="16"/>
        </w:rPr>
        <w:t>above</w:t>
      </w:r>
      <w:r>
        <w:rPr>
          <w:spacing w:val="-9"/>
          <w:w w:val="138"/>
          <w:sz w:val="16"/>
          <w:szCs w:val="16"/>
        </w:rPr>
        <w:t xml:space="preserve"> </w:t>
      </w:r>
      <w:r>
        <w:rPr>
          <w:w w:val="147"/>
          <w:sz w:val="16"/>
          <w:szCs w:val="16"/>
        </w:rPr>
        <w:t>section</w:t>
      </w:r>
    </w:p>
    <w:p w14:paraId="27309055" w14:textId="77777777" w:rsidR="004B03EF" w:rsidRDefault="00F64046">
      <w:pPr>
        <w:spacing w:line="160" w:lineRule="exact"/>
        <w:ind w:left="1248"/>
        <w:rPr>
          <w:sz w:val="16"/>
          <w:szCs w:val="16"/>
        </w:rPr>
      </w:pPr>
      <w:r>
        <w:rPr>
          <w:w w:val="143"/>
          <w:sz w:val="16"/>
          <w:szCs w:val="16"/>
        </w:rPr>
        <w:t>data</w:t>
      </w:r>
      <w:r>
        <w:rPr>
          <w:spacing w:val="39"/>
          <w:w w:val="143"/>
          <w:sz w:val="16"/>
          <w:szCs w:val="16"/>
        </w:rPr>
        <w:t xml:space="preserve"> </w:t>
      </w:r>
      <w:r>
        <w:rPr>
          <w:sz w:val="16"/>
          <w:szCs w:val="16"/>
        </w:rPr>
        <w:t xml:space="preserve">= </w:t>
      </w:r>
      <w:r>
        <w:rPr>
          <w:spacing w:val="21"/>
          <w:sz w:val="16"/>
          <w:szCs w:val="16"/>
        </w:rPr>
        <w:t xml:space="preserve"> </w:t>
      </w:r>
      <w:r>
        <w:rPr>
          <w:w w:val="155"/>
          <w:sz w:val="16"/>
          <w:szCs w:val="16"/>
        </w:rPr>
        <w:t>strain[seg]</w:t>
      </w:r>
    </w:p>
    <w:p w14:paraId="27309056" w14:textId="77777777" w:rsidR="004B03EF" w:rsidRDefault="004B03EF">
      <w:pPr>
        <w:spacing w:before="8" w:line="120" w:lineRule="exact"/>
        <w:rPr>
          <w:sz w:val="13"/>
          <w:szCs w:val="13"/>
        </w:rPr>
      </w:pPr>
    </w:p>
    <w:p w14:paraId="27309057" w14:textId="77777777" w:rsidR="004B03EF" w:rsidRDefault="00F64046">
      <w:pPr>
        <w:ind w:left="1248"/>
        <w:rPr>
          <w:sz w:val="16"/>
          <w:szCs w:val="16"/>
        </w:rPr>
      </w:pPr>
      <w:r>
        <w:rPr>
          <w:sz w:val="16"/>
          <w:szCs w:val="16"/>
        </w:rPr>
        <w:t xml:space="preserve"># </w:t>
      </w:r>
      <w:r>
        <w:rPr>
          <w:spacing w:val="31"/>
          <w:sz w:val="16"/>
          <w:szCs w:val="16"/>
        </w:rPr>
        <w:t xml:space="preserve"> </w:t>
      </w:r>
      <w:r>
        <w:rPr>
          <w:w w:val="134"/>
          <w:sz w:val="16"/>
          <w:szCs w:val="16"/>
        </w:rPr>
        <w:t xml:space="preserve">to </w:t>
      </w:r>
      <w:r>
        <w:rPr>
          <w:spacing w:val="12"/>
          <w:w w:val="134"/>
          <w:sz w:val="16"/>
          <w:szCs w:val="16"/>
        </w:rPr>
        <w:t xml:space="preserve"> </w:t>
      </w:r>
      <w:r>
        <w:rPr>
          <w:w w:val="134"/>
          <w:sz w:val="16"/>
          <w:szCs w:val="16"/>
        </w:rPr>
        <w:t>remove</w:t>
      </w:r>
      <w:r>
        <w:rPr>
          <w:spacing w:val="-29"/>
          <w:w w:val="134"/>
          <w:sz w:val="16"/>
          <w:szCs w:val="16"/>
        </w:rPr>
        <w:t xml:space="preserve"> </w:t>
      </w:r>
      <w:r>
        <w:rPr>
          <w:w w:val="161"/>
          <w:sz w:val="16"/>
          <w:szCs w:val="16"/>
        </w:rPr>
        <w:t>effects</w:t>
      </w:r>
      <w:r>
        <w:rPr>
          <w:spacing w:val="15"/>
          <w:w w:val="161"/>
          <w:sz w:val="16"/>
          <w:szCs w:val="16"/>
        </w:rPr>
        <w:t xml:space="preserve"> </w:t>
      </w:r>
      <w:r>
        <w:rPr>
          <w:w w:val="161"/>
          <w:sz w:val="16"/>
          <w:szCs w:val="16"/>
        </w:rPr>
        <w:t>at</w:t>
      </w:r>
      <w:r>
        <w:rPr>
          <w:spacing w:val="37"/>
          <w:w w:val="161"/>
          <w:sz w:val="16"/>
          <w:szCs w:val="16"/>
        </w:rPr>
        <w:t xml:space="preserve"> </w:t>
      </w:r>
      <w:r>
        <w:rPr>
          <w:w w:val="137"/>
          <w:sz w:val="16"/>
          <w:szCs w:val="16"/>
        </w:rPr>
        <w:t xml:space="preserve">the </w:t>
      </w:r>
      <w:r>
        <w:rPr>
          <w:spacing w:val="4"/>
          <w:w w:val="137"/>
          <w:sz w:val="16"/>
          <w:szCs w:val="16"/>
        </w:rPr>
        <w:t xml:space="preserve"> </w:t>
      </w:r>
      <w:r>
        <w:rPr>
          <w:w w:val="137"/>
          <w:sz w:val="16"/>
          <w:szCs w:val="16"/>
        </w:rPr>
        <w:t>beginning</w:t>
      </w:r>
      <w:r>
        <w:rPr>
          <w:spacing w:val="22"/>
          <w:w w:val="137"/>
          <w:sz w:val="16"/>
          <w:szCs w:val="16"/>
        </w:rPr>
        <w:t xml:space="preserve"> </w:t>
      </w:r>
      <w:r>
        <w:rPr>
          <w:w w:val="137"/>
          <w:sz w:val="16"/>
          <w:szCs w:val="16"/>
        </w:rPr>
        <w:t>and</w:t>
      </w:r>
      <w:r>
        <w:rPr>
          <w:spacing w:val="11"/>
          <w:w w:val="137"/>
          <w:sz w:val="16"/>
          <w:szCs w:val="16"/>
        </w:rPr>
        <w:t xml:space="preserve"> </w:t>
      </w:r>
      <w:r>
        <w:rPr>
          <w:w w:val="137"/>
          <w:sz w:val="16"/>
          <w:szCs w:val="16"/>
        </w:rPr>
        <w:t>end</w:t>
      </w:r>
      <w:r>
        <w:rPr>
          <w:spacing w:val="11"/>
          <w:w w:val="137"/>
          <w:sz w:val="16"/>
          <w:szCs w:val="16"/>
        </w:rPr>
        <w:t xml:space="preserve"> </w:t>
      </w:r>
      <w:r>
        <w:rPr>
          <w:w w:val="137"/>
          <w:sz w:val="16"/>
          <w:szCs w:val="16"/>
        </w:rPr>
        <w:t>of</w:t>
      </w:r>
      <w:r>
        <w:rPr>
          <w:spacing w:val="49"/>
          <w:w w:val="137"/>
          <w:sz w:val="16"/>
          <w:szCs w:val="16"/>
        </w:rPr>
        <w:t xml:space="preserve"> </w:t>
      </w:r>
      <w:r>
        <w:rPr>
          <w:w w:val="137"/>
          <w:sz w:val="16"/>
          <w:szCs w:val="16"/>
        </w:rPr>
        <w:t xml:space="preserve">the </w:t>
      </w:r>
      <w:r>
        <w:rPr>
          <w:spacing w:val="4"/>
          <w:w w:val="137"/>
          <w:sz w:val="16"/>
          <w:szCs w:val="16"/>
        </w:rPr>
        <w:t xml:space="preserve"> </w:t>
      </w:r>
      <w:r>
        <w:rPr>
          <w:w w:val="137"/>
          <w:sz w:val="16"/>
          <w:szCs w:val="16"/>
        </w:rPr>
        <w:t xml:space="preserve">data </w:t>
      </w:r>
      <w:r>
        <w:rPr>
          <w:spacing w:val="2"/>
          <w:w w:val="137"/>
          <w:sz w:val="16"/>
          <w:szCs w:val="16"/>
        </w:rPr>
        <w:t xml:space="preserve"> </w:t>
      </w:r>
      <w:r>
        <w:rPr>
          <w:w w:val="164"/>
          <w:sz w:val="16"/>
          <w:szCs w:val="16"/>
        </w:rPr>
        <w:t>stretch,</w:t>
      </w:r>
      <w:r>
        <w:rPr>
          <w:spacing w:val="30"/>
          <w:w w:val="164"/>
          <w:sz w:val="16"/>
          <w:szCs w:val="16"/>
        </w:rPr>
        <w:t xml:space="preserve"> </w:t>
      </w:r>
      <w:r>
        <w:rPr>
          <w:w w:val="124"/>
          <w:sz w:val="16"/>
          <w:szCs w:val="16"/>
        </w:rPr>
        <w:t>window</w:t>
      </w:r>
      <w:r>
        <w:rPr>
          <w:spacing w:val="-21"/>
          <w:w w:val="124"/>
          <w:sz w:val="16"/>
          <w:szCs w:val="16"/>
        </w:rPr>
        <w:t xml:space="preserve"> </w:t>
      </w:r>
      <w:r>
        <w:rPr>
          <w:w w:val="124"/>
          <w:sz w:val="16"/>
          <w:szCs w:val="16"/>
        </w:rPr>
        <w:t xml:space="preserve">the </w:t>
      </w:r>
      <w:r>
        <w:rPr>
          <w:spacing w:val="40"/>
          <w:w w:val="124"/>
          <w:sz w:val="16"/>
          <w:szCs w:val="16"/>
        </w:rPr>
        <w:t xml:space="preserve"> </w:t>
      </w:r>
      <w:r>
        <w:rPr>
          <w:w w:val="146"/>
          <w:sz w:val="16"/>
          <w:szCs w:val="16"/>
        </w:rPr>
        <w:t>dat</w:t>
      </w:r>
      <w:r>
        <w:rPr>
          <w:w w:val="134"/>
          <w:sz w:val="16"/>
          <w:szCs w:val="16"/>
        </w:rPr>
        <w:t>a</w:t>
      </w:r>
    </w:p>
    <w:p w14:paraId="27309058" w14:textId="77777777" w:rsidR="004B03EF" w:rsidRDefault="00F64046">
      <w:pPr>
        <w:spacing w:line="160" w:lineRule="exact"/>
        <w:ind w:left="1248"/>
        <w:rPr>
          <w:sz w:val="16"/>
          <w:szCs w:val="16"/>
        </w:rPr>
      </w:pPr>
      <w:r>
        <w:rPr>
          <w:sz w:val="16"/>
          <w:szCs w:val="16"/>
        </w:rPr>
        <w:t xml:space="preserve"># </w:t>
      </w:r>
      <w:r>
        <w:rPr>
          <w:spacing w:val="31"/>
          <w:sz w:val="16"/>
          <w:szCs w:val="16"/>
        </w:rPr>
        <w:t xml:space="preserve"> </w:t>
      </w:r>
      <w:r>
        <w:rPr>
          <w:w w:val="134"/>
          <w:sz w:val="16"/>
          <w:szCs w:val="16"/>
        </w:rPr>
        <w:t>https://en.wikipedia.org/wiki/Window_function#Tukey_window</w:t>
      </w:r>
    </w:p>
    <w:p w14:paraId="27309059" w14:textId="77777777" w:rsidR="004B03EF" w:rsidRDefault="00F64046">
      <w:pPr>
        <w:spacing w:line="160" w:lineRule="exact"/>
        <w:ind w:left="1248"/>
        <w:rPr>
          <w:sz w:val="16"/>
          <w:szCs w:val="16"/>
        </w:rPr>
      </w:pPr>
      <w:r>
        <w:rPr>
          <w:b/>
          <w:w w:val="140"/>
          <w:sz w:val="16"/>
          <w:szCs w:val="16"/>
        </w:rPr>
        <w:t>try</w:t>
      </w:r>
      <w:r>
        <w:rPr>
          <w:w w:val="215"/>
          <w:sz w:val="16"/>
          <w:szCs w:val="16"/>
        </w:rPr>
        <w:t>:</w:t>
      </w:r>
      <w:r>
        <w:rPr>
          <w:sz w:val="16"/>
          <w:szCs w:val="16"/>
        </w:rPr>
        <w:t xml:space="preserve">      </w:t>
      </w:r>
      <w:r>
        <w:rPr>
          <w:spacing w:val="7"/>
          <w:sz w:val="16"/>
          <w:szCs w:val="16"/>
        </w:rPr>
        <w:t xml:space="preserve"> </w:t>
      </w:r>
      <w:r>
        <w:rPr>
          <w:w w:val="112"/>
          <w:sz w:val="16"/>
          <w:szCs w:val="16"/>
        </w:rPr>
        <w:t xml:space="preserve">dwindow </w:t>
      </w:r>
      <w:r>
        <w:rPr>
          <w:spacing w:val="6"/>
          <w:w w:val="112"/>
          <w:sz w:val="16"/>
          <w:szCs w:val="16"/>
        </w:rPr>
        <w:t xml:space="preserve"> </w:t>
      </w:r>
      <w:r>
        <w:rPr>
          <w:sz w:val="16"/>
          <w:szCs w:val="16"/>
        </w:rPr>
        <w:t xml:space="preserve">= </w:t>
      </w:r>
      <w:r>
        <w:rPr>
          <w:spacing w:val="21"/>
          <w:sz w:val="16"/>
          <w:szCs w:val="16"/>
        </w:rPr>
        <w:t xml:space="preserve"> </w:t>
      </w:r>
      <w:r>
        <w:rPr>
          <w:w w:val="152"/>
          <w:sz w:val="16"/>
          <w:szCs w:val="16"/>
        </w:rPr>
        <w:t xml:space="preserve">sig.tukey(data.size, </w:t>
      </w:r>
      <w:r>
        <w:rPr>
          <w:spacing w:val="11"/>
          <w:w w:val="152"/>
          <w:sz w:val="16"/>
          <w:szCs w:val="16"/>
        </w:rPr>
        <w:t xml:space="preserve"> </w:t>
      </w:r>
      <w:r>
        <w:rPr>
          <w:w w:val="152"/>
          <w:sz w:val="16"/>
          <w:szCs w:val="16"/>
        </w:rPr>
        <w:t xml:space="preserve">alpha=1./8) </w:t>
      </w:r>
      <w:r>
        <w:rPr>
          <w:spacing w:val="3"/>
          <w:w w:val="152"/>
          <w:sz w:val="16"/>
          <w:szCs w:val="16"/>
        </w:rPr>
        <w:t xml:space="preserve"> </w:t>
      </w:r>
      <w:r>
        <w:rPr>
          <w:sz w:val="16"/>
          <w:szCs w:val="16"/>
        </w:rPr>
        <w:t xml:space="preserve"># </w:t>
      </w:r>
      <w:r>
        <w:rPr>
          <w:spacing w:val="31"/>
          <w:sz w:val="16"/>
          <w:szCs w:val="16"/>
        </w:rPr>
        <w:t xml:space="preserve"> </w:t>
      </w:r>
      <w:r>
        <w:rPr>
          <w:w w:val="114"/>
          <w:sz w:val="16"/>
          <w:szCs w:val="16"/>
        </w:rPr>
        <w:t xml:space="preserve">Tukey </w:t>
      </w:r>
      <w:r>
        <w:rPr>
          <w:spacing w:val="17"/>
          <w:w w:val="114"/>
          <w:sz w:val="16"/>
          <w:szCs w:val="16"/>
        </w:rPr>
        <w:t xml:space="preserve"> </w:t>
      </w:r>
      <w:r>
        <w:rPr>
          <w:w w:val="114"/>
          <w:sz w:val="16"/>
          <w:szCs w:val="16"/>
        </w:rPr>
        <w:t>window</w:t>
      </w:r>
      <w:r>
        <w:rPr>
          <w:spacing w:val="35"/>
          <w:w w:val="114"/>
          <w:sz w:val="16"/>
          <w:szCs w:val="16"/>
        </w:rPr>
        <w:t xml:space="preserve"> </w:t>
      </w:r>
      <w:r>
        <w:rPr>
          <w:w w:val="146"/>
          <w:sz w:val="16"/>
          <w:szCs w:val="16"/>
        </w:rPr>
        <w:t xml:space="preserve">preferred, </w:t>
      </w:r>
      <w:r>
        <w:rPr>
          <w:spacing w:val="17"/>
          <w:w w:val="146"/>
          <w:sz w:val="16"/>
          <w:szCs w:val="16"/>
        </w:rPr>
        <w:t xml:space="preserve"> </w:t>
      </w:r>
      <w:r>
        <w:rPr>
          <w:w w:val="146"/>
          <w:sz w:val="16"/>
          <w:szCs w:val="16"/>
        </w:rPr>
        <w:t>but</w:t>
      </w:r>
    </w:p>
    <w:p w14:paraId="2730905A" w14:textId="77777777" w:rsidR="004B03EF" w:rsidRDefault="00F64046">
      <w:pPr>
        <w:spacing w:line="160" w:lineRule="exact"/>
        <w:ind w:left="1646"/>
        <w:rPr>
          <w:sz w:val="16"/>
          <w:szCs w:val="16"/>
        </w:rPr>
      </w:pPr>
      <w:r>
        <w:rPr>
          <w:w w:val="144"/>
          <w:sz w:val="16"/>
          <w:szCs w:val="16"/>
        </w:rPr>
        <w:t xml:space="preserve">requires </w:t>
      </w:r>
      <w:r>
        <w:rPr>
          <w:spacing w:val="1"/>
          <w:w w:val="144"/>
          <w:sz w:val="16"/>
          <w:szCs w:val="16"/>
        </w:rPr>
        <w:t xml:space="preserve"> </w:t>
      </w:r>
      <w:r>
        <w:rPr>
          <w:w w:val="144"/>
          <w:sz w:val="16"/>
          <w:szCs w:val="16"/>
        </w:rPr>
        <w:t>recent</w:t>
      </w:r>
      <w:r>
        <w:rPr>
          <w:spacing w:val="50"/>
          <w:w w:val="144"/>
          <w:sz w:val="16"/>
          <w:szCs w:val="16"/>
        </w:rPr>
        <w:t xml:space="preserve"> </w:t>
      </w:r>
      <w:r>
        <w:rPr>
          <w:w w:val="144"/>
          <w:sz w:val="16"/>
          <w:szCs w:val="16"/>
        </w:rPr>
        <w:t>scipy</w:t>
      </w:r>
      <w:r>
        <w:rPr>
          <w:spacing w:val="28"/>
          <w:w w:val="144"/>
          <w:sz w:val="16"/>
          <w:szCs w:val="16"/>
        </w:rPr>
        <w:t xml:space="preserve"> </w:t>
      </w:r>
      <w:r>
        <w:rPr>
          <w:w w:val="144"/>
          <w:sz w:val="16"/>
          <w:szCs w:val="16"/>
        </w:rPr>
        <w:t>version</w:t>
      </w:r>
    </w:p>
    <w:p w14:paraId="2730905B" w14:textId="77777777" w:rsidR="004B03EF" w:rsidRDefault="00F64046">
      <w:pPr>
        <w:spacing w:line="160" w:lineRule="exact"/>
        <w:ind w:left="1248"/>
        <w:rPr>
          <w:sz w:val="16"/>
          <w:szCs w:val="16"/>
        </w:rPr>
      </w:pPr>
      <w:r>
        <w:rPr>
          <w:b/>
          <w:w w:val="131"/>
          <w:sz w:val="16"/>
          <w:szCs w:val="16"/>
        </w:rPr>
        <w:t>except</w:t>
      </w:r>
      <w:r>
        <w:rPr>
          <w:w w:val="215"/>
          <w:sz w:val="16"/>
          <w:szCs w:val="16"/>
        </w:rPr>
        <w:t>:</w:t>
      </w:r>
      <w:r>
        <w:rPr>
          <w:sz w:val="16"/>
          <w:szCs w:val="16"/>
        </w:rPr>
        <w:t xml:space="preserve"> </w:t>
      </w:r>
      <w:r>
        <w:rPr>
          <w:spacing w:val="16"/>
          <w:sz w:val="16"/>
          <w:szCs w:val="16"/>
        </w:rPr>
        <w:t xml:space="preserve"> </w:t>
      </w:r>
      <w:r>
        <w:rPr>
          <w:w w:val="112"/>
          <w:sz w:val="16"/>
          <w:szCs w:val="16"/>
        </w:rPr>
        <w:t xml:space="preserve">dwindow </w:t>
      </w:r>
      <w:r>
        <w:rPr>
          <w:spacing w:val="6"/>
          <w:w w:val="112"/>
          <w:sz w:val="16"/>
          <w:szCs w:val="16"/>
        </w:rPr>
        <w:t xml:space="preserve"> </w:t>
      </w:r>
      <w:r>
        <w:rPr>
          <w:sz w:val="16"/>
          <w:szCs w:val="16"/>
        </w:rPr>
        <w:t xml:space="preserve">= </w:t>
      </w:r>
      <w:r>
        <w:rPr>
          <w:spacing w:val="21"/>
          <w:sz w:val="16"/>
          <w:szCs w:val="16"/>
        </w:rPr>
        <w:t xml:space="preserve"> </w:t>
      </w:r>
      <w:r>
        <w:rPr>
          <w:w w:val="145"/>
          <w:sz w:val="16"/>
          <w:szCs w:val="16"/>
        </w:rPr>
        <w:t xml:space="preserve">sig.blackman(data.size)               </w:t>
      </w:r>
      <w:r>
        <w:rPr>
          <w:spacing w:val="28"/>
          <w:w w:val="145"/>
          <w:sz w:val="16"/>
          <w:szCs w:val="16"/>
        </w:rPr>
        <w:t xml:space="preserve"> </w:t>
      </w:r>
      <w:r>
        <w:rPr>
          <w:sz w:val="16"/>
          <w:szCs w:val="16"/>
        </w:rPr>
        <w:t xml:space="preserve"># </w:t>
      </w:r>
      <w:r>
        <w:rPr>
          <w:spacing w:val="31"/>
          <w:sz w:val="16"/>
          <w:szCs w:val="16"/>
        </w:rPr>
        <w:t xml:space="preserve"> </w:t>
      </w:r>
      <w:r>
        <w:rPr>
          <w:w w:val="114"/>
          <w:sz w:val="16"/>
          <w:szCs w:val="16"/>
        </w:rPr>
        <w:t xml:space="preserve">Blackman </w:t>
      </w:r>
      <w:r>
        <w:rPr>
          <w:spacing w:val="31"/>
          <w:w w:val="114"/>
          <w:sz w:val="16"/>
          <w:szCs w:val="16"/>
        </w:rPr>
        <w:t xml:space="preserve"> </w:t>
      </w:r>
      <w:r>
        <w:rPr>
          <w:w w:val="114"/>
          <w:sz w:val="16"/>
          <w:szCs w:val="16"/>
        </w:rPr>
        <w:t>window</w:t>
      </w:r>
      <w:r>
        <w:rPr>
          <w:spacing w:val="35"/>
          <w:w w:val="114"/>
          <w:sz w:val="16"/>
          <w:szCs w:val="16"/>
        </w:rPr>
        <w:t xml:space="preserve"> </w:t>
      </w:r>
      <w:r>
        <w:rPr>
          <w:w w:val="82"/>
          <w:sz w:val="16"/>
          <w:szCs w:val="16"/>
        </w:rPr>
        <w:t xml:space="preserve">OK </w:t>
      </w:r>
      <w:r>
        <w:rPr>
          <w:spacing w:val="30"/>
          <w:w w:val="82"/>
          <w:sz w:val="16"/>
          <w:szCs w:val="16"/>
        </w:rPr>
        <w:t xml:space="preserve"> </w:t>
      </w:r>
      <w:r>
        <w:rPr>
          <w:w w:val="195"/>
          <w:sz w:val="16"/>
          <w:szCs w:val="16"/>
        </w:rPr>
        <w:t>if</w:t>
      </w:r>
      <w:r>
        <w:rPr>
          <w:spacing w:val="18"/>
          <w:w w:val="195"/>
          <w:sz w:val="16"/>
          <w:szCs w:val="16"/>
        </w:rPr>
        <w:t xml:space="preserve"> </w:t>
      </w:r>
      <w:r>
        <w:rPr>
          <w:w w:val="117"/>
          <w:sz w:val="16"/>
          <w:szCs w:val="16"/>
        </w:rPr>
        <w:t xml:space="preserve">Tukey </w:t>
      </w:r>
      <w:r>
        <w:rPr>
          <w:spacing w:val="2"/>
          <w:w w:val="117"/>
          <w:sz w:val="16"/>
          <w:szCs w:val="16"/>
        </w:rPr>
        <w:t xml:space="preserve"> </w:t>
      </w:r>
      <w:r>
        <w:rPr>
          <w:w w:val="179"/>
          <w:sz w:val="16"/>
          <w:szCs w:val="16"/>
        </w:rPr>
        <w:t>is</w:t>
      </w:r>
    </w:p>
    <w:p w14:paraId="2730905C" w14:textId="77777777" w:rsidR="004B03EF" w:rsidRDefault="00F64046">
      <w:pPr>
        <w:spacing w:line="160" w:lineRule="exact"/>
        <w:ind w:left="1646"/>
        <w:rPr>
          <w:sz w:val="16"/>
          <w:szCs w:val="16"/>
        </w:rPr>
      </w:pPr>
      <w:r>
        <w:rPr>
          <w:w w:val="149"/>
          <w:sz w:val="16"/>
          <w:szCs w:val="16"/>
        </w:rPr>
        <w:t>not</w:t>
      </w:r>
      <w:r>
        <w:rPr>
          <w:spacing w:val="18"/>
          <w:w w:val="149"/>
          <w:sz w:val="16"/>
          <w:szCs w:val="16"/>
        </w:rPr>
        <w:t xml:space="preserve"> </w:t>
      </w:r>
      <w:r>
        <w:rPr>
          <w:w w:val="149"/>
          <w:sz w:val="16"/>
          <w:szCs w:val="16"/>
        </w:rPr>
        <w:t>available</w:t>
      </w:r>
    </w:p>
    <w:p w14:paraId="2730905D" w14:textId="77777777" w:rsidR="004B03EF" w:rsidRDefault="004B03EF">
      <w:pPr>
        <w:spacing w:before="8" w:line="120" w:lineRule="exact"/>
        <w:rPr>
          <w:sz w:val="13"/>
          <w:szCs w:val="13"/>
        </w:rPr>
      </w:pPr>
    </w:p>
    <w:p w14:paraId="2730905E" w14:textId="77777777" w:rsidR="004B03EF" w:rsidRDefault="00F64046">
      <w:pPr>
        <w:ind w:left="1248"/>
        <w:rPr>
          <w:sz w:val="16"/>
          <w:szCs w:val="16"/>
        </w:rPr>
      </w:pPr>
      <w:r>
        <w:rPr>
          <w:w w:val="147"/>
          <w:sz w:val="16"/>
          <w:szCs w:val="16"/>
        </w:rPr>
        <w:t>#--</w:t>
      </w:r>
      <w:r>
        <w:rPr>
          <w:spacing w:val="48"/>
          <w:w w:val="147"/>
          <w:sz w:val="16"/>
          <w:szCs w:val="16"/>
        </w:rPr>
        <w:t xml:space="preserve"> </w:t>
      </w:r>
      <w:r>
        <w:rPr>
          <w:w w:val="147"/>
          <w:sz w:val="16"/>
          <w:szCs w:val="16"/>
        </w:rPr>
        <w:t>Calculate</w:t>
      </w:r>
      <w:r>
        <w:rPr>
          <w:spacing w:val="7"/>
          <w:w w:val="147"/>
          <w:sz w:val="16"/>
          <w:szCs w:val="16"/>
        </w:rPr>
        <w:t xml:space="preserve"> </w:t>
      </w:r>
      <w:r>
        <w:rPr>
          <w:w w:val="147"/>
          <w:sz w:val="16"/>
          <w:szCs w:val="16"/>
        </w:rPr>
        <w:t>the</w:t>
      </w:r>
      <w:r>
        <w:rPr>
          <w:spacing w:val="35"/>
          <w:w w:val="147"/>
          <w:sz w:val="16"/>
          <w:szCs w:val="16"/>
        </w:rPr>
        <w:t xml:space="preserve"> </w:t>
      </w:r>
      <w:r>
        <w:rPr>
          <w:sz w:val="16"/>
          <w:szCs w:val="16"/>
        </w:rPr>
        <w:t xml:space="preserve">PSD </w:t>
      </w:r>
      <w:r>
        <w:rPr>
          <w:spacing w:val="7"/>
          <w:sz w:val="16"/>
          <w:szCs w:val="16"/>
        </w:rPr>
        <w:t xml:space="preserve"> </w:t>
      </w:r>
      <w:r>
        <w:rPr>
          <w:w w:val="141"/>
          <w:sz w:val="16"/>
          <w:szCs w:val="16"/>
        </w:rPr>
        <w:t>of</w:t>
      </w:r>
      <w:r>
        <w:rPr>
          <w:spacing w:val="42"/>
          <w:w w:val="141"/>
          <w:sz w:val="16"/>
          <w:szCs w:val="16"/>
        </w:rPr>
        <w:t xml:space="preserve"> </w:t>
      </w:r>
      <w:r>
        <w:rPr>
          <w:w w:val="141"/>
          <w:sz w:val="16"/>
          <w:szCs w:val="16"/>
        </w:rPr>
        <w:t>the</w:t>
      </w:r>
      <w:r>
        <w:rPr>
          <w:spacing w:val="49"/>
          <w:w w:val="141"/>
          <w:sz w:val="16"/>
          <w:szCs w:val="16"/>
        </w:rPr>
        <w:t xml:space="preserve"> </w:t>
      </w:r>
      <w:r>
        <w:rPr>
          <w:w w:val="141"/>
          <w:sz w:val="16"/>
          <w:szCs w:val="16"/>
        </w:rPr>
        <w:t xml:space="preserve">data.   </w:t>
      </w:r>
      <w:r>
        <w:rPr>
          <w:spacing w:val="11"/>
          <w:w w:val="141"/>
          <w:sz w:val="16"/>
          <w:szCs w:val="16"/>
        </w:rPr>
        <w:t xml:space="preserve"> </w:t>
      </w:r>
      <w:r>
        <w:rPr>
          <w:w w:val="141"/>
          <w:sz w:val="16"/>
          <w:szCs w:val="16"/>
        </w:rPr>
        <w:t>Also</w:t>
      </w:r>
      <w:r>
        <w:rPr>
          <w:spacing w:val="-6"/>
          <w:w w:val="141"/>
          <w:sz w:val="16"/>
          <w:szCs w:val="16"/>
        </w:rPr>
        <w:t xml:space="preserve"> </w:t>
      </w:r>
      <w:r>
        <w:rPr>
          <w:w w:val="141"/>
          <w:sz w:val="16"/>
          <w:szCs w:val="16"/>
        </w:rPr>
        <w:t>use</w:t>
      </w:r>
      <w:r>
        <w:rPr>
          <w:spacing w:val="25"/>
          <w:w w:val="141"/>
          <w:sz w:val="16"/>
          <w:szCs w:val="16"/>
        </w:rPr>
        <w:t xml:space="preserve"> </w:t>
      </w:r>
      <w:r>
        <w:rPr>
          <w:w w:val="141"/>
          <w:sz w:val="16"/>
          <w:szCs w:val="16"/>
        </w:rPr>
        <w:t>an</w:t>
      </w:r>
      <w:r>
        <w:rPr>
          <w:spacing w:val="17"/>
          <w:w w:val="141"/>
          <w:sz w:val="16"/>
          <w:szCs w:val="16"/>
        </w:rPr>
        <w:t xml:space="preserve"> </w:t>
      </w:r>
      <w:r>
        <w:rPr>
          <w:w w:val="141"/>
          <w:sz w:val="16"/>
          <w:szCs w:val="16"/>
        </w:rPr>
        <w:t xml:space="preserve">overlap, </w:t>
      </w:r>
      <w:r>
        <w:rPr>
          <w:spacing w:val="14"/>
          <w:w w:val="141"/>
          <w:sz w:val="16"/>
          <w:szCs w:val="16"/>
        </w:rPr>
        <w:t xml:space="preserve"> </w:t>
      </w:r>
      <w:r>
        <w:rPr>
          <w:w w:val="141"/>
          <w:sz w:val="16"/>
          <w:szCs w:val="16"/>
        </w:rPr>
        <w:t>and window:</w:t>
      </w:r>
    </w:p>
    <w:p w14:paraId="2730905F" w14:textId="77777777" w:rsidR="004B03EF" w:rsidRDefault="00F64046">
      <w:pPr>
        <w:spacing w:line="160" w:lineRule="exact"/>
        <w:ind w:left="1248"/>
        <w:rPr>
          <w:sz w:val="16"/>
          <w:szCs w:val="16"/>
        </w:rPr>
      </w:pPr>
      <w:r>
        <w:rPr>
          <w:sz w:val="16"/>
          <w:szCs w:val="16"/>
        </w:rPr>
        <w:t xml:space="preserve"># </w:t>
      </w:r>
      <w:r>
        <w:rPr>
          <w:spacing w:val="31"/>
          <w:sz w:val="16"/>
          <w:szCs w:val="16"/>
        </w:rPr>
        <w:t xml:space="preserve"> </w:t>
      </w:r>
      <w:r>
        <w:rPr>
          <w:w w:val="156"/>
          <w:sz w:val="16"/>
          <w:szCs w:val="16"/>
        </w:rPr>
        <w:t>This</w:t>
      </w:r>
      <w:r>
        <w:rPr>
          <w:spacing w:val="-29"/>
          <w:w w:val="156"/>
          <w:sz w:val="16"/>
          <w:szCs w:val="16"/>
        </w:rPr>
        <w:t xml:space="preserve"> </w:t>
      </w:r>
      <w:r>
        <w:rPr>
          <w:w w:val="156"/>
          <w:sz w:val="16"/>
          <w:szCs w:val="16"/>
        </w:rPr>
        <w:t>is</w:t>
      </w:r>
      <w:r>
        <w:rPr>
          <w:spacing w:val="58"/>
          <w:w w:val="156"/>
          <w:sz w:val="16"/>
          <w:szCs w:val="16"/>
        </w:rPr>
        <w:t xml:space="preserve"> </w:t>
      </w:r>
      <w:r>
        <w:rPr>
          <w:w w:val="132"/>
          <w:sz w:val="16"/>
          <w:szCs w:val="16"/>
        </w:rPr>
        <w:t>where</w:t>
      </w:r>
      <w:r>
        <w:rPr>
          <w:spacing w:val="4"/>
          <w:w w:val="132"/>
          <w:sz w:val="16"/>
          <w:szCs w:val="16"/>
        </w:rPr>
        <w:t xml:space="preserve"> </w:t>
      </w:r>
      <w:r>
        <w:rPr>
          <w:w w:val="132"/>
          <w:sz w:val="16"/>
          <w:szCs w:val="16"/>
        </w:rPr>
        <w:t xml:space="preserve">the </w:t>
      </w:r>
      <w:r>
        <w:rPr>
          <w:spacing w:val="18"/>
          <w:w w:val="132"/>
          <w:sz w:val="16"/>
          <w:szCs w:val="16"/>
        </w:rPr>
        <w:t xml:space="preserve"> </w:t>
      </w:r>
      <w:r>
        <w:rPr>
          <w:w w:val="132"/>
          <w:sz w:val="16"/>
          <w:szCs w:val="16"/>
        </w:rPr>
        <w:t>only</w:t>
      </w:r>
      <w:r>
        <w:rPr>
          <w:spacing w:val="49"/>
          <w:w w:val="132"/>
          <w:sz w:val="16"/>
          <w:szCs w:val="16"/>
        </w:rPr>
        <w:t xml:space="preserve"> </w:t>
      </w:r>
      <w:r>
        <w:rPr>
          <w:w w:val="132"/>
          <w:sz w:val="16"/>
          <w:szCs w:val="16"/>
        </w:rPr>
        <w:t>change</w:t>
      </w:r>
      <w:r>
        <w:rPr>
          <w:spacing w:val="16"/>
          <w:w w:val="132"/>
          <w:sz w:val="16"/>
          <w:szCs w:val="16"/>
        </w:rPr>
        <w:t xml:space="preserve"> </w:t>
      </w:r>
      <w:r>
        <w:rPr>
          <w:w w:val="179"/>
          <w:sz w:val="16"/>
          <w:szCs w:val="16"/>
        </w:rPr>
        <w:t>is</w:t>
      </w:r>
      <w:r>
        <w:rPr>
          <w:spacing w:val="24"/>
          <w:w w:val="179"/>
          <w:sz w:val="16"/>
          <w:szCs w:val="16"/>
        </w:rPr>
        <w:t xml:space="preserve"> </w:t>
      </w:r>
      <w:r>
        <w:rPr>
          <w:w w:val="123"/>
          <w:sz w:val="16"/>
          <w:szCs w:val="16"/>
        </w:rPr>
        <w:t>made,</w:t>
      </w:r>
      <w:r>
        <w:rPr>
          <w:spacing w:val="47"/>
          <w:w w:val="123"/>
          <w:sz w:val="16"/>
          <w:szCs w:val="16"/>
        </w:rPr>
        <w:t xml:space="preserve"> </w:t>
      </w:r>
      <w:r>
        <w:rPr>
          <w:w w:val="154"/>
          <w:sz w:val="16"/>
          <w:szCs w:val="16"/>
        </w:rPr>
        <w:t>I</w:t>
      </w:r>
      <w:r>
        <w:rPr>
          <w:spacing w:val="48"/>
          <w:w w:val="154"/>
          <w:sz w:val="16"/>
          <w:szCs w:val="16"/>
        </w:rPr>
        <w:t xml:space="preserve"> </w:t>
      </w:r>
      <w:r>
        <w:rPr>
          <w:w w:val="154"/>
          <w:sz w:val="16"/>
          <w:szCs w:val="16"/>
        </w:rPr>
        <w:t>replaced</w:t>
      </w:r>
      <w:r>
        <w:rPr>
          <w:spacing w:val="-36"/>
          <w:w w:val="154"/>
          <w:sz w:val="16"/>
          <w:szCs w:val="16"/>
        </w:rPr>
        <w:t xml:space="preserve"> </w:t>
      </w:r>
      <w:r>
        <w:rPr>
          <w:w w:val="154"/>
          <w:sz w:val="16"/>
          <w:szCs w:val="16"/>
        </w:rPr>
        <w:t>the</w:t>
      </w:r>
      <w:r>
        <w:rPr>
          <w:spacing w:val="19"/>
          <w:w w:val="154"/>
          <w:sz w:val="16"/>
          <w:szCs w:val="16"/>
        </w:rPr>
        <w:t xml:space="preserve"> </w:t>
      </w:r>
      <w:r>
        <w:rPr>
          <w:sz w:val="16"/>
          <w:szCs w:val="16"/>
        </w:rPr>
        <w:t xml:space="preserve">PSD </w:t>
      </w:r>
      <w:r>
        <w:rPr>
          <w:spacing w:val="7"/>
          <w:sz w:val="16"/>
          <w:szCs w:val="16"/>
        </w:rPr>
        <w:t xml:space="preserve"> </w:t>
      </w:r>
      <w:r>
        <w:rPr>
          <w:w w:val="137"/>
          <w:sz w:val="16"/>
          <w:szCs w:val="16"/>
        </w:rPr>
        <w:t>of</w:t>
      </w:r>
      <w:r>
        <w:rPr>
          <w:spacing w:val="49"/>
          <w:w w:val="137"/>
          <w:sz w:val="16"/>
          <w:szCs w:val="16"/>
        </w:rPr>
        <w:t xml:space="preserve"> </w:t>
      </w:r>
      <w:r>
        <w:rPr>
          <w:w w:val="137"/>
          <w:sz w:val="16"/>
          <w:szCs w:val="16"/>
        </w:rPr>
        <w:t xml:space="preserve">the </w:t>
      </w:r>
      <w:r>
        <w:rPr>
          <w:spacing w:val="4"/>
          <w:w w:val="137"/>
          <w:sz w:val="16"/>
          <w:szCs w:val="16"/>
        </w:rPr>
        <w:t xml:space="preserve"> </w:t>
      </w:r>
      <w:r>
        <w:rPr>
          <w:w w:val="137"/>
          <w:sz w:val="16"/>
          <w:szCs w:val="16"/>
        </w:rPr>
        <w:t>32-s</w:t>
      </w:r>
      <w:r>
        <w:rPr>
          <w:spacing w:val="44"/>
          <w:w w:val="137"/>
          <w:sz w:val="16"/>
          <w:szCs w:val="16"/>
        </w:rPr>
        <w:t xml:space="preserve"> </w:t>
      </w:r>
      <w:r>
        <w:rPr>
          <w:w w:val="137"/>
          <w:sz w:val="16"/>
          <w:szCs w:val="16"/>
        </w:rPr>
        <w:t>segment</w:t>
      </w:r>
      <w:r>
        <w:rPr>
          <w:spacing w:val="-23"/>
          <w:w w:val="137"/>
          <w:sz w:val="16"/>
          <w:szCs w:val="16"/>
        </w:rPr>
        <w:t xml:space="preserve"> </w:t>
      </w:r>
      <w:r>
        <w:rPr>
          <w:w w:val="137"/>
          <w:sz w:val="16"/>
          <w:szCs w:val="16"/>
        </w:rPr>
        <w:t>with</w:t>
      </w:r>
    </w:p>
    <w:p w14:paraId="27309060" w14:textId="77777777" w:rsidR="004B03EF" w:rsidRDefault="00F64046">
      <w:pPr>
        <w:spacing w:line="160" w:lineRule="exact"/>
        <w:ind w:left="1248"/>
        <w:rPr>
          <w:sz w:val="16"/>
          <w:szCs w:val="16"/>
        </w:rPr>
      </w:pPr>
      <w:r>
        <w:rPr>
          <w:sz w:val="16"/>
          <w:szCs w:val="16"/>
        </w:rPr>
        <w:t xml:space="preserve"># </w:t>
      </w:r>
      <w:r>
        <w:rPr>
          <w:spacing w:val="31"/>
          <w:sz w:val="16"/>
          <w:szCs w:val="16"/>
        </w:rPr>
        <w:t xml:space="preserve"> </w:t>
      </w:r>
      <w:r>
        <w:rPr>
          <w:w w:val="140"/>
          <w:sz w:val="16"/>
          <w:szCs w:val="16"/>
        </w:rPr>
        <w:t xml:space="preserve">that </w:t>
      </w:r>
      <w:r>
        <w:rPr>
          <w:spacing w:val="29"/>
          <w:w w:val="140"/>
          <w:sz w:val="16"/>
          <w:szCs w:val="16"/>
        </w:rPr>
        <w:t xml:space="preserve"> </w:t>
      </w:r>
      <w:r>
        <w:rPr>
          <w:w w:val="140"/>
          <w:sz w:val="16"/>
          <w:szCs w:val="16"/>
        </w:rPr>
        <w:t>of</w:t>
      </w:r>
      <w:r>
        <w:rPr>
          <w:spacing w:val="44"/>
          <w:w w:val="140"/>
          <w:sz w:val="16"/>
          <w:szCs w:val="16"/>
        </w:rPr>
        <w:t xml:space="preserve"> </w:t>
      </w:r>
      <w:r>
        <w:rPr>
          <w:w w:val="140"/>
          <w:sz w:val="16"/>
          <w:szCs w:val="16"/>
        </w:rPr>
        <w:t>the</w:t>
      </w:r>
      <w:r>
        <w:rPr>
          <w:spacing w:val="52"/>
          <w:w w:val="140"/>
          <w:sz w:val="16"/>
          <w:szCs w:val="16"/>
        </w:rPr>
        <w:t xml:space="preserve"> </w:t>
      </w:r>
      <w:r>
        <w:rPr>
          <w:w w:val="140"/>
          <w:sz w:val="16"/>
          <w:szCs w:val="16"/>
        </w:rPr>
        <w:t>whole</w:t>
      </w:r>
      <w:r>
        <w:rPr>
          <w:spacing w:val="-30"/>
          <w:w w:val="140"/>
          <w:sz w:val="16"/>
          <w:szCs w:val="16"/>
        </w:rPr>
        <w:t xml:space="preserve"> </w:t>
      </w:r>
      <w:r>
        <w:rPr>
          <w:w w:val="189"/>
          <w:sz w:val="16"/>
          <w:szCs w:val="16"/>
        </w:rPr>
        <w:t>file,</w:t>
      </w:r>
      <w:r>
        <w:rPr>
          <w:spacing w:val="20"/>
          <w:w w:val="189"/>
          <w:sz w:val="16"/>
          <w:szCs w:val="16"/>
        </w:rPr>
        <w:t xml:space="preserve"> </w:t>
      </w:r>
      <w:r>
        <w:rPr>
          <w:w w:val="132"/>
          <w:sz w:val="16"/>
          <w:szCs w:val="16"/>
        </w:rPr>
        <w:t>because</w:t>
      </w:r>
      <w:r>
        <w:rPr>
          <w:spacing w:val="43"/>
          <w:w w:val="132"/>
          <w:sz w:val="16"/>
          <w:szCs w:val="16"/>
        </w:rPr>
        <w:t xml:space="preserve"> </w:t>
      </w:r>
      <w:r>
        <w:rPr>
          <w:sz w:val="16"/>
          <w:szCs w:val="16"/>
        </w:rPr>
        <w:t xml:space="preserve">when  </w:t>
      </w:r>
      <w:r>
        <w:rPr>
          <w:spacing w:val="11"/>
          <w:sz w:val="16"/>
          <w:szCs w:val="16"/>
        </w:rPr>
        <w:t xml:space="preserve"> </w:t>
      </w:r>
      <w:r>
        <w:rPr>
          <w:w w:val="157"/>
          <w:sz w:val="16"/>
          <w:szCs w:val="16"/>
        </w:rPr>
        <w:t>the</w:t>
      </w:r>
      <w:r>
        <w:rPr>
          <w:spacing w:val="12"/>
          <w:w w:val="157"/>
          <w:sz w:val="16"/>
          <w:szCs w:val="16"/>
        </w:rPr>
        <w:t xml:space="preserve"> </w:t>
      </w:r>
      <w:r>
        <w:rPr>
          <w:w w:val="157"/>
          <w:sz w:val="16"/>
          <w:szCs w:val="16"/>
        </w:rPr>
        <w:t xml:space="preserve">file </w:t>
      </w:r>
      <w:r>
        <w:rPr>
          <w:spacing w:val="17"/>
          <w:w w:val="157"/>
          <w:sz w:val="16"/>
          <w:szCs w:val="16"/>
        </w:rPr>
        <w:t xml:space="preserve"> </w:t>
      </w:r>
      <w:r>
        <w:rPr>
          <w:w w:val="157"/>
          <w:sz w:val="16"/>
          <w:szCs w:val="16"/>
        </w:rPr>
        <w:t>is</w:t>
      </w:r>
      <w:r>
        <w:rPr>
          <w:spacing w:val="57"/>
          <w:w w:val="157"/>
          <w:sz w:val="16"/>
          <w:szCs w:val="16"/>
        </w:rPr>
        <w:t xml:space="preserve"> </w:t>
      </w:r>
      <w:r>
        <w:rPr>
          <w:w w:val="157"/>
          <w:sz w:val="16"/>
          <w:szCs w:val="16"/>
        </w:rPr>
        <w:t>small</w:t>
      </w:r>
      <w:r>
        <w:rPr>
          <w:spacing w:val="-33"/>
          <w:w w:val="157"/>
          <w:sz w:val="16"/>
          <w:szCs w:val="16"/>
        </w:rPr>
        <w:t xml:space="preserve"> </w:t>
      </w:r>
      <w:r>
        <w:rPr>
          <w:w w:val="157"/>
          <w:sz w:val="16"/>
          <w:szCs w:val="16"/>
        </w:rPr>
        <w:t>the</w:t>
      </w:r>
      <w:r>
        <w:rPr>
          <w:spacing w:val="12"/>
          <w:w w:val="157"/>
          <w:sz w:val="16"/>
          <w:szCs w:val="16"/>
        </w:rPr>
        <w:t xml:space="preserve"> </w:t>
      </w:r>
      <w:r>
        <w:rPr>
          <w:sz w:val="16"/>
          <w:szCs w:val="16"/>
        </w:rPr>
        <w:t xml:space="preserve">PSD </w:t>
      </w:r>
      <w:r>
        <w:rPr>
          <w:spacing w:val="7"/>
          <w:sz w:val="16"/>
          <w:szCs w:val="16"/>
        </w:rPr>
        <w:t xml:space="preserve"> </w:t>
      </w:r>
      <w:r>
        <w:rPr>
          <w:w w:val="150"/>
          <w:sz w:val="16"/>
          <w:szCs w:val="16"/>
        </w:rPr>
        <w:t>will</w:t>
      </w:r>
      <w:r>
        <w:rPr>
          <w:spacing w:val="43"/>
          <w:w w:val="150"/>
          <w:sz w:val="16"/>
          <w:szCs w:val="16"/>
        </w:rPr>
        <w:t xml:space="preserve"> </w:t>
      </w:r>
      <w:r>
        <w:rPr>
          <w:w w:val="150"/>
          <w:sz w:val="16"/>
          <w:szCs w:val="16"/>
        </w:rPr>
        <w:t>be greatly</w:t>
      </w:r>
    </w:p>
    <w:p w14:paraId="27309061" w14:textId="77777777" w:rsidR="004B03EF" w:rsidRDefault="00F64046">
      <w:pPr>
        <w:spacing w:line="160" w:lineRule="exact"/>
        <w:ind w:left="1646"/>
        <w:rPr>
          <w:sz w:val="16"/>
          <w:szCs w:val="16"/>
        </w:rPr>
      </w:pPr>
      <w:r>
        <w:rPr>
          <w:w w:val="148"/>
          <w:sz w:val="16"/>
          <w:szCs w:val="16"/>
        </w:rPr>
        <w:t>affected</w:t>
      </w:r>
      <w:r>
        <w:rPr>
          <w:spacing w:val="37"/>
          <w:w w:val="148"/>
          <w:sz w:val="16"/>
          <w:szCs w:val="16"/>
        </w:rPr>
        <w:t xml:space="preserve"> </w:t>
      </w:r>
      <w:r>
        <w:rPr>
          <w:sz w:val="16"/>
          <w:szCs w:val="16"/>
        </w:rPr>
        <w:t xml:space="preserve">by  </w:t>
      </w:r>
      <w:r>
        <w:rPr>
          <w:spacing w:val="6"/>
          <w:sz w:val="16"/>
          <w:szCs w:val="16"/>
        </w:rPr>
        <w:t xml:space="preserve"> </w:t>
      </w:r>
      <w:r>
        <w:rPr>
          <w:w w:val="146"/>
          <w:sz w:val="16"/>
          <w:szCs w:val="16"/>
        </w:rPr>
        <w:t>the</w:t>
      </w:r>
    </w:p>
    <w:p w14:paraId="27309062" w14:textId="77777777" w:rsidR="004B03EF" w:rsidRDefault="00F64046">
      <w:pPr>
        <w:spacing w:line="160" w:lineRule="exact"/>
        <w:ind w:left="1248"/>
        <w:rPr>
          <w:sz w:val="16"/>
          <w:szCs w:val="16"/>
        </w:rPr>
      </w:pPr>
      <w:r>
        <w:rPr>
          <w:sz w:val="16"/>
          <w:szCs w:val="16"/>
        </w:rPr>
        <w:t xml:space="preserve"># </w:t>
      </w:r>
      <w:r>
        <w:rPr>
          <w:spacing w:val="31"/>
          <w:sz w:val="16"/>
          <w:szCs w:val="16"/>
        </w:rPr>
        <w:t xml:space="preserve"> </w:t>
      </w:r>
      <w:r>
        <w:rPr>
          <w:w w:val="149"/>
          <w:sz w:val="16"/>
          <w:szCs w:val="16"/>
        </w:rPr>
        <w:t>signal</w:t>
      </w:r>
      <w:r>
        <w:rPr>
          <w:spacing w:val="40"/>
          <w:w w:val="149"/>
          <w:sz w:val="16"/>
          <w:szCs w:val="16"/>
        </w:rPr>
        <w:t xml:space="preserve"> </w:t>
      </w:r>
      <w:r>
        <w:rPr>
          <w:w w:val="149"/>
          <w:sz w:val="16"/>
          <w:szCs w:val="16"/>
        </w:rPr>
        <w:t>in</w:t>
      </w:r>
      <w:r>
        <w:rPr>
          <w:spacing w:val="41"/>
          <w:w w:val="149"/>
          <w:sz w:val="16"/>
          <w:szCs w:val="16"/>
        </w:rPr>
        <w:t xml:space="preserve"> </w:t>
      </w:r>
      <w:r>
        <w:rPr>
          <w:w w:val="149"/>
          <w:sz w:val="16"/>
          <w:szCs w:val="16"/>
        </w:rPr>
        <w:t>the</w:t>
      </w:r>
      <w:r>
        <w:rPr>
          <w:spacing w:val="31"/>
          <w:w w:val="149"/>
          <w:sz w:val="16"/>
          <w:szCs w:val="16"/>
        </w:rPr>
        <w:t xml:space="preserve"> </w:t>
      </w:r>
      <w:r>
        <w:rPr>
          <w:w w:val="189"/>
          <w:sz w:val="16"/>
          <w:szCs w:val="16"/>
        </w:rPr>
        <w:t>file,</w:t>
      </w:r>
      <w:r>
        <w:rPr>
          <w:spacing w:val="20"/>
          <w:w w:val="189"/>
          <w:sz w:val="16"/>
          <w:szCs w:val="16"/>
        </w:rPr>
        <w:t xml:space="preserve"> </w:t>
      </w:r>
      <w:r>
        <w:rPr>
          <w:w w:val="127"/>
          <w:sz w:val="16"/>
          <w:szCs w:val="16"/>
        </w:rPr>
        <w:t>whereas</w:t>
      </w:r>
      <w:r>
        <w:rPr>
          <w:spacing w:val="45"/>
          <w:w w:val="127"/>
          <w:sz w:val="16"/>
          <w:szCs w:val="16"/>
        </w:rPr>
        <w:t xml:space="preserve"> </w:t>
      </w:r>
      <w:r>
        <w:rPr>
          <w:sz w:val="16"/>
          <w:szCs w:val="16"/>
        </w:rPr>
        <w:t xml:space="preserve">we </w:t>
      </w:r>
      <w:r>
        <w:rPr>
          <w:spacing w:val="20"/>
          <w:sz w:val="16"/>
          <w:szCs w:val="16"/>
        </w:rPr>
        <w:t xml:space="preserve"> </w:t>
      </w:r>
      <w:r>
        <w:rPr>
          <w:w w:val="134"/>
          <w:sz w:val="16"/>
          <w:szCs w:val="16"/>
        </w:rPr>
        <w:t>only</w:t>
      </w:r>
      <w:r>
        <w:rPr>
          <w:spacing w:val="42"/>
          <w:w w:val="134"/>
          <w:sz w:val="16"/>
          <w:szCs w:val="16"/>
        </w:rPr>
        <w:t xml:space="preserve"> </w:t>
      </w:r>
      <w:r>
        <w:rPr>
          <w:w w:val="134"/>
          <w:sz w:val="16"/>
          <w:szCs w:val="16"/>
        </w:rPr>
        <w:t>want</w:t>
      </w:r>
      <w:r>
        <w:rPr>
          <w:spacing w:val="8"/>
          <w:w w:val="134"/>
          <w:sz w:val="16"/>
          <w:szCs w:val="16"/>
        </w:rPr>
        <w:t xml:space="preserve"> </w:t>
      </w:r>
      <w:r>
        <w:rPr>
          <w:w w:val="134"/>
          <w:sz w:val="16"/>
          <w:szCs w:val="16"/>
        </w:rPr>
        <w:t xml:space="preserve">the </w:t>
      </w:r>
      <w:r>
        <w:rPr>
          <w:spacing w:val="12"/>
          <w:w w:val="134"/>
          <w:sz w:val="16"/>
          <w:szCs w:val="16"/>
        </w:rPr>
        <w:t xml:space="preserve"> </w:t>
      </w:r>
      <w:r>
        <w:rPr>
          <w:sz w:val="16"/>
          <w:szCs w:val="16"/>
        </w:rPr>
        <w:t xml:space="preserve">PSD </w:t>
      </w:r>
      <w:r>
        <w:rPr>
          <w:spacing w:val="7"/>
          <w:sz w:val="16"/>
          <w:szCs w:val="16"/>
        </w:rPr>
        <w:t xml:space="preserve"> </w:t>
      </w:r>
      <w:r>
        <w:rPr>
          <w:w w:val="135"/>
          <w:sz w:val="16"/>
          <w:szCs w:val="16"/>
        </w:rPr>
        <w:t>of</w:t>
      </w:r>
      <w:r>
        <w:rPr>
          <w:spacing w:val="53"/>
          <w:w w:val="135"/>
          <w:sz w:val="16"/>
          <w:szCs w:val="16"/>
        </w:rPr>
        <w:t xml:space="preserve"> </w:t>
      </w:r>
      <w:r>
        <w:rPr>
          <w:w w:val="135"/>
          <w:sz w:val="16"/>
          <w:szCs w:val="16"/>
        </w:rPr>
        <w:t xml:space="preserve">the </w:t>
      </w:r>
      <w:r>
        <w:rPr>
          <w:spacing w:val="9"/>
          <w:w w:val="135"/>
          <w:sz w:val="16"/>
          <w:szCs w:val="16"/>
        </w:rPr>
        <w:t xml:space="preserve"> </w:t>
      </w:r>
      <w:r>
        <w:rPr>
          <w:w w:val="135"/>
          <w:sz w:val="16"/>
          <w:szCs w:val="16"/>
        </w:rPr>
        <w:t>background</w:t>
      </w:r>
      <w:r>
        <w:rPr>
          <w:spacing w:val="-26"/>
          <w:w w:val="135"/>
          <w:sz w:val="16"/>
          <w:szCs w:val="16"/>
        </w:rPr>
        <w:t xml:space="preserve"> </w:t>
      </w:r>
      <w:r>
        <w:rPr>
          <w:w w:val="152"/>
          <w:sz w:val="16"/>
          <w:szCs w:val="16"/>
        </w:rPr>
        <w:t>noise.</w:t>
      </w:r>
      <w:r>
        <w:rPr>
          <w:spacing w:val="35"/>
          <w:w w:val="152"/>
          <w:sz w:val="16"/>
          <w:szCs w:val="16"/>
        </w:rPr>
        <w:t xml:space="preserve"> </w:t>
      </w:r>
      <w:r>
        <w:rPr>
          <w:sz w:val="16"/>
          <w:szCs w:val="16"/>
        </w:rPr>
        <w:t xml:space="preserve">So </w:t>
      </w:r>
      <w:r>
        <w:rPr>
          <w:spacing w:val="38"/>
          <w:sz w:val="16"/>
          <w:szCs w:val="16"/>
        </w:rPr>
        <w:t xml:space="preserve"> </w:t>
      </w:r>
      <w:r>
        <w:rPr>
          <w:w w:val="143"/>
          <w:sz w:val="16"/>
          <w:szCs w:val="16"/>
        </w:rPr>
        <w:t>taking</w:t>
      </w:r>
    </w:p>
    <w:p w14:paraId="27309063" w14:textId="77777777" w:rsidR="004B03EF" w:rsidRDefault="00F64046">
      <w:pPr>
        <w:spacing w:line="160" w:lineRule="exact"/>
        <w:ind w:left="1742"/>
        <w:rPr>
          <w:sz w:val="16"/>
          <w:szCs w:val="16"/>
        </w:rPr>
      </w:pPr>
      <w:r>
        <w:rPr>
          <w:w w:val="146"/>
          <w:sz w:val="16"/>
          <w:szCs w:val="16"/>
        </w:rPr>
        <w:t>the</w:t>
      </w:r>
      <w:r>
        <w:rPr>
          <w:spacing w:val="38"/>
          <w:w w:val="146"/>
          <w:sz w:val="16"/>
          <w:szCs w:val="16"/>
        </w:rPr>
        <w:t xml:space="preserve"> </w:t>
      </w:r>
      <w:r>
        <w:rPr>
          <w:sz w:val="16"/>
          <w:szCs w:val="16"/>
        </w:rPr>
        <w:t>PSD</w:t>
      </w:r>
    </w:p>
    <w:p w14:paraId="27309064" w14:textId="77777777" w:rsidR="004B03EF" w:rsidRDefault="00F64046">
      <w:pPr>
        <w:spacing w:line="160" w:lineRule="exact"/>
        <w:ind w:left="1248"/>
        <w:rPr>
          <w:sz w:val="16"/>
          <w:szCs w:val="16"/>
        </w:rPr>
      </w:pPr>
      <w:r>
        <w:rPr>
          <w:sz w:val="16"/>
          <w:szCs w:val="16"/>
        </w:rPr>
        <w:t xml:space="preserve"># </w:t>
      </w:r>
      <w:r>
        <w:rPr>
          <w:spacing w:val="31"/>
          <w:sz w:val="16"/>
          <w:szCs w:val="16"/>
        </w:rPr>
        <w:t xml:space="preserve"> </w:t>
      </w:r>
      <w:r>
        <w:rPr>
          <w:w w:val="138"/>
          <w:sz w:val="16"/>
          <w:szCs w:val="16"/>
        </w:rPr>
        <w:t>of</w:t>
      </w:r>
      <w:r>
        <w:rPr>
          <w:spacing w:val="47"/>
          <w:w w:val="138"/>
          <w:sz w:val="16"/>
          <w:szCs w:val="16"/>
        </w:rPr>
        <w:t xml:space="preserve"> </w:t>
      </w:r>
      <w:r>
        <w:rPr>
          <w:w w:val="138"/>
          <w:sz w:val="16"/>
          <w:szCs w:val="16"/>
        </w:rPr>
        <w:t>a</w:t>
      </w:r>
      <w:r>
        <w:rPr>
          <w:spacing w:val="38"/>
          <w:w w:val="138"/>
          <w:sz w:val="16"/>
          <w:szCs w:val="16"/>
        </w:rPr>
        <w:t xml:space="preserve"> </w:t>
      </w:r>
      <w:r>
        <w:rPr>
          <w:sz w:val="16"/>
          <w:szCs w:val="16"/>
        </w:rPr>
        <w:t xml:space="preserve">much  </w:t>
      </w:r>
      <w:r>
        <w:rPr>
          <w:spacing w:val="1"/>
          <w:sz w:val="16"/>
          <w:szCs w:val="16"/>
        </w:rPr>
        <w:t xml:space="preserve"> </w:t>
      </w:r>
      <w:r>
        <w:rPr>
          <w:w w:val="147"/>
          <w:sz w:val="16"/>
          <w:szCs w:val="16"/>
        </w:rPr>
        <w:t xml:space="preserve">larger </w:t>
      </w:r>
      <w:r>
        <w:rPr>
          <w:spacing w:val="1"/>
          <w:w w:val="147"/>
          <w:sz w:val="16"/>
          <w:szCs w:val="16"/>
        </w:rPr>
        <w:t xml:space="preserve"> </w:t>
      </w:r>
      <w:r>
        <w:rPr>
          <w:w w:val="147"/>
          <w:sz w:val="16"/>
          <w:szCs w:val="16"/>
        </w:rPr>
        <w:t xml:space="preserve">interval </w:t>
      </w:r>
      <w:r>
        <w:rPr>
          <w:spacing w:val="22"/>
          <w:w w:val="147"/>
          <w:sz w:val="16"/>
          <w:szCs w:val="16"/>
        </w:rPr>
        <w:t xml:space="preserve"> </w:t>
      </w:r>
      <w:r>
        <w:rPr>
          <w:w w:val="147"/>
          <w:sz w:val="16"/>
          <w:szCs w:val="16"/>
        </w:rPr>
        <w:t>can</w:t>
      </w:r>
      <w:r>
        <w:rPr>
          <w:spacing w:val="-3"/>
          <w:w w:val="147"/>
          <w:sz w:val="16"/>
          <w:szCs w:val="16"/>
        </w:rPr>
        <w:t xml:space="preserve"> </w:t>
      </w:r>
      <w:r>
        <w:rPr>
          <w:w w:val="147"/>
          <w:sz w:val="16"/>
          <w:szCs w:val="16"/>
        </w:rPr>
        <w:t>help</w:t>
      </w:r>
      <w:r>
        <w:rPr>
          <w:spacing w:val="15"/>
          <w:w w:val="147"/>
          <w:sz w:val="16"/>
          <w:szCs w:val="16"/>
        </w:rPr>
        <w:t xml:space="preserve"> </w:t>
      </w:r>
      <w:r>
        <w:rPr>
          <w:w w:val="147"/>
          <w:sz w:val="16"/>
          <w:szCs w:val="16"/>
        </w:rPr>
        <w:t>eliminating</w:t>
      </w:r>
      <w:r>
        <w:rPr>
          <w:spacing w:val="15"/>
          <w:w w:val="147"/>
          <w:sz w:val="16"/>
          <w:szCs w:val="16"/>
        </w:rPr>
        <w:t xml:space="preserve"> </w:t>
      </w:r>
      <w:r>
        <w:rPr>
          <w:w w:val="147"/>
          <w:sz w:val="16"/>
          <w:szCs w:val="16"/>
        </w:rPr>
        <w:t>the</w:t>
      </w:r>
      <w:r>
        <w:rPr>
          <w:spacing w:val="35"/>
          <w:w w:val="147"/>
          <w:sz w:val="16"/>
          <w:szCs w:val="16"/>
        </w:rPr>
        <w:t xml:space="preserve"> </w:t>
      </w:r>
      <w:r>
        <w:rPr>
          <w:w w:val="165"/>
          <w:sz w:val="16"/>
          <w:szCs w:val="16"/>
        </w:rPr>
        <w:t>effect.</w:t>
      </w:r>
    </w:p>
    <w:p w14:paraId="27309065" w14:textId="77777777" w:rsidR="004B03EF" w:rsidRDefault="00F64046">
      <w:pPr>
        <w:spacing w:line="160" w:lineRule="exact"/>
        <w:ind w:left="1248"/>
        <w:rPr>
          <w:sz w:val="16"/>
          <w:szCs w:val="16"/>
        </w:rPr>
      </w:pPr>
      <w:r>
        <w:rPr>
          <w:w w:val="145"/>
          <w:sz w:val="16"/>
          <w:szCs w:val="16"/>
        </w:rPr>
        <w:t>data_psd,</w:t>
      </w:r>
      <w:r>
        <w:rPr>
          <w:spacing w:val="14"/>
          <w:w w:val="145"/>
          <w:sz w:val="16"/>
          <w:szCs w:val="16"/>
        </w:rPr>
        <w:t xml:space="preserve"> </w:t>
      </w:r>
      <w:r>
        <w:rPr>
          <w:w w:val="145"/>
          <w:sz w:val="16"/>
          <w:szCs w:val="16"/>
        </w:rPr>
        <w:t>freqs</w:t>
      </w:r>
      <w:r>
        <w:rPr>
          <w:spacing w:val="51"/>
          <w:w w:val="145"/>
          <w:sz w:val="16"/>
          <w:szCs w:val="16"/>
        </w:rPr>
        <w:t xml:space="preserve"> </w:t>
      </w:r>
      <w:r>
        <w:rPr>
          <w:sz w:val="16"/>
          <w:szCs w:val="16"/>
        </w:rPr>
        <w:t xml:space="preserve">= </w:t>
      </w:r>
      <w:r>
        <w:rPr>
          <w:spacing w:val="21"/>
          <w:sz w:val="16"/>
          <w:szCs w:val="16"/>
        </w:rPr>
        <w:t xml:space="preserve"> </w:t>
      </w:r>
      <w:r>
        <w:rPr>
          <w:w w:val="138"/>
          <w:sz w:val="16"/>
          <w:szCs w:val="16"/>
        </w:rPr>
        <w:t xml:space="preserve">mlab.psd(strain_raw, </w:t>
      </w:r>
      <w:r>
        <w:rPr>
          <w:spacing w:val="26"/>
          <w:w w:val="138"/>
          <w:sz w:val="16"/>
          <w:szCs w:val="16"/>
        </w:rPr>
        <w:t xml:space="preserve"> </w:t>
      </w:r>
      <w:r>
        <w:rPr>
          <w:w w:val="138"/>
          <w:sz w:val="16"/>
          <w:szCs w:val="16"/>
        </w:rPr>
        <w:t>Fs</w:t>
      </w:r>
      <w:r>
        <w:rPr>
          <w:spacing w:val="23"/>
          <w:w w:val="138"/>
          <w:sz w:val="16"/>
          <w:szCs w:val="16"/>
        </w:rPr>
        <w:t xml:space="preserve"> </w:t>
      </w:r>
      <w:r>
        <w:rPr>
          <w:sz w:val="16"/>
          <w:szCs w:val="16"/>
        </w:rPr>
        <w:t xml:space="preserve">= </w:t>
      </w:r>
      <w:r>
        <w:rPr>
          <w:spacing w:val="21"/>
          <w:sz w:val="16"/>
          <w:szCs w:val="16"/>
        </w:rPr>
        <w:t xml:space="preserve"> </w:t>
      </w:r>
      <w:r>
        <w:rPr>
          <w:w w:val="184"/>
          <w:sz w:val="16"/>
          <w:szCs w:val="16"/>
        </w:rPr>
        <w:t>fs,</w:t>
      </w:r>
      <w:r>
        <w:rPr>
          <w:spacing w:val="22"/>
          <w:w w:val="184"/>
          <w:sz w:val="16"/>
          <w:szCs w:val="16"/>
        </w:rPr>
        <w:t xml:space="preserve"> </w:t>
      </w:r>
      <w:r>
        <w:rPr>
          <w:sz w:val="16"/>
          <w:szCs w:val="16"/>
        </w:rPr>
        <w:t xml:space="preserve">NFFT </w:t>
      </w:r>
      <w:r>
        <w:rPr>
          <w:spacing w:val="4"/>
          <w:sz w:val="16"/>
          <w:szCs w:val="16"/>
        </w:rPr>
        <w:t xml:space="preserve"> </w:t>
      </w:r>
      <w:r>
        <w:rPr>
          <w:sz w:val="16"/>
          <w:szCs w:val="16"/>
        </w:rPr>
        <w:t xml:space="preserve">= </w:t>
      </w:r>
      <w:r>
        <w:rPr>
          <w:spacing w:val="21"/>
          <w:sz w:val="16"/>
          <w:szCs w:val="16"/>
        </w:rPr>
        <w:t xml:space="preserve"> </w:t>
      </w:r>
      <w:r>
        <w:rPr>
          <w:sz w:val="16"/>
          <w:szCs w:val="16"/>
        </w:rPr>
        <w:t xml:space="preserve">NFFT,  </w:t>
      </w:r>
      <w:r>
        <w:rPr>
          <w:spacing w:val="19"/>
          <w:sz w:val="16"/>
          <w:szCs w:val="16"/>
        </w:rPr>
        <w:t xml:space="preserve"> </w:t>
      </w:r>
      <w:r>
        <w:rPr>
          <w:w w:val="117"/>
          <w:sz w:val="16"/>
          <w:szCs w:val="16"/>
        </w:rPr>
        <w:t>window=psd_window,</w:t>
      </w:r>
    </w:p>
    <w:p w14:paraId="27309066" w14:textId="77777777" w:rsidR="004B03EF" w:rsidRDefault="00F64046">
      <w:pPr>
        <w:spacing w:line="160" w:lineRule="exact"/>
        <w:ind w:left="1646"/>
        <w:rPr>
          <w:sz w:val="16"/>
          <w:szCs w:val="16"/>
        </w:rPr>
      </w:pPr>
      <w:r>
        <w:rPr>
          <w:w w:val="116"/>
          <w:sz w:val="16"/>
          <w:szCs w:val="16"/>
        </w:rPr>
        <w:t>noverlap=NOVL)</w:t>
      </w:r>
    </w:p>
    <w:p w14:paraId="27309067" w14:textId="77777777" w:rsidR="004B03EF" w:rsidRDefault="004B03EF">
      <w:pPr>
        <w:spacing w:before="8" w:line="120" w:lineRule="exact"/>
        <w:rPr>
          <w:sz w:val="13"/>
          <w:szCs w:val="13"/>
        </w:rPr>
      </w:pPr>
    </w:p>
    <w:p w14:paraId="27309068" w14:textId="77777777" w:rsidR="004B03EF" w:rsidRDefault="00F64046">
      <w:pPr>
        <w:ind w:left="1248"/>
        <w:rPr>
          <w:sz w:val="16"/>
          <w:szCs w:val="16"/>
        </w:rPr>
      </w:pPr>
      <w:r>
        <w:rPr>
          <w:sz w:val="16"/>
          <w:szCs w:val="16"/>
        </w:rPr>
        <w:t xml:space="preserve"># </w:t>
      </w:r>
      <w:r>
        <w:rPr>
          <w:spacing w:val="31"/>
          <w:sz w:val="16"/>
          <w:szCs w:val="16"/>
        </w:rPr>
        <w:t xml:space="preserve"> </w:t>
      </w:r>
      <w:r>
        <w:rPr>
          <w:w w:val="135"/>
          <w:sz w:val="16"/>
          <w:szCs w:val="16"/>
        </w:rPr>
        <w:t>Take</w:t>
      </w:r>
      <w:r>
        <w:rPr>
          <w:spacing w:val="-9"/>
          <w:w w:val="135"/>
          <w:sz w:val="16"/>
          <w:szCs w:val="16"/>
        </w:rPr>
        <w:t xml:space="preserve"> </w:t>
      </w:r>
      <w:r>
        <w:rPr>
          <w:w w:val="135"/>
          <w:sz w:val="16"/>
          <w:szCs w:val="16"/>
        </w:rPr>
        <w:t xml:space="preserve">the </w:t>
      </w:r>
      <w:r>
        <w:rPr>
          <w:spacing w:val="9"/>
          <w:w w:val="135"/>
          <w:sz w:val="16"/>
          <w:szCs w:val="16"/>
        </w:rPr>
        <w:t xml:space="preserve"> </w:t>
      </w:r>
      <w:r>
        <w:rPr>
          <w:w w:val="135"/>
          <w:sz w:val="16"/>
          <w:szCs w:val="16"/>
        </w:rPr>
        <w:t xml:space="preserve">Fourier </w:t>
      </w:r>
      <w:r>
        <w:rPr>
          <w:spacing w:val="21"/>
          <w:w w:val="135"/>
          <w:sz w:val="16"/>
          <w:szCs w:val="16"/>
        </w:rPr>
        <w:t xml:space="preserve"> </w:t>
      </w:r>
      <w:r>
        <w:rPr>
          <w:w w:val="135"/>
          <w:sz w:val="16"/>
          <w:szCs w:val="16"/>
        </w:rPr>
        <w:t>Transform</w:t>
      </w:r>
      <w:r>
        <w:rPr>
          <w:spacing w:val="-12"/>
          <w:w w:val="135"/>
          <w:sz w:val="16"/>
          <w:szCs w:val="16"/>
        </w:rPr>
        <w:t xml:space="preserve"> </w:t>
      </w:r>
      <w:r>
        <w:rPr>
          <w:w w:val="135"/>
          <w:sz w:val="16"/>
          <w:szCs w:val="16"/>
        </w:rPr>
        <w:t>(FFT)</w:t>
      </w:r>
      <w:r>
        <w:rPr>
          <w:spacing w:val="4"/>
          <w:w w:val="135"/>
          <w:sz w:val="16"/>
          <w:szCs w:val="16"/>
        </w:rPr>
        <w:t xml:space="preserve"> </w:t>
      </w:r>
      <w:r>
        <w:rPr>
          <w:w w:val="135"/>
          <w:sz w:val="16"/>
          <w:szCs w:val="16"/>
        </w:rPr>
        <w:t>of</w:t>
      </w:r>
      <w:r>
        <w:rPr>
          <w:spacing w:val="53"/>
          <w:w w:val="135"/>
          <w:sz w:val="16"/>
          <w:szCs w:val="16"/>
        </w:rPr>
        <w:t xml:space="preserve"> </w:t>
      </w:r>
      <w:r>
        <w:rPr>
          <w:w w:val="135"/>
          <w:sz w:val="16"/>
          <w:szCs w:val="16"/>
        </w:rPr>
        <w:t xml:space="preserve">the </w:t>
      </w:r>
      <w:r>
        <w:rPr>
          <w:spacing w:val="9"/>
          <w:w w:val="135"/>
          <w:sz w:val="16"/>
          <w:szCs w:val="16"/>
        </w:rPr>
        <w:t xml:space="preserve"> </w:t>
      </w:r>
      <w:r>
        <w:rPr>
          <w:w w:val="135"/>
          <w:sz w:val="16"/>
          <w:szCs w:val="16"/>
        </w:rPr>
        <w:t xml:space="preserve">data </w:t>
      </w:r>
      <w:r>
        <w:rPr>
          <w:spacing w:val="9"/>
          <w:w w:val="135"/>
          <w:sz w:val="16"/>
          <w:szCs w:val="16"/>
        </w:rPr>
        <w:t xml:space="preserve"> </w:t>
      </w:r>
      <w:r>
        <w:rPr>
          <w:w w:val="135"/>
          <w:sz w:val="16"/>
          <w:szCs w:val="16"/>
        </w:rPr>
        <w:t>and</w:t>
      </w:r>
      <w:r>
        <w:rPr>
          <w:spacing w:val="17"/>
          <w:w w:val="135"/>
          <w:sz w:val="16"/>
          <w:szCs w:val="16"/>
        </w:rPr>
        <w:t xml:space="preserve"> </w:t>
      </w:r>
      <w:r>
        <w:rPr>
          <w:w w:val="135"/>
          <w:sz w:val="16"/>
          <w:szCs w:val="16"/>
        </w:rPr>
        <w:t xml:space="preserve">the </w:t>
      </w:r>
      <w:r>
        <w:rPr>
          <w:spacing w:val="9"/>
          <w:w w:val="135"/>
          <w:sz w:val="16"/>
          <w:szCs w:val="16"/>
        </w:rPr>
        <w:t xml:space="preserve"> </w:t>
      </w:r>
      <w:r>
        <w:rPr>
          <w:w w:val="135"/>
          <w:sz w:val="16"/>
          <w:szCs w:val="16"/>
        </w:rPr>
        <w:t xml:space="preserve">template </w:t>
      </w:r>
      <w:r>
        <w:rPr>
          <w:spacing w:val="10"/>
          <w:w w:val="135"/>
          <w:sz w:val="16"/>
          <w:szCs w:val="16"/>
        </w:rPr>
        <w:t xml:space="preserve"> </w:t>
      </w:r>
      <w:r>
        <w:rPr>
          <w:w w:val="135"/>
          <w:sz w:val="16"/>
          <w:szCs w:val="16"/>
        </w:rPr>
        <w:t xml:space="preserve">(with </w:t>
      </w:r>
      <w:r>
        <w:rPr>
          <w:spacing w:val="8"/>
          <w:w w:val="135"/>
          <w:sz w:val="16"/>
          <w:szCs w:val="16"/>
        </w:rPr>
        <w:t xml:space="preserve"> </w:t>
      </w:r>
      <w:r>
        <w:rPr>
          <w:w w:val="135"/>
          <w:sz w:val="16"/>
          <w:szCs w:val="16"/>
        </w:rPr>
        <w:t>dwindow)</w:t>
      </w:r>
    </w:p>
    <w:p w14:paraId="27309069" w14:textId="77777777" w:rsidR="004B03EF" w:rsidRDefault="00F64046">
      <w:pPr>
        <w:spacing w:line="180" w:lineRule="exact"/>
        <w:ind w:left="1248"/>
        <w:rPr>
          <w:sz w:val="16"/>
          <w:szCs w:val="16"/>
        </w:rPr>
      </w:pPr>
      <w:r>
        <w:rPr>
          <w:w w:val="153"/>
          <w:position w:val="3"/>
          <w:sz w:val="16"/>
          <w:szCs w:val="16"/>
        </w:rPr>
        <w:t>data_fft</w:t>
      </w:r>
      <w:r>
        <w:rPr>
          <w:spacing w:val="35"/>
          <w:w w:val="153"/>
          <w:position w:val="3"/>
          <w:sz w:val="16"/>
          <w:szCs w:val="16"/>
        </w:rPr>
        <w:t xml:space="preserve"> </w:t>
      </w:r>
      <w:r>
        <w:rPr>
          <w:position w:val="3"/>
          <w:sz w:val="16"/>
          <w:szCs w:val="16"/>
        </w:rPr>
        <w:t xml:space="preserve">= </w:t>
      </w:r>
      <w:r>
        <w:rPr>
          <w:spacing w:val="21"/>
          <w:position w:val="3"/>
          <w:sz w:val="16"/>
          <w:szCs w:val="16"/>
        </w:rPr>
        <w:t xml:space="preserve"> </w:t>
      </w:r>
      <w:r>
        <w:rPr>
          <w:w w:val="166"/>
          <w:position w:val="3"/>
          <w:sz w:val="16"/>
          <w:szCs w:val="16"/>
        </w:rPr>
        <w:t>np.fft.fft(data</w:t>
      </w:r>
      <w:r>
        <w:rPr>
          <w:w w:val="119"/>
          <w:sz w:val="16"/>
          <w:szCs w:val="16"/>
        </w:rPr>
        <w:t>*</w:t>
      </w:r>
      <w:r>
        <w:rPr>
          <w:w w:val="117"/>
          <w:position w:val="3"/>
          <w:sz w:val="16"/>
          <w:szCs w:val="16"/>
        </w:rPr>
        <w:t>dwindow)</w:t>
      </w:r>
      <w:r>
        <w:rPr>
          <w:position w:val="3"/>
          <w:sz w:val="16"/>
          <w:szCs w:val="16"/>
        </w:rPr>
        <w:t xml:space="preserve"> </w:t>
      </w:r>
      <w:r>
        <w:rPr>
          <w:spacing w:val="16"/>
          <w:position w:val="3"/>
          <w:sz w:val="16"/>
          <w:szCs w:val="16"/>
        </w:rPr>
        <w:t xml:space="preserve"> </w:t>
      </w:r>
      <w:r>
        <w:rPr>
          <w:w w:val="190"/>
          <w:position w:val="3"/>
          <w:sz w:val="16"/>
          <w:szCs w:val="16"/>
        </w:rPr>
        <w:t>/</w:t>
      </w:r>
      <w:r>
        <w:rPr>
          <w:spacing w:val="31"/>
          <w:w w:val="190"/>
          <w:position w:val="3"/>
          <w:sz w:val="16"/>
          <w:szCs w:val="16"/>
        </w:rPr>
        <w:t xml:space="preserve"> </w:t>
      </w:r>
      <w:r>
        <w:rPr>
          <w:w w:val="190"/>
          <w:position w:val="3"/>
          <w:sz w:val="16"/>
          <w:szCs w:val="16"/>
        </w:rPr>
        <w:t>fs</w:t>
      </w:r>
    </w:p>
    <w:p w14:paraId="2730906A" w14:textId="77777777" w:rsidR="004B03EF" w:rsidRDefault="004B03EF">
      <w:pPr>
        <w:spacing w:before="8" w:line="100" w:lineRule="exact"/>
        <w:rPr>
          <w:sz w:val="10"/>
          <w:szCs w:val="10"/>
        </w:rPr>
      </w:pPr>
    </w:p>
    <w:p w14:paraId="2730906B" w14:textId="77777777" w:rsidR="004B03EF" w:rsidRDefault="00F64046">
      <w:pPr>
        <w:ind w:left="1248"/>
        <w:rPr>
          <w:sz w:val="16"/>
          <w:szCs w:val="16"/>
        </w:rPr>
      </w:pPr>
      <w:r>
        <w:rPr>
          <w:w w:val="149"/>
          <w:sz w:val="16"/>
          <w:szCs w:val="16"/>
        </w:rPr>
        <w:t>#--</w:t>
      </w:r>
      <w:r>
        <w:rPr>
          <w:spacing w:val="44"/>
          <w:w w:val="149"/>
          <w:sz w:val="16"/>
          <w:szCs w:val="16"/>
        </w:rPr>
        <w:t xml:space="preserve"> </w:t>
      </w:r>
      <w:r>
        <w:rPr>
          <w:w w:val="149"/>
          <w:sz w:val="16"/>
          <w:szCs w:val="16"/>
        </w:rPr>
        <w:t>Interpolate</w:t>
      </w:r>
      <w:r>
        <w:rPr>
          <w:spacing w:val="50"/>
          <w:w w:val="149"/>
          <w:sz w:val="16"/>
          <w:szCs w:val="16"/>
        </w:rPr>
        <w:t xml:space="preserve"> </w:t>
      </w:r>
      <w:r>
        <w:rPr>
          <w:w w:val="149"/>
          <w:sz w:val="16"/>
          <w:szCs w:val="16"/>
        </w:rPr>
        <w:t>to</w:t>
      </w:r>
      <w:r>
        <w:rPr>
          <w:spacing w:val="41"/>
          <w:w w:val="149"/>
          <w:sz w:val="16"/>
          <w:szCs w:val="16"/>
        </w:rPr>
        <w:t xml:space="preserve"> </w:t>
      </w:r>
      <w:r>
        <w:rPr>
          <w:w w:val="149"/>
          <w:sz w:val="16"/>
          <w:szCs w:val="16"/>
        </w:rPr>
        <w:t>get</w:t>
      </w:r>
      <w:r>
        <w:rPr>
          <w:spacing w:val="31"/>
          <w:w w:val="149"/>
          <w:sz w:val="16"/>
          <w:szCs w:val="16"/>
        </w:rPr>
        <w:t xml:space="preserve"> </w:t>
      </w:r>
      <w:r>
        <w:rPr>
          <w:w w:val="149"/>
          <w:sz w:val="16"/>
          <w:szCs w:val="16"/>
        </w:rPr>
        <w:t>the</w:t>
      </w:r>
      <w:r>
        <w:rPr>
          <w:spacing w:val="31"/>
          <w:w w:val="149"/>
          <w:sz w:val="16"/>
          <w:szCs w:val="16"/>
        </w:rPr>
        <w:t xml:space="preserve"> </w:t>
      </w:r>
      <w:r>
        <w:rPr>
          <w:sz w:val="16"/>
          <w:szCs w:val="16"/>
        </w:rPr>
        <w:t xml:space="preserve">PSD </w:t>
      </w:r>
      <w:r>
        <w:rPr>
          <w:spacing w:val="7"/>
          <w:sz w:val="16"/>
          <w:szCs w:val="16"/>
        </w:rPr>
        <w:t xml:space="preserve"> </w:t>
      </w:r>
      <w:r>
        <w:rPr>
          <w:w w:val="141"/>
          <w:sz w:val="16"/>
          <w:szCs w:val="16"/>
        </w:rPr>
        <w:t>values</w:t>
      </w:r>
      <w:r>
        <w:rPr>
          <w:spacing w:val="36"/>
          <w:w w:val="141"/>
          <w:sz w:val="16"/>
          <w:szCs w:val="16"/>
        </w:rPr>
        <w:t xml:space="preserve"> </w:t>
      </w:r>
      <w:r>
        <w:rPr>
          <w:w w:val="141"/>
          <w:sz w:val="16"/>
          <w:szCs w:val="16"/>
        </w:rPr>
        <w:t xml:space="preserve">at </w:t>
      </w:r>
      <w:r>
        <w:rPr>
          <w:spacing w:val="12"/>
          <w:w w:val="141"/>
          <w:sz w:val="16"/>
          <w:szCs w:val="16"/>
        </w:rPr>
        <w:t xml:space="preserve"> </w:t>
      </w:r>
      <w:r>
        <w:rPr>
          <w:w w:val="141"/>
          <w:sz w:val="16"/>
          <w:szCs w:val="16"/>
        </w:rPr>
        <w:t>the</w:t>
      </w:r>
      <w:r>
        <w:rPr>
          <w:spacing w:val="49"/>
          <w:w w:val="141"/>
          <w:sz w:val="16"/>
          <w:szCs w:val="16"/>
        </w:rPr>
        <w:t xml:space="preserve"> </w:t>
      </w:r>
      <w:r>
        <w:rPr>
          <w:w w:val="141"/>
          <w:sz w:val="16"/>
          <w:szCs w:val="16"/>
        </w:rPr>
        <w:t>needed</w:t>
      </w:r>
      <w:r>
        <w:rPr>
          <w:spacing w:val="-28"/>
          <w:w w:val="141"/>
          <w:sz w:val="16"/>
          <w:szCs w:val="16"/>
        </w:rPr>
        <w:t xml:space="preserve"> </w:t>
      </w:r>
      <w:r>
        <w:rPr>
          <w:w w:val="142"/>
          <w:sz w:val="16"/>
          <w:szCs w:val="16"/>
        </w:rPr>
        <w:t>frequencies</w:t>
      </w:r>
    </w:p>
    <w:p w14:paraId="2730906C" w14:textId="77777777" w:rsidR="004B03EF" w:rsidRDefault="00F64046">
      <w:pPr>
        <w:spacing w:line="160" w:lineRule="exact"/>
        <w:ind w:left="1248"/>
        <w:rPr>
          <w:sz w:val="16"/>
          <w:szCs w:val="16"/>
        </w:rPr>
      </w:pPr>
      <w:r>
        <w:rPr>
          <w:w w:val="122"/>
          <w:sz w:val="16"/>
          <w:szCs w:val="16"/>
        </w:rPr>
        <w:t>power_vec</w:t>
      </w:r>
      <w:r>
        <w:rPr>
          <w:spacing w:val="47"/>
          <w:w w:val="122"/>
          <w:sz w:val="16"/>
          <w:szCs w:val="16"/>
        </w:rPr>
        <w:t xml:space="preserve"> </w:t>
      </w:r>
      <w:r>
        <w:rPr>
          <w:sz w:val="16"/>
          <w:szCs w:val="16"/>
        </w:rPr>
        <w:t xml:space="preserve">= </w:t>
      </w:r>
      <w:r>
        <w:rPr>
          <w:spacing w:val="21"/>
          <w:sz w:val="16"/>
          <w:szCs w:val="16"/>
        </w:rPr>
        <w:t xml:space="preserve"> </w:t>
      </w:r>
      <w:r>
        <w:rPr>
          <w:w w:val="150"/>
          <w:sz w:val="16"/>
          <w:szCs w:val="16"/>
        </w:rPr>
        <w:t>np.interp(np.</w:t>
      </w:r>
      <w:r>
        <w:rPr>
          <w:b/>
          <w:w w:val="124"/>
          <w:sz w:val="16"/>
          <w:szCs w:val="16"/>
        </w:rPr>
        <w:t>abs</w:t>
      </w:r>
      <w:r>
        <w:rPr>
          <w:w w:val="157"/>
          <w:sz w:val="16"/>
          <w:szCs w:val="16"/>
        </w:rPr>
        <w:t>(datafreq),</w:t>
      </w:r>
      <w:r>
        <w:rPr>
          <w:sz w:val="16"/>
          <w:szCs w:val="16"/>
        </w:rPr>
        <w:t xml:space="preserve"> </w:t>
      </w:r>
      <w:r>
        <w:rPr>
          <w:spacing w:val="16"/>
          <w:sz w:val="16"/>
          <w:szCs w:val="16"/>
        </w:rPr>
        <w:t xml:space="preserve"> </w:t>
      </w:r>
      <w:r>
        <w:rPr>
          <w:w w:val="148"/>
          <w:sz w:val="16"/>
          <w:szCs w:val="16"/>
        </w:rPr>
        <w:t xml:space="preserve">freqs, </w:t>
      </w:r>
      <w:r>
        <w:rPr>
          <w:spacing w:val="17"/>
          <w:w w:val="148"/>
          <w:sz w:val="16"/>
          <w:szCs w:val="16"/>
        </w:rPr>
        <w:t xml:space="preserve"> </w:t>
      </w:r>
      <w:r>
        <w:rPr>
          <w:w w:val="148"/>
          <w:sz w:val="16"/>
          <w:szCs w:val="16"/>
        </w:rPr>
        <w:t>data_psd)</w:t>
      </w:r>
    </w:p>
    <w:p w14:paraId="2730906D" w14:textId="77777777" w:rsidR="004B03EF" w:rsidRDefault="004B03EF">
      <w:pPr>
        <w:spacing w:before="8" w:line="120" w:lineRule="exact"/>
        <w:rPr>
          <w:sz w:val="13"/>
          <w:szCs w:val="13"/>
        </w:rPr>
      </w:pPr>
    </w:p>
    <w:p w14:paraId="2730906E" w14:textId="77777777" w:rsidR="004B03EF" w:rsidRDefault="00F64046">
      <w:pPr>
        <w:ind w:left="1248"/>
        <w:rPr>
          <w:sz w:val="16"/>
          <w:szCs w:val="16"/>
        </w:rPr>
      </w:pPr>
      <w:r>
        <w:rPr>
          <w:w w:val="136"/>
          <w:sz w:val="16"/>
          <w:szCs w:val="16"/>
        </w:rPr>
        <w:t xml:space="preserve">#-- </w:t>
      </w:r>
      <w:r>
        <w:rPr>
          <w:spacing w:val="19"/>
          <w:w w:val="136"/>
          <w:sz w:val="16"/>
          <w:szCs w:val="16"/>
        </w:rPr>
        <w:t xml:space="preserve"> </w:t>
      </w:r>
      <w:r>
        <w:rPr>
          <w:w w:val="136"/>
          <w:sz w:val="16"/>
          <w:szCs w:val="16"/>
        </w:rPr>
        <w:t xml:space="preserve">Calculate </w:t>
      </w:r>
      <w:r>
        <w:rPr>
          <w:spacing w:val="23"/>
          <w:w w:val="136"/>
          <w:sz w:val="16"/>
          <w:szCs w:val="16"/>
        </w:rPr>
        <w:t xml:space="preserve"> </w:t>
      </w:r>
      <w:r>
        <w:rPr>
          <w:w w:val="136"/>
          <w:sz w:val="16"/>
          <w:szCs w:val="16"/>
        </w:rPr>
        <w:t xml:space="preserve">the </w:t>
      </w:r>
      <w:r>
        <w:rPr>
          <w:spacing w:val="7"/>
          <w:w w:val="136"/>
          <w:sz w:val="16"/>
          <w:szCs w:val="16"/>
        </w:rPr>
        <w:t xml:space="preserve"> </w:t>
      </w:r>
      <w:r>
        <w:rPr>
          <w:w w:val="136"/>
          <w:sz w:val="16"/>
          <w:szCs w:val="16"/>
        </w:rPr>
        <w:t>matched</w:t>
      </w:r>
      <w:r>
        <w:rPr>
          <w:spacing w:val="-29"/>
          <w:w w:val="136"/>
          <w:sz w:val="16"/>
          <w:szCs w:val="16"/>
        </w:rPr>
        <w:t xml:space="preserve"> </w:t>
      </w:r>
      <w:r>
        <w:rPr>
          <w:w w:val="184"/>
          <w:sz w:val="16"/>
          <w:szCs w:val="16"/>
        </w:rPr>
        <w:t>filter</w:t>
      </w:r>
      <w:r>
        <w:rPr>
          <w:spacing w:val="22"/>
          <w:w w:val="184"/>
          <w:sz w:val="16"/>
          <w:szCs w:val="16"/>
        </w:rPr>
        <w:t xml:space="preserve"> </w:t>
      </w:r>
      <w:r>
        <w:rPr>
          <w:w w:val="140"/>
          <w:sz w:val="16"/>
          <w:szCs w:val="16"/>
        </w:rPr>
        <w:t>output</w:t>
      </w:r>
      <w:r>
        <w:rPr>
          <w:spacing w:val="40"/>
          <w:w w:val="140"/>
          <w:sz w:val="16"/>
          <w:szCs w:val="16"/>
        </w:rPr>
        <w:t xml:space="preserve"> </w:t>
      </w:r>
      <w:r>
        <w:rPr>
          <w:w w:val="140"/>
          <w:sz w:val="16"/>
          <w:szCs w:val="16"/>
        </w:rPr>
        <w:t>in  the</w:t>
      </w:r>
      <w:r>
        <w:rPr>
          <w:spacing w:val="52"/>
          <w:w w:val="140"/>
          <w:sz w:val="16"/>
          <w:szCs w:val="16"/>
        </w:rPr>
        <w:t xml:space="preserve"> </w:t>
      </w:r>
      <w:r>
        <w:rPr>
          <w:w w:val="140"/>
          <w:sz w:val="16"/>
          <w:szCs w:val="16"/>
        </w:rPr>
        <w:t>time</w:t>
      </w:r>
      <w:r>
        <w:rPr>
          <w:spacing w:val="23"/>
          <w:w w:val="140"/>
          <w:sz w:val="16"/>
          <w:szCs w:val="16"/>
        </w:rPr>
        <w:t xml:space="preserve"> </w:t>
      </w:r>
      <w:r>
        <w:rPr>
          <w:w w:val="140"/>
          <w:sz w:val="16"/>
          <w:szCs w:val="16"/>
        </w:rPr>
        <w:t>domain:</w:t>
      </w:r>
    </w:p>
    <w:p w14:paraId="2730906F" w14:textId="77777777" w:rsidR="004B03EF" w:rsidRDefault="00F64046">
      <w:pPr>
        <w:spacing w:line="160" w:lineRule="exact"/>
        <w:ind w:left="1248"/>
        <w:rPr>
          <w:sz w:val="16"/>
          <w:szCs w:val="16"/>
        </w:rPr>
      </w:pPr>
      <w:r>
        <w:rPr>
          <w:sz w:val="16"/>
          <w:szCs w:val="16"/>
        </w:rPr>
        <w:t xml:space="preserve"># </w:t>
      </w:r>
      <w:r>
        <w:rPr>
          <w:spacing w:val="31"/>
          <w:sz w:val="16"/>
          <w:szCs w:val="16"/>
        </w:rPr>
        <w:t xml:space="preserve"> </w:t>
      </w:r>
      <w:r>
        <w:rPr>
          <w:w w:val="141"/>
          <w:sz w:val="16"/>
          <w:szCs w:val="16"/>
        </w:rPr>
        <w:t>Multiply</w:t>
      </w:r>
      <w:r>
        <w:rPr>
          <w:spacing w:val="12"/>
          <w:w w:val="141"/>
          <w:sz w:val="16"/>
          <w:szCs w:val="16"/>
        </w:rPr>
        <w:t xml:space="preserve"> </w:t>
      </w:r>
      <w:r>
        <w:rPr>
          <w:w w:val="141"/>
          <w:sz w:val="16"/>
          <w:szCs w:val="16"/>
        </w:rPr>
        <w:t>the</w:t>
      </w:r>
      <w:r>
        <w:rPr>
          <w:spacing w:val="49"/>
          <w:w w:val="141"/>
          <w:sz w:val="16"/>
          <w:szCs w:val="16"/>
        </w:rPr>
        <w:t xml:space="preserve"> </w:t>
      </w:r>
      <w:r>
        <w:rPr>
          <w:w w:val="141"/>
          <w:sz w:val="16"/>
          <w:szCs w:val="16"/>
        </w:rPr>
        <w:t>Fourier</w:t>
      </w:r>
      <w:r>
        <w:rPr>
          <w:spacing w:val="44"/>
          <w:w w:val="141"/>
          <w:sz w:val="16"/>
          <w:szCs w:val="16"/>
        </w:rPr>
        <w:t xml:space="preserve"> </w:t>
      </w:r>
      <w:r>
        <w:rPr>
          <w:w w:val="141"/>
          <w:sz w:val="16"/>
          <w:szCs w:val="16"/>
        </w:rPr>
        <w:t>Space</w:t>
      </w:r>
      <w:r>
        <w:rPr>
          <w:spacing w:val="-21"/>
          <w:w w:val="141"/>
          <w:sz w:val="16"/>
          <w:szCs w:val="16"/>
        </w:rPr>
        <w:t xml:space="preserve"> </w:t>
      </w:r>
      <w:r>
        <w:rPr>
          <w:w w:val="141"/>
          <w:sz w:val="16"/>
          <w:szCs w:val="16"/>
        </w:rPr>
        <w:t>template</w:t>
      </w:r>
      <w:r>
        <w:rPr>
          <w:spacing w:val="29"/>
          <w:w w:val="141"/>
          <w:sz w:val="16"/>
          <w:szCs w:val="16"/>
        </w:rPr>
        <w:t xml:space="preserve"> </w:t>
      </w:r>
      <w:r>
        <w:rPr>
          <w:w w:val="141"/>
          <w:sz w:val="16"/>
          <w:szCs w:val="16"/>
        </w:rPr>
        <w:t xml:space="preserve">and data, </w:t>
      </w:r>
      <w:r>
        <w:rPr>
          <w:spacing w:val="29"/>
          <w:w w:val="141"/>
          <w:sz w:val="16"/>
          <w:szCs w:val="16"/>
        </w:rPr>
        <w:t xml:space="preserve"> </w:t>
      </w:r>
      <w:r>
        <w:rPr>
          <w:w w:val="141"/>
          <w:sz w:val="16"/>
          <w:szCs w:val="16"/>
        </w:rPr>
        <w:t>and divide</w:t>
      </w:r>
      <w:r>
        <w:rPr>
          <w:spacing w:val="48"/>
          <w:w w:val="141"/>
          <w:sz w:val="16"/>
          <w:szCs w:val="16"/>
        </w:rPr>
        <w:t xml:space="preserve"> </w:t>
      </w:r>
      <w:r>
        <w:rPr>
          <w:sz w:val="16"/>
          <w:szCs w:val="16"/>
        </w:rPr>
        <w:t xml:space="preserve">by  </w:t>
      </w:r>
      <w:r>
        <w:rPr>
          <w:spacing w:val="6"/>
          <w:sz w:val="16"/>
          <w:szCs w:val="16"/>
        </w:rPr>
        <w:t xml:space="preserve"> </w:t>
      </w:r>
      <w:r>
        <w:rPr>
          <w:w w:val="137"/>
          <w:sz w:val="16"/>
          <w:szCs w:val="16"/>
        </w:rPr>
        <w:t xml:space="preserve">the </w:t>
      </w:r>
      <w:r>
        <w:rPr>
          <w:spacing w:val="4"/>
          <w:w w:val="137"/>
          <w:sz w:val="16"/>
          <w:szCs w:val="16"/>
        </w:rPr>
        <w:t xml:space="preserve"> </w:t>
      </w:r>
      <w:r>
        <w:rPr>
          <w:w w:val="137"/>
          <w:sz w:val="16"/>
          <w:szCs w:val="16"/>
        </w:rPr>
        <w:t>noise</w:t>
      </w:r>
      <w:r>
        <w:rPr>
          <w:spacing w:val="55"/>
          <w:w w:val="137"/>
          <w:sz w:val="16"/>
          <w:szCs w:val="16"/>
        </w:rPr>
        <w:t xml:space="preserve"> </w:t>
      </w:r>
      <w:r>
        <w:rPr>
          <w:w w:val="137"/>
          <w:sz w:val="16"/>
          <w:szCs w:val="16"/>
        </w:rPr>
        <w:t>power</w:t>
      </w:r>
      <w:r>
        <w:rPr>
          <w:spacing w:val="-31"/>
          <w:w w:val="137"/>
          <w:sz w:val="16"/>
          <w:szCs w:val="16"/>
        </w:rPr>
        <w:t xml:space="preserve"> </w:t>
      </w:r>
      <w:r>
        <w:rPr>
          <w:w w:val="137"/>
          <w:sz w:val="16"/>
          <w:szCs w:val="16"/>
        </w:rPr>
        <w:t xml:space="preserve">in </w:t>
      </w:r>
      <w:r>
        <w:rPr>
          <w:spacing w:val="6"/>
          <w:w w:val="137"/>
          <w:sz w:val="16"/>
          <w:szCs w:val="16"/>
        </w:rPr>
        <w:t xml:space="preserve"> </w:t>
      </w:r>
      <w:r>
        <w:rPr>
          <w:w w:val="137"/>
          <w:sz w:val="16"/>
          <w:szCs w:val="16"/>
        </w:rPr>
        <w:t>each</w:t>
      </w:r>
    </w:p>
    <w:p w14:paraId="27309070" w14:textId="77777777" w:rsidR="004B03EF" w:rsidRDefault="00F64046">
      <w:pPr>
        <w:spacing w:line="160" w:lineRule="exact"/>
        <w:ind w:left="1742"/>
        <w:rPr>
          <w:sz w:val="16"/>
          <w:szCs w:val="16"/>
        </w:rPr>
      </w:pPr>
      <w:r>
        <w:rPr>
          <w:w w:val="134"/>
          <w:sz w:val="16"/>
          <w:szCs w:val="16"/>
        </w:rPr>
        <w:t>frequency</w:t>
      </w:r>
      <w:r>
        <w:rPr>
          <w:spacing w:val="42"/>
          <w:w w:val="134"/>
          <w:sz w:val="16"/>
          <w:szCs w:val="16"/>
        </w:rPr>
        <w:t xml:space="preserve"> </w:t>
      </w:r>
      <w:r>
        <w:rPr>
          <w:w w:val="156"/>
          <w:sz w:val="16"/>
          <w:szCs w:val="16"/>
        </w:rPr>
        <w:t>bin.</w:t>
      </w:r>
    </w:p>
    <w:p w14:paraId="27309071" w14:textId="77777777" w:rsidR="004B03EF" w:rsidRDefault="00F64046">
      <w:pPr>
        <w:spacing w:line="160" w:lineRule="exact"/>
        <w:ind w:left="1248"/>
        <w:rPr>
          <w:sz w:val="16"/>
          <w:szCs w:val="16"/>
        </w:rPr>
      </w:pPr>
      <w:r>
        <w:rPr>
          <w:sz w:val="16"/>
          <w:szCs w:val="16"/>
        </w:rPr>
        <w:t xml:space="preserve"># </w:t>
      </w:r>
      <w:r>
        <w:rPr>
          <w:spacing w:val="31"/>
          <w:sz w:val="16"/>
          <w:szCs w:val="16"/>
        </w:rPr>
        <w:t xml:space="preserve"> </w:t>
      </w:r>
      <w:r>
        <w:rPr>
          <w:w w:val="137"/>
          <w:sz w:val="16"/>
          <w:szCs w:val="16"/>
        </w:rPr>
        <w:t>Taking</w:t>
      </w:r>
      <w:r>
        <w:rPr>
          <w:spacing w:val="-9"/>
          <w:w w:val="137"/>
          <w:sz w:val="16"/>
          <w:szCs w:val="16"/>
        </w:rPr>
        <w:t xml:space="preserve"> </w:t>
      </w:r>
      <w:r>
        <w:rPr>
          <w:w w:val="137"/>
          <w:sz w:val="16"/>
          <w:szCs w:val="16"/>
        </w:rPr>
        <w:t xml:space="preserve">the </w:t>
      </w:r>
      <w:r>
        <w:rPr>
          <w:spacing w:val="4"/>
          <w:w w:val="137"/>
          <w:sz w:val="16"/>
          <w:szCs w:val="16"/>
        </w:rPr>
        <w:t xml:space="preserve"> </w:t>
      </w:r>
      <w:r>
        <w:rPr>
          <w:w w:val="137"/>
          <w:sz w:val="16"/>
          <w:szCs w:val="16"/>
        </w:rPr>
        <w:t xml:space="preserve">Inverse </w:t>
      </w:r>
      <w:r>
        <w:rPr>
          <w:spacing w:val="10"/>
          <w:w w:val="137"/>
          <w:sz w:val="16"/>
          <w:szCs w:val="16"/>
        </w:rPr>
        <w:t xml:space="preserve"> </w:t>
      </w:r>
      <w:r>
        <w:rPr>
          <w:w w:val="137"/>
          <w:sz w:val="16"/>
          <w:szCs w:val="16"/>
        </w:rPr>
        <w:t xml:space="preserve">Fourier </w:t>
      </w:r>
      <w:r>
        <w:rPr>
          <w:spacing w:val="10"/>
          <w:w w:val="137"/>
          <w:sz w:val="16"/>
          <w:szCs w:val="16"/>
        </w:rPr>
        <w:t xml:space="preserve"> </w:t>
      </w:r>
      <w:r>
        <w:rPr>
          <w:w w:val="137"/>
          <w:sz w:val="16"/>
          <w:szCs w:val="16"/>
        </w:rPr>
        <w:t>Transform</w:t>
      </w:r>
      <w:r>
        <w:rPr>
          <w:spacing w:val="-26"/>
          <w:w w:val="137"/>
          <w:sz w:val="16"/>
          <w:szCs w:val="16"/>
        </w:rPr>
        <w:t xml:space="preserve"> </w:t>
      </w:r>
      <w:r>
        <w:rPr>
          <w:w w:val="137"/>
          <w:sz w:val="16"/>
          <w:szCs w:val="16"/>
        </w:rPr>
        <w:t>(IFFT)</w:t>
      </w:r>
      <w:r>
        <w:rPr>
          <w:spacing w:val="15"/>
          <w:w w:val="137"/>
          <w:sz w:val="16"/>
          <w:szCs w:val="16"/>
        </w:rPr>
        <w:t xml:space="preserve"> </w:t>
      </w:r>
      <w:r>
        <w:rPr>
          <w:w w:val="137"/>
          <w:sz w:val="16"/>
          <w:szCs w:val="16"/>
        </w:rPr>
        <w:t>of</w:t>
      </w:r>
      <w:r>
        <w:rPr>
          <w:spacing w:val="49"/>
          <w:w w:val="137"/>
          <w:sz w:val="16"/>
          <w:szCs w:val="16"/>
        </w:rPr>
        <w:t xml:space="preserve"> </w:t>
      </w:r>
      <w:r>
        <w:rPr>
          <w:w w:val="137"/>
          <w:sz w:val="16"/>
          <w:szCs w:val="16"/>
        </w:rPr>
        <w:t xml:space="preserve">the </w:t>
      </w:r>
      <w:r>
        <w:rPr>
          <w:spacing w:val="4"/>
          <w:w w:val="137"/>
          <w:sz w:val="16"/>
          <w:szCs w:val="16"/>
        </w:rPr>
        <w:t xml:space="preserve"> </w:t>
      </w:r>
      <w:r>
        <w:rPr>
          <w:w w:val="184"/>
          <w:sz w:val="16"/>
          <w:szCs w:val="16"/>
        </w:rPr>
        <w:t>filter</w:t>
      </w:r>
      <w:r>
        <w:rPr>
          <w:spacing w:val="22"/>
          <w:w w:val="184"/>
          <w:sz w:val="16"/>
          <w:szCs w:val="16"/>
        </w:rPr>
        <w:t xml:space="preserve"> </w:t>
      </w:r>
      <w:r>
        <w:rPr>
          <w:w w:val="141"/>
          <w:sz w:val="16"/>
          <w:szCs w:val="16"/>
        </w:rPr>
        <w:t>output</w:t>
      </w:r>
      <w:r>
        <w:rPr>
          <w:spacing w:val="36"/>
          <w:w w:val="141"/>
          <w:sz w:val="16"/>
          <w:szCs w:val="16"/>
        </w:rPr>
        <w:t xml:space="preserve"> </w:t>
      </w:r>
      <w:r>
        <w:rPr>
          <w:w w:val="141"/>
          <w:sz w:val="16"/>
          <w:szCs w:val="16"/>
        </w:rPr>
        <w:t>puts</w:t>
      </w:r>
      <w:r>
        <w:rPr>
          <w:spacing w:val="45"/>
          <w:w w:val="141"/>
          <w:sz w:val="16"/>
          <w:szCs w:val="16"/>
        </w:rPr>
        <w:t xml:space="preserve"> </w:t>
      </w:r>
      <w:r>
        <w:rPr>
          <w:w w:val="215"/>
          <w:sz w:val="16"/>
          <w:szCs w:val="16"/>
        </w:rPr>
        <w:t>it</w:t>
      </w:r>
      <w:r>
        <w:rPr>
          <w:spacing w:val="10"/>
          <w:w w:val="215"/>
          <w:sz w:val="16"/>
          <w:szCs w:val="16"/>
        </w:rPr>
        <w:t xml:space="preserve"> </w:t>
      </w:r>
      <w:r>
        <w:rPr>
          <w:w w:val="126"/>
          <w:sz w:val="16"/>
          <w:szCs w:val="16"/>
        </w:rPr>
        <w:t>back</w:t>
      </w:r>
      <w:r>
        <w:rPr>
          <w:spacing w:val="46"/>
          <w:w w:val="126"/>
          <w:sz w:val="16"/>
          <w:szCs w:val="16"/>
        </w:rPr>
        <w:t xml:space="preserve"> </w:t>
      </w:r>
      <w:r>
        <w:rPr>
          <w:w w:val="153"/>
          <w:sz w:val="16"/>
          <w:szCs w:val="16"/>
        </w:rPr>
        <w:t>in</w:t>
      </w:r>
    </w:p>
    <w:p w14:paraId="27309072" w14:textId="77777777" w:rsidR="004B03EF" w:rsidRDefault="00F64046">
      <w:pPr>
        <w:spacing w:line="160" w:lineRule="exact"/>
        <w:ind w:left="1646"/>
        <w:rPr>
          <w:sz w:val="16"/>
          <w:szCs w:val="16"/>
        </w:rPr>
      </w:pPr>
      <w:r>
        <w:rPr>
          <w:w w:val="136"/>
          <w:sz w:val="16"/>
          <w:szCs w:val="16"/>
        </w:rPr>
        <w:t xml:space="preserve">the </w:t>
      </w:r>
      <w:r>
        <w:rPr>
          <w:spacing w:val="7"/>
          <w:w w:val="136"/>
          <w:sz w:val="16"/>
          <w:szCs w:val="16"/>
        </w:rPr>
        <w:t xml:space="preserve"> </w:t>
      </w:r>
      <w:r>
        <w:rPr>
          <w:w w:val="136"/>
          <w:sz w:val="16"/>
          <w:szCs w:val="16"/>
        </w:rPr>
        <w:t>time</w:t>
      </w:r>
      <w:r>
        <w:rPr>
          <w:spacing w:val="36"/>
          <w:w w:val="136"/>
          <w:sz w:val="16"/>
          <w:szCs w:val="16"/>
        </w:rPr>
        <w:t xml:space="preserve"> </w:t>
      </w:r>
      <w:r>
        <w:rPr>
          <w:w w:val="136"/>
          <w:sz w:val="16"/>
          <w:szCs w:val="16"/>
        </w:rPr>
        <w:t>domain,</w:t>
      </w:r>
    </w:p>
    <w:p w14:paraId="27309073" w14:textId="77777777" w:rsidR="004B03EF" w:rsidRDefault="00F64046">
      <w:pPr>
        <w:spacing w:line="160" w:lineRule="exact"/>
        <w:ind w:left="1248"/>
        <w:rPr>
          <w:sz w:val="16"/>
          <w:szCs w:val="16"/>
        </w:rPr>
      </w:pPr>
      <w:r>
        <w:rPr>
          <w:sz w:val="16"/>
          <w:szCs w:val="16"/>
        </w:rPr>
        <w:t xml:space="preserve"># </w:t>
      </w:r>
      <w:r>
        <w:rPr>
          <w:spacing w:val="31"/>
          <w:sz w:val="16"/>
          <w:szCs w:val="16"/>
        </w:rPr>
        <w:t xml:space="preserve"> </w:t>
      </w:r>
      <w:r>
        <w:rPr>
          <w:w w:val="149"/>
          <w:sz w:val="16"/>
          <w:szCs w:val="16"/>
        </w:rPr>
        <w:t>so</w:t>
      </w:r>
      <w:r>
        <w:rPr>
          <w:spacing w:val="15"/>
          <w:w w:val="149"/>
          <w:sz w:val="16"/>
          <w:szCs w:val="16"/>
        </w:rPr>
        <w:t xml:space="preserve"> </w:t>
      </w:r>
      <w:r>
        <w:rPr>
          <w:w w:val="149"/>
          <w:sz w:val="16"/>
          <w:szCs w:val="16"/>
        </w:rPr>
        <w:t>the</w:t>
      </w:r>
      <w:r>
        <w:rPr>
          <w:spacing w:val="31"/>
          <w:w w:val="149"/>
          <w:sz w:val="16"/>
          <w:szCs w:val="16"/>
        </w:rPr>
        <w:t xml:space="preserve"> </w:t>
      </w:r>
      <w:r>
        <w:rPr>
          <w:w w:val="149"/>
          <w:sz w:val="16"/>
          <w:szCs w:val="16"/>
        </w:rPr>
        <w:t xml:space="preserve">result </w:t>
      </w:r>
      <w:r>
        <w:rPr>
          <w:spacing w:val="19"/>
          <w:w w:val="149"/>
          <w:sz w:val="16"/>
          <w:szCs w:val="16"/>
        </w:rPr>
        <w:t xml:space="preserve"> </w:t>
      </w:r>
      <w:r>
        <w:rPr>
          <w:w w:val="149"/>
          <w:sz w:val="16"/>
          <w:szCs w:val="16"/>
        </w:rPr>
        <w:t>will</w:t>
      </w:r>
      <w:r>
        <w:rPr>
          <w:spacing w:val="46"/>
          <w:w w:val="149"/>
          <w:sz w:val="16"/>
          <w:szCs w:val="16"/>
        </w:rPr>
        <w:t xml:space="preserve"> </w:t>
      </w:r>
      <w:r>
        <w:rPr>
          <w:w w:val="149"/>
          <w:sz w:val="16"/>
          <w:szCs w:val="16"/>
        </w:rPr>
        <w:t>be</w:t>
      </w:r>
      <w:r>
        <w:rPr>
          <w:spacing w:val="2"/>
          <w:w w:val="149"/>
          <w:sz w:val="16"/>
          <w:szCs w:val="16"/>
        </w:rPr>
        <w:t xml:space="preserve"> </w:t>
      </w:r>
      <w:r>
        <w:rPr>
          <w:w w:val="149"/>
          <w:sz w:val="16"/>
          <w:szCs w:val="16"/>
        </w:rPr>
        <w:t>plotted</w:t>
      </w:r>
      <w:r>
        <w:rPr>
          <w:spacing w:val="41"/>
          <w:w w:val="149"/>
          <w:sz w:val="16"/>
          <w:szCs w:val="16"/>
        </w:rPr>
        <w:t xml:space="preserve"> </w:t>
      </w:r>
      <w:r>
        <w:rPr>
          <w:w w:val="149"/>
          <w:sz w:val="16"/>
          <w:szCs w:val="16"/>
        </w:rPr>
        <w:t>as</w:t>
      </w:r>
      <w:r>
        <w:rPr>
          <w:spacing w:val="28"/>
          <w:w w:val="149"/>
          <w:sz w:val="16"/>
          <w:szCs w:val="16"/>
        </w:rPr>
        <w:t xml:space="preserve"> </w:t>
      </w:r>
      <w:r>
        <w:rPr>
          <w:w w:val="149"/>
          <w:sz w:val="16"/>
          <w:szCs w:val="16"/>
        </w:rPr>
        <w:t>a</w:t>
      </w:r>
      <w:r>
        <w:rPr>
          <w:spacing w:val="26"/>
          <w:w w:val="149"/>
          <w:sz w:val="16"/>
          <w:szCs w:val="16"/>
        </w:rPr>
        <w:t xml:space="preserve"> </w:t>
      </w:r>
      <w:r>
        <w:rPr>
          <w:w w:val="149"/>
          <w:sz w:val="16"/>
          <w:szCs w:val="16"/>
        </w:rPr>
        <w:t>function</w:t>
      </w:r>
      <w:r>
        <w:rPr>
          <w:spacing w:val="4"/>
          <w:w w:val="149"/>
          <w:sz w:val="16"/>
          <w:szCs w:val="16"/>
        </w:rPr>
        <w:t xml:space="preserve"> </w:t>
      </w:r>
      <w:r>
        <w:rPr>
          <w:w w:val="149"/>
          <w:sz w:val="16"/>
          <w:szCs w:val="16"/>
        </w:rPr>
        <w:t>of</w:t>
      </w:r>
      <w:r>
        <w:rPr>
          <w:spacing w:val="28"/>
          <w:w w:val="149"/>
          <w:sz w:val="16"/>
          <w:szCs w:val="16"/>
        </w:rPr>
        <w:t xml:space="preserve"> </w:t>
      </w:r>
      <w:r>
        <w:rPr>
          <w:w w:val="149"/>
          <w:sz w:val="16"/>
          <w:szCs w:val="16"/>
        </w:rPr>
        <w:t>time</w:t>
      </w:r>
      <w:r>
        <w:rPr>
          <w:spacing w:val="-6"/>
          <w:w w:val="149"/>
          <w:sz w:val="16"/>
          <w:szCs w:val="16"/>
        </w:rPr>
        <w:t xml:space="preserve"> </w:t>
      </w:r>
      <w:r>
        <w:rPr>
          <w:w w:val="149"/>
          <w:sz w:val="16"/>
          <w:szCs w:val="16"/>
        </w:rPr>
        <w:t xml:space="preserve">off-set </w:t>
      </w:r>
      <w:r>
        <w:rPr>
          <w:spacing w:val="23"/>
          <w:w w:val="149"/>
          <w:sz w:val="16"/>
          <w:szCs w:val="16"/>
        </w:rPr>
        <w:t xml:space="preserve"> </w:t>
      </w:r>
      <w:r>
        <w:rPr>
          <w:w w:val="135"/>
          <w:sz w:val="16"/>
          <w:szCs w:val="16"/>
        </w:rPr>
        <w:t>between</w:t>
      </w:r>
      <w:r>
        <w:rPr>
          <w:spacing w:val="-11"/>
          <w:w w:val="135"/>
          <w:sz w:val="16"/>
          <w:szCs w:val="16"/>
        </w:rPr>
        <w:t xml:space="preserve"> </w:t>
      </w:r>
      <w:r>
        <w:rPr>
          <w:w w:val="135"/>
          <w:sz w:val="16"/>
          <w:szCs w:val="16"/>
        </w:rPr>
        <w:t xml:space="preserve">the </w:t>
      </w:r>
      <w:r>
        <w:rPr>
          <w:spacing w:val="9"/>
          <w:w w:val="135"/>
          <w:sz w:val="16"/>
          <w:szCs w:val="16"/>
        </w:rPr>
        <w:t xml:space="preserve"> </w:t>
      </w:r>
      <w:r>
        <w:rPr>
          <w:w w:val="132"/>
          <w:sz w:val="16"/>
          <w:szCs w:val="16"/>
        </w:rPr>
        <w:t>templa</w:t>
      </w:r>
      <w:r>
        <w:rPr>
          <w:w w:val="166"/>
          <w:sz w:val="16"/>
          <w:szCs w:val="16"/>
        </w:rPr>
        <w:t>te</w:t>
      </w:r>
    </w:p>
    <w:p w14:paraId="27309074" w14:textId="77777777" w:rsidR="004B03EF" w:rsidRDefault="00F64046">
      <w:pPr>
        <w:spacing w:line="160" w:lineRule="exact"/>
        <w:ind w:left="1646"/>
        <w:rPr>
          <w:sz w:val="16"/>
          <w:szCs w:val="16"/>
        </w:rPr>
      </w:pPr>
      <w:r>
        <w:rPr>
          <w:w w:val="124"/>
          <w:sz w:val="16"/>
          <w:szCs w:val="16"/>
        </w:rPr>
        <w:t>and</w:t>
      </w:r>
      <w:r>
        <w:rPr>
          <w:spacing w:val="46"/>
          <w:w w:val="124"/>
          <w:sz w:val="16"/>
          <w:szCs w:val="16"/>
        </w:rPr>
        <w:t xml:space="preserve"> </w:t>
      </w:r>
      <w:r>
        <w:rPr>
          <w:w w:val="154"/>
          <w:sz w:val="16"/>
          <w:szCs w:val="16"/>
        </w:rPr>
        <w:t>the</w:t>
      </w:r>
      <w:r>
        <w:rPr>
          <w:spacing w:val="19"/>
          <w:w w:val="154"/>
          <w:sz w:val="16"/>
          <w:szCs w:val="16"/>
        </w:rPr>
        <w:t xml:space="preserve"> </w:t>
      </w:r>
      <w:r>
        <w:rPr>
          <w:w w:val="154"/>
          <w:sz w:val="16"/>
          <w:szCs w:val="16"/>
        </w:rPr>
        <w:t>data:</w:t>
      </w:r>
    </w:p>
    <w:p w14:paraId="27309075" w14:textId="77777777" w:rsidR="004B03EF" w:rsidRDefault="00F64046">
      <w:pPr>
        <w:spacing w:before="14" w:line="180" w:lineRule="auto"/>
        <w:ind w:left="1248" w:right="2794"/>
        <w:rPr>
          <w:sz w:val="16"/>
          <w:szCs w:val="16"/>
        </w:rPr>
      </w:pPr>
      <w:r>
        <w:rPr>
          <w:w w:val="137"/>
          <w:sz w:val="16"/>
          <w:szCs w:val="16"/>
        </w:rPr>
        <w:t>optimal</w:t>
      </w:r>
      <w:r>
        <w:rPr>
          <w:spacing w:val="41"/>
          <w:w w:val="137"/>
          <w:sz w:val="16"/>
          <w:szCs w:val="16"/>
        </w:rPr>
        <w:t xml:space="preserve"> </w:t>
      </w:r>
      <w:r>
        <w:rPr>
          <w:sz w:val="16"/>
          <w:szCs w:val="16"/>
        </w:rPr>
        <w:t xml:space="preserve">= </w:t>
      </w:r>
      <w:r>
        <w:rPr>
          <w:spacing w:val="21"/>
          <w:sz w:val="16"/>
          <w:szCs w:val="16"/>
        </w:rPr>
        <w:t xml:space="preserve"> </w:t>
      </w:r>
      <w:r>
        <w:rPr>
          <w:w w:val="153"/>
          <w:sz w:val="16"/>
          <w:szCs w:val="16"/>
        </w:rPr>
        <w:t>data_fft</w:t>
      </w:r>
      <w:r>
        <w:rPr>
          <w:spacing w:val="35"/>
          <w:w w:val="153"/>
          <w:sz w:val="16"/>
          <w:szCs w:val="16"/>
        </w:rPr>
        <w:t xml:space="preserve"> </w:t>
      </w:r>
      <w:r>
        <w:rPr>
          <w:position w:val="-3"/>
          <w:sz w:val="16"/>
          <w:szCs w:val="16"/>
        </w:rPr>
        <w:t xml:space="preserve">* </w:t>
      </w:r>
      <w:r>
        <w:rPr>
          <w:spacing w:val="31"/>
          <w:position w:val="-3"/>
          <w:sz w:val="16"/>
          <w:szCs w:val="16"/>
        </w:rPr>
        <w:t xml:space="preserve"> </w:t>
      </w:r>
      <w:r>
        <w:rPr>
          <w:w w:val="148"/>
          <w:sz w:val="16"/>
          <w:szCs w:val="16"/>
        </w:rPr>
        <w:t>template_fft.conjugate()</w:t>
      </w:r>
      <w:r>
        <w:rPr>
          <w:spacing w:val="37"/>
          <w:w w:val="148"/>
          <w:sz w:val="16"/>
          <w:szCs w:val="16"/>
        </w:rPr>
        <w:t xml:space="preserve"> </w:t>
      </w:r>
      <w:r>
        <w:rPr>
          <w:w w:val="215"/>
          <w:sz w:val="16"/>
          <w:szCs w:val="16"/>
        </w:rPr>
        <w:t>/</w:t>
      </w:r>
      <w:r>
        <w:rPr>
          <w:spacing w:val="10"/>
          <w:w w:val="215"/>
          <w:sz w:val="16"/>
          <w:szCs w:val="16"/>
        </w:rPr>
        <w:t xml:space="preserve"> </w:t>
      </w:r>
      <w:r>
        <w:rPr>
          <w:w w:val="122"/>
          <w:sz w:val="16"/>
          <w:szCs w:val="16"/>
        </w:rPr>
        <w:t xml:space="preserve">power_vec </w:t>
      </w:r>
      <w:r>
        <w:rPr>
          <w:w w:val="134"/>
          <w:sz w:val="16"/>
          <w:szCs w:val="16"/>
        </w:rPr>
        <w:t>optimal_time</w:t>
      </w:r>
      <w:r>
        <w:rPr>
          <w:spacing w:val="42"/>
          <w:w w:val="134"/>
          <w:sz w:val="16"/>
          <w:szCs w:val="16"/>
        </w:rPr>
        <w:t xml:space="preserve"> </w:t>
      </w:r>
      <w:r>
        <w:rPr>
          <w:sz w:val="16"/>
          <w:szCs w:val="16"/>
        </w:rPr>
        <w:t xml:space="preserve">= </w:t>
      </w:r>
      <w:r>
        <w:rPr>
          <w:spacing w:val="21"/>
          <w:sz w:val="16"/>
          <w:szCs w:val="16"/>
        </w:rPr>
        <w:t xml:space="preserve"> </w:t>
      </w:r>
      <w:r>
        <w:rPr>
          <w:w w:val="119"/>
          <w:sz w:val="16"/>
          <w:szCs w:val="16"/>
        </w:rPr>
        <w:t>2</w:t>
      </w:r>
      <w:r>
        <w:rPr>
          <w:w w:val="119"/>
          <w:position w:val="-3"/>
          <w:sz w:val="16"/>
          <w:szCs w:val="16"/>
        </w:rPr>
        <w:t>*</w:t>
      </w:r>
      <w:r>
        <w:rPr>
          <w:w w:val="161"/>
          <w:sz w:val="16"/>
          <w:szCs w:val="16"/>
        </w:rPr>
        <w:t>np.fft.ifft(optimal)</w:t>
      </w:r>
      <w:r>
        <w:rPr>
          <w:w w:val="119"/>
          <w:position w:val="-3"/>
          <w:sz w:val="16"/>
          <w:szCs w:val="16"/>
        </w:rPr>
        <w:t>*</w:t>
      </w:r>
      <w:r>
        <w:rPr>
          <w:w w:val="165"/>
          <w:sz w:val="16"/>
          <w:szCs w:val="16"/>
        </w:rPr>
        <w:t>fs</w:t>
      </w:r>
    </w:p>
    <w:p w14:paraId="27309076" w14:textId="77777777" w:rsidR="004B03EF" w:rsidRDefault="004B03EF">
      <w:pPr>
        <w:spacing w:before="4" w:line="120" w:lineRule="exact"/>
        <w:rPr>
          <w:sz w:val="12"/>
          <w:szCs w:val="12"/>
        </w:rPr>
      </w:pPr>
    </w:p>
    <w:p w14:paraId="27309077" w14:textId="77777777" w:rsidR="004B03EF" w:rsidRDefault="00F64046">
      <w:pPr>
        <w:ind w:left="1248"/>
        <w:rPr>
          <w:sz w:val="16"/>
          <w:szCs w:val="16"/>
        </w:rPr>
      </w:pPr>
      <w:r>
        <w:rPr>
          <w:w w:val="136"/>
          <w:sz w:val="16"/>
          <w:szCs w:val="16"/>
        </w:rPr>
        <w:t xml:space="preserve">#-- </w:t>
      </w:r>
      <w:r>
        <w:rPr>
          <w:spacing w:val="19"/>
          <w:w w:val="136"/>
          <w:sz w:val="16"/>
          <w:szCs w:val="16"/>
        </w:rPr>
        <w:t xml:space="preserve"> </w:t>
      </w:r>
      <w:r>
        <w:rPr>
          <w:w w:val="136"/>
          <w:sz w:val="16"/>
          <w:szCs w:val="16"/>
        </w:rPr>
        <w:t>Normalize</w:t>
      </w:r>
      <w:r>
        <w:rPr>
          <w:spacing w:val="-19"/>
          <w:w w:val="136"/>
          <w:sz w:val="16"/>
          <w:szCs w:val="16"/>
        </w:rPr>
        <w:t xml:space="preserve"> </w:t>
      </w:r>
      <w:r>
        <w:rPr>
          <w:w w:val="136"/>
          <w:sz w:val="16"/>
          <w:szCs w:val="16"/>
        </w:rPr>
        <w:t xml:space="preserve">the </w:t>
      </w:r>
      <w:r>
        <w:rPr>
          <w:spacing w:val="7"/>
          <w:w w:val="136"/>
          <w:sz w:val="16"/>
          <w:szCs w:val="16"/>
        </w:rPr>
        <w:t xml:space="preserve"> </w:t>
      </w:r>
      <w:r>
        <w:rPr>
          <w:w w:val="136"/>
          <w:sz w:val="16"/>
          <w:szCs w:val="16"/>
        </w:rPr>
        <w:t>matched</w:t>
      </w:r>
      <w:r>
        <w:rPr>
          <w:spacing w:val="-29"/>
          <w:w w:val="136"/>
          <w:sz w:val="16"/>
          <w:szCs w:val="16"/>
        </w:rPr>
        <w:t xml:space="preserve"> </w:t>
      </w:r>
      <w:r>
        <w:rPr>
          <w:w w:val="169"/>
          <w:sz w:val="16"/>
          <w:szCs w:val="16"/>
        </w:rPr>
        <w:t xml:space="preserve">filter </w:t>
      </w:r>
      <w:r>
        <w:rPr>
          <w:spacing w:val="7"/>
          <w:w w:val="169"/>
          <w:sz w:val="16"/>
          <w:szCs w:val="16"/>
        </w:rPr>
        <w:t xml:space="preserve"> </w:t>
      </w:r>
      <w:r>
        <w:rPr>
          <w:w w:val="169"/>
          <w:sz w:val="16"/>
          <w:szCs w:val="16"/>
        </w:rPr>
        <w:t>output:</w:t>
      </w:r>
    </w:p>
    <w:p w14:paraId="27309078" w14:textId="77777777" w:rsidR="004B03EF" w:rsidRDefault="00F64046">
      <w:pPr>
        <w:spacing w:line="160" w:lineRule="exact"/>
        <w:ind w:left="1248"/>
        <w:rPr>
          <w:sz w:val="16"/>
          <w:szCs w:val="16"/>
        </w:rPr>
      </w:pPr>
      <w:r>
        <w:rPr>
          <w:sz w:val="16"/>
          <w:szCs w:val="16"/>
        </w:rPr>
        <w:t xml:space="preserve"># </w:t>
      </w:r>
      <w:r>
        <w:rPr>
          <w:spacing w:val="31"/>
          <w:sz w:val="16"/>
          <w:szCs w:val="16"/>
        </w:rPr>
        <w:t xml:space="preserve"> </w:t>
      </w:r>
      <w:r>
        <w:rPr>
          <w:w w:val="132"/>
          <w:sz w:val="16"/>
          <w:szCs w:val="16"/>
        </w:rPr>
        <w:t>Normalize</w:t>
      </w:r>
      <w:r>
        <w:rPr>
          <w:spacing w:val="9"/>
          <w:w w:val="132"/>
          <w:sz w:val="16"/>
          <w:szCs w:val="16"/>
        </w:rPr>
        <w:t xml:space="preserve"> </w:t>
      </w:r>
      <w:r>
        <w:rPr>
          <w:w w:val="132"/>
          <w:sz w:val="16"/>
          <w:szCs w:val="16"/>
        </w:rPr>
        <w:t xml:space="preserve">the </w:t>
      </w:r>
      <w:r>
        <w:rPr>
          <w:spacing w:val="18"/>
          <w:w w:val="132"/>
          <w:sz w:val="16"/>
          <w:szCs w:val="16"/>
        </w:rPr>
        <w:t xml:space="preserve"> </w:t>
      </w:r>
      <w:r>
        <w:rPr>
          <w:w w:val="132"/>
          <w:sz w:val="16"/>
          <w:szCs w:val="16"/>
        </w:rPr>
        <w:t>matched</w:t>
      </w:r>
      <w:r>
        <w:rPr>
          <w:spacing w:val="-6"/>
          <w:w w:val="132"/>
          <w:sz w:val="16"/>
          <w:szCs w:val="16"/>
        </w:rPr>
        <w:t xml:space="preserve"> </w:t>
      </w:r>
      <w:r>
        <w:rPr>
          <w:w w:val="184"/>
          <w:sz w:val="16"/>
          <w:szCs w:val="16"/>
        </w:rPr>
        <w:t>filter</w:t>
      </w:r>
      <w:r>
        <w:rPr>
          <w:spacing w:val="22"/>
          <w:w w:val="184"/>
          <w:sz w:val="16"/>
          <w:szCs w:val="16"/>
        </w:rPr>
        <w:t xml:space="preserve"> </w:t>
      </w:r>
      <w:r>
        <w:rPr>
          <w:w w:val="144"/>
          <w:sz w:val="16"/>
          <w:szCs w:val="16"/>
        </w:rPr>
        <w:t>output</w:t>
      </w:r>
      <w:r>
        <w:rPr>
          <w:spacing w:val="22"/>
          <w:w w:val="144"/>
          <w:sz w:val="16"/>
          <w:szCs w:val="16"/>
        </w:rPr>
        <w:t xml:space="preserve"> </w:t>
      </w:r>
      <w:r>
        <w:rPr>
          <w:w w:val="144"/>
          <w:sz w:val="16"/>
          <w:szCs w:val="16"/>
        </w:rPr>
        <w:t>so</w:t>
      </w:r>
      <w:r>
        <w:rPr>
          <w:spacing w:val="24"/>
          <w:w w:val="144"/>
          <w:sz w:val="16"/>
          <w:szCs w:val="16"/>
        </w:rPr>
        <w:t xml:space="preserve"> </w:t>
      </w:r>
      <w:r>
        <w:rPr>
          <w:w w:val="144"/>
          <w:sz w:val="16"/>
          <w:szCs w:val="16"/>
        </w:rPr>
        <w:t xml:space="preserve">that </w:t>
      </w:r>
      <w:r>
        <w:rPr>
          <w:spacing w:val="17"/>
          <w:w w:val="144"/>
          <w:sz w:val="16"/>
          <w:szCs w:val="16"/>
        </w:rPr>
        <w:t xml:space="preserve"> </w:t>
      </w:r>
      <w:r>
        <w:rPr>
          <w:sz w:val="16"/>
          <w:szCs w:val="16"/>
        </w:rPr>
        <w:t xml:space="preserve">we </w:t>
      </w:r>
      <w:r>
        <w:rPr>
          <w:spacing w:val="20"/>
          <w:sz w:val="16"/>
          <w:szCs w:val="16"/>
        </w:rPr>
        <w:t xml:space="preserve"> </w:t>
      </w:r>
      <w:r>
        <w:rPr>
          <w:w w:val="138"/>
          <w:sz w:val="16"/>
          <w:szCs w:val="16"/>
        </w:rPr>
        <w:t>expect</w:t>
      </w:r>
      <w:r>
        <w:rPr>
          <w:spacing w:val="37"/>
          <w:w w:val="138"/>
          <w:sz w:val="16"/>
          <w:szCs w:val="16"/>
        </w:rPr>
        <w:t xml:space="preserve"> </w:t>
      </w:r>
      <w:r>
        <w:rPr>
          <w:w w:val="138"/>
          <w:sz w:val="16"/>
          <w:szCs w:val="16"/>
        </w:rPr>
        <w:t>a</w:t>
      </w:r>
      <w:r>
        <w:rPr>
          <w:spacing w:val="38"/>
          <w:w w:val="138"/>
          <w:sz w:val="16"/>
          <w:szCs w:val="16"/>
        </w:rPr>
        <w:t xml:space="preserve"> </w:t>
      </w:r>
      <w:r>
        <w:rPr>
          <w:w w:val="138"/>
          <w:sz w:val="16"/>
          <w:szCs w:val="16"/>
        </w:rPr>
        <w:t>value</w:t>
      </w:r>
      <w:r>
        <w:rPr>
          <w:spacing w:val="41"/>
          <w:w w:val="138"/>
          <w:sz w:val="16"/>
          <w:szCs w:val="16"/>
        </w:rPr>
        <w:t xml:space="preserve"> </w:t>
      </w:r>
      <w:r>
        <w:rPr>
          <w:w w:val="138"/>
          <w:sz w:val="16"/>
          <w:szCs w:val="16"/>
        </w:rPr>
        <w:t>of</w:t>
      </w:r>
      <w:r>
        <w:rPr>
          <w:spacing w:val="47"/>
          <w:w w:val="138"/>
          <w:sz w:val="16"/>
          <w:szCs w:val="16"/>
        </w:rPr>
        <w:t xml:space="preserve"> </w:t>
      </w:r>
      <w:r>
        <w:rPr>
          <w:sz w:val="16"/>
          <w:szCs w:val="16"/>
        </w:rPr>
        <w:t xml:space="preserve">1 </w:t>
      </w:r>
      <w:r>
        <w:rPr>
          <w:spacing w:val="31"/>
          <w:sz w:val="16"/>
          <w:szCs w:val="16"/>
        </w:rPr>
        <w:t xml:space="preserve"> </w:t>
      </w:r>
      <w:r>
        <w:rPr>
          <w:w w:val="149"/>
          <w:sz w:val="16"/>
          <w:szCs w:val="16"/>
        </w:rPr>
        <w:t>at</w:t>
      </w:r>
      <w:r>
        <w:rPr>
          <w:spacing w:val="56"/>
          <w:w w:val="149"/>
          <w:sz w:val="16"/>
          <w:szCs w:val="16"/>
        </w:rPr>
        <w:t xml:space="preserve"> </w:t>
      </w:r>
      <w:r>
        <w:rPr>
          <w:w w:val="149"/>
          <w:sz w:val="16"/>
          <w:szCs w:val="16"/>
        </w:rPr>
        <w:t>times</w:t>
      </w:r>
      <w:r>
        <w:rPr>
          <w:spacing w:val="-2"/>
          <w:w w:val="149"/>
          <w:sz w:val="16"/>
          <w:szCs w:val="16"/>
        </w:rPr>
        <w:t xml:space="preserve"> </w:t>
      </w:r>
      <w:r>
        <w:rPr>
          <w:w w:val="149"/>
          <w:sz w:val="16"/>
          <w:szCs w:val="16"/>
        </w:rPr>
        <w:t>of</w:t>
      </w:r>
      <w:r>
        <w:rPr>
          <w:spacing w:val="28"/>
          <w:w w:val="149"/>
          <w:sz w:val="16"/>
          <w:szCs w:val="16"/>
        </w:rPr>
        <w:t xml:space="preserve"> </w:t>
      </w:r>
      <w:r>
        <w:rPr>
          <w:w w:val="165"/>
          <w:sz w:val="16"/>
          <w:szCs w:val="16"/>
        </w:rPr>
        <w:t>just</w:t>
      </w:r>
    </w:p>
    <w:p w14:paraId="27309079" w14:textId="77777777" w:rsidR="004B03EF" w:rsidRDefault="00F64046">
      <w:pPr>
        <w:spacing w:line="160" w:lineRule="exact"/>
        <w:ind w:left="1742"/>
        <w:rPr>
          <w:sz w:val="16"/>
          <w:szCs w:val="16"/>
        </w:rPr>
      </w:pPr>
      <w:r>
        <w:rPr>
          <w:w w:val="152"/>
          <w:sz w:val="16"/>
          <w:szCs w:val="16"/>
        </w:rPr>
        <w:t>noise.</w:t>
      </w:r>
    </w:p>
    <w:p w14:paraId="2730907A" w14:textId="77777777" w:rsidR="004B03EF" w:rsidRDefault="00F64046">
      <w:pPr>
        <w:spacing w:line="160" w:lineRule="exact"/>
        <w:ind w:left="1248"/>
        <w:rPr>
          <w:sz w:val="16"/>
          <w:szCs w:val="16"/>
        </w:rPr>
      </w:pPr>
      <w:r>
        <w:rPr>
          <w:sz w:val="16"/>
          <w:szCs w:val="16"/>
        </w:rPr>
        <w:t xml:space="preserve"># </w:t>
      </w:r>
      <w:r>
        <w:rPr>
          <w:spacing w:val="31"/>
          <w:sz w:val="16"/>
          <w:szCs w:val="16"/>
        </w:rPr>
        <w:t xml:space="preserve"> </w:t>
      </w:r>
      <w:r>
        <w:rPr>
          <w:w w:val="135"/>
          <w:sz w:val="16"/>
          <w:szCs w:val="16"/>
        </w:rPr>
        <w:t>Then,</w:t>
      </w:r>
      <w:r>
        <w:rPr>
          <w:spacing w:val="20"/>
          <w:w w:val="135"/>
          <w:sz w:val="16"/>
          <w:szCs w:val="16"/>
        </w:rPr>
        <w:t xml:space="preserve"> </w:t>
      </w:r>
      <w:r>
        <w:rPr>
          <w:w w:val="135"/>
          <w:sz w:val="16"/>
          <w:szCs w:val="16"/>
        </w:rPr>
        <w:t xml:space="preserve">the </w:t>
      </w:r>
      <w:r>
        <w:rPr>
          <w:spacing w:val="9"/>
          <w:w w:val="135"/>
          <w:sz w:val="16"/>
          <w:szCs w:val="16"/>
        </w:rPr>
        <w:t xml:space="preserve"> </w:t>
      </w:r>
      <w:r>
        <w:rPr>
          <w:w w:val="135"/>
          <w:sz w:val="16"/>
          <w:szCs w:val="16"/>
        </w:rPr>
        <w:t>peak</w:t>
      </w:r>
      <w:r>
        <w:rPr>
          <w:spacing w:val="15"/>
          <w:w w:val="135"/>
          <w:sz w:val="16"/>
          <w:szCs w:val="16"/>
        </w:rPr>
        <w:t xml:space="preserve"> </w:t>
      </w:r>
      <w:r>
        <w:rPr>
          <w:w w:val="135"/>
          <w:sz w:val="16"/>
          <w:szCs w:val="16"/>
        </w:rPr>
        <w:t>of</w:t>
      </w:r>
      <w:r>
        <w:rPr>
          <w:spacing w:val="53"/>
          <w:w w:val="135"/>
          <w:sz w:val="16"/>
          <w:szCs w:val="16"/>
        </w:rPr>
        <w:t xml:space="preserve"> </w:t>
      </w:r>
      <w:r>
        <w:rPr>
          <w:w w:val="135"/>
          <w:sz w:val="16"/>
          <w:szCs w:val="16"/>
        </w:rPr>
        <w:t xml:space="preserve">the </w:t>
      </w:r>
      <w:r>
        <w:rPr>
          <w:spacing w:val="9"/>
          <w:w w:val="135"/>
          <w:sz w:val="16"/>
          <w:szCs w:val="16"/>
        </w:rPr>
        <w:t xml:space="preserve"> </w:t>
      </w:r>
      <w:r>
        <w:rPr>
          <w:w w:val="135"/>
          <w:sz w:val="16"/>
          <w:szCs w:val="16"/>
        </w:rPr>
        <w:t>matched</w:t>
      </w:r>
      <w:r>
        <w:rPr>
          <w:spacing w:val="-23"/>
          <w:w w:val="135"/>
          <w:sz w:val="16"/>
          <w:szCs w:val="16"/>
        </w:rPr>
        <w:t xml:space="preserve"> </w:t>
      </w:r>
      <w:r>
        <w:rPr>
          <w:w w:val="184"/>
          <w:sz w:val="16"/>
          <w:szCs w:val="16"/>
        </w:rPr>
        <w:t>filter</w:t>
      </w:r>
      <w:r>
        <w:rPr>
          <w:spacing w:val="22"/>
          <w:w w:val="184"/>
          <w:sz w:val="16"/>
          <w:szCs w:val="16"/>
        </w:rPr>
        <w:t xml:space="preserve"> </w:t>
      </w:r>
      <w:r>
        <w:rPr>
          <w:w w:val="146"/>
          <w:sz w:val="16"/>
          <w:szCs w:val="16"/>
        </w:rPr>
        <w:t>output</w:t>
      </w:r>
      <w:r>
        <w:rPr>
          <w:spacing w:val="13"/>
          <w:w w:val="146"/>
          <w:sz w:val="16"/>
          <w:szCs w:val="16"/>
        </w:rPr>
        <w:t xml:space="preserve"> </w:t>
      </w:r>
      <w:r>
        <w:rPr>
          <w:w w:val="146"/>
          <w:sz w:val="16"/>
          <w:szCs w:val="16"/>
        </w:rPr>
        <w:t>will</w:t>
      </w:r>
      <w:r>
        <w:rPr>
          <w:spacing w:val="55"/>
          <w:w w:val="146"/>
          <w:sz w:val="16"/>
          <w:szCs w:val="16"/>
        </w:rPr>
        <w:t xml:space="preserve"> </w:t>
      </w:r>
      <w:r>
        <w:rPr>
          <w:w w:val="187"/>
          <w:sz w:val="16"/>
          <w:szCs w:val="16"/>
        </w:rPr>
        <w:t>tell</w:t>
      </w:r>
      <w:r>
        <w:rPr>
          <w:spacing w:val="21"/>
          <w:w w:val="187"/>
          <w:sz w:val="16"/>
          <w:szCs w:val="16"/>
        </w:rPr>
        <w:t xml:space="preserve"> </w:t>
      </w:r>
      <w:r>
        <w:rPr>
          <w:w w:val="145"/>
          <w:sz w:val="16"/>
          <w:szCs w:val="16"/>
        </w:rPr>
        <w:t>us</w:t>
      </w:r>
      <w:r>
        <w:rPr>
          <w:spacing w:val="22"/>
          <w:w w:val="145"/>
          <w:sz w:val="16"/>
          <w:szCs w:val="16"/>
        </w:rPr>
        <w:t xml:space="preserve"> </w:t>
      </w:r>
      <w:r>
        <w:rPr>
          <w:w w:val="145"/>
          <w:sz w:val="16"/>
          <w:szCs w:val="16"/>
        </w:rPr>
        <w:t>the</w:t>
      </w:r>
      <w:r>
        <w:rPr>
          <w:spacing w:val="40"/>
          <w:w w:val="145"/>
          <w:sz w:val="16"/>
          <w:szCs w:val="16"/>
        </w:rPr>
        <w:t xml:space="preserve"> </w:t>
      </w:r>
      <w:r>
        <w:rPr>
          <w:w w:val="145"/>
          <w:sz w:val="16"/>
          <w:szCs w:val="16"/>
        </w:rPr>
        <w:t xml:space="preserve">signal-to-noise </w:t>
      </w:r>
      <w:r>
        <w:rPr>
          <w:spacing w:val="28"/>
          <w:w w:val="145"/>
          <w:sz w:val="16"/>
          <w:szCs w:val="16"/>
        </w:rPr>
        <w:t xml:space="preserve"> </w:t>
      </w:r>
      <w:r>
        <w:rPr>
          <w:w w:val="163"/>
          <w:sz w:val="16"/>
          <w:szCs w:val="16"/>
        </w:rPr>
        <w:t>ratio</w:t>
      </w:r>
    </w:p>
    <w:p w14:paraId="2730907B" w14:textId="77777777" w:rsidR="004B03EF" w:rsidRDefault="004B03EF">
      <w:pPr>
        <w:spacing w:before="7" w:line="160" w:lineRule="exact"/>
        <w:rPr>
          <w:sz w:val="16"/>
          <w:szCs w:val="16"/>
        </w:rPr>
      </w:pPr>
    </w:p>
    <w:p w14:paraId="2730907C" w14:textId="77777777" w:rsidR="004B03EF" w:rsidRDefault="004B03EF">
      <w:pPr>
        <w:spacing w:line="200" w:lineRule="exact"/>
      </w:pPr>
    </w:p>
    <w:p w14:paraId="2730907D" w14:textId="77777777" w:rsidR="004B03EF" w:rsidRDefault="00F64046">
      <w:pPr>
        <w:ind w:left="62" w:right="4608"/>
        <w:jc w:val="center"/>
        <w:rPr>
          <w:sz w:val="24"/>
          <w:szCs w:val="24"/>
        </w:rPr>
        <w:sectPr w:rsidR="004B03EF">
          <w:pgSz w:w="11920" w:h="16840"/>
          <w:pgMar w:top="940" w:right="1040" w:bottom="280" w:left="1340" w:header="719" w:footer="0" w:gutter="0"/>
          <w:cols w:space="720"/>
        </w:sect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6"/>
          <w:sz w:val="24"/>
          <w:szCs w:val="24"/>
        </w:rPr>
        <w:t xml:space="preserve"> </w:t>
      </w:r>
      <w:r>
        <w:rPr>
          <w:w w:val="97"/>
          <w:sz w:val="24"/>
          <w:szCs w:val="24"/>
        </w:rPr>
        <w:t>17</w:t>
      </w:r>
    </w:p>
    <w:p w14:paraId="2730907E" w14:textId="77777777" w:rsidR="004B03EF" w:rsidRDefault="004B03EF">
      <w:pPr>
        <w:spacing w:before="8" w:line="120" w:lineRule="exact"/>
        <w:rPr>
          <w:sz w:val="13"/>
          <w:szCs w:val="13"/>
        </w:rPr>
      </w:pPr>
    </w:p>
    <w:p w14:paraId="2730907F" w14:textId="77777777" w:rsidR="004B03EF" w:rsidRDefault="004B03EF">
      <w:pPr>
        <w:spacing w:line="200" w:lineRule="exact"/>
      </w:pPr>
    </w:p>
    <w:p w14:paraId="27309080" w14:textId="77777777" w:rsidR="004B03EF" w:rsidRDefault="004B03EF">
      <w:pPr>
        <w:spacing w:line="200" w:lineRule="exact"/>
      </w:pPr>
    </w:p>
    <w:p w14:paraId="27309081" w14:textId="77777777" w:rsidR="004B03EF" w:rsidRDefault="00B601E9">
      <w:pPr>
        <w:spacing w:before="34"/>
        <w:ind w:left="1646"/>
        <w:rPr>
          <w:sz w:val="16"/>
          <w:szCs w:val="16"/>
        </w:rPr>
      </w:pPr>
      <w:r>
        <w:pict w14:anchorId="273090E1">
          <v:group id="_x0000_s2070" style="position:absolute;left:0;text-align:left;margin-left:68.4pt;margin-top:78.1pt;width:473.4pt;height:196.85pt;z-index:-1445;mso-position-horizontal-relative:page;mso-position-vertical-relative:page" coordorigin="1368,1563" coordsize="9468,3937">
            <v:polyline id="_x0000_s2123" style="position:absolute" points="2752,3293,2752,3132" coordorigin="1376,1566" coordsize="0,161" filled="f" strokeweight="5055emu">
              <v:path arrowok="t"/>
            </v:polyline>
            <v:polyline id="_x0000_s2122" style="position:absolute" points="2752,3615,2752,3454" coordorigin="1376,1727" coordsize="0,161" filled="f" strokeweight="5055emu">
              <v:path arrowok="t"/>
            </v:polyline>
            <v:polyline id="_x0000_s2121" style="position:absolute" points="2752,3937,2752,3776" coordorigin="1376,1888" coordsize="0,161" filled="f" strokeweight="5055emu">
              <v:path arrowok="t"/>
            </v:polyline>
            <v:polyline id="_x0000_s2120" style="position:absolute" points="2752,4259,2752,4098" coordorigin="1376,2049" coordsize="0,161" filled="f" strokeweight="5055emu">
              <v:path arrowok="t"/>
            </v:polyline>
            <v:polyline id="_x0000_s2119" style="position:absolute" points="2752,4581,2752,4420" coordorigin="1376,2210" coordsize="0,161" filled="f" strokeweight="5055emu">
              <v:path arrowok="t"/>
            </v:polyline>
            <v:polyline id="_x0000_s2118" style="position:absolute" points="2752,4903,2752,4742" coordorigin="1376,2371" coordsize="0,161" filled="f" strokeweight="5055emu">
              <v:path arrowok="t"/>
            </v:polyline>
            <v:polyline id="_x0000_s2117" style="position:absolute" points="2752,5225,2752,5064" coordorigin="1376,2532" coordsize="0,161" filled="f" strokeweight="5055emu">
              <v:path arrowok="t"/>
            </v:polyline>
            <v:polyline id="_x0000_s2116" style="position:absolute" points="2752,5547,2752,5386" coordorigin="1376,2693" coordsize="0,161" filled="f" strokeweight="5055emu">
              <v:path arrowok="t"/>
            </v:polyline>
            <v:polyline id="_x0000_s2115" style="position:absolute" points="2752,5869,2752,5708" coordorigin="1376,2854" coordsize="0,161" filled="f" strokeweight="5055emu">
              <v:path arrowok="t"/>
            </v:polyline>
            <v:polyline id="_x0000_s2114" style="position:absolute" points="2752,6190,2752,6030" coordorigin="1376,3015" coordsize="0,161" filled="f" strokeweight="5055emu">
              <v:path arrowok="t"/>
            </v:polyline>
            <v:polyline id="_x0000_s2113" style="position:absolute" points="2752,6511,2752,6350" coordorigin="1376,3175" coordsize="0,161" filled="f" strokeweight="5055emu">
              <v:path arrowok="t"/>
            </v:polyline>
            <v:polyline id="_x0000_s2112" style="position:absolute" points="2752,6833,2752,6672" coordorigin="1376,3336" coordsize="0,161" filled="f" strokeweight="5055emu">
              <v:path arrowok="t"/>
            </v:polyline>
            <v:polyline id="_x0000_s2111" style="position:absolute" points="2752,7155,2752,6994" coordorigin="1376,3497" coordsize="0,161" filled="f" strokeweight="5055emu">
              <v:path arrowok="t"/>
            </v:polyline>
            <v:polyline id="_x0000_s2110" style="position:absolute" points="2752,7477,2752,7316" coordorigin="1376,3658" coordsize="0,161" filled="f" strokeweight="5055emu">
              <v:path arrowok="t"/>
            </v:polyline>
            <v:polyline id="_x0000_s2109" style="position:absolute" points="2752,7799,2752,7638" coordorigin="1376,3819" coordsize="0,161" filled="f" strokeweight="5055emu">
              <v:path arrowok="t"/>
            </v:polyline>
            <v:polyline id="_x0000_s2108" style="position:absolute" points="2752,8121,2752,7960" coordorigin="1376,3980" coordsize="0,161" filled="f" strokeweight="5055emu">
              <v:path arrowok="t"/>
            </v:polyline>
            <v:polyline id="_x0000_s2107" style="position:absolute" points="2752,8443,2752,8282" coordorigin="1376,4141" coordsize="0,161" filled="f" strokeweight="5055emu">
              <v:path arrowok="t"/>
            </v:polyline>
            <v:polyline id="_x0000_s2106" style="position:absolute" points="2752,8765,2752,8604" coordorigin="1376,4302" coordsize="0,161" filled="f" strokeweight="5055emu">
              <v:path arrowok="t"/>
            </v:polyline>
            <v:polyline id="_x0000_s2105" style="position:absolute" points="2752,9087,2752,8926" coordorigin="1376,4463" coordsize="0,161" filled="f" strokeweight="5055emu">
              <v:path arrowok="t"/>
            </v:polyline>
            <v:polyline id="_x0000_s2104" style="position:absolute" points="2752,9408,2752,9248" coordorigin="1376,4624" coordsize="0,161" filled="f" strokeweight="5055emu">
              <v:path arrowok="t"/>
            </v:polyline>
            <v:polyline id="_x0000_s2103" style="position:absolute" points="2752,9729,2752,9568" coordorigin="1376,4784" coordsize="0,161" filled="f" strokeweight="5055emu">
              <v:path arrowok="t"/>
            </v:polyline>
            <v:polyline id="_x0000_s2102" style="position:absolute" points="2752,10051,2752,9890" coordorigin="1376,4945" coordsize="0,161" filled="f" strokeweight="5055emu">
              <v:path arrowok="t"/>
            </v:polyline>
            <v:polyline id="_x0000_s2101" style="position:absolute" points="2752,10373,2752,10212" coordorigin="1376,5106" coordsize="0,161" filled="f" strokeweight="5055emu">
              <v:path arrowok="t"/>
            </v:polyline>
            <v:polyline id="_x0000_s2100" style="position:absolute" points="2752,10695,2752,10534" coordorigin="1376,5267" coordsize="0,161" filled="f" strokeweight="5055emu">
              <v:path arrowok="t"/>
            </v:polyline>
            <v:polyline id="_x0000_s2099" style="position:absolute" points="2752,10924,2752,10856" coordorigin="1376,5428" coordsize="0,68" filled="f" strokeweight="5055emu">
              <v:path arrowok="t"/>
            </v:polyline>
            <v:polyline id="_x0000_s2098" style="position:absolute" points="2744,10984,2812,10984" coordorigin="1372,5492" coordsize="68,0" filled="f" strokeweight="5055emu">
              <v:path arrowok="t"/>
            </v:polyline>
            <v:polyline id="_x0000_s2097" style="position:absolute" points="2880,10984,12205,10984" coordorigin="1440,5492" coordsize="9325,0" filled="f" strokeweight="5055emu">
              <v:path arrowok="t"/>
            </v:polyline>
            <v:polyline id="_x0000_s2096" style="position:absolute" points="21530,10984,21598,10984" coordorigin="10765,5492" coordsize="68,0" filled="f" strokeweight="5055emu">
              <v:path arrowok="t"/>
            </v:polyline>
            <v:polyline id="_x0000_s2095" style="position:absolute" points="21658,3293,21658,3132" coordorigin="10829,1566" coordsize="0,161" filled="f" strokeweight="5055emu">
              <v:path arrowok="t"/>
            </v:polyline>
            <v:polyline id="_x0000_s2094" style="position:absolute" points="21658,3615,21658,3454" coordorigin="10829,1727" coordsize="0,161" filled="f" strokeweight="5055emu">
              <v:path arrowok="t"/>
            </v:polyline>
            <v:polyline id="_x0000_s2093" style="position:absolute" points="21658,3937,21658,3776" coordorigin="10829,1888" coordsize="0,161" filled="f" strokeweight="5055emu">
              <v:path arrowok="t"/>
            </v:polyline>
            <v:polyline id="_x0000_s2092" style="position:absolute" points="21658,4259,21658,4098" coordorigin="10829,2049" coordsize="0,161" filled="f" strokeweight="5055emu">
              <v:path arrowok="t"/>
            </v:polyline>
            <v:polyline id="_x0000_s2091" style="position:absolute" points="21658,4581,21658,4420" coordorigin="10829,2210" coordsize="0,161" filled="f" strokeweight="5055emu">
              <v:path arrowok="t"/>
            </v:polyline>
            <v:polyline id="_x0000_s2090" style="position:absolute" points="21658,4903,21658,4742" coordorigin="10829,2371" coordsize="0,161" filled="f" strokeweight="5055emu">
              <v:path arrowok="t"/>
            </v:polyline>
            <v:polyline id="_x0000_s2089" style="position:absolute" points="21658,5225,21658,5064" coordorigin="10829,2532" coordsize="0,161" filled="f" strokeweight="5055emu">
              <v:path arrowok="t"/>
            </v:polyline>
            <v:polyline id="_x0000_s2088" style="position:absolute" points="21658,5547,21658,5386" coordorigin="10829,2693" coordsize="0,161" filled="f" strokeweight="5055emu">
              <v:path arrowok="t"/>
            </v:polyline>
            <v:polyline id="_x0000_s2087" style="position:absolute" points="21658,5869,21658,5708" coordorigin="10829,2854" coordsize="0,161" filled="f" strokeweight="5055emu">
              <v:path arrowok="t"/>
            </v:polyline>
            <v:polyline id="_x0000_s2086" style="position:absolute" points="21658,6190,21658,6030" coordorigin="10829,3015" coordsize="0,161" filled="f" strokeweight="5055emu">
              <v:path arrowok="t"/>
            </v:polyline>
            <v:polyline id="_x0000_s2085" style="position:absolute" points="21658,6511,21658,6350" coordorigin="10829,3175" coordsize="0,161" filled="f" strokeweight="5055emu">
              <v:path arrowok="t"/>
            </v:polyline>
            <v:polyline id="_x0000_s2084" style="position:absolute" points="21658,6833,21658,6672" coordorigin="10829,3336" coordsize="0,161" filled="f" strokeweight="5055emu">
              <v:path arrowok="t"/>
            </v:polyline>
            <v:polyline id="_x0000_s2083" style="position:absolute" points="21658,7155,21658,6994" coordorigin="10829,3497" coordsize="0,161" filled="f" strokeweight="5055emu">
              <v:path arrowok="t"/>
            </v:polyline>
            <v:polyline id="_x0000_s2082" style="position:absolute" points="21658,7477,21658,7316" coordorigin="10829,3658" coordsize="0,161" filled="f" strokeweight="5055emu">
              <v:path arrowok="t"/>
            </v:polyline>
            <v:polyline id="_x0000_s2081" style="position:absolute" points="21658,7799,21658,7638" coordorigin="10829,3819" coordsize="0,161" filled="f" strokeweight="5055emu">
              <v:path arrowok="t"/>
            </v:polyline>
            <v:polyline id="_x0000_s2080" style="position:absolute" points="21658,8121,21658,7960" coordorigin="10829,3980" coordsize="0,161" filled="f" strokeweight="5055emu">
              <v:path arrowok="t"/>
            </v:polyline>
            <v:polyline id="_x0000_s2079" style="position:absolute" points="21658,8443,21658,8282" coordorigin="10829,4141" coordsize="0,161" filled="f" strokeweight="5055emu">
              <v:path arrowok="t"/>
            </v:polyline>
            <v:polyline id="_x0000_s2078" style="position:absolute" points="21658,8765,21658,8604" coordorigin="10829,4302" coordsize="0,161" filled="f" strokeweight="5055emu">
              <v:path arrowok="t"/>
            </v:polyline>
            <v:polyline id="_x0000_s2077" style="position:absolute" points="21658,9087,21658,8926" coordorigin="10829,4463" coordsize="0,161" filled="f" strokeweight="5055emu">
              <v:path arrowok="t"/>
            </v:polyline>
            <v:polyline id="_x0000_s2076" style="position:absolute" points="21658,9408,21658,9248" coordorigin="10829,4624" coordsize="0,161" filled="f" strokeweight="5055emu">
              <v:path arrowok="t"/>
            </v:polyline>
            <v:polyline id="_x0000_s2075" style="position:absolute" points="21658,9729,21658,9568" coordorigin="10829,4784" coordsize="0,161" filled="f" strokeweight="5055emu">
              <v:path arrowok="t"/>
            </v:polyline>
            <v:polyline id="_x0000_s2074" style="position:absolute" points="21658,10051,21658,9890" coordorigin="10829,4945" coordsize="0,161" filled="f" strokeweight="5055emu">
              <v:path arrowok="t"/>
            </v:polyline>
            <v:polyline id="_x0000_s2073" style="position:absolute" points="21658,10373,21658,10212" coordorigin="10829,5106" coordsize="0,161" filled="f" strokeweight="5055emu">
              <v:path arrowok="t"/>
            </v:polyline>
            <v:polyline id="_x0000_s2072" style="position:absolute" points="21658,10695,21658,10534" coordorigin="10829,5267" coordsize="0,161" filled="f" strokeweight="5055emu">
              <v:path arrowok="t"/>
            </v:polyline>
            <v:polyline id="_x0000_s2071" style="position:absolute" points="21658,10924,21658,10856" coordorigin="10829,5428" coordsize="0,68" filled="f" strokeweight="5055emu">
              <v:path arrowok="t"/>
            </v:polyline>
            <w10:wrap anchorx="page" anchory="page"/>
          </v:group>
        </w:pict>
      </w:r>
      <w:r w:rsidR="00F64046">
        <w:rPr>
          <w:w w:val="114"/>
          <w:sz w:val="16"/>
          <w:szCs w:val="16"/>
        </w:rPr>
        <w:t xml:space="preserve">(SNR) </w:t>
      </w:r>
      <w:r w:rsidR="00F64046">
        <w:rPr>
          <w:spacing w:val="5"/>
          <w:w w:val="114"/>
          <w:sz w:val="16"/>
          <w:szCs w:val="16"/>
        </w:rPr>
        <w:t xml:space="preserve"> </w:t>
      </w:r>
      <w:r w:rsidR="00F64046">
        <w:rPr>
          <w:w w:val="158"/>
          <w:sz w:val="16"/>
          <w:szCs w:val="16"/>
        </w:rPr>
        <w:t>of</w:t>
      </w:r>
      <w:r w:rsidR="00F64046">
        <w:rPr>
          <w:spacing w:val="13"/>
          <w:w w:val="158"/>
          <w:sz w:val="16"/>
          <w:szCs w:val="16"/>
        </w:rPr>
        <w:t xml:space="preserve"> </w:t>
      </w:r>
      <w:r w:rsidR="00F64046">
        <w:rPr>
          <w:w w:val="158"/>
          <w:sz w:val="16"/>
          <w:szCs w:val="16"/>
        </w:rPr>
        <w:t>the</w:t>
      </w:r>
      <w:r w:rsidR="00F64046">
        <w:rPr>
          <w:spacing w:val="9"/>
          <w:w w:val="158"/>
          <w:sz w:val="16"/>
          <w:szCs w:val="16"/>
        </w:rPr>
        <w:t xml:space="preserve"> </w:t>
      </w:r>
      <w:r w:rsidR="00F64046">
        <w:rPr>
          <w:w w:val="158"/>
          <w:sz w:val="16"/>
          <w:szCs w:val="16"/>
        </w:rPr>
        <w:t>signal.</w:t>
      </w:r>
    </w:p>
    <w:p w14:paraId="27309082" w14:textId="77777777" w:rsidR="004B03EF" w:rsidRDefault="00F64046">
      <w:pPr>
        <w:spacing w:before="14" w:line="180" w:lineRule="auto"/>
        <w:ind w:left="1248" w:right="981"/>
        <w:rPr>
          <w:sz w:val="16"/>
          <w:szCs w:val="16"/>
        </w:rPr>
      </w:pPr>
      <w:r>
        <w:rPr>
          <w:w w:val="127"/>
          <w:sz w:val="16"/>
          <w:szCs w:val="16"/>
        </w:rPr>
        <w:t>sigmasq</w:t>
      </w:r>
      <w:r>
        <w:rPr>
          <w:spacing w:val="45"/>
          <w:w w:val="127"/>
          <w:sz w:val="16"/>
          <w:szCs w:val="16"/>
        </w:rPr>
        <w:t xml:space="preserve"> </w:t>
      </w:r>
      <w:r>
        <w:rPr>
          <w:sz w:val="16"/>
          <w:szCs w:val="16"/>
        </w:rPr>
        <w:t xml:space="preserve">= </w:t>
      </w:r>
      <w:r>
        <w:rPr>
          <w:spacing w:val="21"/>
          <w:sz w:val="16"/>
          <w:szCs w:val="16"/>
        </w:rPr>
        <w:t xml:space="preserve"> </w:t>
      </w:r>
      <w:r>
        <w:rPr>
          <w:w w:val="119"/>
          <w:sz w:val="16"/>
          <w:szCs w:val="16"/>
        </w:rPr>
        <w:t>1</w:t>
      </w:r>
      <w:r>
        <w:rPr>
          <w:w w:val="119"/>
          <w:position w:val="-3"/>
          <w:sz w:val="16"/>
          <w:szCs w:val="16"/>
        </w:rPr>
        <w:t>*</w:t>
      </w:r>
      <w:r>
        <w:rPr>
          <w:w w:val="149"/>
          <w:sz w:val="16"/>
          <w:szCs w:val="16"/>
        </w:rPr>
        <w:t>(template_fft</w:t>
      </w:r>
      <w:r>
        <w:rPr>
          <w:sz w:val="16"/>
          <w:szCs w:val="16"/>
        </w:rPr>
        <w:t xml:space="preserve"> </w:t>
      </w:r>
      <w:r>
        <w:rPr>
          <w:spacing w:val="16"/>
          <w:sz w:val="16"/>
          <w:szCs w:val="16"/>
        </w:rPr>
        <w:t xml:space="preserve"> </w:t>
      </w:r>
      <w:r>
        <w:rPr>
          <w:position w:val="-3"/>
          <w:sz w:val="16"/>
          <w:szCs w:val="16"/>
        </w:rPr>
        <w:t xml:space="preserve">* </w:t>
      </w:r>
      <w:r>
        <w:rPr>
          <w:spacing w:val="31"/>
          <w:position w:val="-3"/>
          <w:sz w:val="16"/>
          <w:szCs w:val="16"/>
        </w:rPr>
        <w:t xml:space="preserve"> </w:t>
      </w:r>
      <w:r>
        <w:rPr>
          <w:w w:val="148"/>
          <w:sz w:val="16"/>
          <w:szCs w:val="16"/>
        </w:rPr>
        <w:t>template_fft.conjugate()</w:t>
      </w:r>
      <w:r>
        <w:rPr>
          <w:spacing w:val="37"/>
          <w:w w:val="148"/>
          <w:sz w:val="16"/>
          <w:szCs w:val="16"/>
        </w:rPr>
        <w:t xml:space="preserve"> </w:t>
      </w:r>
      <w:r>
        <w:rPr>
          <w:w w:val="215"/>
          <w:sz w:val="16"/>
          <w:szCs w:val="16"/>
        </w:rPr>
        <w:t>/</w:t>
      </w:r>
      <w:r>
        <w:rPr>
          <w:spacing w:val="10"/>
          <w:w w:val="215"/>
          <w:sz w:val="16"/>
          <w:szCs w:val="16"/>
        </w:rPr>
        <w:t xml:space="preserve"> </w:t>
      </w:r>
      <w:r>
        <w:rPr>
          <w:w w:val="132"/>
          <w:sz w:val="16"/>
          <w:szCs w:val="16"/>
        </w:rPr>
        <w:t>power_vec).</w:t>
      </w:r>
      <w:r>
        <w:rPr>
          <w:b/>
          <w:sz w:val="16"/>
          <w:szCs w:val="16"/>
        </w:rPr>
        <w:t>sum</w:t>
      </w:r>
      <w:r>
        <w:rPr>
          <w:w w:val="179"/>
          <w:sz w:val="16"/>
          <w:szCs w:val="16"/>
        </w:rPr>
        <w:t>()</w:t>
      </w:r>
      <w:r>
        <w:rPr>
          <w:sz w:val="16"/>
          <w:szCs w:val="16"/>
        </w:rPr>
        <w:t xml:space="preserve"> </w:t>
      </w:r>
      <w:r>
        <w:rPr>
          <w:spacing w:val="16"/>
          <w:sz w:val="16"/>
          <w:szCs w:val="16"/>
        </w:rPr>
        <w:t xml:space="preserve"> </w:t>
      </w:r>
      <w:r>
        <w:rPr>
          <w:position w:val="-3"/>
          <w:sz w:val="16"/>
          <w:szCs w:val="16"/>
        </w:rPr>
        <w:t xml:space="preserve">* </w:t>
      </w:r>
      <w:r>
        <w:rPr>
          <w:spacing w:val="31"/>
          <w:position w:val="-3"/>
          <w:sz w:val="16"/>
          <w:szCs w:val="16"/>
        </w:rPr>
        <w:t xml:space="preserve"> </w:t>
      </w:r>
      <w:r>
        <w:rPr>
          <w:w w:val="143"/>
          <w:sz w:val="16"/>
          <w:szCs w:val="16"/>
        </w:rPr>
        <w:t xml:space="preserve">df </w:t>
      </w:r>
      <w:r>
        <w:rPr>
          <w:w w:val="125"/>
          <w:sz w:val="16"/>
          <w:szCs w:val="16"/>
        </w:rPr>
        <w:t>sigma</w:t>
      </w:r>
      <w:r>
        <w:rPr>
          <w:spacing w:val="46"/>
          <w:w w:val="125"/>
          <w:sz w:val="16"/>
          <w:szCs w:val="16"/>
        </w:rPr>
        <w:t xml:space="preserve"> </w:t>
      </w:r>
      <w:r>
        <w:rPr>
          <w:sz w:val="16"/>
          <w:szCs w:val="16"/>
        </w:rPr>
        <w:t xml:space="preserve">= </w:t>
      </w:r>
      <w:r>
        <w:rPr>
          <w:spacing w:val="21"/>
          <w:sz w:val="16"/>
          <w:szCs w:val="16"/>
        </w:rPr>
        <w:t xml:space="preserve"> </w:t>
      </w:r>
      <w:r>
        <w:rPr>
          <w:w w:val="151"/>
          <w:sz w:val="16"/>
          <w:szCs w:val="16"/>
        </w:rPr>
        <w:t>np.sqrt(np.</w:t>
      </w:r>
      <w:r>
        <w:rPr>
          <w:b/>
          <w:w w:val="124"/>
          <w:sz w:val="16"/>
          <w:szCs w:val="16"/>
        </w:rPr>
        <w:t>abs</w:t>
      </w:r>
      <w:r>
        <w:rPr>
          <w:w w:val="139"/>
          <w:sz w:val="16"/>
          <w:szCs w:val="16"/>
        </w:rPr>
        <w:t>(sigmasq))</w:t>
      </w:r>
    </w:p>
    <w:p w14:paraId="27309083" w14:textId="77777777" w:rsidR="004B03EF" w:rsidRDefault="00F64046">
      <w:pPr>
        <w:spacing w:line="160" w:lineRule="exact"/>
        <w:ind w:left="1248"/>
        <w:rPr>
          <w:sz w:val="16"/>
          <w:szCs w:val="16"/>
        </w:rPr>
      </w:pPr>
      <w:r>
        <w:rPr>
          <w:w w:val="111"/>
          <w:sz w:val="16"/>
          <w:szCs w:val="16"/>
        </w:rPr>
        <w:t xml:space="preserve">SNR_complex </w:t>
      </w:r>
      <w:r>
        <w:rPr>
          <w:spacing w:val="7"/>
          <w:w w:val="111"/>
          <w:sz w:val="16"/>
          <w:szCs w:val="16"/>
        </w:rPr>
        <w:t xml:space="preserve"> </w:t>
      </w:r>
      <w:r>
        <w:rPr>
          <w:sz w:val="16"/>
          <w:szCs w:val="16"/>
        </w:rPr>
        <w:t xml:space="preserve">= </w:t>
      </w:r>
      <w:r>
        <w:rPr>
          <w:spacing w:val="21"/>
          <w:sz w:val="16"/>
          <w:szCs w:val="16"/>
        </w:rPr>
        <w:t xml:space="preserve"> </w:t>
      </w:r>
      <w:r>
        <w:rPr>
          <w:w w:val="134"/>
          <w:sz w:val="16"/>
          <w:szCs w:val="16"/>
        </w:rPr>
        <w:t>optimal_time/sigma</w:t>
      </w:r>
    </w:p>
    <w:p w14:paraId="27309084" w14:textId="77777777" w:rsidR="004B03EF" w:rsidRDefault="004B03EF">
      <w:pPr>
        <w:spacing w:before="9" w:line="140" w:lineRule="exact"/>
        <w:rPr>
          <w:sz w:val="15"/>
          <w:szCs w:val="15"/>
        </w:rPr>
      </w:pPr>
    </w:p>
    <w:p w14:paraId="27309085" w14:textId="77777777" w:rsidR="004B03EF" w:rsidRDefault="00F64046">
      <w:pPr>
        <w:spacing w:line="160" w:lineRule="exact"/>
        <w:ind w:left="1646" w:right="312" w:hanging="399"/>
        <w:rPr>
          <w:sz w:val="16"/>
          <w:szCs w:val="16"/>
        </w:rPr>
      </w:pPr>
      <w:r>
        <w:rPr>
          <w:sz w:val="16"/>
          <w:szCs w:val="16"/>
        </w:rPr>
        <w:t xml:space="preserve"># </w:t>
      </w:r>
      <w:r>
        <w:rPr>
          <w:spacing w:val="31"/>
          <w:sz w:val="16"/>
          <w:szCs w:val="16"/>
        </w:rPr>
        <w:t xml:space="preserve"> </w:t>
      </w:r>
      <w:r>
        <w:rPr>
          <w:w w:val="157"/>
          <w:sz w:val="16"/>
          <w:szCs w:val="16"/>
        </w:rPr>
        <w:t xml:space="preserve">shift </w:t>
      </w:r>
      <w:r>
        <w:rPr>
          <w:spacing w:val="2"/>
          <w:w w:val="157"/>
          <w:sz w:val="16"/>
          <w:szCs w:val="16"/>
        </w:rPr>
        <w:t xml:space="preserve"> </w:t>
      </w:r>
      <w:r>
        <w:rPr>
          <w:w w:val="157"/>
          <w:sz w:val="16"/>
          <w:szCs w:val="16"/>
        </w:rPr>
        <w:t>the</w:t>
      </w:r>
      <w:r>
        <w:rPr>
          <w:spacing w:val="12"/>
          <w:w w:val="157"/>
          <w:sz w:val="16"/>
          <w:szCs w:val="16"/>
        </w:rPr>
        <w:t xml:space="preserve"> </w:t>
      </w:r>
      <w:r>
        <w:rPr>
          <w:sz w:val="16"/>
          <w:szCs w:val="16"/>
        </w:rPr>
        <w:t>SNR</w:t>
      </w:r>
      <w:r>
        <w:rPr>
          <w:spacing w:val="31"/>
          <w:sz w:val="16"/>
          <w:szCs w:val="16"/>
        </w:rPr>
        <w:t xml:space="preserve"> </w:t>
      </w:r>
      <w:r>
        <w:rPr>
          <w:w w:val="143"/>
          <w:sz w:val="16"/>
          <w:szCs w:val="16"/>
        </w:rPr>
        <w:t>vector</w:t>
      </w:r>
      <w:r>
        <w:rPr>
          <w:spacing w:val="39"/>
          <w:w w:val="143"/>
          <w:sz w:val="16"/>
          <w:szCs w:val="16"/>
        </w:rPr>
        <w:t xml:space="preserve"> </w:t>
      </w:r>
      <w:r>
        <w:rPr>
          <w:sz w:val="16"/>
          <w:szCs w:val="16"/>
        </w:rPr>
        <w:t xml:space="preserve">by  </w:t>
      </w:r>
      <w:r>
        <w:rPr>
          <w:spacing w:val="6"/>
          <w:sz w:val="16"/>
          <w:szCs w:val="16"/>
        </w:rPr>
        <w:t xml:space="preserve"> </w:t>
      </w:r>
      <w:r>
        <w:rPr>
          <w:w w:val="148"/>
          <w:sz w:val="16"/>
          <w:szCs w:val="16"/>
        </w:rPr>
        <w:t>the</w:t>
      </w:r>
      <w:r>
        <w:rPr>
          <w:spacing w:val="33"/>
          <w:w w:val="148"/>
          <w:sz w:val="16"/>
          <w:szCs w:val="16"/>
        </w:rPr>
        <w:t xml:space="preserve"> </w:t>
      </w:r>
      <w:r>
        <w:rPr>
          <w:w w:val="148"/>
          <w:sz w:val="16"/>
          <w:szCs w:val="16"/>
        </w:rPr>
        <w:t>template</w:t>
      </w:r>
      <w:r>
        <w:rPr>
          <w:spacing w:val="-13"/>
          <w:w w:val="148"/>
          <w:sz w:val="16"/>
          <w:szCs w:val="16"/>
        </w:rPr>
        <w:t xml:space="preserve"> </w:t>
      </w:r>
      <w:r>
        <w:rPr>
          <w:w w:val="148"/>
          <w:sz w:val="16"/>
          <w:szCs w:val="16"/>
        </w:rPr>
        <w:t>length</w:t>
      </w:r>
      <w:r>
        <w:rPr>
          <w:spacing w:val="17"/>
          <w:w w:val="148"/>
          <w:sz w:val="16"/>
          <w:szCs w:val="16"/>
        </w:rPr>
        <w:t xml:space="preserve"> </w:t>
      </w:r>
      <w:r>
        <w:rPr>
          <w:w w:val="148"/>
          <w:sz w:val="16"/>
          <w:szCs w:val="16"/>
        </w:rPr>
        <w:t>so</w:t>
      </w:r>
      <w:r>
        <w:rPr>
          <w:spacing w:val="17"/>
          <w:w w:val="148"/>
          <w:sz w:val="16"/>
          <w:szCs w:val="16"/>
        </w:rPr>
        <w:t xml:space="preserve"> </w:t>
      </w:r>
      <w:r>
        <w:rPr>
          <w:w w:val="148"/>
          <w:sz w:val="16"/>
          <w:szCs w:val="16"/>
        </w:rPr>
        <w:t xml:space="preserve">that </w:t>
      </w:r>
      <w:r>
        <w:rPr>
          <w:spacing w:val="4"/>
          <w:w w:val="148"/>
          <w:sz w:val="16"/>
          <w:szCs w:val="16"/>
        </w:rPr>
        <w:t xml:space="preserve"> </w:t>
      </w:r>
      <w:r>
        <w:rPr>
          <w:w w:val="148"/>
          <w:sz w:val="16"/>
          <w:szCs w:val="16"/>
        </w:rPr>
        <w:t>the</w:t>
      </w:r>
      <w:r>
        <w:rPr>
          <w:spacing w:val="33"/>
          <w:w w:val="148"/>
          <w:sz w:val="16"/>
          <w:szCs w:val="16"/>
        </w:rPr>
        <w:t xml:space="preserve"> </w:t>
      </w:r>
      <w:r>
        <w:rPr>
          <w:w w:val="148"/>
          <w:sz w:val="16"/>
          <w:szCs w:val="16"/>
        </w:rPr>
        <w:t>peak</w:t>
      </w:r>
      <w:r>
        <w:rPr>
          <w:spacing w:val="-30"/>
          <w:w w:val="148"/>
          <w:sz w:val="16"/>
          <w:szCs w:val="16"/>
        </w:rPr>
        <w:t xml:space="preserve"> </w:t>
      </w:r>
      <w:r>
        <w:rPr>
          <w:w w:val="148"/>
          <w:sz w:val="16"/>
          <w:szCs w:val="16"/>
        </w:rPr>
        <w:t xml:space="preserve">is </w:t>
      </w:r>
      <w:r>
        <w:rPr>
          <w:spacing w:val="11"/>
          <w:w w:val="148"/>
          <w:sz w:val="16"/>
          <w:szCs w:val="16"/>
        </w:rPr>
        <w:t xml:space="preserve"> </w:t>
      </w:r>
      <w:r>
        <w:rPr>
          <w:w w:val="148"/>
          <w:sz w:val="16"/>
          <w:szCs w:val="16"/>
        </w:rPr>
        <w:t>at</w:t>
      </w:r>
      <w:r>
        <w:rPr>
          <w:spacing w:val="58"/>
          <w:w w:val="148"/>
          <w:sz w:val="16"/>
          <w:szCs w:val="16"/>
        </w:rPr>
        <w:t xml:space="preserve"> </w:t>
      </w:r>
      <w:r>
        <w:rPr>
          <w:w w:val="148"/>
          <w:sz w:val="16"/>
          <w:szCs w:val="16"/>
        </w:rPr>
        <w:t>the</w:t>
      </w:r>
      <w:r>
        <w:rPr>
          <w:spacing w:val="33"/>
          <w:w w:val="148"/>
          <w:sz w:val="16"/>
          <w:szCs w:val="16"/>
        </w:rPr>
        <w:t xml:space="preserve"> </w:t>
      </w:r>
      <w:r>
        <w:rPr>
          <w:sz w:val="16"/>
          <w:szCs w:val="16"/>
        </w:rPr>
        <w:t>END</w:t>
      </w:r>
      <w:r>
        <w:rPr>
          <w:spacing w:val="13"/>
          <w:sz w:val="16"/>
          <w:szCs w:val="16"/>
        </w:rPr>
        <w:t xml:space="preserve"> </w:t>
      </w:r>
      <w:r>
        <w:rPr>
          <w:w w:val="146"/>
          <w:sz w:val="16"/>
          <w:szCs w:val="16"/>
        </w:rPr>
        <w:t>of</w:t>
      </w:r>
      <w:r>
        <w:rPr>
          <w:spacing w:val="34"/>
          <w:w w:val="146"/>
          <w:sz w:val="16"/>
          <w:szCs w:val="16"/>
        </w:rPr>
        <w:t xml:space="preserve"> </w:t>
      </w:r>
      <w:r>
        <w:rPr>
          <w:w w:val="146"/>
          <w:sz w:val="16"/>
          <w:szCs w:val="16"/>
        </w:rPr>
        <w:t xml:space="preserve">the </w:t>
      </w:r>
      <w:r>
        <w:rPr>
          <w:w w:val="139"/>
          <w:sz w:val="16"/>
          <w:szCs w:val="16"/>
        </w:rPr>
        <w:t>template</w:t>
      </w:r>
    </w:p>
    <w:p w14:paraId="27309086" w14:textId="77777777" w:rsidR="004B03EF" w:rsidRDefault="00F64046">
      <w:pPr>
        <w:spacing w:line="160" w:lineRule="exact"/>
        <w:ind w:left="1248"/>
        <w:rPr>
          <w:sz w:val="16"/>
          <w:szCs w:val="16"/>
        </w:rPr>
      </w:pPr>
      <w:r>
        <w:rPr>
          <w:w w:val="126"/>
          <w:sz w:val="16"/>
          <w:szCs w:val="16"/>
        </w:rPr>
        <w:t>peaksample</w:t>
      </w:r>
      <w:r>
        <w:rPr>
          <w:spacing w:val="46"/>
          <w:w w:val="126"/>
          <w:sz w:val="16"/>
          <w:szCs w:val="16"/>
        </w:rPr>
        <w:t xml:space="preserve"> </w:t>
      </w:r>
      <w:r>
        <w:rPr>
          <w:sz w:val="16"/>
          <w:szCs w:val="16"/>
        </w:rPr>
        <w:t xml:space="preserve">= </w:t>
      </w:r>
      <w:r>
        <w:rPr>
          <w:spacing w:val="21"/>
          <w:sz w:val="16"/>
          <w:szCs w:val="16"/>
        </w:rPr>
        <w:t xml:space="preserve"> </w:t>
      </w:r>
      <w:r>
        <w:rPr>
          <w:b/>
          <w:w w:val="156"/>
          <w:sz w:val="16"/>
          <w:szCs w:val="16"/>
        </w:rPr>
        <w:t>int</w:t>
      </w:r>
      <w:r>
        <w:rPr>
          <w:w w:val="156"/>
          <w:sz w:val="16"/>
          <w:szCs w:val="16"/>
        </w:rPr>
        <w:t>(data.size</w:t>
      </w:r>
      <w:r>
        <w:rPr>
          <w:spacing w:val="34"/>
          <w:w w:val="156"/>
          <w:sz w:val="16"/>
          <w:szCs w:val="16"/>
        </w:rPr>
        <w:t xml:space="preserve"> </w:t>
      </w:r>
      <w:r>
        <w:rPr>
          <w:w w:val="215"/>
          <w:sz w:val="16"/>
          <w:szCs w:val="16"/>
        </w:rPr>
        <w:t>/</w:t>
      </w:r>
      <w:r>
        <w:rPr>
          <w:spacing w:val="10"/>
          <w:w w:val="215"/>
          <w:sz w:val="16"/>
          <w:szCs w:val="16"/>
        </w:rPr>
        <w:t xml:space="preserve"> </w:t>
      </w:r>
      <w:r>
        <w:rPr>
          <w:w w:val="143"/>
          <w:sz w:val="16"/>
          <w:szCs w:val="16"/>
        </w:rPr>
        <w:t xml:space="preserve">2)  </w:t>
      </w:r>
      <w:r>
        <w:rPr>
          <w:spacing w:val="19"/>
          <w:w w:val="143"/>
          <w:sz w:val="16"/>
          <w:szCs w:val="16"/>
        </w:rPr>
        <w:t xml:space="preserve"> </w:t>
      </w:r>
      <w:r>
        <w:rPr>
          <w:sz w:val="16"/>
          <w:szCs w:val="16"/>
        </w:rPr>
        <w:t xml:space="preserve"># </w:t>
      </w:r>
      <w:r>
        <w:rPr>
          <w:spacing w:val="31"/>
          <w:sz w:val="16"/>
          <w:szCs w:val="16"/>
        </w:rPr>
        <w:t xml:space="preserve"> </w:t>
      </w:r>
      <w:r>
        <w:rPr>
          <w:w w:val="142"/>
          <w:sz w:val="16"/>
          <w:szCs w:val="16"/>
        </w:rPr>
        <w:t xml:space="preserve">location </w:t>
      </w:r>
      <w:r>
        <w:rPr>
          <w:spacing w:val="13"/>
          <w:w w:val="142"/>
          <w:sz w:val="16"/>
          <w:szCs w:val="16"/>
        </w:rPr>
        <w:t xml:space="preserve"> </w:t>
      </w:r>
      <w:r>
        <w:rPr>
          <w:w w:val="142"/>
          <w:sz w:val="16"/>
          <w:szCs w:val="16"/>
        </w:rPr>
        <w:t>of</w:t>
      </w:r>
      <w:r>
        <w:rPr>
          <w:spacing w:val="41"/>
          <w:w w:val="142"/>
          <w:sz w:val="16"/>
          <w:szCs w:val="16"/>
        </w:rPr>
        <w:t xml:space="preserve"> </w:t>
      </w:r>
      <w:r>
        <w:rPr>
          <w:w w:val="142"/>
          <w:sz w:val="16"/>
          <w:szCs w:val="16"/>
        </w:rPr>
        <w:t>peak</w:t>
      </w:r>
      <w:r>
        <w:rPr>
          <w:spacing w:val="-9"/>
          <w:w w:val="142"/>
          <w:sz w:val="16"/>
          <w:szCs w:val="16"/>
        </w:rPr>
        <w:t xml:space="preserve"> </w:t>
      </w:r>
      <w:r>
        <w:rPr>
          <w:w w:val="142"/>
          <w:sz w:val="16"/>
          <w:szCs w:val="16"/>
        </w:rPr>
        <w:t>in</w:t>
      </w:r>
      <w:r>
        <w:rPr>
          <w:spacing w:val="53"/>
          <w:w w:val="142"/>
          <w:sz w:val="16"/>
          <w:szCs w:val="16"/>
        </w:rPr>
        <w:t xml:space="preserve"> </w:t>
      </w:r>
      <w:r>
        <w:rPr>
          <w:w w:val="142"/>
          <w:sz w:val="16"/>
          <w:szCs w:val="16"/>
        </w:rPr>
        <w:t>the</w:t>
      </w:r>
      <w:r>
        <w:rPr>
          <w:spacing w:val="47"/>
          <w:w w:val="142"/>
          <w:sz w:val="16"/>
          <w:szCs w:val="16"/>
        </w:rPr>
        <w:t xml:space="preserve"> </w:t>
      </w:r>
      <w:r>
        <w:rPr>
          <w:w w:val="142"/>
          <w:sz w:val="16"/>
          <w:szCs w:val="16"/>
        </w:rPr>
        <w:t>template</w:t>
      </w:r>
    </w:p>
    <w:p w14:paraId="27309087" w14:textId="77777777" w:rsidR="004B03EF" w:rsidRDefault="00F64046">
      <w:pPr>
        <w:spacing w:line="160" w:lineRule="exact"/>
        <w:ind w:left="1248"/>
        <w:rPr>
          <w:sz w:val="16"/>
          <w:szCs w:val="16"/>
        </w:rPr>
      </w:pPr>
      <w:r>
        <w:rPr>
          <w:w w:val="111"/>
          <w:sz w:val="16"/>
          <w:szCs w:val="16"/>
        </w:rPr>
        <w:t xml:space="preserve">SNR_complex </w:t>
      </w:r>
      <w:r>
        <w:rPr>
          <w:spacing w:val="7"/>
          <w:w w:val="111"/>
          <w:sz w:val="16"/>
          <w:szCs w:val="16"/>
        </w:rPr>
        <w:t xml:space="preserve"> </w:t>
      </w:r>
      <w:r>
        <w:rPr>
          <w:sz w:val="16"/>
          <w:szCs w:val="16"/>
        </w:rPr>
        <w:t xml:space="preserve">= </w:t>
      </w:r>
      <w:r>
        <w:rPr>
          <w:spacing w:val="21"/>
          <w:sz w:val="16"/>
          <w:szCs w:val="16"/>
        </w:rPr>
        <w:t xml:space="preserve"> </w:t>
      </w:r>
      <w:r>
        <w:rPr>
          <w:w w:val="130"/>
          <w:sz w:val="16"/>
          <w:szCs w:val="16"/>
        </w:rPr>
        <w:t>np.roll(SNR_complex,peaksample)</w:t>
      </w:r>
    </w:p>
    <w:p w14:paraId="27309088" w14:textId="77777777" w:rsidR="004B03EF" w:rsidRDefault="00F64046">
      <w:pPr>
        <w:spacing w:line="160" w:lineRule="exact"/>
        <w:ind w:left="1248"/>
        <w:rPr>
          <w:sz w:val="16"/>
          <w:szCs w:val="16"/>
        </w:rPr>
      </w:pPr>
      <w:r>
        <w:rPr>
          <w:sz w:val="16"/>
          <w:szCs w:val="16"/>
        </w:rPr>
        <w:t>SNR</w:t>
      </w:r>
      <w:r>
        <w:rPr>
          <w:spacing w:val="31"/>
          <w:sz w:val="16"/>
          <w:szCs w:val="16"/>
        </w:rPr>
        <w:t xml:space="preserve"> </w:t>
      </w:r>
      <w:r>
        <w:rPr>
          <w:sz w:val="16"/>
          <w:szCs w:val="16"/>
        </w:rPr>
        <w:t xml:space="preserve">= </w:t>
      </w:r>
      <w:r>
        <w:rPr>
          <w:spacing w:val="21"/>
          <w:sz w:val="16"/>
          <w:szCs w:val="16"/>
        </w:rPr>
        <w:t xml:space="preserve"> </w:t>
      </w:r>
      <w:r>
        <w:rPr>
          <w:b/>
          <w:w w:val="124"/>
          <w:sz w:val="16"/>
          <w:szCs w:val="16"/>
        </w:rPr>
        <w:t>abs</w:t>
      </w:r>
      <w:r>
        <w:rPr>
          <w:w w:val="118"/>
          <w:sz w:val="16"/>
          <w:szCs w:val="16"/>
        </w:rPr>
        <w:t>(SNR_complex)</w:t>
      </w:r>
    </w:p>
    <w:p w14:paraId="27309089" w14:textId="77777777" w:rsidR="004B03EF" w:rsidRDefault="004B03EF">
      <w:pPr>
        <w:spacing w:before="8" w:line="120" w:lineRule="exact"/>
        <w:rPr>
          <w:sz w:val="13"/>
          <w:szCs w:val="13"/>
        </w:rPr>
      </w:pPr>
    </w:p>
    <w:p w14:paraId="2730908A" w14:textId="77777777" w:rsidR="004B03EF" w:rsidRDefault="00F64046">
      <w:pPr>
        <w:ind w:left="1248"/>
        <w:rPr>
          <w:sz w:val="16"/>
          <w:szCs w:val="16"/>
        </w:rPr>
      </w:pPr>
      <w:r>
        <w:rPr>
          <w:w w:val="137"/>
          <w:sz w:val="16"/>
          <w:szCs w:val="16"/>
        </w:rPr>
        <w:t xml:space="preserve">#-- </w:t>
      </w:r>
      <w:r>
        <w:rPr>
          <w:spacing w:val="16"/>
          <w:w w:val="137"/>
          <w:sz w:val="16"/>
          <w:szCs w:val="16"/>
        </w:rPr>
        <w:t xml:space="preserve"> </w:t>
      </w:r>
      <w:r>
        <w:rPr>
          <w:w w:val="137"/>
          <w:sz w:val="16"/>
          <w:szCs w:val="16"/>
        </w:rPr>
        <w:t>Find</w:t>
      </w:r>
      <w:r>
        <w:rPr>
          <w:spacing w:val="21"/>
          <w:w w:val="137"/>
          <w:sz w:val="16"/>
          <w:szCs w:val="16"/>
        </w:rPr>
        <w:t xml:space="preserve"> </w:t>
      </w:r>
      <w:r>
        <w:rPr>
          <w:w w:val="137"/>
          <w:sz w:val="16"/>
          <w:szCs w:val="16"/>
        </w:rPr>
        <w:t xml:space="preserve">the </w:t>
      </w:r>
      <w:r>
        <w:rPr>
          <w:spacing w:val="4"/>
          <w:w w:val="137"/>
          <w:sz w:val="16"/>
          <w:szCs w:val="16"/>
        </w:rPr>
        <w:t xml:space="preserve"> </w:t>
      </w:r>
      <w:r>
        <w:rPr>
          <w:w w:val="137"/>
          <w:sz w:val="16"/>
          <w:szCs w:val="16"/>
        </w:rPr>
        <w:t>time</w:t>
      </w:r>
      <w:r>
        <w:rPr>
          <w:spacing w:val="33"/>
          <w:w w:val="137"/>
          <w:sz w:val="16"/>
          <w:szCs w:val="16"/>
        </w:rPr>
        <w:t xml:space="preserve"> </w:t>
      </w:r>
      <w:r>
        <w:rPr>
          <w:w w:val="137"/>
          <w:sz w:val="16"/>
          <w:szCs w:val="16"/>
        </w:rPr>
        <w:t>and</w:t>
      </w:r>
      <w:r>
        <w:rPr>
          <w:spacing w:val="11"/>
          <w:w w:val="137"/>
          <w:sz w:val="16"/>
          <w:szCs w:val="16"/>
        </w:rPr>
        <w:t xml:space="preserve"> </w:t>
      </w:r>
      <w:r>
        <w:rPr>
          <w:sz w:val="16"/>
          <w:szCs w:val="16"/>
        </w:rPr>
        <w:t>SNR</w:t>
      </w:r>
      <w:r>
        <w:rPr>
          <w:spacing w:val="31"/>
          <w:sz w:val="16"/>
          <w:szCs w:val="16"/>
        </w:rPr>
        <w:t xml:space="preserve"> </w:t>
      </w:r>
      <w:r>
        <w:rPr>
          <w:w w:val="152"/>
          <w:sz w:val="16"/>
          <w:szCs w:val="16"/>
        </w:rPr>
        <w:t>value</w:t>
      </w:r>
      <w:r>
        <w:rPr>
          <w:spacing w:val="-13"/>
          <w:w w:val="152"/>
          <w:sz w:val="16"/>
          <w:szCs w:val="16"/>
        </w:rPr>
        <w:t xml:space="preserve"> </w:t>
      </w:r>
      <w:r>
        <w:rPr>
          <w:w w:val="152"/>
          <w:sz w:val="16"/>
          <w:szCs w:val="16"/>
        </w:rPr>
        <w:t>at</w:t>
      </w:r>
      <w:r>
        <w:rPr>
          <w:spacing w:val="51"/>
          <w:w w:val="152"/>
          <w:sz w:val="16"/>
          <w:szCs w:val="16"/>
        </w:rPr>
        <w:t xml:space="preserve"> </w:t>
      </w:r>
      <w:r>
        <w:rPr>
          <w:w w:val="110"/>
          <w:sz w:val="16"/>
          <w:szCs w:val="16"/>
        </w:rPr>
        <w:t>maximum:</w:t>
      </w:r>
    </w:p>
    <w:p w14:paraId="2730908B" w14:textId="77777777" w:rsidR="004B03EF" w:rsidRDefault="00F64046">
      <w:pPr>
        <w:spacing w:line="160" w:lineRule="exact"/>
        <w:ind w:left="1248"/>
        <w:rPr>
          <w:sz w:val="16"/>
          <w:szCs w:val="16"/>
        </w:rPr>
      </w:pPr>
      <w:r>
        <w:rPr>
          <w:w w:val="119"/>
          <w:sz w:val="16"/>
          <w:szCs w:val="16"/>
        </w:rPr>
        <w:t xml:space="preserve">indmax </w:t>
      </w:r>
      <w:r>
        <w:rPr>
          <w:spacing w:val="1"/>
          <w:w w:val="119"/>
          <w:sz w:val="16"/>
          <w:szCs w:val="16"/>
        </w:rPr>
        <w:t xml:space="preserve"> </w:t>
      </w:r>
      <w:r>
        <w:rPr>
          <w:sz w:val="16"/>
          <w:szCs w:val="16"/>
        </w:rPr>
        <w:t xml:space="preserve">= </w:t>
      </w:r>
      <w:r>
        <w:rPr>
          <w:spacing w:val="21"/>
          <w:sz w:val="16"/>
          <w:szCs w:val="16"/>
        </w:rPr>
        <w:t xml:space="preserve"> </w:t>
      </w:r>
      <w:r>
        <w:rPr>
          <w:w w:val="122"/>
          <w:sz w:val="16"/>
          <w:szCs w:val="16"/>
        </w:rPr>
        <w:t>np.argmax(SNR)</w:t>
      </w:r>
    </w:p>
    <w:p w14:paraId="2730908C" w14:textId="77777777" w:rsidR="004B03EF" w:rsidRDefault="00F64046">
      <w:pPr>
        <w:spacing w:line="160" w:lineRule="exact"/>
        <w:ind w:left="1248"/>
        <w:rPr>
          <w:sz w:val="16"/>
          <w:szCs w:val="16"/>
        </w:rPr>
      </w:pPr>
      <w:r>
        <w:rPr>
          <w:sz w:val="16"/>
          <w:szCs w:val="16"/>
        </w:rPr>
        <w:t>SNRmax</w:t>
      </w:r>
      <w:r>
        <w:rPr>
          <w:spacing w:val="38"/>
          <w:sz w:val="16"/>
          <w:szCs w:val="16"/>
        </w:rPr>
        <w:t xml:space="preserve"> </w:t>
      </w:r>
      <w:r>
        <w:rPr>
          <w:sz w:val="16"/>
          <w:szCs w:val="16"/>
        </w:rPr>
        <w:t xml:space="preserve">= </w:t>
      </w:r>
      <w:r>
        <w:rPr>
          <w:spacing w:val="21"/>
          <w:sz w:val="16"/>
          <w:szCs w:val="16"/>
        </w:rPr>
        <w:t xml:space="preserve"> </w:t>
      </w:r>
      <w:r>
        <w:rPr>
          <w:w w:val="117"/>
          <w:sz w:val="16"/>
          <w:szCs w:val="16"/>
        </w:rPr>
        <w:t>SNR[indmax]</w:t>
      </w:r>
    </w:p>
    <w:p w14:paraId="2730908D" w14:textId="77777777" w:rsidR="004B03EF" w:rsidRDefault="00F64046">
      <w:pPr>
        <w:spacing w:line="160" w:lineRule="exact"/>
        <w:ind w:left="1248"/>
        <w:rPr>
          <w:sz w:val="16"/>
          <w:szCs w:val="16"/>
        </w:rPr>
      </w:pPr>
      <w:r>
        <w:rPr>
          <w:sz w:val="16"/>
          <w:szCs w:val="16"/>
        </w:rPr>
        <w:t xml:space="preserve">SNRsum </w:t>
      </w:r>
      <w:r>
        <w:rPr>
          <w:spacing w:val="10"/>
          <w:sz w:val="16"/>
          <w:szCs w:val="16"/>
        </w:rPr>
        <w:t xml:space="preserve"> </w:t>
      </w:r>
      <w:r>
        <w:rPr>
          <w:sz w:val="16"/>
          <w:szCs w:val="16"/>
        </w:rPr>
        <w:t xml:space="preserve">+= </w:t>
      </w:r>
      <w:r>
        <w:rPr>
          <w:spacing w:val="27"/>
          <w:sz w:val="16"/>
          <w:szCs w:val="16"/>
        </w:rPr>
        <w:t xml:space="preserve"> </w:t>
      </w:r>
      <w:r>
        <w:rPr>
          <w:sz w:val="16"/>
          <w:szCs w:val="16"/>
        </w:rPr>
        <w:t>SNRmax</w:t>
      </w:r>
    </w:p>
    <w:p w14:paraId="2730908E" w14:textId="77777777" w:rsidR="004B03EF" w:rsidRDefault="004B03EF">
      <w:pPr>
        <w:spacing w:before="9" w:line="140" w:lineRule="exact"/>
        <w:rPr>
          <w:sz w:val="15"/>
          <w:szCs w:val="15"/>
        </w:rPr>
      </w:pPr>
    </w:p>
    <w:p w14:paraId="2730908F" w14:textId="77777777" w:rsidR="004B03EF" w:rsidRDefault="00F64046">
      <w:pPr>
        <w:spacing w:line="160" w:lineRule="exact"/>
        <w:ind w:left="865" w:right="5572"/>
        <w:rPr>
          <w:sz w:val="16"/>
          <w:szCs w:val="16"/>
        </w:rPr>
      </w:pPr>
      <w:r>
        <w:rPr>
          <w:w w:val="112"/>
          <w:sz w:val="16"/>
          <w:szCs w:val="16"/>
        </w:rPr>
        <w:t xml:space="preserve">SNR_avr </w:t>
      </w:r>
      <w:r>
        <w:rPr>
          <w:spacing w:val="6"/>
          <w:w w:val="112"/>
          <w:sz w:val="16"/>
          <w:szCs w:val="16"/>
        </w:rPr>
        <w:t xml:space="preserve"> </w:t>
      </w:r>
      <w:r>
        <w:rPr>
          <w:sz w:val="16"/>
          <w:szCs w:val="16"/>
        </w:rPr>
        <w:t xml:space="preserve">= </w:t>
      </w:r>
      <w:r>
        <w:rPr>
          <w:spacing w:val="21"/>
          <w:sz w:val="16"/>
          <w:szCs w:val="16"/>
        </w:rPr>
        <w:t xml:space="preserve"> </w:t>
      </w:r>
      <w:r>
        <w:rPr>
          <w:sz w:val="16"/>
          <w:szCs w:val="16"/>
        </w:rPr>
        <w:t xml:space="preserve">SNRsum </w:t>
      </w:r>
      <w:r>
        <w:rPr>
          <w:spacing w:val="10"/>
          <w:sz w:val="16"/>
          <w:szCs w:val="16"/>
        </w:rPr>
        <w:t xml:space="preserve"> </w:t>
      </w:r>
      <w:r>
        <w:rPr>
          <w:w w:val="215"/>
          <w:sz w:val="16"/>
          <w:szCs w:val="16"/>
        </w:rPr>
        <w:t>/</w:t>
      </w:r>
      <w:r>
        <w:rPr>
          <w:spacing w:val="10"/>
          <w:w w:val="215"/>
          <w:sz w:val="16"/>
          <w:szCs w:val="16"/>
        </w:rPr>
        <w:t xml:space="preserve"> </w:t>
      </w:r>
      <w:r>
        <w:rPr>
          <w:b/>
          <w:w w:val="140"/>
          <w:sz w:val="16"/>
          <w:szCs w:val="16"/>
        </w:rPr>
        <w:t>len</w:t>
      </w:r>
      <w:r>
        <w:rPr>
          <w:w w:val="134"/>
          <w:sz w:val="16"/>
          <w:szCs w:val="16"/>
        </w:rPr>
        <w:t xml:space="preserve">(inj_num) </w:t>
      </w:r>
      <w:r>
        <w:rPr>
          <w:w w:val="156"/>
          <w:sz w:val="16"/>
          <w:szCs w:val="16"/>
        </w:rPr>
        <w:t>f.write(’{0}\n’.</w:t>
      </w:r>
      <w:r>
        <w:rPr>
          <w:b/>
          <w:w w:val="121"/>
          <w:sz w:val="16"/>
          <w:szCs w:val="16"/>
        </w:rPr>
        <w:t>format</w:t>
      </w:r>
      <w:r>
        <w:rPr>
          <w:w w:val="126"/>
          <w:sz w:val="16"/>
          <w:szCs w:val="16"/>
        </w:rPr>
        <w:t xml:space="preserve">(SNR_avr)) </w:t>
      </w:r>
      <w:r>
        <w:rPr>
          <w:w w:val="155"/>
          <w:sz w:val="16"/>
          <w:szCs w:val="16"/>
        </w:rPr>
        <w:t>dataFile.flush()</w:t>
      </w:r>
    </w:p>
    <w:p w14:paraId="27309090" w14:textId="77777777" w:rsidR="004B03EF" w:rsidRDefault="004B03EF">
      <w:pPr>
        <w:spacing w:line="140" w:lineRule="exact"/>
        <w:rPr>
          <w:sz w:val="14"/>
          <w:szCs w:val="14"/>
        </w:rPr>
      </w:pPr>
    </w:p>
    <w:p w14:paraId="27309091" w14:textId="77777777" w:rsidR="004B03EF" w:rsidRDefault="00B601E9">
      <w:pPr>
        <w:ind w:left="865"/>
        <w:rPr>
          <w:sz w:val="16"/>
          <w:szCs w:val="16"/>
        </w:rPr>
      </w:pPr>
      <w:r>
        <w:pict w14:anchorId="273090E2">
          <v:group id="_x0000_s2066" style="position:absolute;left:0;text-align:left;margin-left:153.7pt;margin-top:7.25pt;width:4pt;height:2pt;z-index:-1444;mso-position-horizontal-relative:page" coordorigin="3074,145" coordsize="80,40">
            <v:polyline id="_x0000_s2069" style="position:absolute" points="6156,330,6156,298" coordorigin="3078,149" coordsize="0,32" filled="f" strokeweight="5055emu">
              <v:path arrowok="t"/>
            </v:polyline>
            <v:polyline id="_x0000_s2068" style="position:absolute" points="6164,354,6228,354" coordorigin="3082,177" coordsize="64,0" filled="f" strokeweight="5055emu">
              <v:path arrowok="t"/>
            </v:polyline>
            <v:polyline id="_x0000_s2067" style="position:absolute" points="6300,330,6300,298" coordorigin="3150,149" coordsize="0,32" filled="f" strokeweight="5055emu">
              <v:path arrowok="t"/>
            </v:polyline>
            <w10:wrap anchorx="page"/>
          </v:group>
        </w:pict>
      </w:r>
      <w:r>
        <w:pict w14:anchorId="273090E3">
          <v:group id="_x0000_s2062" style="position:absolute;left:0;text-align:left;margin-left:168.05pt;margin-top:7.25pt;width:4pt;height:2pt;z-index:-1443;mso-position-horizontal-relative:page" coordorigin="3361,145" coordsize="80,40">
            <v:polyline id="_x0000_s2065" style="position:absolute" points="6730,330,6730,298" coordorigin="3365,149" coordsize="0,32" filled="f" strokeweight="5055emu">
              <v:path arrowok="t"/>
            </v:polyline>
            <v:polyline id="_x0000_s2064" style="position:absolute" points="6738,354,6802,354" coordorigin="3369,177" coordsize="64,0" filled="f" strokeweight="5055emu">
              <v:path arrowok="t"/>
            </v:polyline>
            <v:polyline id="_x0000_s2063" style="position:absolute" points="6874,330,6874,298" coordorigin="3437,149" coordsize="0,32" filled="f" strokeweight="5055emu">
              <v:path arrowok="t"/>
            </v:polyline>
            <w10:wrap anchorx="page"/>
          </v:group>
        </w:pict>
      </w:r>
      <w:r>
        <w:pict w14:anchorId="273090E4">
          <v:group id="_x0000_s2058" style="position:absolute;left:0;text-align:left;margin-left:235pt;margin-top:7.25pt;width:4pt;height:2pt;z-index:-1442;mso-position-horizontal-relative:page" coordorigin="4700,145" coordsize="80,40">
            <v:polyline id="_x0000_s2061" style="position:absolute" points="9408,330,9408,298" coordorigin="4704,149" coordsize="0,32" filled="f" strokeweight="5055emu">
              <v:path arrowok="t"/>
            </v:polyline>
            <v:polyline id="_x0000_s2060" style="position:absolute" points="9416,354,9480,354" coordorigin="4708,177" coordsize="64,0" filled="f" strokeweight="5055emu">
              <v:path arrowok="t"/>
            </v:polyline>
            <v:polyline id="_x0000_s2059" style="position:absolute" points="9552,330,9552,298" coordorigin="4776,149" coordsize="0,32" filled="f" strokeweight="5055emu">
              <v:path arrowok="t"/>
            </v:polyline>
            <w10:wrap anchorx="page"/>
          </v:group>
        </w:pict>
      </w:r>
      <w:r>
        <w:pict w14:anchorId="273090E5">
          <v:group id="_x0000_s2054" style="position:absolute;left:0;text-align:left;margin-left:244.55pt;margin-top:7.25pt;width:4pt;height:2pt;z-index:-1441;mso-position-horizontal-relative:page" coordorigin="4891,145" coordsize="80,40">
            <v:polyline id="_x0000_s2057" style="position:absolute" points="9790,330,9790,298" coordorigin="4895,149" coordsize="0,32" filled="f" strokeweight="5055emu">
              <v:path arrowok="t"/>
            </v:polyline>
            <v:polyline id="_x0000_s2056" style="position:absolute" points="9798,354,9862,354" coordorigin="4899,177" coordsize="64,0" filled="f" strokeweight="5055emu">
              <v:path arrowok="t"/>
            </v:polyline>
            <v:polyline id="_x0000_s2055" style="position:absolute" points="9934,330,9934,298" coordorigin="4967,149" coordsize="0,32" filled="f" strokeweight="5055emu">
              <v:path arrowok="t"/>
            </v:polyline>
            <w10:wrap anchorx="page"/>
          </v:group>
        </w:pict>
      </w:r>
      <w:r>
        <w:pict w14:anchorId="273090E6">
          <v:group id="_x0000_s2050" style="position:absolute;left:0;text-align:left;margin-left:263.7pt;margin-top:7.25pt;width:4pt;height:2pt;z-index:-1440;mso-position-horizontal-relative:page" coordorigin="5274,145" coordsize="80,40">
            <v:polyline id="_x0000_s2053" style="position:absolute" points="10556,330,10556,298" coordorigin="5278,149" coordsize="0,32" filled="f" strokeweight="5055emu">
              <v:path arrowok="t"/>
            </v:polyline>
            <v:polyline id="_x0000_s2052" style="position:absolute" points="10564,354,10627,354" coordorigin="5282,177" coordsize="64,0" filled="f" strokeweight="5055emu">
              <v:path arrowok="t"/>
            </v:polyline>
            <v:polyline id="_x0000_s2051" style="position:absolute" points="10698,330,10698,298" coordorigin="5349,149" coordsize="0,32" filled="f" strokeweight="5055emu">
              <v:path arrowok="t"/>
            </v:polyline>
            <w10:wrap anchorx="page"/>
          </v:group>
        </w:pict>
      </w:r>
      <w:r w:rsidR="00F64046">
        <w:rPr>
          <w:b/>
          <w:w w:val="138"/>
          <w:sz w:val="16"/>
          <w:szCs w:val="16"/>
        </w:rPr>
        <w:t>print</w:t>
      </w:r>
      <w:r w:rsidR="00F64046">
        <w:rPr>
          <w:b/>
          <w:spacing w:val="41"/>
          <w:w w:val="138"/>
          <w:sz w:val="16"/>
          <w:szCs w:val="16"/>
        </w:rPr>
        <w:t xml:space="preserve"> </w:t>
      </w:r>
      <w:r w:rsidR="00F64046">
        <w:rPr>
          <w:sz w:val="16"/>
          <w:szCs w:val="16"/>
        </w:rPr>
        <w:t xml:space="preserve">’%s  </w:t>
      </w:r>
      <w:r w:rsidR="00F64046">
        <w:rPr>
          <w:spacing w:val="13"/>
          <w:sz w:val="16"/>
          <w:szCs w:val="16"/>
        </w:rPr>
        <w:t xml:space="preserve"> </w:t>
      </w:r>
      <w:r w:rsidR="00F64046">
        <w:rPr>
          <w:w w:val="153"/>
          <w:sz w:val="16"/>
          <w:szCs w:val="16"/>
        </w:rPr>
        <w:t>at</w:t>
      </w:r>
      <w:r w:rsidR="00F64046">
        <w:rPr>
          <w:spacing w:val="50"/>
          <w:w w:val="153"/>
          <w:sz w:val="16"/>
          <w:szCs w:val="16"/>
        </w:rPr>
        <w:t xml:space="preserve"> </w:t>
      </w:r>
      <w:r w:rsidR="00F64046">
        <w:rPr>
          <w:w w:val="153"/>
          <w:sz w:val="16"/>
          <w:szCs w:val="16"/>
        </w:rPr>
        <w:t>amplification</w:t>
      </w:r>
      <w:r w:rsidR="00F64046">
        <w:rPr>
          <w:spacing w:val="-33"/>
          <w:w w:val="153"/>
          <w:sz w:val="16"/>
          <w:szCs w:val="16"/>
        </w:rPr>
        <w:t xml:space="preserve"> </w:t>
      </w:r>
      <w:r w:rsidR="00F64046">
        <w:rPr>
          <w:sz w:val="16"/>
          <w:szCs w:val="16"/>
        </w:rPr>
        <w:t xml:space="preserve">= </w:t>
      </w:r>
      <w:r w:rsidR="00F64046">
        <w:rPr>
          <w:spacing w:val="21"/>
          <w:sz w:val="16"/>
          <w:szCs w:val="16"/>
        </w:rPr>
        <w:t xml:space="preserve"> </w:t>
      </w:r>
      <w:r w:rsidR="00F64046">
        <w:rPr>
          <w:w w:val="141"/>
          <w:sz w:val="16"/>
          <w:szCs w:val="16"/>
        </w:rPr>
        <w:t>{0}</w:t>
      </w:r>
      <w:r w:rsidR="00F64046">
        <w:rPr>
          <w:spacing w:val="-5"/>
          <w:w w:val="141"/>
          <w:sz w:val="16"/>
          <w:szCs w:val="16"/>
        </w:rPr>
        <w:t xml:space="preserve"> </w:t>
      </w:r>
      <w:r w:rsidR="00F64046">
        <w:rPr>
          <w:w w:val="141"/>
          <w:sz w:val="16"/>
          <w:szCs w:val="16"/>
        </w:rPr>
        <w:t>finished.’.</w:t>
      </w:r>
      <w:r w:rsidR="00F64046">
        <w:rPr>
          <w:b/>
          <w:w w:val="141"/>
          <w:sz w:val="16"/>
          <w:szCs w:val="16"/>
        </w:rPr>
        <w:t>format</w:t>
      </w:r>
      <w:r w:rsidR="00F64046">
        <w:rPr>
          <w:w w:val="141"/>
          <w:sz w:val="16"/>
          <w:szCs w:val="16"/>
        </w:rPr>
        <w:t xml:space="preserve">(A[k]) </w:t>
      </w:r>
      <w:r w:rsidR="00F64046">
        <w:rPr>
          <w:spacing w:val="21"/>
          <w:w w:val="141"/>
          <w:sz w:val="16"/>
          <w:szCs w:val="16"/>
        </w:rPr>
        <w:t xml:space="preserve"> </w:t>
      </w:r>
      <w:r w:rsidR="00F64046">
        <w:rPr>
          <w:w w:val="71"/>
          <w:sz w:val="16"/>
          <w:szCs w:val="16"/>
        </w:rPr>
        <w:t xml:space="preserve">%  </w:t>
      </w:r>
      <w:r w:rsidR="00F64046">
        <w:rPr>
          <w:spacing w:val="11"/>
          <w:w w:val="71"/>
          <w:sz w:val="16"/>
          <w:szCs w:val="16"/>
        </w:rPr>
        <w:t xml:space="preserve"> </w:t>
      </w:r>
      <w:r w:rsidR="00F64046">
        <w:rPr>
          <w:w w:val="110"/>
          <w:sz w:val="16"/>
          <w:szCs w:val="16"/>
        </w:rPr>
        <w:t>name</w:t>
      </w:r>
    </w:p>
    <w:p w14:paraId="27309092" w14:textId="77777777" w:rsidR="004B03EF" w:rsidRDefault="004B03EF">
      <w:pPr>
        <w:spacing w:before="8" w:line="120" w:lineRule="exact"/>
        <w:rPr>
          <w:sz w:val="13"/>
          <w:szCs w:val="13"/>
        </w:rPr>
      </w:pPr>
    </w:p>
    <w:p w14:paraId="27309093" w14:textId="77777777" w:rsidR="004B03EF" w:rsidRDefault="00F64046">
      <w:pPr>
        <w:ind w:left="483"/>
        <w:rPr>
          <w:sz w:val="16"/>
          <w:szCs w:val="16"/>
        </w:rPr>
      </w:pPr>
      <w:r>
        <w:rPr>
          <w:w w:val="154"/>
          <w:sz w:val="16"/>
          <w:szCs w:val="16"/>
        </w:rPr>
        <w:t>dataFile.close()</w:t>
      </w:r>
    </w:p>
    <w:p w14:paraId="27309094" w14:textId="77777777" w:rsidR="004B03EF" w:rsidRDefault="00F64046">
      <w:pPr>
        <w:spacing w:line="160" w:lineRule="exact"/>
        <w:ind w:left="483"/>
        <w:rPr>
          <w:sz w:val="16"/>
          <w:szCs w:val="16"/>
        </w:rPr>
      </w:pPr>
      <w:r>
        <w:rPr>
          <w:w w:val="162"/>
          <w:sz w:val="16"/>
          <w:szCs w:val="16"/>
        </w:rPr>
        <w:t>f.close()</w:t>
      </w:r>
    </w:p>
    <w:p w14:paraId="27309095" w14:textId="77777777" w:rsidR="004B03EF" w:rsidRDefault="004B03EF">
      <w:pPr>
        <w:spacing w:line="200" w:lineRule="exact"/>
      </w:pPr>
    </w:p>
    <w:p w14:paraId="27309096" w14:textId="77777777" w:rsidR="004B03EF" w:rsidRDefault="004B03EF">
      <w:pPr>
        <w:spacing w:line="200" w:lineRule="exact"/>
      </w:pPr>
    </w:p>
    <w:p w14:paraId="27309097" w14:textId="77777777" w:rsidR="004B03EF" w:rsidRDefault="004B03EF">
      <w:pPr>
        <w:spacing w:line="200" w:lineRule="exact"/>
      </w:pPr>
    </w:p>
    <w:p w14:paraId="27309098" w14:textId="77777777" w:rsidR="004B03EF" w:rsidRDefault="004B03EF">
      <w:pPr>
        <w:spacing w:line="200" w:lineRule="exact"/>
      </w:pPr>
    </w:p>
    <w:p w14:paraId="27309099" w14:textId="77777777" w:rsidR="004B03EF" w:rsidRDefault="004B03EF">
      <w:pPr>
        <w:spacing w:line="200" w:lineRule="exact"/>
      </w:pPr>
    </w:p>
    <w:p w14:paraId="2730909A" w14:textId="77777777" w:rsidR="004B03EF" w:rsidRDefault="004B03EF">
      <w:pPr>
        <w:spacing w:line="200" w:lineRule="exact"/>
      </w:pPr>
    </w:p>
    <w:p w14:paraId="2730909B" w14:textId="77777777" w:rsidR="004B03EF" w:rsidRDefault="004B03EF">
      <w:pPr>
        <w:spacing w:line="200" w:lineRule="exact"/>
      </w:pPr>
    </w:p>
    <w:p w14:paraId="2730909C" w14:textId="77777777" w:rsidR="004B03EF" w:rsidRDefault="004B03EF">
      <w:pPr>
        <w:spacing w:line="200" w:lineRule="exact"/>
      </w:pPr>
    </w:p>
    <w:p w14:paraId="2730909D" w14:textId="77777777" w:rsidR="004B03EF" w:rsidRDefault="004B03EF">
      <w:pPr>
        <w:spacing w:line="200" w:lineRule="exact"/>
      </w:pPr>
    </w:p>
    <w:p w14:paraId="2730909E" w14:textId="77777777" w:rsidR="004B03EF" w:rsidRDefault="004B03EF">
      <w:pPr>
        <w:spacing w:line="200" w:lineRule="exact"/>
      </w:pPr>
    </w:p>
    <w:p w14:paraId="2730909F" w14:textId="77777777" w:rsidR="004B03EF" w:rsidRDefault="004B03EF">
      <w:pPr>
        <w:spacing w:line="200" w:lineRule="exact"/>
      </w:pPr>
    </w:p>
    <w:p w14:paraId="273090A0" w14:textId="77777777" w:rsidR="004B03EF" w:rsidRDefault="004B03EF">
      <w:pPr>
        <w:spacing w:line="200" w:lineRule="exact"/>
      </w:pPr>
    </w:p>
    <w:p w14:paraId="273090A1" w14:textId="77777777" w:rsidR="004B03EF" w:rsidRDefault="004B03EF">
      <w:pPr>
        <w:spacing w:line="200" w:lineRule="exact"/>
      </w:pPr>
    </w:p>
    <w:p w14:paraId="273090A2" w14:textId="77777777" w:rsidR="004B03EF" w:rsidRDefault="004B03EF">
      <w:pPr>
        <w:spacing w:line="200" w:lineRule="exact"/>
      </w:pPr>
    </w:p>
    <w:p w14:paraId="273090A3" w14:textId="77777777" w:rsidR="004B03EF" w:rsidRDefault="004B03EF">
      <w:pPr>
        <w:spacing w:line="200" w:lineRule="exact"/>
      </w:pPr>
    </w:p>
    <w:p w14:paraId="273090A4" w14:textId="77777777" w:rsidR="004B03EF" w:rsidRDefault="004B03EF">
      <w:pPr>
        <w:spacing w:line="200" w:lineRule="exact"/>
      </w:pPr>
    </w:p>
    <w:p w14:paraId="273090A5" w14:textId="77777777" w:rsidR="004B03EF" w:rsidRDefault="004B03EF">
      <w:pPr>
        <w:spacing w:line="200" w:lineRule="exact"/>
      </w:pPr>
    </w:p>
    <w:p w14:paraId="273090A6" w14:textId="77777777" w:rsidR="004B03EF" w:rsidRDefault="004B03EF">
      <w:pPr>
        <w:spacing w:line="200" w:lineRule="exact"/>
      </w:pPr>
    </w:p>
    <w:p w14:paraId="273090A7" w14:textId="77777777" w:rsidR="004B03EF" w:rsidRDefault="004B03EF">
      <w:pPr>
        <w:spacing w:line="200" w:lineRule="exact"/>
      </w:pPr>
    </w:p>
    <w:p w14:paraId="273090A8" w14:textId="77777777" w:rsidR="004B03EF" w:rsidRDefault="004B03EF">
      <w:pPr>
        <w:spacing w:line="200" w:lineRule="exact"/>
      </w:pPr>
    </w:p>
    <w:p w14:paraId="273090A9" w14:textId="77777777" w:rsidR="004B03EF" w:rsidRDefault="004B03EF">
      <w:pPr>
        <w:spacing w:line="200" w:lineRule="exact"/>
      </w:pPr>
    </w:p>
    <w:p w14:paraId="273090AA" w14:textId="77777777" w:rsidR="004B03EF" w:rsidRDefault="004B03EF">
      <w:pPr>
        <w:spacing w:line="200" w:lineRule="exact"/>
      </w:pPr>
    </w:p>
    <w:p w14:paraId="273090AB" w14:textId="77777777" w:rsidR="004B03EF" w:rsidRDefault="004B03EF">
      <w:pPr>
        <w:spacing w:line="200" w:lineRule="exact"/>
      </w:pPr>
    </w:p>
    <w:p w14:paraId="273090AC" w14:textId="77777777" w:rsidR="004B03EF" w:rsidRDefault="004B03EF">
      <w:pPr>
        <w:spacing w:line="200" w:lineRule="exact"/>
      </w:pPr>
    </w:p>
    <w:p w14:paraId="273090AD" w14:textId="77777777" w:rsidR="004B03EF" w:rsidRDefault="004B03EF">
      <w:pPr>
        <w:spacing w:line="200" w:lineRule="exact"/>
      </w:pPr>
    </w:p>
    <w:p w14:paraId="273090AE" w14:textId="77777777" w:rsidR="004B03EF" w:rsidRDefault="004B03EF">
      <w:pPr>
        <w:spacing w:line="200" w:lineRule="exact"/>
      </w:pPr>
    </w:p>
    <w:p w14:paraId="273090AF" w14:textId="77777777" w:rsidR="004B03EF" w:rsidRDefault="004B03EF">
      <w:pPr>
        <w:spacing w:line="200" w:lineRule="exact"/>
      </w:pPr>
    </w:p>
    <w:p w14:paraId="273090B0" w14:textId="77777777" w:rsidR="004B03EF" w:rsidRDefault="004B03EF">
      <w:pPr>
        <w:spacing w:line="200" w:lineRule="exact"/>
      </w:pPr>
    </w:p>
    <w:p w14:paraId="273090B1" w14:textId="77777777" w:rsidR="004B03EF" w:rsidRDefault="004B03EF">
      <w:pPr>
        <w:spacing w:line="200" w:lineRule="exact"/>
      </w:pPr>
    </w:p>
    <w:p w14:paraId="273090B2" w14:textId="77777777" w:rsidR="004B03EF" w:rsidRDefault="004B03EF">
      <w:pPr>
        <w:spacing w:line="200" w:lineRule="exact"/>
      </w:pPr>
    </w:p>
    <w:p w14:paraId="273090B3" w14:textId="77777777" w:rsidR="004B03EF" w:rsidRDefault="004B03EF">
      <w:pPr>
        <w:spacing w:line="200" w:lineRule="exact"/>
      </w:pPr>
    </w:p>
    <w:p w14:paraId="273090B4" w14:textId="77777777" w:rsidR="004B03EF" w:rsidRDefault="004B03EF">
      <w:pPr>
        <w:spacing w:line="200" w:lineRule="exact"/>
      </w:pPr>
    </w:p>
    <w:p w14:paraId="273090B5" w14:textId="77777777" w:rsidR="004B03EF" w:rsidRDefault="004B03EF">
      <w:pPr>
        <w:spacing w:line="200" w:lineRule="exact"/>
      </w:pPr>
    </w:p>
    <w:p w14:paraId="273090B6" w14:textId="77777777" w:rsidR="004B03EF" w:rsidRDefault="004B03EF">
      <w:pPr>
        <w:spacing w:line="200" w:lineRule="exact"/>
      </w:pPr>
    </w:p>
    <w:p w14:paraId="273090B7" w14:textId="77777777" w:rsidR="004B03EF" w:rsidRDefault="004B03EF">
      <w:pPr>
        <w:spacing w:line="200" w:lineRule="exact"/>
      </w:pPr>
    </w:p>
    <w:p w14:paraId="273090B8" w14:textId="77777777" w:rsidR="004B03EF" w:rsidRDefault="004B03EF">
      <w:pPr>
        <w:spacing w:line="200" w:lineRule="exact"/>
      </w:pPr>
    </w:p>
    <w:p w14:paraId="273090B9" w14:textId="77777777" w:rsidR="004B03EF" w:rsidRDefault="004B03EF">
      <w:pPr>
        <w:spacing w:line="200" w:lineRule="exact"/>
      </w:pPr>
    </w:p>
    <w:p w14:paraId="273090BA" w14:textId="77777777" w:rsidR="004B03EF" w:rsidRDefault="004B03EF">
      <w:pPr>
        <w:spacing w:line="200" w:lineRule="exact"/>
      </w:pPr>
    </w:p>
    <w:p w14:paraId="273090BB" w14:textId="77777777" w:rsidR="004B03EF" w:rsidRDefault="004B03EF">
      <w:pPr>
        <w:spacing w:line="200" w:lineRule="exact"/>
      </w:pPr>
    </w:p>
    <w:p w14:paraId="273090BC" w14:textId="77777777" w:rsidR="004B03EF" w:rsidRDefault="004B03EF">
      <w:pPr>
        <w:spacing w:line="200" w:lineRule="exact"/>
      </w:pPr>
    </w:p>
    <w:p w14:paraId="273090BD" w14:textId="77777777" w:rsidR="004B03EF" w:rsidRDefault="004B03EF">
      <w:pPr>
        <w:spacing w:line="200" w:lineRule="exact"/>
      </w:pPr>
    </w:p>
    <w:p w14:paraId="273090BE" w14:textId="77777777" w:rsidR="004B03EF" w:rsidRDefault="004B03EF">
      <w:pPr>
        <w:spacing w:line="200" w:lineRule="exact"/>
      </w:pPr>
    </w:p>
    <w:p w14:paraId="273090BF" w14:textId="77777777" w:rsidR="004B03EF" w:rsidRDefault="004B03EF">
      <w:pPr>
        <w:spacing w:line="200" w:lineRule="exact"/>
      </w:pPr>
    </w:p>
    <w:p w14:paraId="273090C0" w14:textId="77777777" w:rsidR="004B03EF" w:rsidRDefault="004B03EF">
      <w:pPr>
        <w:spacing w:line="200" w:lineRule="exact"/>
      </w:pPr>
    </w:p>
    <w:p w14:paraId="273090C1" w14:textId="77777777" w:rsidR="004B03EF" w:rsidRDefault="004B03EF">
      <w:pPr>
        <w:spacing w:line="200" w:lineRule="exact"/>
      </w:pPr>
    </w:p>
    <w:p w14:paraId="273090C2" w14:textId="77777777" w:rsidR="004B03EF" w:rsidRDefault="004B03EF">
      <w:pPr>
        <w:spacing w:line="200" w:lineRule="exact"/>
      </w:pPr>
    </w:p>
    <w:p w14:paraId="273090C3" w14:textId="77777777" w:rsidR="004B03EF" w:rsidRDefault="004B03EF">
      <w:pPr>
        <w:spacing w:line="200" w:lineRule="exact"/>
      </w:pPr>
    </w:p>
    <w:p w14:paraId="273090C4" w14:textId="77777777" w:rsidR="004B03EF" w:rsidRDefault="004B03EF">
      <w:pPr>
        <w:spacing w:before="4" w:line="280" w:lineRule="exact"/>
        <w:rPr>
          <w:sz w:val="28"/>
          <w:szCs w:val="28"/>
        </w:rPr>
      </w:pPr>
    </w:p>
    <w:p w14:paraId="273090C5" w14:textId="77777777" w:rsidR="004B03EF" w:rsidRDefault="00F64046">
      <w:pPr>
        <w:spacing w:before="15"/>
        <w:ind w:left="100"/>
        <w:rPr>
          <w:sz w:val="24"/>
          <w:szCs w:val="24"/>
        </w:rPr>
      </w:pPr>
      <w:r>
        <w:rPr>
          <w:sz w:val="24"/>
          <w:szCs w:val="24"/>
        </w:rPr>
        <w:t>Septe</w:t>
      </w:r>
      <w:r>
        <w:rPr>
          <w:spacing w:val="-5"/>
          <w:sz w:val="24"/>
          <w:szCs w:val="24"/>
        </w:rPr>
        <w:t>m</w:t>
      </w:r>
      <w:r>
        <w:rPr>
          <w:spacing w:val="7"/>
          <w:sz w:val="24"/>
          <w:szCs w:val="24"/>
        </w:rPr>
        <w:t>b</w:t>
      </w:r>
      <w:r>
        <w:rPr>
          <w:sz w:val="24"/>
          <w:szCs w:val="24"/>
        </w:rPr>
        <w:t xml:space="preserve">er </w:t>
      </w:r>
      <w:r>
        <w:rPr>
          <w:spacing w:val="4"/>
          <w:sz w:val="24"/>
          <w:szCs w:val="24"/>
        </w:rPr>
        <w:t xml:space="preserve"> </w:t>
      </w:r>
      <w:r>
        <w:rPr>
          <w:sz w:val="24"/>
          <w:szCs w:val="24"/>
        </w:rPr>
        <w:t xml:space="preserve">2016                                               </w:t>
      </w:r>
      <w:r>
        <w:rPr>
          <w:spacing w:val="26"/>
          <w:sz w:val="24"/>
          <w:szCs w:val="24"/>
        </w:rPr>
        <w:t xml:space="preserve"> </w:t>
      </w:r>
      <w:r>
        <w:rPr>
          <w:sz w:val="24"/>
          <w:szCs w:val="24"/>
        </w:rPr>
        <w:t>18</w:t>
      </w:r>
    </w:p>
    <w:sectPr w:rsidR="004B03EF">
      <w:pgSz w:w="11920" w:h="16840"/>
      <w:pgMar w:top="940" w:right="1040" w:bottom="280" w:left="1340" w:header="719"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1" w:author="Olga" w:date="2016-07-27T23:39:00Z" w:initials="OB">
    <w:p w14:paraId="738A5887" w14:textId="29CE2815" w:rsidR="001C3049" w:rsidRDefault="001C3049">
      <w:pPr>
        <w:pStyle w:val="CommentText"/>
      </w:pPr>
      <w:r>
        <w:rPr>
          <w:rStyle w:val="CommentReference"/>
        </w:rPr>
        <w:annotationRef/>
      </w:r>
      <w:r>
        <w:t xml:space="preserve">Dear Zhehao, </w:t>
      </w:r>
    </w:p>
    <w:p w14:paraId="64E48811" w14:textId="348B2175" w:rsidR="001C3049" w:rsidRDefault="001C3049">
      <w:pPr>
        <w:pStyle w:val="CommentText"/>
      </w:pPr>
      <w:r>
        <w:t xml:space="preserve">This is an interesting and well-researched project. As you edit, please pay attention to subject-verb agreement, tense use, and sentence structure. </w:t>
      </w:r>
    </w:p>
    <w:p w14:paraId="567CB7FA" w14:textId="77777777" w:rsidR="005D3AE1" w:rsidRDefault="005D3AE1">
      <w:pPr>
        <w:pStyle w:val="CommentText"/>
      </w:pPr>
      <w:r>
        <w:t xml:space="preserve">To address your questions about the organization, it is usually best to consult your Professor, as he or she will be able to give you more guidance on the content of the paper. </w:t>
      </w:r>
    </w:p>
    <w:p w14:paraId="588F5574" w14:textId="24495FEC" w:rsidR="005D3AE1" w:rsidRDefault="005D3AE1">
      <w:pPr>
        <w:pStyle w:val="CommentText"/>
      </w:pPr>
      <w:r>
        <w:t>Your extension seems appropriate; please note that usually that section of the paper is called “</w:t>
      </w:r>
      <w:r w:rsidR="00716636">
        <w:t>Further Research.”</w:t>
      </w:r>
      <w:r>
        <w:t xml:space="preserve"> Usually we do not include the material from the extension in the abstract</w:t>
      </w:r>
      <w:r w:rsidR="00F64046">
        <w:t xml:space="preserve">. That said, please consult your Professor before making significant changes to the content or organization of your paper. </w:t>
      </w:r>
    </w:p>
    <w:p w14:paraId="6A5F205F" w14:textId="2EAB298D" w:rsidR="00F64046" w:rsidRDefault="00F64046">
      <w:pPr>
        <w:pStyle w:val="CommentText"/>
      </w:pPr>
      <w:r>
        <w:t xml:space="preserve">I hope my comments will be helpful. </w:t>
      </w:r>
    </w:p>
    <w:p w14:paraId="7765CD54" w14:textId="28945983" w:rsidR="00F64046" w:rsidRDefault="00F64046">
      <w:pPr>
        <w:pStyle w:val="CommentText"/>
      </w:pPr>
      <w:r>
        <w:t>Olga</w:t>
      </w:r>
    </w:p>
    <w:p w14:paraId="382B4248" w14:textId="77777777" w:rsidR="0082540C" w:rsidRDefault="0082540C">
      <w:pPr>
        <w:pStyle w:val="CommentText"/>
      </w:pPr>
    </w:p>
  </w:comment>
  <w:comment w:id="2" w:author="Olga" w:date="2016-07-27T22:35:00Z" w:initials="OB">
    <w:p w14:paraId="07F0FF70" w14:textId="69635A2F" w:rsidR="00A3184D" w:rsidRDefault="00A3184D">
      <w:pPr>
        <w:pStyle w:val="CommentText"/>
      </w:pPr>
      <w:r>
        <w:rPr>
          <w:rStyle w:val="CommentReference"/>
        </w:rPr>
        <w:annotationRef/>
      </w:r>
      <w:r>
        <w:t>Change this to “into the data.”</w:t>
      </w:r>
    </w:p>
  </w:comment>
  <w:comment w:id="3" w:author="Olga" w:date="2016-07-27T22:36:00Z" w:initials="OB">
    <w:p w14:paraId="73B8F788" w14:textId="18CE580B" w:rsidR="00A3184D" w:rsidRDefault="00A3184D">
      <w:pPr>
        <w:pStyle w:val="CommentText"/>
      </w:pPr>
      <w:r>
        <w:rPr>
          <w:rStyle w:val="CommentReference"/>
        </w:rPr>
        <w:annotationRef/>
      </w:r>
      <w:r>
        <w:t xml:space="preserve">It is unclear what word is meant by “them.” If you are still talking about the signal, you should say “it.”    </w:t>
      </w:r>
    </w:p>
  </w:comment>
  <w:comment w:id="4" w:author="Olga" w:date="2016-07-27T22:34:00Z" w:initials="OB">
    <w:p w14:paraId="758C873E" w14:textId="7376A723" w:rsidR="00266F20" w:rsidRDefault="00266F20">
      <w:pPr>
        <w:pStyle w:val="CommentText"/>
      </w:pPr>
      <w:r>
        <w:rPr>
          <w:rStyle w:val="CommentReference"/>
        </w:rPr>
        <w:annotationRef/>
      </w:r>
      <w:r>
        <w:t xml:space="preserve">Subject-verb agreement. </w:t>
      </w:r>
    </w:p>
  </w:comment>
  <w:comment w:id="7" w:author="Olga" w:date="2016-07-27T22:34:00Z" w:initials="OB">
    <w:p w14:paraId="38F773B5" w14:textId="64777868" w:rsidR="00442EC0" w:rsidRDefault="00442EC0">
      <w:pPr>
        <w:pStyle w:val="CommentText"/>
      </w:pPr>
      <w:r>
        <w:rPr>
          <w:rStyle w:val="CommentReference"/>
        </w:rPr>
        <w:annotationRef/>
      </w:r>
      <w:r>
        <w:t xml:space="preserve">Missing article. </w:t>
      </w:r>
    </w:p>
  </w:comment>
  <w:comment w:id="8" w:author="Olga" w:date="2016-07-27T22:37:00Z" w:initials="OB">
    <w:p w14:paraId="051185E6" w14:textId="539B817D" w:rsidR="004E7EFC" w:rsidRDefault="004E7EFC">
      <w:pPr>
        <w:pStyle w:val="CommentText"/>
      </w:pPr>
      <w:r>
        <w:rPr>
          <w:rStyle w:val="CommentReference"/>
        </w:rPr>
        <w:annotationRef/>
      </w:r>
      <w:r>
        <w:t xml:space="preserve">Awkward. Consider: “I compared the S6 run with the data from the earlier stages of LIGO </w:t>
      </w:r>
      <w:r w:rsidR="00E3522F">
        <w:t xml:space="preserve">and found that </w:t>
      </w:r>
      <w:r w:rsidR="0097293C">
        <w:t>the equipment used in earlier runs was insufficient to make the detection as well.”</w:t>
      </w:r>
    </w:p>
  </w:comment>
  <w:comment w:id="9" w:author="Olga" w:date="2016-07-27T22:40:00Z" w:initials="OB">
    <w:p w14:paraId="56C205CC" w14:textId="027A5906" w:rsidR="00564823" w:rsidRDefault="00564823">
      <w:pPr>
        <w:pStyle w:val="CommentText"/>
      </w:pPr>
      <w:r>
        <w:rPr>
          <w:rStyle w:val="CommentReference"/>
        </w:rPr>
        <w:annotationRef/>
      </w:r>
      <w:r>
        <w:t>Change this preposition to “to.”</w:t>
      </w:r>
    </w:p>
  </w:comment>
  <w:comment w:id="10" w:author="Olga" w:date="2016-07-27T22:41:00Z" w:initials="OB">
    <w:p w14:paraId="00AE5767" w14:textId="3B7D9F97" w:rsidR="00024172" w:rsidRDefault="00024172">
      <w:pPr>
        <w:pStyle w:val="CommentText"/>
      </w:pPr>
      <w:r>
        <w:rPr>
          <w:rStyle w:val="CommentReference"/>
        </w:rPr>
        <w:annotationRef/>
      </w:r>
      <w:r>
        <w:t xml:space="preserve">Usually we capitalize the word that comes after the colon if it is a part of an independent clause (i.e. </w:t>
      </w:r>
      <w:r w:rsidR="00037392">
        <w:t>it can be its own sentence</w:t>
      </w:r>
      <w:r>
        <w:t xml:space="preserve">). Since this is an independent clause, “was” must be capitalized. </w:t>
      </w:r>
    </w:p>
  </w:comment>
  <w:comment w:id="11" w:author="Olga" w:date="2016-07-27T22:43:00Z" w:initials="OB">
    <w:p w14:paraId="7CAFF290" w14:textId="6CA996A1" w:rsidR="00627AE6" w:rsidRDefault="00627AE6">
      <w:pPr>
        <w:pStyle w:val="CommentText"/>
      </w:pPr>
      <w:r>
        <w:rPr>
          <w:rStyle w:val="CommentReference"/>
        </w:rPr>
        <w:annotationRef/>
      </w:r>
      <w:r w:rsidR="00E15CC6">
        <w:t xml:space="preserve">It would be clearer to say </w:t>
      </w:r>
      <w:r>
        <w:t>“Mass causes distortions…”</w:t>
      </w:r>
    </w:p>
  </w:comment>
  <w:comment w:id="12" w:author="Olga" w:date="2016-07-27T22:43:00Z" w:initials="OB">
    <w:p w14:paraId="0FABD951" w14:textId="3F0645C0" w:rsidR="00210583" w:rsidRDefault="00210583">
      <w:pPr>
        <w:pStyle w:val="CommentText"/>
      </w:pPr>
      <w:r>
        <w:rPr>
          <w:rStyle w:val="CommentReference"/>
        </w:rPr>
        <w:annotationRef/>
      </w:r>
      <w:r>
        <w:t xml:space="preserve">It would be clearer to say “Einstein’s.” </w:t>
      </w:r>
    </w:p>
  </w:comment>
  <w:comment w:id="14" w:author="Olga" w:date="2016-07-27T22:44:00Z" w:initials="OB">
    <w:p w14:paraId="11CB903E" w14:textId="7B2EF919" w:rsidR="002844C2" w:rsidRDefault="002844C2">
      <w:pPr>
        <w:pStyle w:val="CommentText"/>
      </w:pPr>
      <w:r>
        <w:rPr>
          <w:rStyle w:val="CommentReference"/>
        </w:rPr>
        <w:annotationRef/>
      </w:r>
      <w:r>
        <w:t>The period u</w:t>
      </w:r>
      <w:r w:rsidR="00051A9C">
        <w:t xml:space="preserve">sually goes after the citation. </w:t>
      </w:r>
    </w:p>
  </w:comment>
  <w:comment w:id="18" w:author="Olga" w:date="2016-07-27T22:46:00Z" w:initials="OB">
    <w:p w14:paraId="1D780CAB" w14:textId="642B1B4B" w:rsidR="00CC0DA4" w:rsidRDefault="00CC0DA4">
      <w:pPr>
        <w:pStyle w:val="CommentText"/>
      </w:pPr>
      <w:r>
        <w:rPr>
          <w:rStyle w:val="CommentReference"/>
        </w:rPr>
        <w:annotationRef/>
      </w:r>
      <w:r>
        <w:t xml:space="preserve">Consider using past tense. </w:t>
      </w:r>
    </w:p>
  </w:comment>
  <w:comment w:id="21" w:author="Olga" w:date="2016-07-27T22:47:00Z" w:initials="OB">
    <w:p w14:paraId="39D1ED2C" w14:textId="6740C99B" w:rsidR="00051A9C" w:rsidRDefault="00051A9C">
      <w:pPr>
        <w:pStyle w:val="CommentText"/>
      </w:pPr>
      <w:r>
        <w:rPr>
          <w:rStyle w:val="CommentReference"/>
        </w:rPr>
        <w:annotationRef/>
      </w:r>
      <w:r>
        <w:t>Consider saying “substantial.”</w:t>
      </w:r>
    </w:p>
  </w:comment>
  <w:comment w:id="22" w:author="Olga" w:date="2016-07-27T22:49:00Z" w:initials="OB">
    <w:p w14:paraId="0E065295" w14:textId="7CEF48D4" w:rsidR="00986B06" w:rsidRDefault="00986B06">
      <w:pPr>
        <w:pStyle w:val="CommentText"/>
      </w:pPr>
      <w:r>
        <w:rPr>
          <w:rStyle w:val="CommentReference"/>
        </w:rPr>
        <w:annotationRef/>
      </w:r>
      <w:r>
        <w:rPr>
          <w:rStyle w:val="CommentReference"/>
        </w:rPr>
        <w:t>The word “source”</w:t>
      </w:r>
      <w:r w:rsidR="009F3F27">
        <w:rPr>
          <w:rStyle w:val="CommentReference"/>
        </w:rPr>
        <w:t xml:space="preserve"> is unnecessary, you can just leave the citation number in brackets. </w:t>
      </w:r>
    </w:p>
  </w:comment>
  <w:comment w:id="23" w:author="Olga" w:date="2016-07-27T22:50:00Z" w:initials="OB">
    <w:p w14:paraId="374AC56C" w14:textId="02D674F5" w:rsidR="00027D0A" w:rsidRDefault="00027D0A">
      <w:pPr>
        <w:pStyle w:val="CommentText"/>
      </w:pPr>
      <w:r>
        <w:rPr>
          <w:rStyle w:val="CommentReference"/>
        </w:rPr>
        <w:annotationRef/>
      </w:r>
      <w:r>
        <w:t xml:space="preserve">Your meaning here is a bit unclear. </w:t>
      </w:r>
      <w:r w:rsidR="00393332">
        <w:t>Perhaps you meant to say “Changes in space-time produced by a moving mass are not felt immediately, but…”</w:t>
      </w:r>
    </w:p>
  </w:comment>
  <w:comment w:id="26" w:author="Olga" w:date="2016-07-27T22:53:00Z" w:initials="OB">
    <w:p w14:paraId="30216442" w14:textId="10EA3AB2" w:rsidR="00BF0671" w:rsidRDefault="00BF0671">
      <w:pPr>
        <w:pStyle w:val="CommentText"/>
      </w:pPr>
      <w:r>
        <w:rPr>
          <w:rStyle w:val="CommentReference"/>
        </w:rPr>
        <w:annotationRef/>
      </w:r>
      <w:r>
        <w:t>Change this word to “of.”</w:t>
      </w:r>
    </w:p>
  </w:comment>
  <w:comment w:id="33" w:author="Olga" w:date="2016-07-27T22:56:00Z" w:initials="OB">
    <w:p w14:paraId="1E965363" w14:textId="32CEB442" w:rsidR="00F26CDB" w:rsidRDefault="00F26CDB">
      <w:pPr>
        <w:pStyle w:val="CommentText"/>
      </w:pPr>
      <w:r>
        <w:rPr>
          <w:rStyle w:val="CommentReference"/>
        </w:rPr>
        <w:annotationRef/>
      </w:r>
      <w:r>
        <w:t xml:space="preserve">“Addresses” is the correct spelling. </w:t>
      </w:r>
    </w:p>
  </w:comment>
  <w:comment w:id="35" w:author="Olga" w:date="2016-07-27T22:56:00Z" w:initials="OB">
    <w:p w14:paraId="71AA2A4A" w14:textId="3932977C" w:rsidR="002150E4" w:rsidRDefault="002150E4">
      <w:pPr>
        <w:pStyle w:val="CommentText"/>
      </w:pPr>
      <w:r>
        <w:rPr>
          <w:rStyle w:val="CommentReference"/>
        </w:rPr>
        <w:annotationRef/>
      </w:r>
      <w:r>
        <w:t>Change this part to “Fortunately, the speed of light remains the same…”</w:t>
      </w:r>
    </w:p>
  </w:comment>
  <w:comment w:id="40" w:author="Olga" w:date="2016-07-27T22:59:00Z" w:initials="OB">
    <w:p w14:paraId="37F74ECC" w14:textId="03B54E17" w:rsidR="003434C6" w:rsidRDefault="003434C6">
      <w:pPr>
        <w:pStyle w:val="CommentText"/>
      </w:pPr>
      <w:r>
        <w:rPr>
          <w:rStyle w:val="CommentReference"/>
        </w:rPr>
        <w:annotationRef/>
      </w:r>
      <w:r>
        <w:t xml:space="preserve">Must be plural. </w:t>
      </w:r>
    </w:p>
  </w:comment>
  <w:comment w:id="43" w:author="Olga" w:date="2016-07-27T23:00:00Z" w:initials="OB">
    <w:p w14:paraId="1F830EAE" w14:textId="56A40D52" w:rsidR="00474B03" w:rsidRDefault="00474B03">
      <w:pPr>
        <w:pStyle w:val="CommentText"/>
      </w:pPr>
      <w:r>
        <w:rPr>
          <w:rStyle w:val="CommentReference"/>
        </w:rPr>
        <w:annotationRef/>
      </w:r>
      <w:r>
        <w:t xml:space="preserve">This </w:t>
      </w:r>
      <w:r w:rsidR="00402436">
        <w:t xml:space="preserve">transition sounds out of place, consider deleting it. </w:t>
      </w:r>
    </w:p>
  </w:comment>
  <w:comment w:id="48" w:author="Olga" w:date="2016-07-27T23:01:00Z" w:initials="OB">
    <w:p w14:paraId="315D35B4" w14:textId="0E43BA92" w:rsidR="00402436" w:rsidRDefault="00402436">
      <w:pPr>
        <w:pStyle w:val="CommentText"/>
      </w:pPr>
      <w:r>
        <w:rPr>
          <w:rStyle w:val="CommentReference"/>
        </w:rPr>
        <w:annotationRef/>
      </w:r>
      <w:r>
        <w:t xml:space="preserve">Must be singular. </w:t>
      </w:r>
    </w:p>
  </w:comment>
  <w:comment w:id="49" w:author="Olga" w:date="2016-07-27T23:01:00Z" w:initials="OB">
    <w:p w14:paraId="10A82BB4" w14:textId="5650EF46" w:rsidR="00E51F2E" w:rsidRDefault="00E51F2E">
      <w:pPr>
        <w:pStyle w:val="CommentText"/>
      </w:pPr>
      <w:r>
        <w:rPr>
          <w:rStyle w:val="CommentReference"/>
        </w:rPr>
        <w:annotationRef/>
      </w:r>
      <w:r>
        <w:t>Consider saying “on Caltech’s website.”</w:t>
      </w:r>
    </w:p>
  </w:comment>
  <w:comment w:id="50" w:author="Olga" w:date="2016-07-27T23:02:00Z" w:initials="OB">
    <w:p w14:paraId="2A541EFE" w14:textId="2719DFD6" w:rsidR="00866775" w:rsidRDefault="00866775">
      <w:pPr>
        <w:pStyle w:val="CommentText"/>
      </w:pPr>
      <w:r>
        <w:rPr>
          <w:rStyle w:val="CommentReference"/>
        </w:rPr>
        <w:annotationRef/>
      </w:r>
      <w:r>
        <w:t xml:space="preserve">Subject-verb agreement. </w:t>
      </w:r>
    </w:p>
  </w:comment>
  <w:comment w:id="51" w:author="Olga" w:date="2016-07-27T23:02:00Z" w:initials="OB">
    <w:p w14:paraId="281AEB56" w14:textId="31D6EAB9" w:rsidR="003D5BE5" w:rsidRDefault="003D5BE5">
      <w:pPr>
        <w:pStyle w:val="CommentText"/>
      </w:pPr>
      <w:r>
        <w:rPr>
          <w:rStyle w:val="CommentReference"/>
        </w:rPr>
        <w:annotationRef/>
      </w:r>
      <w:r>
        <w:t>You should be consistent and u</w:t>
      </w:r>
      <w:r w:rsidR="009E52E4">
        <w:t xml:space="preserve">se the past tense of this verb so it matches the rest of the sentence. </w:t>
      </w:r>
    </w:p>
  </w:comment>
  <w:comment w:id="52" w:author="Olga" w:date="2016-07-27T23:03:00Z" w:initials="OB">
    <w:p w14:paraId="4C7621EC" w14:textId="11A880E8" w:rsidR="006424B5" w:rsidRDefault="006424B5">
      <w:pPr>
        <w:pStyle w:val="CommentText"/>
      </w:pPr>
      <w:r>
        <w:rPr>
          <w:rStyle w:val="CommentReference"/>
        </w:rPr>
        <w:annotationRef/>
      </w:r>
      <w:r>
        <w:t xml:space="preserve">Unnecessary word. </w:t>
      </w:r>
    </w:p>
  </w:comment>
  <w:comment w:id="54" w:author="Olga" w:date="2016-07-27T23:04:00Z" w:initials="OB">
    <w:p w14:paraId="720B3DBE" w14:textId="4AC31909" w:rsidR="009502B9" w:rsidRDefault="009502B9">
      <w:pPr>
        <w:pStyle w:val="CommentText"/>
      </w:pPr>
      <w:r>
        <w:rPr>
          <w:rStyle w:val="CommentReference"/>
        </w:rPr>
        <w:annotationRef/>
      </w:r>
      <w:r>
        <w:t xml:space="preserve">Make sure to be consistent in your tense use. If you are speaking in general, you can use present tense throughout this sentence. </w:t>
      </w:r>
    </w:p>
  </w:comment>
  <w:comment w:id="55" w:author="Olga" w:date="2016-07-27T23:05:00Z" w:initials="OB">
    <w:p w14:paraId="5F6686C7" w14:textId="1B67E76D" w:rsidR="00F50F4B" w:rsidRDefault="00F50F4B">
      <w:pPr>
        <w:pStyle w:val="CommentText"/>
      </w:pPr>
      <w:r>
        <w:rPr>
          <w:rStyle w:val="CommentReference"/>
        </w:rPr>
        <w:annotationRef/>
      </w:r>
      <w:r>
        <w:t>Consider using present tense in this sentence.</w:t>
      </w:r>
    </w:p>
  </w:comment>
  <w:comment w:id="57" w:author="Olga" w:date="2016-07-27T23:07:00Z" w:initials="OB">
    <w:p w14:paraId="344C37CA" w14:textId="22B36986" w:rsidR="00590110" w:rsidRDefault="00590110">
      <w:pPr>
        <w:pStyle w:val="CommentText"/>
      </w:pPr>
      <w:r>
        <w:rPr>
          <w:rStyle w:val="CommentReference"/>
        </w:rPr>
        <w:annotationRef/>
      </w:r>
      <w:r>
        <w:t>Consider saying “can be obtained.”</w:t>
      </w:r>
    </w:p>
  </w:comment>
  <w:comment w:id="58" w:author="Olga" w:date="2016-07-27T23:06:00Z" w:initials="OB">
    <w:p w14:paraId="24F68272" w14:textId="6496D284" w:rsidR="00AC5BC4" w:rsidRDefault="00AC5BC4">
      <w:pPr>
        <w:pStyle w:val="CommentText"/>
      </w:pPr>
      <w:r>
        <w:rPr>
          <w:rStyle w:val="CommentReference"/>
        </w:rPr>
        <w:annotationRef/>
      </w:r>
      <w:r>
        <w:t xml:space="preserve">Consider putting the name of the file in quotation marks. </w:t>
      </w:r>
    </w:p>
  </w:comment>
  <w:comment w:id="59" w:author="Olga" w:date="2016-07-27T23:06:00Z" w:initials="OB">
    <w:p w14:paraId="45AE01B7" w14:textId="29EEB445" w:rsidR="00B91635" w:rsidRDefault="00B91635">
      <w:pPr>
        <w:pStyle w:val="CommentText"/>
      </w:pPr>
      <w:r>
        <w:rPr>
          <w:rStyle w:val="CommentReference"/>
        </w:rPr>
        <w:annotationRef/>
      </w:r>
      <w:r>
        <w:t>Change this word to “in.”</w:t>
      </w:r>
    </w:p>
  </w:comment>
  <w:comment w:id="61" w:author="Olga" w:date="2016-07-27T23:06:00Z" w:initials="OB">
    <w:p w14:paraId="4A32E0B7" w14:textId="3F633955" w:rsidR="00AC5BC4" w:rsidRDefault="00AC5BC4">
      <w:pPr>
        <w:pStyle w:val="CommentText"/>
      </w:pPr>
      <w:r>
        <w:rPr>
          <w:rStyle w:val="CommentReference"/>
        </w:rPr>
        <w:annotationRef/>
      </w:r>
      <w:r>
        <w:t xml:space="preserve">Missing word. </w:t>
      </w:r>
    </w:p>
  </w:comment>
  <w:comment w:id="62" w:author="Olga" w:date="2016-07-27T23:08:00Z" w:initials="OB">
    <w:p w14:paraId="7FD9AF7E" w14:textId="49946585" w:rsidR="00ED0498" w:rsidRDefault="00ED0498">
      <w:pPr>
        <w:pStyle w:val="CommentText"/>
      </w:pPr>
      <w:r>
        <w:rPr>
          <w:rStyle w:val="CommentReference"/>
        </w:rPr>
        <w:annotationRef/>
      </w:r>
      <w:r>
        <w:t>Consider saying “and the other for simulation.”</w:t>
      </w:r>
    </w:p>
  </w:comment>
  <w:comment w:id="64" w:author="Olga" w:date="2016-07-27T23:09:00Z" w:initials="OB">
    <w:p w14:paraId="1F8788A1" w14:textId="4CBA59C9" w:rsidR="00FD2762" w:rsidRDefault="00FD2762">
      <w:pPr>
        <w:pStyle w:val="CommentText"/>
      </w:pPr>
      <w:r>
        <w:rPr>
          <w:rStyle w:val="CommentReference"/>
        </w:rPr>
        <w:annotationRef/>
      </w:r>
      <w:r>
        <w:t xml:space="preserve">Must be plural. </w:t>
      </w:r>
    </w:p>
  </w:comment>
  <w:comment w:id="65" w:author="Olga" w:date="2016-07-27T23:09:00Z" w:initials="OB">
    <w:p w14:paraId="24EAC011" w14:textId="7351B9D8" w:rsidR="00B6266A" w:rsidRDefault="00B6266A">
      <w:pPr>
        <w:pStyle w:val="CommentText"/>
      </w:pPr>
      <w:r>
        <w:rPr>
          <w:rStyle w:val="CommentReference"/>
        </w:rPr>
        <w:annotationRef/>
      </w:r>
      <w:r>
        <w:t>Change this sentence to “And it would be useless to investigate such a data file.”</w:t>
      </w:r>
    </w:p>
  </w:comment>
  <w:comment w:id="66" w:author="Olga" w:date="2016-07-27T23:10:00Z" w:initials="OB">
    <w:p w14:paraId="4532009B" w14:textId="5B6E3C0E" w:rsidR="00525528" w:rsidRDefault="00525528">
      <w:pPr>
        <w:pStyle w:val="CommentText"/>
      </w:pPr>
      <w:r>
        <w:rPr>
          <w:rStyle w:val="CommentReference"/>
        </w:rPr>
        <w:annotationRef/>
      </w:r>
      <w:r>
        <w:t>Awkward. Consider saying “In general, the background that acts as a base for the injection…”</w:t>
      </w:r>
    </w:p>
  </w:comment>
  <w:comment w:id="71" w:author="Olga" w:date="2016-07-27T23:11:00Z" w:initials="OB">
    <w:p w14:paraId="086B1D51" w14:textId="359B13C5" w:rsidR="00C96D6F" w:rsidRDefault="00C96D6F">
      <w:pPr>
        <w:pStyle w:val="CommentText"/>
      </w:pPr>
      <w:r>
        <w:rPr>
          <w:rStyle w:val="CommentReference"/>
        </w:rPr>
        <w:annotationRef/>
      </w:r>
      <w:r>
        <w:t xml:space="preserve">Missing word. </w:t>
      </w:r>
    </w:p>
  </w:comment>
  <w:comment w:id="72" w:author="Olga" w:date="2016-07-27T23:11:00Z" w:initials="OB">
    <w:p w14:paraId="5269CE65" w14:textId="1DFA8A96" w:rsidR="00C96D6F" w:rsidRDefault="00C96D6F">
      <w:pPr>
        <w:pStyle w:val="CommentText"/>
      </w:pPr>
      <w:r>
        <w:rPr>
          <w:rStyle w:val="CommentReference"/>
        </w:rPr>
        <w:annotationRef/>
      </w:r>
      <w:r>
        <w:t>This word must be “into.”</w:t>
      </w:r>
    </w:p>
  </w:comment>
  <w:comment w:id="74" w:author="Olga" w:date="2016-07-27T23:12:00Z" w:initials="OB">
    <w:p w14:paraId="49922FFD" w14:textId="7FF59733" w:rsidR="009369F2" w:rsidRDefault="009369F2">
      <w:pPr>
        <w:pStyle w:val="CommentText"/>
      </w:pPr>
      <w:r>
        <w:rPr>
          <w:rStyle w:val="CommentReference"/>
        </w:rPr>
        <w:annotationRef/>
      </w:r>
      <w:r>
        <w:t>Awkward. Consider: “In total, 800 injections were made.”</w:t>
      </w:r>
    </w:p>
  </w:comment>
  <w:comment w:id="76" w:author="Olga" w:date="2016-07-27T23:13:00Z" w:initials="OB">
    <w:p w14:paraId="2F800DE5" w14:textId="603480C4" w:rsidR="00940217" w:rsidRDefault="00940217">
      <w:pPr>
        <w:pStyle w:val="CommentText"/>
      </w:pPr>
      <w:r>
        <w:rPr>
          <w:rStyle w:val="CommentReference"/>
        </w:rPr>
        <w:annotationRef/>
      </w:r>
      <w:r>
        <w:t xml:space="preserve">Unnecessary word. </w:t>
      </w:r>
    </w:p>
  </w:comment>
  <w:comment w:id="78" w:author="Olga" w:date="2016-07-27T23:14:00Z" w:initials="OB">
    <w:p w14:paraId="5F746488" w14:textId="3ACC6A17" w:rsidR="00227270" w:rsidRDefault="00227270">
      <w:pPr>
        <w:pStyle w:val="CommentText"/>
      </w:pPr>
      <w:r>
        <w:rPr>
          <w:rStyle w:val="CommentReference"/>
        </w:rPr>
        <w:annotationRef/>
      </w:r>
      <w:r>
        <w:t xml:space="preserve">This part of the sentence is unclear. </w:t>
      </w:r>
      <w:r w:rsidR="008871B5">
        <w:t>Perhaps you meant to say “were used to calculate the average value.”</w:t>
      </w:r>
    </w:p>
  </w:comment>
  <w:comment w:id="79" w:author="Olga" w:date="2016-07-27T23:17:00Z" w:initials="OB">
    <w:p w14:paraId="5CB4682F" w14:textId="3041244D" w:rsidR="000112F1" w:rsidRDefault="000112F1">
      <w:pPr>
        <w:pStyle w:val="CommentText"/>
      </w:pPr>
      <w:r>
        <w:rPr>
          <w:rStyle w:val="CommentReference"/>
        </w:rPr>
        <w:annotationRef/>
      </w:r>
      <w:r>
        <w:t>Change this part to “what was recovered with the original signal.”</w:t>
      </w:r>
    </w:p>
  </w:comment>
  <w:comment w:id="81" w:author="Olga" w:date="2016-07-27T23:17:00Z" w:initials="OB">
    <w:p w14:paraId="3FE5FAB0" w14:textId="65D98F46" w:rsidR="000112F1" w:rsidRDefault="000112F1">
      <w:pPr>
        <w:pStyle w:val="CommentText"/>
      </w:pPr>
      <w:r>
        <w:rPr>
          <w:rStyle w:val="CommentReference"/>
        </w:rPr>
        <w:annotationRef/>
      </w:r>
      <w:r>
        <w:t xml:space="preserve">Missing word. </w:t>
      </w:r>
    </w:p>
  </w:comment>
  <w:comment w:id="82" w:author="Olga" w:date="2016-07-27T23:18:00Z" w:initials="OB">
    <w:p w14:paraId="124A43E6" w14:textId="774C735F" w:rsidR="00BC2780" w:rsidRDefault="00BC2780">
      <w:pPr>
        <w:pStyle w:val="CommentText"/>
      </w:pPr>
      <w:r>
        <w:rPr>
          <w:rStyle w:val="CommentReference"/>
        </w:rPr>
        <w:annotationRef/>
      </w:r>
      <w:r>
        <w:t>Change this part to “or where amplification equaled one.”</w:t>
      </w:r>
    </w:p>
  </w:comment>
  <w:comment w:id="83" w:author="Olga" w:date="2016-07-27T23:19:00Z" w:initials="OB">
    <w:p w14:paraId="2C445B95" w14:textId="0D9F0E8B" w:rsidR="00F668CF" w:rsidRDefault="0016258F">
      <w:pPr>
        <w:pStyle w:val="CommentText"/>
      </w:pPr>
      <w:r>
        <w:rPr>
          <w:rStyle w:val="CommentReference"/>
        </w:rPr>
        <w:annotationRef/>
      </w:r>
      <w:r>
        <w:t>Awkward. Consider: “</w:t>
      </w:r>
      <w:r w:rsidR="00F668CF">
        <w:t>which means</w:t>
      </w:r>
      <w:r>
        <w:t xml:space="preserve"> there should </w:t>
      </w:r>
      <w:r w:rsidR="00F668CF">
        <w:t>be</w:t>
      </w:r>
      <w:r>
        <w:t xml:space="preserve"> another method of calculating the SNRs…”</w:t>
      </w:r>
    </w:p>
  </w:comment>
  <w:comment w:id="84" w:author="Olga" w:date="2016-07-27T23:21:00Z" w:initials="OB">
    <w:p w14:paraId="00607BD3" w14:textId="736BB542" w:rsidR="00F668CF" w:rsidRDefault="00F668CF">
      <w:pPr>
        <w:pStyle w:val="CommentText"/>
      </w:pPr>
      <w:r>
        <w:rPr>
          <w:rStyle w:val="CommentReference"/>
        </w:rPr>
        <w:annotationRef/>
      </w:r>
      <w:r>
        <w:t xml:space="preserve">Consider using present tense. </w:t>
      </w:r>
    </w:p>
  </w:comment>
  <w:comment w:id="85" w:author="Olga" w:date="2016-07-27T23:22:00Z" w:initials="OB">
    <w:p w14:paraId="0A04F6D3" w14:textId="0531331F" w:rsidR="00615E18" w:rsidRDefault="00615E18">
      <w:pPr>
        <w:pStyle w:val="CommentText"/>
      </w:pPr>
      <w:r>
        <w:rPr>
          <w:rStyle w:val="CommentReference"/>
        </w:rPr>
        <w:annotationRef/>
      </w:r>
      <w:r>
        <w:t xml:space="preserve">Consider </w:t>
      </w:r>
      <w:r w:rsidR="005D0204">
        <w:t>capitalizing</w:t>
      </w:r>
      <w:r>
        <w:t xml:space="preserve"> “file.”</w:t>
      </w:r>
    </w:p>
  </w:comment>
  <w:comment w:id="86" w:author="Olga" w:date="2016-07-27T23:23:00Z" w:initials="OB">
    <w:p w14:paraId="6AA3E485" w14:textId="7C69097C" w:rsidR="005D0204" w:rsidRDefault="005D0204">
      <w:pPr>
        <w:pStyle w:val="CommentText"/>
      </w:pPr>
      <w:r>
        <w:rPr>
          <w:rStyle w:val="CommentReference"/>
        </w:rPr>
        <w:annotationRef/>
      </w:r>
      <w:r>
        <w:t xml:space="preserve">Awkward. Consider: “The reason for </w:t>
      </w:r>
      <w:r w:rsidR="00C61A85">
        <w:t>this ambiguity.”</w:t>
      </w:r>
    </w:p>
  </w:comment>
  <w:comment w:id="87" w:author="Olga" w:date="2016-07-27T23:24:00Z" w:initials="OB">
    <w:p w14:paraId="093BEF59" w14:textId="1A5C7077" w:rsidR="00DE2980" w:rsidRDefault="00DE2980">
      <w:pPr>
        <w:pStyle w:val="CommentText"/>
      </w:pPr>
      <w:r>
        <w:rPr>
          <w:rStyle w:val="CommentReference"/>
        </w:rPr>
        <w:annotationRef/>
      </w:r>
      <w:r>
        <w:t xml:space="preserve">Subject-verb agreement. </w:t>
      </w:r>
    </w:p>
  </w:comment>
  <w:comment w:id="90" w:author="Olga" w:date="2016-07-27T23:24:00Z" w:initials="OB">
    <w:p w14:paraId="7F7EC95D" w14:textId="4EF283E9" w:rsidR="00230CAA" w:rsidRDefault="00230CAA">
      <w:pPr>
        <w:pStyle w:val="CommentText"/>
      </w:pPr>
      <w:r>
        <w:rPr>
          <w:rStyle w:val="CommentReference"/>
        </w:rPr>
        <w:annotationRef/>
      </w:r>
      <w:r>
        <w:t>Consider changing this word to “Since.</w:t>
      </w:r>
      <w:r w:rsidR="00481305">
        <w:t>”</w:t>
      </w:r>
    </w:p>
  </w:comment>
  <w:comment w:id="92" w:author="Olga" w:date="2016-07-27T23:25:00Z" w:initials="OB">
    <w:p w14:paraId="432AC3E0" w14:textId="50FAF3AD" w:rsidR="00DF082C" w:rsidRDefault="00DF082C">
      <w:pPr>
        <w:pStyle w:val="CommentText"/>
      </w:pPr>
      <w:r>
        <w:rPr>
          <w:rStyle w:val="CommentReference"/>
        </w:rPr>
        <w:annotationRef/>
      </w:r>
      <w:r>
        <w:t xml:space="preserve">Consider making this plural. </w:t>
      </w:r>
    </w:p>
  </w:comment>
  <w:comment w:id="93" w:author="Olga" w:date="2016-07-27T23:25:00Z" w:initials="OB">
    <w:p w14:paraId="7DF7516A" w14:textId="257AE1D6" w:rsidR="004C131B" w:rsidRDefault="004C131B">
      <w:pPr>
        <w:pStyle w:val="CommentText"/>
      </w:pPr>
      <w:r>
        <w:rPr>
          <w:rStyle w:val="CommentReference"/>
        </w:rPr>
        <w:annotationRef/>
      </w:r>
      <w:r>
        <w:t xml:space="preserve">Consider making this plural. </w:t>
      </w:r>
    </w:p>
  </w:comment>
  <w:comment w:id="94" w:author="Olga" w:date="2016-07-27T23:26:00Z" w:initials="OB">
    <w:p w14:paraId="5F19D451" w14:textId="6D847D61" w:rsidR="00151837" w:rsidRDefault="00151837">
      <w:pPr>
        <w:pStyle w:val="CommentText"/>
      </w:pPr>
      <w:r>
        <w:rPr>
          <w:rStyle w:val="CommentReference"/>
        </w:rPr>
        <w:annotationRef/>
      </w:r>
      <w:r>
        <w:t>Awkward. Consider: “the mean SNR at amplification zero was easily extrapolated.”</w:t>
      </w:r>
    </w:p>
  </w:comment>
  <w:comment w:id="95" w:author="Olga" w:date="2016-07-27T23:28:00Z" w:initials="OB">
    <w:p w14:paraId="5E51A2E4" w14:textId="06C08A44" w:rsidR="00421645" w:rsidRDefault="00421645">
      <w:pPr>
        <w:pStyle w:val="CommentText"/>
      </w:pPr>
      <w:r>
        <w:rPr>
          <w:rStyle w:val="CommentReference"/>
        </w:rPr>
        <w:annotationRef/>
      </w:r>
      <w:r>
        <w:t xml:space="preserve">Unnecessary word. </w:t>
      </w:r>
    </w:p>
  </w:comment>
  <w:comment w:id="97" w:author="Olga" w:date="2016-07-27T23:28:00Z" w:initials="OB">
    <w:p w14:paraId="3986EC98" w14:textId="65387B6B" w:rsidR="00F33373" w:rsidRDefault="00F33373">
      <w:pPr>
        <w:pStyle w:val="CommentText"/>
      </w:pPr>
      <w:r>
        <w:rPr>
          <w:rStyle w:val="CommentReference"/>
        </w:rPr>
        <w:annotationRef/>
      </w:r>
      <w:r>
        <w:t>Consider saying “the maximum SNR would still not be significant enough for detection.”</w:t>
      </w:r>
    </w:p>
  </w:comment>
  <w:comment w:id="98" w:author="Olga" w:date="2016-07-27T23:32:00Z" w:initials="OB">
    <w:p w14:paraId="67227EB1" w14:textId="338DE948" w:rsidR="00F27E89" w:rsidRDefault="00F27E89">
      <w:pPr>
        <w:pStyle w:val="CommentText"/>
      </w:pPr>
      <w:r>
        <w:rPr>
          <w:rStyle w:val="CommentReference"/>
        </w:rPr>
        <w:annotationRef/>
      </w:r>
      <w:r>
        <w:t>Awkward. Consider: “mostly with SNR values of four, with a few spikes that reached up to six.”</w:t>
      </w:r>
    </w:p>
  </w:comment>
  <w:comment w:id="99" w:author="Olga" w:date="2016-07-27T23:31:00Z" w:initials="OB">
    <w:p w14:paraId="4287B125" w14:textId="7CA89C68" w:rsidR="000B1403" w:rsidRDefault="000B1403">
      <w:pPr>
        <w:pStyle w:val="CommentText"/>
      </w:pPr>
      <w:r>
        <w:rPr>
          <w:rStyle w:val="CommentReference"/>
        </w:rPr>
        <w:annotationRef/>
      </w:r>
      <w:r>
        <w:t xml:space="preserve">Make sure to spell this word correctly. </w:t>
      </w:r>
    </w:p>
  </w:comment>
  <w:comment w:id="100" w:author="Olga" w:date="2016-07-27T23:31:00Z" w:initials="OB">
    <w:p w14:paraId="5965FDDF" w14:textId="34C3843C" w:rsidR="000B1403" w:rsidRDefault="000B1403">
      <w:pPr>
        <w:pStyle w:val="CommentText"/>
      </w:pPr>
      <w:r>
        <w:rPr>
          <w:rStyle w:val="CommentReference"/>
        </w:rPr>
        <w:annotationRef/>
      </w:r>
      <w:r>
        <w:t>Change this word to “serve.”</w:t>
      </w:r>
    </w:p>
  </w:comment>
  <w:comment w:id="101" w:author="Olga" w:date="2016-07-27T23:31:00Z" w:initials="OB">
    <w:p w14:paraId="0F9D81DC" w14:textId="1F2910D8" w:rsidR="00A51231" w:rsidRDefault="00A51231">
      <w:pPr>
        <w:pStyle w:val="CommentText"/>
      </w:pPr>
      <w:r>
        <w:rPr>
          <w:rStyle w:val="CommentReference"/>
        </w:rPr>
        <w:annotationRef/>
      </w:r>
      <w:r>
        <w:t xml:space="preserve">Consider using past tense. </w:t>
      </w:r>
    </w:p>
  </w:comment>
  <w:comment w:id="102" w:author="Olga" w:date="2016-07-27T23:33:00Z" w:initials="OB">
    <w:p w14:paraId="7FD7F023" w14:textId="7C02FFFC" w:rsidR="00B23256" w:rsidRDefault="00B23256">
      <w:pPr>
        <w:pStyle w:val="CommentText"/>
      </w:pPr>
      <w:r>
        <w:rPr>
          <w:rStyle w:val="CommentReference"/>
        </w:rPr>
        <w:annotationRef/>
      </w:r>
      <w:r>
        <w:t xml:space="preserve">You should use the definite article, since you are actually </w:t>
      </w:r>
      <w:r w:rsidR="00390349">
        <w:t>naming a</w:t>
      </w:r>
      <w:r>
        <w:t xml:space="preserve"> particular event. </w:t>
      </w:r>
    </w:p>
  </w:comment>
  <w:comment w:id="103" w:author="Olga" w:date="2016-07-27T23:34:00Z" w:initials="OB">
    <w:p w14:paraId="24945B2B" w14:textId="04807469" w:rsidR="00B23256" w:rsidRDefault="00B23256">
      <w:pPr>
        <w:pStyle w:val="CommentText"/>
      </w:pPr>
      <w:r>
        <w:rPr>
          <w:rStyle w:val="CommentReference"/>
        </w:rPr>
        <w:annotationRef/>
      </w:r>
      <w:r>
        <w:t>Consider changing this word to “become.”</w:t>
      </w:r>
    </w:p>
  </w:comment>
  <w:comment w:id="104" w:author="Olga" w:date="2016-07-27T23:35:00Z" w:initials="OB">
    <w:p w14:paraId="5F59B2E0" w14:textId="3DFE104D" w:rsidR="00012600" w:rsidRDefault="00012600">
      <w:pPr>
        <w:pStyle w:val="CommentText"/>
      </w:pPr>
      <w:r>
        <w:rPr>
          <w:rStyle w:val="CommentReference"/>
        </w:rPr>
        <w:annotationRef/>
      </w:r>
      <w:r>
        <w:rPr>
          <w:rStyle w:val="CommentReference"/>
        </w:rPr>
        <w:annotationRef/>
      </w:r>
      <w:r>
        <w:t>Awkward. Consider: “…would not be loud enough to be detected by LIGO during its S6 run.”</w:t>
      </w:r>
    </w:p>
  </w:comment>
  <w:comment w:id="105" w:author="Olga" w:date="2016-07-27T23:36:00Z" w:initials="OB">
    <w:p w14:paraId="24C62EB4" w14:textId="22E7CE80" w:rsidR="00012600" w:rsidRDefault="00012600">
      <w:pPr>
        <w:pStyle w:val="CommentText"/>
      </w:pPr>
      <w:r>
        <w:rPr>
          <w:rStyle w:val="CommentReference"/>
        </w:rPr>
        <w:annotationRef/>
      </w:r>
      <w:r>
        <w:t>Awkward. Consider: “the stages prior to S6 (e.g. S5)</w:t>
      </w:r>
      <w:r w:rsidR="00411984">
        <w:t xml:space="preserve"> </w:t>
      </w:r>
      <w:r>
        <w:t>…”</w:t>
      </w:r>
    </w:p>
  </w:comment>
  <w:comment w:id="107" w:author="Olga" w:date="2016-07-27T23:37:00Z" w:initials="OB">
    <w:p w14:paraId="7D50B7D1" w14:textId="5A8501B8" w:rsidR="00411984" w:rsidRDefault="00411984">
      <w:pPr>
        <w:pStyle w:val="CommentText"/>
      </w:pPr>
      <w:r>
        <w:rPr>
          <w:rStyle w:val="CommentReference"/>
        </w:rPr>
        <w:annotationRef/>
      </w:r>
      <w:r>
        <w:t xml:space="preserve">Missing article. </w:t>
      </w:r>
    </w:p>
  </w:comment>
  <w:comment w:id="108" w:author="Olga" w:date="2016-07-27T23:37:00Z" w:initials="OB">
    <w:p w14:paraId="0DEBC13D" w14:textId="1684F0FF" w:rsidR="00411984" w:rsidRDefault="00411984">
      <w:pPr>
        <w:pStyle w:val="CommentText"/>
      </w:pPr>
      <w:r>
        <w:rPr>
          <w:rStyle w:val="CommentReference"/>
        </w:rPr>
        <w:annotationRef/>
      </w:r>
      <w:r>
        <w:t>Awkward. Consider: “persistently upgrading the detectors.”</w:t>
      </w:r>
    </w:p>
  </w:comment>
  <w:comment w:id="109" w:author="Olga" w:date="2016-07-27T23:38:00Z" w:initials="OB">
    <w:p w14:paraId="74B7A7D7" w14:textId="22954B19" w:rsidR="007579B7" w:rsidRDefault="007579B7">
      <w:pPr>
        <w:pStyle w:val="CommentText"/>
      </w:pPr>
      <w:r>
        <w:rPr>
          <w:rStyle w:val="CommentReference"/>
        </w:rPr>
        <w:annotationRef/>
      </w:r>
      <w:r>
        <w:t>Change this word to “Further.”</w:t>
      </w:r>
    </w:p>
  </w:comment>
  <w:comment w:id="110" w:author="Olga" w:date="2016-07-27T23:41:00Z" w:initials="OB">
    <w:p w14:paraId="4B83B930" w14:textId="658D8B52" w:rsidR="0082540C" w:rsidRDefault="0082540C">
      <w:pPr>
        <w:pStyle w:val="CommentText"/>
      </w:pPr>
      <w:r>
        <w:rPr>
          <w:rStyle w:val="CommentReference"/>
        </w:rPr>
        <w:annotationRef/>
      </w:r>
      <w:r>
        <w:t xml:space="preserve">Delete this word.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2B4248" w15:done="0"/>
  <w15:commentEx w15:paraId="07F0FF70" w15:done="0"/>
  <w15:commentEx w15:paraId="73B8F788" w15:done="0"/>
  <w15:commentEx w15:paraId="758C873E" w15:done="0"/>
  <w15:commentEx w15:paraId="38F773B5" w15:done="0"/>
  <w15:commentEx w15:paraId="051185E6" w15:done="0"/>
  <w15:commentEx w15:paraId="56C205CC" w15:done="0"/>
  <w15:commentEx w15:paraId="00AE5767" w15:done="0"/>
  <w15:commentEx w15:paraId="7CAFF290" w15:done="0"/>
  <w15:commentEx w15:paraId="0FABD951" w15:done="0"/>
  <w15:commentEx w15:paraId="11CB903E" w15:done="0"/>
  <w15:commentEx w15:paraId="1D780CAB" w15:done="0"/>
  <w15:commentEx w15:paraId="39D1ED2C" w15:done="0"/>
  <w15:commentEx w15:paraId="0E065295" w15:done="0"/>
  <w15:commentEx w15:paraId="374AC56C" w15:done="0"/>
  <w15:commentEx w15:paraId="30216442" w15:done="0"/>
  <w15:commentEx w15:paraId="1E965363" w15:done="0"/>
  <w15:commentEx w15:paraId="71AA2A4A" w15:done="0"/>
  <w15:commentEx w15:paraId="37F74ECC" w15:done="0"/>
  <w15:commentEx w15:paraId="1F830EAE" w15:done="0"/>
  <w15:commentEx w15:paraId="315D35B4" w15:done="0"/>
  <w15:commentEx w15:paraId="10A82BB4" w15:done="0"/>
  <w15:commentEx w15:paraId="2A541EFE" w15:done="0"/>
  <w15:commentEx w15:paraId="281AEB56" w15:done="0"/>
  <w15:commentEx w15:paraId="4C7621EC" w15:done="0"/>
  <w15:commentEx w15:paraId="720B3DBE" w15:done="0"/>
  <w15:commentEx w15:paraId="5F6686C7" w15:done="0"/>
  <w15:commentEx w15:paraId="344C37CA" w15:done="0"/>
  <w15:commentEx w15:paraId="24F68272" w15:done="0"/>
  <w15:commentEx w15:paraId="45AE01B7" w15:done="0"/>
  <w15:commentEx w15:paraId="4A32E0B7" w15:done="0"/>
  <w15:commentEx w15:paraId="7FD9AF7E" w15:done="0"/>
  <w15:commentEx w15:paraId="1F8788A1" w15:done="0"/>
  <w15:commentEx w15:paraId="24EAC011" w15:done="0"/>
  <w15:commentEx w15:paraId="4532009B" w15:done="0"/>
  <w15:commentEx w15:paraId="086B1D51" w15:done="0"/>
  <w15:commentEx w15:paraId="5269CE65" w15:done="0"/>
  <w15:commentEx w15:paraId="49922FFD" w15:done="0"/>
  <w15:commentEx w15:paraId="2F800DE5" w15:done="0"/>
  <w15:commentEx w15:paraId="5F746488" w15:done="0"/>
  <w15:commentEx w15:paraId="5CB4682F" w15:done="0"/>
  <w15:commentEx w15:paraId="3FE5FAB0" w15:done="0"/>
  <w15:commentEx w15:paraId="124A43E6" w15:done="0"/>
  <w15:commentEx w15:paraId="2C445B95" w15:done="0"/>
  <w15:commentEx w15:paraId="00607BD3" w15:done="0"/>
  <w15:commentEx w15:paraId="0A04F6D3" w15:done="0"/>
  <w15:commentEx w15:paraId="6AA3E485" w15:done="0"/>
  <w15:commentEx w15:paraId="093BEF59" w15:done="0"/>
  <w15:commentEx w15:paraId="7F7EC95D" w15:done="0"/>
  <w15:commentEx w15:paraId="432AC3E0" w15:done="0"/>
  <w15:commentEx w15:paraId="7DF7516A" w15:done="0"/>
  <w15:commentEx w15:paraId="5F19D451" w15:done="0"/>
  <w15:commentEx w15:paraId="5E51A2E4" w15:done="0"/>
  <w15:commentEx w15:paraId="3986EC98" w15:done="0"/>
  <w15:commentEx w15:paraId="67227EB1" w15:done="0"/>
  <w15:commentEx w15:paraId="4287B125" w15:done="0"/>
  <w15:commentEx w15:paraId="5965FDDF" w15:done="0"/>
  <w15:commentEx w15:paraId="0F9D81DC" w15:done="0"/>
  <w15:commentEx w15:paraId="7FD7F023" w15:done="0"/>
  <w15:commentEx w15:paraId="24945B2B" w15:done="0"/>
  <w15:commentEx w15:paraId="5F59B2E0" w15:done="0"/>
  <w15:commentEx w15:paraId="24C62EB4" w15:done="0"/>
  <w15:commentEx w15:paraId="7D50B7D1" w15:done="0"/>
  <w15:commentEx w15:paraId="0DEBC13D" w15:done="0"/>
  <w15:commentEx w15:paraId="74B7A7D7" w15:done="0"/>
  <w15:commentEx w15:paraId="4B83B93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73090EC" w14:textId="77777777" w:rsidR="0007115C" w:rsidRDefault="00F64046">
      <w:r>
        <w:separator/>
      </w:r>
    </w:p>
  </w:endnote>
  <w:endnote w:type="continuationSeparator" w:id="0">
    <w:p w14:paraId="273090EE" w14:textId="77777777" w:rsidR="0007115C" w:rsidRDefault="00F6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egoe UI">
    <w:altName w:val="Times New Roman Bold"/>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73090E8" w14:textId="77777777" w:rsidR="0007115C" w:rsidRDefault="00F64046">
      <w:r>
        <w:separator/>
      </w:r>
    </w:p>
  </w:footnote>
  <w:footnote w:type="continuationSeparator" w:id="0">
    <w:p w14:paraId="273090EA" w14:textId="77777777" w:rsidR="0007115C" w:rsidRDefault="00F640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3090E7" w14:textId="77777777" w:rsidR="004B03EF" w:rsidRDefault="00B601E9">
    <w:pPr>
      <w:spacing w:line="200" w:lineRule="exact"/>
    </w:pPr>
    <w:r>
      <w:pict w14:anchorId="273090E8">
        <v:shapetype id="_x0000_t202" coordsize="21600,21600" o:spt="202" path="m0,0l0,21600,21600,21600,21600,0xe">
          <v:stroke joinstyle="miter"/>
          <v:path gradientshapeok="t" o:connecttype="rect"/>
        </v:shapetype>
        <v:shape id="_x0000_s1026" type="#_x0000_t202" style="position:absolute;margin-left:75.2pt;margin-top:34.95pt;width:276.9pt;height:13.95pt;z-index:-1468;mso-position-horizontal-relative:page;mso-position-vertical-relative:page" filled="f" stroked="f">
          <v:textbox inset="0,0,0,0">
            <w:txbxContent>
              <w:p w14:paraId="273090EA" w14:textId="77777777" w:rsidR="004B03EF" w:rsidRDefault="00F64046">
                <w:pPr>
                  <w:spacing w:line="240" w:lineRule="exact"/>
                  <w:ind w:left="20" w:right="-36"/>
                  <w:rPr>
                    <w:sz w:val="24"/>
                    <w:szCs w:val="24"/>
                  </w:rPr>
                </w:pPr>
                <w:r>
                  <w:rPr>
                    <w:sz w:val="24"/>
                    <w:szCs w:val="24"/>
                  </w:rPr>
                  <w:t>The</w:t>
                </w:r>
                <w:r>
                  <w:rPr>
                    <w:spacing w:val="43"/>
                    <w:sz w:val="24"/>
                    <w:szCs w:val="24"/>
                  </w:rPr>
                  <w:t xml:space="preserve"> </w:t>
                </w:r>
                <w:r>
                  <w:rPr>
                    <w:sz w:val="24"/>
                    <w:szCs w:val="24"/>
                  </w:rPr>
                  <w:t>Possibility</w:t>
                </w:r>
                <w:r>
                  <w:rPr>
                    <w:spacing w:val="54"/>
                    <w:sz w:val="24"/>
                    <w:szCs w:val="24"/>
                  </w:rPr>
                  <w:t xml:space="preserve"> </w:t>
                </w:r>
                <w:r>
                  <w:rPr>
                    <w:sz w:val="24"/>
                    <w:szCs w:val="24"/>
                  </w:rPr>
                  <w:t>of</w:t>
                </w:r>
                <w:r>
                  <w:rPr>
                    <w:spacing w:val="14"/>
                    <w:sz w:val="24"/>
                    <w:szCs w:val="24"/>
                  </w:rPr>
                  <w:t xml:space="preserve"> </w:t>
                </w:r>
                <w:r>
                  <w:rPr>
                    <w:sz w:val="24"/>
                    <w:szCs w:val="24"/>
                  </w:rPr>
                  <w:t xml:space="preserve">Earlier </w:t>
                </w:r>
                <w:r>
                  <w:rPr>
                    <w:spacing w:val="23"/>
                    <w:sz w:val="24"/>
                    <w:szCs w:val="24"/>
                  </w:rPr>
                  <w:t xml:space="preserve"> </w:t>
                </w:r>
                <w:r>
                  <w:rPr>
                    <w:sz w:val="24"/>
                    <w:szCs w:val="24"/>
                  </w:rPr>
                  <w:t>LIGO</w:t>
                </w:r>
                <w:r>
                  <w:rPr>
                    <w:spacing w:val="47"/>
                    <w:sz w:val="24"/>
                    <w:szCs w:val="24"/>
                  </w:rPr>
                  <w:t xml:space="preserve"> </w:t>
                </w:r>
                <w:r>
                  <w:rPr>
                    <w:sz w:val="24"/>
                    <w:szCs w:val="24"/>
                  </w:rPr>
                  <w:t>to</w:t>
                </w:r>
                <w:r>
                  <w:rPr>
                    <w:spacing w:val="33"/>
                    <w:sz w:val="24"/>
                    <w:szCs w:val="24"/>
                  </w:rPr>
                  <w:t xml:space="preserve"> </w:t>
                </w:r>
                <w:r>
                  <w:rPr>
                    <w:sz w:val="24"/>
                    <w:szCs w:val="24"/>
                  </w:rPr>
                  <w:t>Det</w:t>
                </w:r>
                <w:r>
                  <w:rPr>
                    <w:spacing w:val="-12"/>
                    <w:sz w:val="24"/>
                    <w:szCs w:val="24"/>
                  </w:rPr>
                  <w:t>e</w:t>
                </w:r>
                <w:r>
                  <w:rPr>
                    <w:sz w:val="24"/>
                    <w:szCs w:val="24"/>
                  </w:rPr>
                  <w:t>ct</w:t>
                </w:r>
                <w:r>
                  <w:rPr>
                    <w:spacing w:val="50"/>
                    <w:sz w:val="24"/>
                    <w:szCs w:val="24"/>
                  </w:rPr>
                  <w:t xml:space="preserve"> </w:t>
                </w:r>
                <w:r>
                  <w:rPr>
                    <w:w w:val="101"/>
                    <w:sz w:val="24"/>
                    <w:szCs w:val="24"/>
                  </w:rPr>
                  <w:t>GW150914</w:t>
                </w:r>
              </w:p>
            </w:txbxContent>
          </v:textbox>
          <w10:wrap anchorx="page" anchory="page"/>
        </v:shape>
      </w:pict>
    </w:r>
    <w:r>
      <w:pict w14:anchorId="273090E9">
        <v:shape id="_x0000_s1025" type="#_x0000_t202" style="position:absolute;margin-left:524.3pt;margin-top:34.95pt;width:15.95pt;height:13.95pt;z-index:-1467;mso-position-horizontal-relative:page;mso-position-vertical-relative:page" filled="f" stroked="f">
          <v:textbox inset="0,0,0,0">
            <w:txbxContent>
              <w:p w14:paraId="273090EB" w14:textId="163C316A" w:rsidR="004B03EF" w:rsidRDefault="00F64046">
                <w:pPr>
                  <w:spacing w:line="240" w:lineRule="exact"/>
                  <w:ind w:left="40"/>
                  <w:rPr>
                    <w:sz w:val="24"/>
                    <w:szCs w:val="24"/>
                  </w:rPr>
                </w:pPr>
                <w:r>
                  <w:fldChar w:fldCharType="begin"/>
                </w:r>
                <w:r>
                  <w:rPr>
                    <w:sz w:val="24"/>
                    <w:szCs w:val="24"/>
                  </w:rPr>
                  <w:instrText xml:space="preserve"> PAGE </w:instrText>
                </w:r>
                <w:r>
                  <w:fldChar w:fldCharType="separate"/>
                </w:r>
                <w:r w:rsidR="00B601E9">
                  <w:rPr>
                    <w:noProof/>
                    <w:sz w:val="24"/>
                    <w:szCs w:val="24"/>
                  </w:rPr>
                  <w:t>18</w:t>
                </w:r>
                <w:r>
                  <w:fldChar w:fldCharType="end"/>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CC0442F"/>
    <w:multiLevelType w:val="multilevel"/>
    <w:tmpl w:val="18FCFB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ga">
    <w15:presenceInfo w15:providerId="None" w15:userId="Ol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hdrShapeDefaults>
    <o:shapedefaults v:ext="edit" spidmax="2618"/>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3EF"/>
    <w:rsid w:val="000112F1"/>
    <w:rsid w:val="00012600"/>
    <w:rsid w:val="00024172"/>
    <w:rsid w:val="00027D0A"/>
    <w:rsid w:val="00034762"/>
    <w:rsid w:val="00037392"/>
    <w:rsid w:val="00051A9C"/>
    <w:rsid w:val="0007115C"/>
    <w:rsid w:val="000B1403"/>
    <w:rsid w:val="00151837"/>
    <w:rsid w:val="0016258F"/>
    <w:rsid w:val="001A22C0"/>
    <w:rsid w:val="001B6596"/>
    <w:rsid w:val="001C3049"/>
    <w:rsid w:val="001D62A0"/>
    <w:rsid w:val="00210583"/>
    <w:rsid w:val="002150E4"/>
    <w:rsid w:val="00227270"/>
    <w:rsid w:val="00230CAA"/>
    <w:rsid w:val="00266F20"/>
    <w:rsid w:val="002844C2"/>
    <w:rsid w:val="002B037E"/>
    <w:rsid w:val="003434C6"/>
    <w:rsid w:val="00390349"/>
    <w:rsid w:val="00393332"/>
    <w:rsid w:val="003D5BE5"/>
    <w:rsid w:val="00402436"/>
    <w:rsid w:val="00411984"/>
    <w:rsid w:val="00421645"/>
    <w:rsid w:val="00442EC0"/>
    <w:rsid w:val="00474B03"/>
    <w:rsid w:val="00481305"/>
    <w:rsid w:val="004B03EF"/>
    <w:rsid w:val="004C131B"/>
    <w:rsid w:val="004C4C67"/>
    <w:rsid w:val="004E7EFC"/>
    <w:rsid w:val="00525528"/>
    <w:rsid w:val="00564823"/>
    <w:rsid w:val="00590110"/>
    <w:rsid w:val="005D0204"/>
    <w:rsid w:val="005D3AE1"/>
    <w:rsid w:val="00615E18"/>
    <w:rsid w:val="00627AE6"/>
    <w:rsid w:val="006424B5"/>
    <w:rsid w:val="00664669"/>
    <w:rsid w:val="006C2B0B"/>
    <w:rsid w:val="00716636"/>
    <w:rsid w:val="007239F0"/>
    <w:rsid w:val="007579B7"/>
    <w:rsid w:val="0076788B"/>
    <w:rsid w:val="007C093B"/>
    <w:rsid w:val="007F0639"/>
    <w:rsid w:val="0082540C"/>
    <w:rsid w:val="00866775"/>
    <w:rsid w:val="008871B5"/>
    <w:rsid w:val="009369F2"/>
    <w:rsid w:val="00940217"/>
    <w:rsid w:val="009502B9"/>
    <w:rsid w:val="0097293C"/>
    <w:rsid w:val="00986B06"/>
    <w:rsid w:val="009B5E12"/>
    <w:rsid w:val="009E52E4"/>
    <w:rsid w:val="009F3F27"/>
    <w:rsid w:val="00A3184D"/>
    <w:rsid w:val="00A51231"/>
    <w:rsid w:val="00A6064E"/>
    <w:rsid w:val="00AC5BC4"/>
    <w:rsid w:val="00B23256"/>
    <w:rsid w:val="00B601E9"/>
    <w:rsid w:val="00B6266A"/>
    <w:rsid w:val="00B65B73"/>
    <w:rsid w:val="00B91635"/>
    <w:rsid w:val="00BC2780"/>
    <w:rsid w:val="00BF0671"/>
    <w:rsid w:val="00C61A85"/>
    <w:rsid w:val="00C9431A"/>
    <w:rsid w:val="00C96D6F"/>
    <w:rsid w:val="00CC0DA4"/>
    <w:rsid w:val="00DE2980"/>
    <w:rsid w:val="00DF082C"/>
    <w:rsid w:val="00DF2B4E"/>
    <w:rsid w:val="00E15CC6"/>
    <w:rsid w:val="00E3522F"/>
    <w:rsid w:val="00E51F2E"/>
    <w:rsid w:val="00ED0498"/>
    <w:rsid w:val="00ED3EA5"/>
    <w:rsid w:val="00F24962"/>
    <w:rsid w:val="00F26CDB"/>
    <w:rsid w:val="00F27E89"/>
    <w:rsid w:val="00F33373"/>
    <w:rsid w:val="00F50F4B"/>
    <w:rsid w:val="00F64046"/>
    <w:rsid w:val="00F668CF"/>
    <w:rsid w:val="00F81B07"/>
    <w:rsid w:val="00FA160E"/>
    <w:rsid w:val="00FD2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18"/>
    <o:shapelayout v:ext="edit">
      <o:idmap v:ext="edit" data="2"/>
    </o:shapelayout>
  </w:shapeDefaults>
  <w:decimalSymbol w:val="."/>
  <w:listSeparator w:val=","/>
  <w14:docId w14:val="2730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6C2B0B"/>
    <w:rPr>
      <w:sz w:val="16"/>
      <w:szCs w:val="16"/>
    </w:rPr>
  </w:style>
  <w:style w:type="paragraph" w:styleId="CommentText">
    <w:name w:val="annotation text"/>
    <w:basedOn w:val="Normal"/>
    <w:link w:val="CommentTextChar"/>
    <w:uiPriority w:val="99"/>
    <w:semiHidden/>
    <w:unhideWhenUsed/>
    <w:rsid w:val="006C2B0B"/>
  </w:style>
  <w:style w:type="character" w:customStyle="1" w:styleId="CommentTextChar">
    <w:name w:val="Comment Text Char"/>
    <w:basedOn w:val="DefaultParagraphFont"/>
    <w:link w:val="CommentText"/>
    <w:uiPriority w:val="99"/>
    <w:semiHidden/>
    <w:rsid w:val="006C2B0B"/>
  </w:style>
  <w:style w:type="paragraph" w:styleId="CommentSubject">
    <w:name w:val="annotation subject"/>
    <w:basedOn w:val="CommentText"/>
    <w:next w:val="CommentText"/>
    <w:link w:val="CommentSubjectChar"/>
    <w:uiPriority w:val="99"/>
    <w:semiHidden/>
    <w:unhideWhenUsed/>
    <w:rsid w:val="006C2B0B"/>
    <w:rPr>
      <w:b/>
      <w:bCs/>
    </w:rPr>
  </w:style>
  <w:style w:type="character" w:customStyle="1" w:styleId="CommentSubjectChar">
    <w:name w:val="Comment Subject Char"/>
    <w:basedOn w:val="CommentTextChar"/>
    <w:link w:val="CommentSubject"/>
    <w:uiPriority w:val="99"/>
    <w:semiHidden/>
    <w:rsid w:val="006C2B0B"/>
    <w:rPr>
      <w:b/>
      <w:bCs/>
    </w:rPr>
  </w:style>
  <w:style w:type="paragraph" w:styleId="BalloonText">
    <w:name w:val="Balloon Text"/>
    <w:basedOn w:val="Normal"/>
    <w:link w:val="BalloonTextChar"/>
    <w:uiPriority w:val="99"/>
    <w:semiHidden/>
    <w:unhideWhenUsed/>
    <w:rsid w:val="006C2B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B0B"/>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6C2B0B"/>
    <w:rPr>
      <w:sz w:val="16"/>
      <w:szCs w:val="16"/>
    </w:rPr>
  </w:style>
  <w:style w:type="paragraph" w:styleId="CommentText">
    <w:name w:val="annotation text"/>
    <w:basedOn w:val="Normal"/>
    <w:link w:val="CommentTextChar"/>
    <w:uiPriority w:val="99"/>
    <w:semiHidden/>
    <w:unhideWhenUsed/>
    <w:rsid w:val="006C2B0B"/>
  </w:style>
  <w:style w:type="character" w:customStyle="1" w:styleId="CommentTextChar">
    <w:name w:val="Comment Text Char"/>
    <w:basedOn w:val="DefaultParagraphFont"/>
    <w:link w:val="CommentText"/>
    <w:uiPriority w:val="99"/>
    <w:semiHidden/>
    <w:rsid w:val="006C2B0B"/>
  </w:style>
  <w:style w:type="paragraph" w:styleId="CommentSubject">
    <w:name w:val="annotation subject"/>
    <w:basedOn w:val="CommentText"/>
    <w:next w:val="CommentText"/>
    <w:link w:val="CommentSubjectChar"/>
    <w:uiPriority w:val="99"/>
    <w:semiHidden/>
    <w:unhideWhenUsed/>
    <w:rsid w:val="006C2B0B"/>
    <w:rPr>
      <w:b/>
      <w:bCs/>
    </w:rPr>
  </w:style>
  <w:style w:type="character" w:customStyle="1" w:styleId="CommentSubjectChar">
    <w:name w:val="Comment Subject Char"/>
    <w:basedOn w:val="CommentTextChar"/>
    <w:link w:val="CommentSubject"/>
    <w:uiPriority w:val="99"/>
    <w:semiHidden/>
    <w:rsid w:val="006C2B0B"/>
    <w:rPr>
      <w:b/>
      <w:bCs/>
    </w:rPr>
  </w:style>
  <w:style w:type="paragraph" w:styleId="BalloonText">
    <w:name w:val="Balloon Text"/>
    <w:basedOn w:val="Normal"/>
    <w:link w:val="BalloonTextChar"/>
    <w:uiPriority w:val="99"/>
    <w:semiHidden/>
    <w:unhideWhenUsed/>
    <w:rsid w:val="006C2B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B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ligo.org/news/blind-injection.php" TargetMode="External"/><Relationship Id="rId21" Type="http://schemas.openxmlformats.org/officeDocument/2006/relationships/hyperlink" Target="http://www.scholarpedia.org/" TargetMode="External"/><Relationship Id="rId22" Type="http://schemas.openxmlformats.org/officeDocument/2006/relationships/hyperlink" Target="http://mathworld.wolfram.com/Root-Mean-Square.html" TargetMode="External"/><Relationship Id="rId23" Type="http://schemas.openxmlformats.org/officeDocument/2006/relationships/hyperlink" Target="http://mathworld.wolfram.com/LinearRegression.html" TargetMode="External"/><Relationship Id="rId24" Type="http://schemas.openxmlformats.org/officeDocument/2006/relationships/hyperlink" Target="http://mathworld.wolfram.com/CorrelationCoefficient.html" TargetMode="External"/><Relationship Id="rId25" Type="http://schemas.openxmlformats.org/officeDocument/2006/relationships/hyperlink" Target="http://ocw.mit.edu" TargetMode="External"/><Relationship Id="rId26" Type="http://schemas.openxmlformats.org/officeDocument/2006/relationships/hyperlink" Target="http://lisa.gsfc.nasa.gov/" TargetMode="External"/><Relationship Id="rId27" Type="http://schemas.openxmlformats.org/officeDocument/2006/relationships/fontTable" Target="fontTable.xml"/><Relationship Id="rId28" Type="http://schemas.openxmlformats.org/officeDocument/2006/relationships/theme" Target="theme/theme1.xml"/><Relationship Id="rId29" Type="http://schemas.microsoft.com/office/2011/relationships/people" Target="people.xml"/><Relationship Id="rId30" Type="http://schemas.microsoft.com/office/2011/relationships/commentsExtended" Target="commentsExtended.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http://www.ligo.caltech.edu/page/" TargetMode="External"/><Relationship Id="rId17" Type="http://schemas.openxmlformats.org/officeDocument/2006/relationships/hyperlink" Target="http://www.ligo.caltech.edu/" TargetMode="External"/><Relationship Id="rId18" Type="http://schemas.openxmlformats.org/officeDocument/2006/relationships/hyperlink" Target="http://www.caltech.edu/" TargetMode="External"/><Relationship Id="rId19" Type="http://schemas.openxmlformats.org/officeDocument/2006/relationships/hyperlink" Target="http://www.livingreviews.org/lrr-2011-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5605</Words>
  <Characters>31949</Characters>
  <Application>Microsoft Macintosh Word</Application>
  <DocSecurity>0</DocSecurity>
  <Lines>266</Lines>
  <Paragraphs>74</Paragraphs>
  <ScaleCrop>false</ScaleCrop>
  <Company/>
  <LinksUpToDate>false</LinksUpToDate>
  <CharactersWithSpaces>37480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Tonsing</cp:lastModifiedBy>
  <cp:revision>2</cp:revision>
  <dcterms:created xsi:type="dcterms:W3CDTF">2016-07-28T15:46:00Z</dcterms:created>
  <dcterms:modified xsi:type="dcterms:W3CDTF">2016-07-28T15:46:00Z</dcterms:modified>
</cp:coreProperties>
</file>