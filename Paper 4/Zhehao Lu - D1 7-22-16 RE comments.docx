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E01976" w:rsidRDefault="00AA5AE5">
      <w:pPr>
        <w:spacing w:before="60"/>
        <w:ind w:left="1268" w:right="1269"/>
        <w:jc w:val="center"/>
        <w:rPr>
          <w:sz w:val="28"/>
          <w:szCs w:val="28"/>
        </w:rPr>
      </w:pPr>
      <w:bookmarkStart w:id="0" w:name="_GoBack"/>
      <w:bookmarkEnd w:id="0"/>
      <w:ins w:id="1" w:author="Reyhan Early" w:date="2016-07-22T18:01:00Z">
        <w:r>
          <w:rPr>
            <w:spacing w:val="-11"/>
            <w:w w:val="123"/>
            <w:sz w:val="28"/>
            <w:szCs w:val="28"/>
          </w:rPr>
          <w:t xml:space="preserve">The </w:t>
        </w:r>
      </w:ins>
      <w:r w:rsidR="00961B26">
        <w:rPr>
          <w:spacing w:val="-11"/>
          <w:w w:val="123"/>
          <w:sz w:val="28"/>
          <w:szCs w:val="28"/>
        </w:rPr>
        <w:t>P</w:t>
      </w:r>
      <w:r w:rsidR="00961B26">
        <w:rPr>
          <w:w w:val="123"/>
          <w:sz w:val="28"/>
          <w:szCs w:val="28"/>
        </w:rPr>
        <w:t>ossibili</w:t>
      </w:r>
      <w:r w:rsidR="00961B26">
        <w:rPr>
          <w:spacing w:val="-10"/>
          <w:w w:val="123"/>
          <w:sz w:val="28"/>
          <w:szCs w:val="28"/>
        </w:rPr>
        <w:t>t</w:t>
      </w:r>
      <w:r w:rsidR="00961B26">
        <w:rPr>
          <w:w w:val="123"/>
          <w:sz w:val="28"/>
          <w:szCs w:val="28"/>
        </w:rPr>
        <w:t>y</w:t>
      </w:r>
      <w:r w:rsidR="00961B26">
        <w:rPr>
          <w:spacing w:val="33"/>
          <w:w w:val="123"/>
          <w:sz w:val="28"/>
          <w:szCs w:val="28"/>
        </w:rPr>
        <w:t xml:space="preserve"> </w:t>
      </w:r>
      <w:r w:rsidR="00961B26">
        <w:rPr>
          <w:sz w:val="28"/>
          <w:szCs w:val="28"/>
        </w:rPr>
        <w:t>of</w:t>
      </w:r>
      <w:r w:rsidR="00961B26">
        <w:rPr>
          <w:spacing w:val="64"/>
          <w:sz w:val="28"/>
          <w:szCs w:val="28"/>
        </w:rPr>
        <w:t xml:space="preserve"> </w:t>
      </w:r>
      <w:r w:rsidR="00961B26">
        <w:rPr>
          <w:w w:val="119"/>
          <w:sz w:val="28"/>
          <w:szCs w:val="28"/>
        </w:rPr>
        <w:t>Earlier</w:t>
      </w:r>
      <w:r w:rsidR="00961B26">
        <w:rPr>
          <w:spacing w:val="73"/>
          <w:w w:val="119"/>
          <w:sz w:val="28"/>
          <w:szCs w:val="28"/>
        </w:rPr>
        <w:t xml:space="preserve"> </w:t>
      </w:r>
      <w:r w:rsidR="00961B26">
        <w:rPr>
          <w:spacing w:val="1"/>
          <w:w w:val="119"/>
          <w:sz w:val="28"/>
          <w:szCs w:val="28"/>
        </w:rPr>
        <w:t>L</w:t>
      </w:r>
      <w:r w:rsidR="00961B26">
        <w:rPr>
          <w:w w:val="119"/>
          <w:sz w:val="28"/>
          <w:szCs w:val="28"/>
        </w:rPr>
        <w:t>IGO</w:t>
      </w:r>
      <w:r w:rsidR="00961B26">
        <w:rPr>
          <w:spacing w:val="35"/>
          <w:w w:val="119"/>
          <w:sz w:val="28"/>
          <w:szCs w:val="28"/>
        </w:rPr>
        <w:t xml:space="preserve"> </w:t>
      </w:r>
      <w:r w:rsidR="00961B26">
        <w:rPr>
          <w:w w:val="119"/>
          <w:sz w:val="28"/>
          <w:szCs w:val="28"/>
        </w:rPr>
        <w:t>to</w:t>
      </w:r>
      <w:r w:rsidR="00961B26">
        <w:rPr>
          <w:spacing w:val="51"/>
          <w:w w:val="119"/>
          <w:sz w:val="28"/>
          <w:szCs w:val="28"/>
        </w:rPr>
        <w:t xml:space="preserve"> </w:t>
      </w:r>
      <w:r w:rsidR="00961B26">
        <w:rPr>
          <w:w w:val="119"/>
          <w:sz w:val="28"/>
          <w:szCs w:val="28"/>
        </w:rPr>
        <w:t>Detect GW150914</w:t>
      </w:r>
    </w:p>
    <w:p w:rsidR="00E01976" w:rsidRDefault="00E01976">
      <w:pPr>
        <w:spacing w:before="3" w:line="180" w:lineRule="exact"/>
        <w:rPr>
          <w:sz w:val="18"/>
          <w:szCs w:val="18"/>
        </w:rPr>
      </w:pPr>
    </w:p>
    <w:p w:rsidR="00E01976" w:rsidRDefault="00E01976">
      <w:pPr>
        <w:spacing w:line="200" w:lineRule="exact"/>
      </w:pPr>
    </w:p>
    <w:p w:rsidR="00E01976" w:rsidRDefault="00961B26">
      <w:pPr>
        <w:ind w:left="4260" w:right="4261"/>
        <w:jc w:val="center"/>
        <w:rPr>
          <w:sz w:val="24"/>
          <w:szCs w:val="24"/>
        </w:rPr>
      </w:pPr>
      <w:commentRangeStart w:id="2"/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y</w:t>
      </w:r>
      <w:commentRangeEnd w:id="2"/>
      <w:r w:rsidR="00E20820">
        <w:rPr>
          <w:rStyle w:val="CommentReference"/>
        </w:rPr>
        <w:commentReference w:id="2"/>
      </w:r>
      <w:r>
        <w:rPr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Lu</w:t>
      </w:r>
    </w:p>
    <w:p w:rsidR="00E01976" w:rsidRDefault="00E01976">
      <w:pPr>
        <w:spacing w:before="6" w:line="160" w:lineRule="exact"/>
        <w:rPr>
          <w:sz w:val="17"/>
          <w:szCs w:val="17"/>
        </w:rPr>
      </w:pPr>
    </w:p>
    <w:p w:rsidR="00E01976" w:rsidRDefault="00961B26">
      <w:pPr>
        <w:ind w:left="3693" w:right="3693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(Dated: 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July 8,</w:t>
      </w:r>
      <w:r>
        <w:rPr>
          <w:spacing w:val="21"/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2016)</w:t>
      </w:r>
    </w:p>
    <w:p w:rsidR="00E01976" w:rsidRDefault="00E01976">
      <w:pPr>
        <w:spacing w:before="19" w:line="200" w:lineRule="exact"/>
      </w:pPr>
    </w:p>
    <w:p w:rsidR="00E01976" w:rsidRDefault="00961B26">
      <w:pPr>
        <w:ind w:left="4186" w:right="4187"/>
        <w:jc w:val="center"/>
        <w:rPr>
          <w:sz w:val="28"/>
          <w:szCs w:val="28"/>
        </w:rPr>
      </w:pPr>
      <w:r>
        <w:rPr>
          <w:w w:val="112"/>
          <w:sz w:val="28"/>
          <w:szCs w:val="28"/>
        </w:rPr>
        <w:t>Abstract</w:t>
      </w:r>
    </w:p>
    <w:p w:rsidR="00E01976" w:rsidRDefault="00E01976">
      <w:pPr>
        <w:spacing w:before="7" w:line="160" w:lineRule="exact"/>
        <w:rPr>
          <w:sz w:val="16"/>
          <w:szCs w:val="16"/>
        </w:rPr>
      </w:pPr>
    </w:p>
    <w:p w:rsidR="00E01976" w:rsidRDefault="00961B26">
      <w:pPr>
        <w:spacing w:line="411" w:lineRule="auto"/>
        <w:ind w:left="100" w:right="63" w:firstLine="218"/>
        <w:jc w:val="both"/>
        <w:rPr>
          <w:sz w:val="22"/>
          <w:szCs w:val="22"/>
        </w:rPr>
        <w:sectPr w:rsidR="00E01976">
          <w:footerReference w:type="default" r:id="rId10"/>
          <w:pgSz w:w="11920" w:h="16840"/>
          <w:pgMar w:top="1300" w:right="1040" w:bottom="280" w:left="1340" w:header="0" w:footer="1526" w:gutter="0"/>
          <w:cols w:space="720"/>
        </w:sectPr>
      </w:pPr>
      <w:r>
        <w:rPr>
          <w:sz w:val="22"/>
          <w:szCs w:val="22"/>
        </w:rPr>
        <w:t>The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detection of</w:t>
      </w:r>
      <w:r>
        <w:rPr>
          <w:spacing w:val="6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gr</w:t>
      </w:r>
      <w:r>
        <w:rPr>
          <w:spacing w:val="-7"/>
          <w:w w:val="109"/>
          <w:sz w:val="22"/>
          <w:szCs w:val="22"/>
        </w:rPr>
        <w:t>a</w:t>
      </w:r>
      <w:r>
        <w:rPr>
          <w:w w:val="109"/>
          <w:sz w:val="22"/>
          <w:szCs w:val="22"/>
        </w:rPr>
        <w:t>vitational</w:t>
      </w:r>
      <w:r>
        <w:rPr>
          <w:spacing w:val="17"/>
          <w:w w:val="109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wav</w:t>
      </w:r>
      <w:r>
        <w:rPr>
          <w:sz w:val="22"/>
          <w:szCs w:val="22"/>
        </w:rPr>
        <w:t>es</w:t>
      </w:r>
      <w:r>
        <w:rPr>
          <w:spacing w:val="27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striking news.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some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sense,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it</w:t>
      </w:r>
      <w:r>
        <w:rPr>
          <w:spacing w:val="38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quite</w:t>
      </w:r>
      <w:r>
        <w:rPr>
          <w:spacing w:val="52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coincide</w:t>
      </w:r>
      <w:r>
        <w:rPr>
          <w:spacing w:val="-5"/>
          <w:w w:val="103"/>
          <w:sz w:val="22"/>
          <w:szCs w:val="22"/>
        </w:rPr>
        <w:t>n</w:t>
      </w:r>
      <w:r>
        <w:rPr>
          <w:w w:val="115"/>
          <w:sz w:val="22"/>
          <w:szCs w:val="22"/>
        </w:rPr>
        <w:t xml:space="preserve">tal </w:t>
      </w:r>
      <w:r>
        <w:rPr>
          <w:w w:val="121"/>
          <w:sz w:val="22"/>
          <w:szCs w:val="22"/>
        </w:rPr>
        <w:t>that</w:t>
      </w:r>
      <w:r>
        <w:rPr>
          <w:spacing w:val="11"/>
          <w:w w:val="12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detection </w:t>
      </w:r>
      <w:r>
        <w:rPr>
          <w:spacing w:val="33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made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 xml:space="preserve">almost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immediately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 xml:space="preserve">after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the  testing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laun</w:t>
      </w:r>
      <w:r>
        <w:rPr>
          <w:spacing w:val="-6"/>
          <w:sz w:val="22"/>
          <w:szCs w:val="22"/>
        </w:rPr>
        <w:t>c</w:t>
      </w:r>
      <w:r>
        <w:rPr>
          <w:sz w:val="22"/>
          <w:szCs w:val="22"/>
        </w:rPr>
        <w:t xml:space="preserve">h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 w:rsidR="00AD7456">
        <w:rPr>
          <w:sz w:val="22"/>
          <w:szCs w:val="22"/>
        </w:rPr>
        <w:t xml:space="preserve"> the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12"/>
          <w:sz w:val="22"/>
          <w:szCs w:val="22"/>
        </w:rPr>
        <w:t>v</w:t>
      </w:r>
      <w:r>
        <w:rPr>
          <w:sz w:val="22"/>
          <w:szCs w:val="22"/>
        </w:rPr>
        <w:t xml:space="preserve">anced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Laser</w:t>
      </w:r>
      <w:r>
        <w:rPr>
          <w:spacing w:val="47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I</w:t>
      </w:r>
      <w:r>
        <w:rPr>
          <w:spacing w:val="-6"/>
          <w:w w:val="109"/>
          <w:sz w:val="22"/>
          <w:szCs w:val="22"/>
        </w:rPr>
        <w:t>n</w:t>
      </w:r>
      <w:r w:rsidR="00AD7456">
        <w:rPr>
          <w:w w:val="111"/>
          <w:sz w:val="22"/>
          <w:szCs w:val="22"/>
        </w:rPr>
        <w:t>ter</w:t>
      </w:r>
      <w:r>
        <w:rPr>
          <w:sz w:val="22"/>
          <w:szCs w:val="22"/>
        </w:rPr>
        <w:t xml:space="preserve">ferometer  </w:t>
      </w:r>
      <w:r>
        <w:rPr>
          <w:w w:val="110"/>
          <w:sz w:val="22"/>
          <w:szCs w:val="22"/>
        </w:rPr>
        <w:t>Gr</w:t>
      </w:r>
      <w:r>
        <w:rPr>
          <w:spacing w:val="-7"/>
          <w:w w:val="110"/>
          <w:sz w:val="22"/>
          <w:szCs w:val="22"/>
        </w:rPr>
        <w:t>a</w:t>
      </w:r>
      <w:r>
        <w:rPr>
          <w:w w:val="110"/>
          <w:sz w:val="22"/>
          <w:szCs w:val="22"/>
        </w:rPr>
        <w:t>vitational</w:t>
      </w:r>
      <w:r>
        <w:rPr>
          <w:spacing w:val="7"/>
          <w:w w:val="110"/>
          <w:sz w:val="22"/>
          <w:szCs w:val="22"/>
        </w:rPr>
        <w:t xml:space="preserve"> </w:t>
      </w:r>
      <w:r>
        <w:rPr>
          <w:spacing w:val="-18"/>
          <w:sz w:val="22"/>
          <w:szCs w:val="22"/>
        </w:rPr>
        <w:t>W</w:t>
      </w:r>
      <w:r>
        <w:rPr>
          <w:spacing w:val="-6"/>
          <w:sz w:val="22"/>
          <w:szCs w:val="22"/>
        </w:rPr>
        <w:t>av</w:t>
      </w:r>
      <w:r>
        <w:rPr>
          <w:sz w:val="22"/>
          <w:szCs w:val="22"/>
        </w:rPr>
        <w:t>e</w:t>
      </w:r>
      <w:r>
        <w:rPr>
          <w:spacing w:val="4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Obser</w:t>
      </w:r>
      <w:r>
        <w:rPr>
          <w:spacing w:val="-12"/>
          <w:w w:val="108"/>
          <w:sz w:val="22"/>
          <w:szCs w:val="22"/>
        </w:rPr>
        <w:t>v</w:t>
      </w:r>
      <w:r>
        <w:rPr>
          <w:w w:val="108"/>
          <w:sz w:val="22"/>
          <w:szCs w:val="22"/>
        </w:rPr>
        <w:t>ator</w:t>
      </w:r>
      <w:r>
        <w:rPr>
          <w:spacing w:val="-19"/>
          <w:w w:val="108"/>
          <w:sz w:val="22"/>
          <w:szCs w:val="22"/>
        </w:rPr>
        <w:t>y</w:t>
      </w:r>
      <w:r>
        <w:rPr>
          <w:w w:val="108"/>
          <w:sz w:val="22"/>
          <w:szCs w:val="22"/>
        </w:rPr>
        <w:t>.</w:t>
      </w:r>
      <w:r>
        <w:rPr>
          <w:spacing w:val="37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>o</w:t>
      </w:r>
      <w:r>
        <w:rPr>
          <w:sz w:val="22"/>
          <w:szCs w:val="22"/>
        </w:rPr>
        <w:t>ok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4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wav</w:t>
      </w:r>
      <w:r>
        <w:rPr>
          <w:sz w:val="22"/>
          <w:szCs w:val="22"/>
        </w:rPr>
        <w:t>eform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signal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4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e</w:t>
      </w:r>
      <w:r>
        <w:rPr>
          <w:spacing w:val="-6"/>
          <w:w w:val="102"/>
          <w:sz w:val="22"/>
          <w:szCs w:val="22"/>
        </w:rPr>
        <w:t>v</w:t>
      </w:r>
      <w:r>
        <w:rPr>
          <w:w w:val="105"/>
          <w:sz w:val="22"/>
          <w:szCs w:val="22"/>
        </w:rPr>
        <w:t>e</w:t>
      </w:r>
      <w:r>
        <w:rPr>
          <w:spacing w:val="-6"/>
          <w:w w:val="105"/>
          <w:sz w:val="22"/>
          <w:szCs w:val="22"/>
        </w:rPr>
        <w:t>n</w:t>
      </w:r>
      <w:r>
        <w:rPr>
          <w:w w:val="138"/>
          <w:sz w:val="22"/>
          <w:szCs w:val="22"/>
        </w:rPr>
        <w:t>t</w:t>
      </w:r>
      <w:r>
        <w:rPr>
          <w:spacing w:val="12"/>
          <w:w w:val="138"/>
          <w:sz w:val="22"/>
          <w:szCs w:val="22"/>
        </w:rPr>
        <w:t xml:space="preserve"> </w:t>
      </w:r>
      <w:r>
        <w:rPr>
          <w:sz w:val="22"/>
          <w:szCs w:val="22"/>
        </w:rPr>
        <w:t>GW150914</w:t>
      </w:r>
      <w:r>
        <w:rPr>
          <w:spacing w:val="33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 xml:space="preserve">to </w:t>
      </w:r>
      <w:r>
        <w:rPr>
          <w:sz w:val="22"/>
          <w:szCs w:val="22"/>
        </w:rPr>
        <w:t>ma</w:t>
      </w:r>
      <w:r>
        <w:rPr>
          <w:spacing w:val="-6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injections on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data from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LIGO’s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S6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run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rec</w:t>
      </w:r>
      <w:r>
        <w:rPr>
          <w:spacing w:val="-6"/>
          <w:sz w:val="22"/>
          <w:szCs w:val="22"/>
        </w:rPr>
        <w:t>ov</w:t>
      </w:r>
      <w:r>
        <w:rPr>
          <w:sz w:val="22"/>
          <w:szCs w:val="22"/>
        </w:rPr>
        <w:t>ered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 xml:space="preserve">them.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6"/>
          <w:sz w:val="22"/>
          <w:szCs w:val="22"/>
        </w:rPr>
        <w:t>v</w:t>
      </w:r>
      <w:r w:rsidR="00AD7456">
        <w:rPr>
          <w:sz w:val="22"/>
          <w:szCs w:val="22"/>
        </w:rPr>
        <w:t>erall,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none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 w:rsidR="00AD7456">
        <w:rPr>
          <w:spacing w:val="9"/>
          <w:sz w:val="22"/>
          <w:szCs w:val="22"/>
        </w:rPr>
        <w:t xml:space="preserve">the </w:t>
      </w:r>
      <w:r>
        <w:rPr>
          <w:sz w:val="22"/>
          <w:szCs w:val="22"/>
        </w:rPr>
        <w:t>s</w:t>
      </w:r>
      <w:r>
        <w:rPr>
          <w:w w:val="103"/>
          <w:sz w:val="22"/>
          <w:szCs w:val="22"/>
        </w:rPr>
        <w:t>ign</w:t>
      </w:r>
      <w:r>
        <w:rPr>
          <w:w w:val="106"/>
          <w:sz w:val="22"/>
          <w:szCs w:val="22"/>
        </w:rPr>
        <w:t>al-to</w:t>
      </w:r>
      <w:r>
        <w:rPr>
          <w:spacing w:val="1"/>
          <w:w w:val="106"/>
          <w:sz w:val="22"/>
          <w:szCs w:val="22"/>
        </w:rPr>
        <w:t>-</w:t>
      </w:r>
      <w:r>
        <w:rPr>
          <w:w w:val="110"/>
          <w:sz w:val="22"/>
          <w:szCs w:val="22"/>
        </w:rPr>
        <w:t>n</w:t>
      </w:r>
      <w:r>
        <w:rPr>
          <w:w w:val="99"/>
          <w:sz w:val="22"/>
          <w:szCs w:val="22"/>
        </w:rPr>
        <w:t xml:space="preserve">oise </w:t>
      </w:r>
      <w:r>
        <w:rPr>
          <w:sz w:val="22"/>
          <w:szCs w:val="22"/>
        </w:rPr>
        <w:t>ratio</w:t>
      </w:r>
      <w:r>
        <w:rPr>
          <w:spacing w:val="47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v</w:t>
      </w:r>
      <w:r>
        <w:rPr>
          <w:sz w:val="22"/>
          <w:szCs w:val="22"/>
        </w:rPr>
        <w:t>alues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rec</w:t>
      </w:r>
      <w:r>
        <w:rPr>
          <w:spacing w:val="-6"/>
          <w:sz w:val="22"/>
          <w:szCs w:val="22"/>
        </w:rPr>
        <w:t>ov</w:t>
      </w:r>
      <w:r>
        <w:rPr>
          <w:sz w:val="22"/>
          <w:szCs w:val="22"/>
        </w:rPr>
        <w:t>ered</w:t>
      </w:r>
      <w:r>
        <w:rPr>
          <w:spacing w:val="34"/>
          <w:sz w:val="22"/>
          <w:szCs w:val="22"/>
        </w:rPr>
        <w:t xml:space="preserve"> </w:t>
      </w:r>
      <w:commentRangeStart w:id="3"/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12"/>
          <w:sz w:val="22"/>
          <w:szCs w:val="22"/>
        </w:rPr>
        <w:t xml:space="preserve"> </w:t>
      </w:r>
      <w:commentRangeEnd w:id="3"/>
      <w:r w:rsidR="00AD7456">
        <w:rPr>
          <w:rStyle w:val="CommentReference"/>
        </w:rPr>
        <w:commentReference w:id="3"/>
      </w:r>
      <w:r>
        <w:rPr>
          <w:sz w:val="22"/>
          <w:szCs w:val="22"/>
        </w:rPr>
        <w:t>high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enough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claim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del w:id="4" w:author="Reyhan Early" w:date="2016-07-22T17:33:00Z">
        <w:r w:rsidDel="00AD7456">
          <w:rPr>
            <w:spacing w:val="13"/>
            <w:sz w:val="22"/>
            <w:szCs w:val="22"/>
          </w:rPr>
          <w:delText xml:space="preserve"> </w:delText>
        </w:r>
      </w:del>
      <w:r>
        <w:rPr>
          <w:w w:val="108"/>
          <w:sz w:val="22"/>
          <w:szCs w:val="22"/>
        </w:rPr>
        <w:t>detection.</w:t>
      </w:r>
      <w:r>
        <w:rPr>
          <w:spacing w:val="34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later</w:t>
      </w:r>
      <w:r>
        <w:rPr>
          <w:spacing w:val="46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p</w:t>
      </w:r>
      <w:r>
        <w:rPr>
          <w:sz w:val="22"/>
          <w:szCs w:val="22"/>
        </w:rPr>
        <w:t xml:space="preserve">ortion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S6</w:t>
      </w:r>
      <w:ins w:id="5" w:author="Reyhan Early" w:date="2016-07-22T17:34:00Z">
        <w:r w:rsidR="00AD7456">
          <w:rPr>
            <w:sz w:val="22"/>
            <w:szCs w:val="22"/>
          </w:rPr>
          <w:t xml:space="preserve"> </w:t>
        </w:r>
      </w:ins>
      <w:del w:id="6" w:author="Reyhan Early" w:date="2016-07-22T17:35:00Z">
        <w:r w:rsidDel="00AD7456">
          <w:rPr>
            <w:spacing w:val="1"/>
            <w:sz w:val="22"/>
            <w:szCs w:val="22"/>
          </w:rPr>
          <w:delText xml:space="preserve"> </w:delText>
        </w:r>
      </w:del>
      <w:r>
        <w:rPr>
          <w:sz w:val="22"/>
          <w:szCs w:val="22"/>
        </w:rPr>
        <w:t>where</w:t>
      </w:r>
      <w:r>
        <w:rPr>
          <w:spacing w:val="19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 xml:space="preserve">noise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as</w:t>
      </w:r>
      <w:r>
        <w:rPr>
          <w:spacing w:val="2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ea</w:t>
      </w:r>
      <w:r>
        <w:rPr>
          <w:spacing w:val="-6"/>
          <w:sz w:val="22"/>
          <w:szCs w:val="22"/>
        </w:rPr>
        <w:t>k</w:t>
      </w:r>
      <w:r>
        <w:rPr>
          <w:sz w:val="22"/>
          <w:szCs w:val="22"/>
        </w:rPr>
        <w:t>er,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signal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could</w:t>
      </w:r>
      <w:r>
        <w:rPr>
          <w:spacing w:val="32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22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ide</w:t>
      </w:r>
      <w:r>
        <w:rPr>
          <w:spacing w:val="-5"/>
          <w:w w:val="105"/>
          <w:sz w:val="22"/>
          <w:szCs w:val="22"/>
        </w:rPr>
        <w:t>n</w:t>
      </w:r>
      <w:r>
        <w:rPr>
          <w:w w:val="138"/>
          <w:sz w:val="22"/>
          <w:szCs w:val="22"/>
        </w:rPr>
        <w:t>t</w:t>
      </w:r>
      <w:r>
        <w:rPr>
          <w:w w:val="99"/>
          <w:sz w:val="22"/>
          <w:szCs w:val="22"/>
        </w:rPr>
        <w:t>ified</w:t>
      </w:r>
      <w:r>
        <w:rPr>
          <w:spacing w:val="13"/>
          <w:w w:val="99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3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candidate</w:t>
      </w:r>
      <w:r>
        <w:rPr>
          <w:spacing w:val="8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6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6"/>
          <w:sz w:val="22"/>
          <w:szCs w:val="22"/>
        </w:rPr>
        <w:t>n</w:t>
      </w:r>
      <w:r>
        <w:rPr>
          <w:sz w:val="22"/>
          <w:szCs w:val="22"/>
        </w:rPr>
        <w:t xml:space="preserve">t.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6"/>
          <w:sz w:val="22"/>
          <w:szCs w:val="22"/>
        </w:rPr>
        <w:t>ow</w:t>
      </w:r>
      <w:r>
        <w:rPr>
          <w:sz w:val="22"/>
          <w:szCs w:val="22"/>
        </w:rPr>
        <w:t>e</w:t>
      </w:r>
      <w:r>
        <w:rPr>
          <w:spacing w:val="-6"/>
          <w:sz w:val="22"/>
          <w:szCs w:val="22"/>
        </w:rPr>
        <w:t>v</w:t>
      </w:r>
      <w:r>
        <w:rPr>
          <w:sz w:val="22"/>
          <w:szCs w:val="22"/>
        </w:rPr>
        <w:t>er,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also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notic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d</w:t>
      </w:r>
      <w:del w:id="7" w:author="Reyhan Early" w:date="2016-07-22T17:34:00Z">
        <w:r w:rsidDel="00AD7456">
          <w:rPr>
            <w:sz w:val="22"/>
            <w:szCs w:val="22"/>
          </w:rPr>
          <w:delText xml:space="preserve"> </w:delText>
        </w:r>
      </w:del>
      <w:r>
        <w:rPr>
          <w:sz w:val="22"/>
          <w:szCs w:val="22"/>
        </w:rPr>
        <w:t xml:space="preserve"> </w:t>
      </w:r>
      <w:r>
        <w:rPr>
          <w:w w:val="121"/>
          <w:sz w:val="22"/>
          <w:szCs w:val="22"/>
        </w:rPr>
        <w:t>that</w:t>
      </w:r>
      <w:r>
        <w:rPr>
          <w:spacing w:val="1"/>
          <w:w w:val="121"/>
          <w:sz w:val="22"/>
          <w:szCs w:val="22"/>
        </w:rPr>
        <w:t xml:space="preserve"> </w:t>
      </w:r>
      <w:r>
        <w:rPr>
          <w:sz w:val="22"/>
          <w:szCs w:val="22"/>
        </w:rPr>
        <w:t>if</w:t>
      </w:r>
      <w:r>
        <w:rPr>
          <w:spacing w:val="4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 xml:space="preserve">the </w:t>
      </w:r>
      <w:r>
        <w:rPr>
          <w:sz w:val="22"/>
          <w:szCs w:val="22"/>
        </w:rPr>
        <w:t xml:space="preserve">distance </w:t>
      </w:r>
      <w:del w:id="8" w:author="Reyhan Early" w:date="2016-07-22T17:34:00Z">
        <w:r w:rsidDel="00AD7456">
          <w:rPr>
            <w:spacing w:val="14"/>
            <w:sz w:val="22"/>
            <w:szCs w:val="22"/>
          </w:rPr>
          <w:delText xml:space="preserve"> </w:delText>
        </w:r>
      </w:del>
      <w:r>
        <w:rPr>
          <w:sz w:val="22"/>
          <w:szCs w:val="22"/>
        </w:rPr>
        <w:t>from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system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7"/>
          <w:sz w:val="22"/>
          <w:szCs w:val="22"/>
        </w:rPr>
        <w:t xml:space="preserve"> </w:t>
      </w:r>
      <w:commentRangeStart w:id="9"/>
      <w:r>
        <w:rPr>
          <w:sz w:val="22"/>
          <w:szCs w:val="22"/>
        </w:rPr>
        <w:t>closer</w:t>
      </w:r>
      <w:commentRangeEnd w:id="9"/>
      <w:r w:rsidR="00AD7456">
        <w:rPr>
          <w:rStyle w:val="CommentReference"/>
        </w:rPr>
        <w:commentReference w:id="9"/>
      </w:r>
      <w:r>
        <w:rPr>
          <w:sz w:val="22"/>
          <w:szCs w:val="22"/>
        </w:rPr>
        <w:t>,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LIGO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S6</w:t>
      </w:r>
      <w:r>
        <w:rPr>
          <w:spacing w:val="1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>ould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6"/>
          <w:sz w:val="22"/>
          <w:szCs w:val="22"/>
        </w:rPr>
        <w:t>av</w:t>
      </w:r>
      <w:r>
        <w:rPr>
          <w:sz w:val="22"/>
          <w:szCs w:val="22"/>
        </w:rPr>
        <w:t>e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spacing w:val="7"/>
          <w:w w:val="109"/>
          <w:sz w:val="22"/>
          <w:szCs w:val="22"/>
        </w:rPr>
        <w:t>p</w:t>
      </w:r>
      <w:r>
        <w:rPr>
          <w:w w:val="109"/>
          <w:sz w:val="22"/>
          <w:szCs w:val="22"/>
        </w:rPr>
        <w:t>ote</w:t>
      </w:r>
      <w:r>
        <w:rPr>
          <w:spacing w:val="-5"/>
          <w:w w:val="109"/>
          <w:sz w:val="22"/>
          <w:szCs w:val="22"/>
        </w:rPr>
        <w:t>n</w:t>
      </w:r>
      <w:r>
        <w:rPr>
          <w:w w:val="109"/>
          <w:sz w:val="22"/>
          <w:szCs w:val="22"/>
        </w:rPr>
        <w:t>tial</w:t>
      </w:r>
      <w:r>
        <w:rPr>
          <w:spacing w:val="19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40"/>
          <w:sz w:val="22"/>
          <w:szCs w:val="22"/>
        </w:rPr>
        <w:t xml:space="preserve"> </w:t>
      </w:r>
      <w:commentRangeStart w:id="10"/>
      <w:r>
        <w:rPr>
          <w:sz w:val="22"/>
          <w:szCs w:val="22"/>
        </w:rPr>
        <w:t>ma</w:t>
      </w:r>
      <w:r>
        <w:rPr>
          <w:spacing w:val="-6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detection</w:t>
      </w:r>
      <w:commentRangeEnd w:id="10"/>
      <w:r w:rsidR="00AD7456">
        <w:rPr>
          <w:rStyle w:val="CommentReference"/>
        </w:rPr>
        <w:commentReference w:id="10"/>
      </w:r>
      <w:r>
        <w:rPr>
          <w:w w:val="108"/>
          <w:sz w:val="22"/>
          <w:szCs w:val="22"/>
        </w:rPr>
        <w:t>.</w:t>
      </w:r>
    </w:p>
    <w:p w:rsidR="00E01976" w:rsidRDefault="00E01976">
      <w:pPr>
        <w:spacing w:line="200" w:lineRule="exact"/>
      </w:pPr>
    </w:p>
    <w:p w:rsidR="00E01976" w:rsidRDefault="00E01976">
      <w:pPr>
        <w:spacing w:before="18" w:line="240" w:lineRule="exact"/>
        <w:rPr>
          <w:sz w:val="24"/>
          <w:szCs w:val="24"/>
        </w:rPr>
      </w:pPr>
    </w:p>
    <w:p w:rsidR="00E01976" w:rsidRDefault="00961B26">
      <w:pPr>
        <w:spacing w:before="18"/>
        <w:ind w:left="120"/>
        <w:rPr>
          <w:sz w:val="22"/>
          <w:szCs w:val="22"/>
        </w:rPr>
      </w:pPr>
      <w:r>
        <w:rPr>
          <w:w w:val="124"/>
          <w:sz w:val="22"/>
          <w:szCs w:val="22"/>
        </w:rPr>
        <w:t xml:space="preserve">I.  </w:t>
      </w:r>
      <w:r>
        <w:rPr>
          <w:spacing w:val="52"/>
          <w:w w:val="124"/>
          <w:sz w:val="22"/>
          <w:szCs w:val="22"/>
        </w:rPr>
        <w:t xml:space="preserve"> </w:t>
      </w:r>
      <w:r>
        <w:rPr>
          <w:w w:val="124"/>
          <w:sz w:val="22"/>
          <w:szCs w:val="22"/>
        </w:rPr>
        <w:t>THE</w:t>
      </w:r>
      <w:r>
        <w:rPr>
          <w:spacing w:val="20"/>
          <w:w w:val="124"/>
          <w:sz w:val="22"/>
          <w:szCs w:val="22"/>
        </w:rPr>
        <w:t xml:space="preserve"> </w:t>
      </w:r>
      <w:r>
        <w:rPr>
          <w:w w:val="124"/>
          <w:sz w:val="22"/>
          <w:szCs w:val="22"/>
        </w:rPr>
        <w:t>MAIN</w:t>
      </w:r>
      <w:r>
        <w:rPr>
          <w:spacing w:val="4"/>
          <w:w w:val="124"/>
          <w:sz w:val="22"/>
          <w:szCs w:val="22"/>
        </w:rPr>
        <w:t xml:space="preserve"> </w:t>
      </w:r>
      <w:r>
        <w:rPr>
          <w:w w:val="124"/>
          <w:sz w:val="22"/>
          <w:szCs w:val="22"/>
        </w:rPr>
        <w:t>QUESTIONS</w:t>
      </w:r>
    </w:p>
    <w:p w:rsidR="00E01976" w:rsidRDefault="00E01976">
      <w:pPr>
        <w:spacing w:line="200" w:lineRule="exact"/>
      </w:pPr>
    </w:p>
    <w:p w:rsidR="00E01976" w:rsidRDefault="00E01976">
      <w:pPr>
        <w:spacing w:before="10" w:line="220" w:lineRule="exact"/>
        <w:rPr>
          <w:sz w:val="22"/>
          <w:szCs w:val="22"/>
        </w:rPr>
      </w:pPr>
    </w:p>
    <w:p w:rsidR="00E01976" w:rsidRDefault="00961B26">
      <w:pPr>
        <w:spacing w:line="363" w:lineRule="auto"/>
        <w:ind w:left="120" w:right="60" w:firstLine="299"/>
        <w:jc w:val="both"/>
        <w:rPr>
          <w:sz w:val="24"/>
          <w:szCs w:val="24"/>
        </w:rPr>
      </w:pPr>
      <w:r>
        <w:rPr>
          <w:sz w:val="24"/>
          <w:szCs w:val="24"/>
        </w:rPr>
        <w:t>One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deciding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factors</w:t>
      </w:r>
      <w:r>
        <w:rPr>
          <w:spacing w:val="26"/>
          <w:sz w:val="24"/>
          <w:szCs w:val="24"/>
        </w:rPr>
        <w:t xml:space="preserve"> </w:t>
      </w:r>
      <w:commentRangeStart w:id="11"/>
      <w:r>
        <w:rPr>
          <w:sz w:val="24"/>
          <w:szCs w:val="24"/>
        </w:rPr>
        <w:t xml:space="preserve">that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26"/>
          <w:sz w:val="24"/>
          <w:szCs w:val="24"/>
        </w:rPr>
        <w:t xml:space="preserve"> </w:t>
      </w:r>
      <w:commentRangeEnd w:id="11"/>
      <w:r w:rsidR="00AD7456">
        <w:rPr>
          <w:rStyle w:val="CommentReference"/>
        </w:rPr>
        <w:commentReference w:id="11"/>
      </w:r>
      <w:r>
        <w:rPr>
          <w:sz w:val="24"/>
          <w:szCs w:val="24"/>
        </w:rPr>
        <w:t>the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detection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elusi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gr</w:t>
      </w:r>
      <w:r>
        <w:rPr>
          <w:spacing w:val="-6"/>
          <w:w w:val="107"/>
          <w:sz w:val="24"/>
          <w:szCs w:val="24"/>
        </w:rPr>
        <w:t>a</w:t>
      </w:r>
      <w:r>
        <w:rPr>
          <w:w w:val="107"/>
          <w:sz w:val="24"/>
          <w:szCs w:val="24"/>
        </w:rPr>
        <w:t>vitat</w:t>
      </w:r>
      <w:r>
        <w:rPr>
          <w:spacing w:val="1"/>
          <w:w w:val="107"/>
          <w:sz w:val="24"/>
          <w:szCs w:val="24"/>
        </w:rPr>
        <w:t>i</w:t>
      </w:r>
      <w:r>
        <w:rPr>
          <w:w w:val="107"/>
          <w:sz w:val="24"/>
          <w:szCs w:val="24"/>
        </w:rPr>
        <w:t>onal</w:t>
      </w:r>
      <w:r>
        <w:rPr>
          <w:spacing w:val="1"/>
          <w:w w:val="10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wav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p</w:t>
      </w:r>
      <w:r>
        <w:rPr>
          <w:w w:val="99"/>
          <w:sz w:val="24"/>
          <w:szCs w:val="24"/>
        </w:rPr>
        <w:t xml:space="preserve">ossible </w:t>
      </w:r>
      <w:r>
        <w:rPr>
          <w:sz w:val="24"/>
          <w:szCs w:val="24"/>
        </w:rPr>
        <w:t>is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sensitivi</w:t>
      </w:r>
      <w:r>
        <w:rPr>
          <w:spacing w:val="-5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equipm</w:t>
      </w:r>
      <w:r>
        <w:rPr>
          <w:spacing w:val="1"/>
          <w:sz w:val="24"/>
          <w:szCs w:val="24"/>
        </w:rPr>
        <w:t>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t.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LIGO’s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S5</w:t>
      </w:r>
      <w:r>
        <w:rPr>
          <w:spacing w:val="-11"/>
          <w:sz w:val="24"/>
          <w:szCs w:val="24"/>
        </w:rPr>
        <w:t xml:space="preserve"> </w:t>
      </w:r>
      <w:r>
        <w:rPr>
          <w:w w:val="91"/>
          <w:sz w:val="24"/>
          <w:szCs w:val="24"/>
        </w:rPr>
        <w:t>[1],</w:t>
      </w:r>
      <w:r>
        <w:rPr>
          <w:spacing w:val="7"/>
          <w:w w:val="91"/>
          <w:sz w:val="24"/>
          <w:szCs w:val="24"/>
        </w:rPr>
        <w:t xml:space="preserve"> </w:t>
      </w:r>
      <w:r>
        <w:rPr>
          <w:sz w:val="24"/>
          <w:szCs w:val="24"/>
        </w:rPr>
        <w:t>S6</w:t>
      </w:r>
      <w:r>
        <w:rPr>
          <w:spacing w:val="-11"/>
          <w:sz w:val="24"/>
          <w:szCs w:val="24"/>
        </w:rPr>
        <w:t xml:space="preserve"> </w:t>
      </w:r>
      <w:r>
        <w:rPr>
          <w:w w:val="88"/>
          <w:sz w:val="24"/>
          <w:szCs w:val="24"/>
        </w:rPr>
        <w:t>[2]</w:t>
      </w:r>
      <w:r>
        <w:rPr>
          <w:spacing w:val="4"/>
          <w:w w:val="8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O1 </w:t>
      </w:r>
      <w:r>
        <w:rPr>
          <w:w w:val="88"/>
          <w:sz w:val="24"/>
          <w:szCs w:val="24"/>
        </w:rPr>
        <w:t>[3]</w:t>
      </w:r>
      <w:r>
        <w:rPr>
          <w:spacing w:val="4"/>
          <w:w w:val="88"/>
          <w:sz w:val="24"/>
          <w:szCs w:val="24"/>
        </w:rPr>
        <w:t xml:space="preserve"> </w:t>
      </w:r>
      <w:r>
        <w:rPr>
          <w:sz w:val="24"/>
          <w:szCs w:val="24"/>
        </w:rPr>
        <w:t>(whi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scie</w:t>
      </w:r>
      <w:r>
        <w:rPr>
          <w:spacing w:val="-6"/>
          <w:sz w:val="24"/>
          <w:szCs w:val="24"/>
        </w:rPr>
        <w:t>n</w:t>
      </w:r>
      <w:r>
        <w:rPr>
          <w:w w:val="111"/>
          <w:sz w:val="24"/>
          <w:szCs w:val="24"/>
        </w:rPr>
        <w:t xml:space="preserve">tists </w:t>
      </w:r>
      <w:r>
        <w:rPr>
          <w:sz w:val="24"/>
          <w:szCs w:val="24"/>
        </w:rPr>
        <w:t>previously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referred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S7)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runs,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sensitivi</w:t>
      </w:r>
      <w:r>
        <w:rPr>
          <w:spacing w:val="-5"/>
          <w:sz w:val="24"/>
          <w:szCs w:val="24"/>
        </w:rPr>
        <w:t>t</w:t>
      </w:r>
      <w:r>
        <w:rPr>
          <w:sz w:val="24"/>
          <w:szCs w:val="24"/>
        </w:rPr>
        <w:t xml:space="preserve">y 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impr</w:t>
      </w:r>
      <w:r>
        <w:rPr>
          <w:spacing w:val="-6"/>
          <w:sz w:val="24"/>
          <w:szCs w:val="24"/>
        </w:rPr>
        <w:t>ov</w:t>
      </w:r>
      <w:r>
        <w:rPr>
          <w:sz w:val="24"/>
          <w:szCs w:val="24"/>
        </w:rPr>
        <w:t>ed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significa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tly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time,</w:t>
      </w:r>
      <w:r>
        <w:rPr>
          <w:spacing w:val="37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with </w:t>
      </w:r>
      <w:r>
        <w:rPr>
          <w:sz w:val="24"/>
          <w:szCs w:val="24"/>
        </w:rPr>
        <w:t>effecti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atte</w:t>
      </w:r>
      <w:r>
        <w:rPr>
          <w:spacing w:val="-7"/>
          <w:w w:val="110"/>
          <w:sz w:val="24"/>
          <w:szCs w:val="24"/>
        </w:rPr>
        <w:t>n</w:t>
      </w:r>
      <w:r>
        <w:rPr>
          <w:w w:val="110"/>
          <w:sz w:val="24"/>
          <w:szCs w:val="24"/>
        </w:rPr>
        <w:t>uation</w:t>
      </w:r>
      <w:r>
        <w:rPr>
          <w:spacing w:val="20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noise.</w:t>
      </w:r>
    </w:p>
    <w:p w:rsidR="00E01976" w:rsidRDefault="00961B26">
      <w:pPr>
        <w:spacing w:before="5" w:line="363" w:lineRule="auto"/>
        <w:ind w:left="120" w:right="59" w:firstLine="299"/>
        <w:jc w:val="both"/>
        <w:rPr>
          <w:sz w:val="24"/>
          <w:szCs w:val="24"/>
        </w:rPr>
      </w:pPr>
      <w:r>
        <w:rPr>
          <w:spacing w:val="-7"/>
          <w:w w:val="110"/>
          <w:sz w:val="24"/>
          <w:szCs w:val="24"/>
        </w:rPr>
        <w:t>A</w:t>
      </w:r>
      <w:r>
        <w:rPr>
          <w:w w:val="110"/>
          <w:sz w:val="24"/>
          <w:szCs w:val="24"/>
        </w:rPr>
        <w:t>t</w:t>
      </w:r>
      <w:r>
        <w:rPr>
          <w:spacing w:val="23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degree,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detection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seemed</w:t>
      </w:r>
      <w:r>
        <w:rPr>
          <w:spacing w:val="3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ery</w:t>
      </w:r>
      <w:r>
        <w:rPr>
          <w:spacing w:val="39"/>
          <w:sz w:val="24"/>
          <w:szCs w:val="24"/>
        </w:rPr>
        <w:t xml:space="preserve"> </w:t>
      </w:r>
      <w:commentRangeStart w:id="12"/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coincidence</w:t>
      </w:r>
      <w:commentRangeEnd w:id="12"/>
      <w:r w:rsidR="00AD7456">
        <w:rPr>
          <w:rStyle w:val="CommentReference"/>
        </w:rPr>
        <w:commentReference w:id="12"/>
      </w:r>
      <w:r>
        <w:rPr>
          <w:sz w:val="24"/>
          <w:szCs w:val="24"/>
        </w:rPr>
        <w:t>,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detection </w:t>
      </w:r>
      <w:r>
        <w:rPr>
          <w:spacing w:val="21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in </w:t>
      </w:r>
      <w:r>
        <w:rPr>
          <w:sz w:val="24"/>
          <w:szCs w:val="24"/>
        </w:rPr>
        <w:t>the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past 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w w:val="136"/>
          <w:sz w:val="24"/>
          <w:szCs w:val="24"/>
        </w:rPr>
        <w:t>t</w:t>
      </w:r>
      <w:r>
        <w:rPr>
          <w:spacing w:val="-7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28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decades</w:t>
      </w:r>
      <w:r>
        <w:rPr>
          <w:spacing w:val="4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til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within  just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3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eek</w:t>
      </w:r>
      <w:r>
        <w:rPr>
          <w:spacing w:val="20"/>
          <w:sz w:val="24"/>
          <w:szCs w:val="24"/>
        </w:rPr>
        <w:t xml:space="preserve"> </w:t>
      </w:r>
      <w:commentRangeStart w:id="13"/>
      <w:r>
        <w:rPr>
          <w:sz w:val="24"/>
          <w:szCs w:val="24"/>
        </w:rPr>
        <w:t xml:space="preserve">after </w:t>
      </w:r>
      <w:r>
        <w:rPr>
          <w:spacing w:val="3"/>
          <w:sz w:val="24"/>
          <w:szCs w:val="24"/>
        </w:rPr>
        <w:t xml:space="preserve"> </w:t>
      </w:r>
      <w:commentRangeEnd w:id="13"/>
      <w:r w:rsidR="00AD7456">
        <w:rPr>
          <w:rStyle w:val="CommentReference"/>
        </w:rPr>
        <w:commentReference w:id="13"/>
      </w:r>
      <w:r>
        <w:rPr>
          <w:sz w:val="24"/>
          <w:szCs w:val="24"/>
        </w:rPr>
        <w:t>the</w:t>
      </w:r>
      <w:r>
        <w:rPr>
          <w:spacing w:val="5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testing </w:t>
      </w:r>
      <w:r>
        <w:rPr>
          <w:sz w:val="24"/>
          <w:szCs w:val="24"/>
        </w:rPr>
        <w:t>laun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of Ad</w:t>
      </w:r>
      <w:r>
        <w:rPr>
          <w:spacing w:val="-12"/>
          <w:sz w:val="24"/>
          <w:szCs w:val="24"/>
        </w:rPr>
        <w:t>v</w:t>
      </w:r>
      <w:r>
        <w:rPr>
          <w:sz w:val="24"/>
          <w:szCs w:val="24"/>
        </w:rPr>
        <w:t>anced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LIGO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[4].</w:t>
      </w:r>
      <w:r>
        <w:rPr>
          <w:spacing w:val="12"/>
          <w:sz w:val="24"/>
          <w:szCs w:val="24"/>
        </w:rPr>
        <w:t xml:space="preserve"> </w:t>
      </w:r>
      <w:commentRangeStart w:id="14"/>
      <w:r>
        <w:rPr>
          <w:sz w:val="24"/>
          <w:szCs w:val="24"/>
        </w:rPr>
        <w:t>So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here’s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question</w:t>
      </w:r>
      <w:commentRangeEnd w:id="14"/>
      <w:r w:rsidR="00AD7456">
        <w:rPr>
          <w:rStyle w:val="CommentReference"/>
        </w:rPr>
        <w:commentReference w:id="14"/>
      </w:r>
      <w:r>
        <w:rPr>
          <w:sz w:val="24"/>
          <w:szCs w:val="24"/>
        </w:rPr>
        <w:t xml:space="preserve">: </w:t>
      </w:r>
      <w:r>
        <w:rPr>
          <w:spacing w:val="1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LIGO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early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stage</w:t>
      </w:r>
      <w:r>
        <w:rPr>
          <w:spacing w:val="3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sensiti</w:t>
      </w:r>
      <w:r>
        <w:rPr>
          <w:spacing w:val="-5"/>
          <w:w w:val="104"/>
          <w:sz w:val="24"/>
          <w:szCs w:val="24"/>
        </w:rPr>
        <w:t>v</w:t>
      </w:r>
      <w:r>
        <w:rPr>
          <w:w w:val="97"/>
          <w:sz w:val="24"/>
          <w:szCs w:val="24"/>
        </w:rPr>
        <w:t xml:space="preserve">e </w:t>
      </w:r>
      <w:r>
        <w:rPr>
          <w:sz w:val="24"/>
          <w:szCs w:val="24"/>
        </w:rPr>
        <w:t>enough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detection? </w:t>
      </w:r>
      <w:r>
        <w:rPr>
          <w:spacing w:val="44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detection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GW150914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coincidence?</w:t>
      </w:r>
    </w:p>
    <w:p w:rsidR="00E01976" w:rsidRDefault="00E01976">
      <w:pPr>
        <w:spacing w:line="200" w:lineRule="exact"/>
      </w:pPr>
    </w:p>
    <w:p w:rsidR="00E01976" w:rsidRDefault="00E01976">
      <w:pPr>
        <w:spacing w:line="280" w:lineRule="exact"/>
        <w:rPr>
          <w:sz w:val="28"/>
          <w:szCs w:val="28"/>
        </w:rPr>
      </w:pPr>
    </w:p>
    <w:p w:rsidR="00E01976" w:rsidRDefault="00961B26">
      <w:pPr>
        <w:ind w:left="120"/>
        <w:rPr>
          <w:sz w:val="22"/>
          <w:szCs w:val="22"/>
        </w:rPr>
      </w:pPr>
      <w:r>
        <w:rPr>
          <w:spacing w:val="9"/>
          <w:w w:val="124"/>
          <w:sz w:val="22"/>
          <w:szCs w:val="22"/>
        </w:rPr>
        <w:t>I</w:t>
      </w:r>
      <w:r>
        <w:rPr>
          <w:w w:val="124"/>
          <w:sz w:val="22"/>
          <w:szCs w:val="22"/>
        </w:rPr>
        <w:t xml:space="preserve">I.  </w:t>
      </w:r>
      <w:r>
        <w:rPr>
          <w:spacing w:val="54"/>
          <w:w w:val="124"/>
          <w:sz w:val="22"/>
          <w:szCs w:val="22"/>
        </w:rPr>
        <w:t xml:space="preserve"> </w:t>
      </w:r>
      <w:r>
        <w:rPr>
          <w:w w:val="124"/>
          <w:sz w:val="22"/>
          <w:szCs w:val="22"/>
        </w:rPr>
        <w:t>B</w:t>
      </w:r>
      <w:r>
        <w:rPr>
          <w:spacing w:val="-9"/>
          <w:w w:val="124"/>
          <w:sz w:val="22"/>
          <w:szCs w:val="22"/>
        </w:rPr>
        <w:t>A</w:t>
      </w:r>
      <w:r>
        <w:rPr>
          <w:w w:val="124"/>
          <w:sz w:val="22"/>
          <w:szCs w:val="22"/>
        </w:rPr>
        <w:t>C</w:t>
      </w:r>
      <w:r>
        <w:rPr>
          <w:spacing w:val="-9"/>
          <w:w w:val="124"/>
          <w:sz w:val="22"/>
          <w:szCs w:val="22"/>
        </w:rPr>
        <w:t>K</w:t>
      </w:r>
      <w:r>
        <w:rPr>
          <w:w w:val="124"/>
          <w:sz w:val="22"/>
          <w:szCs w:val="22"/>
        </w:rPr>
        <w:t>G</w:t>
      </w:r>
      <w:r>
        <w:rPr>
          <w:spacing w:val="-9"/>
          <w:w w:val="124"/>
          <w:sz w:val="22"/>
          <w:szCs w:val="22"/>
        </w:rPr>
        <w:t>R</w:t>
      </w:r>
      <w:r>
        <w:rPr>
          <w:w w:val="124"/>
          <w:sz w:val="22"/>
          <w:szCs w:val="22"/>
        </w:rPr>
        <w:t>OUND</w:t>
      </w:r>
      <w:r>
        <w:rPr>
          <w:spacing w:val="-7"/>
          <w:w w:val="124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IN</w:t>
      </w:r>
      <w:r>
        <w:rPr>
          <w:spacing w:val="-7"/>
          <w:w w:val="126"/>
          <w:sz w:val="22"/>
          <w:szCs w:val="22"/>
        </w:rPr>
        <w:t>F</w:t>
      </w:r>
      <w:r>
        <w:rPr>
          <w:w w:val="122"/>
          <w:sz w:val="22"/>
          <w:szCs w:val="22"/>
        </w:rPr>
        <w:t>ORM</w:t>
      </w:r>
      <w:r>
        <w:rPr>
          <w:spacing w:val="-21"/>
          <w:w w:val="119"/>
          <w:sz w:val="22"/>
          <w:szCs w:val="22"/>
        </w:rPr>
        <w:t>A</w:t>
      </w:r>
      <w:r>
        <w:rPr>
          <w:w w:val="124"/>
          <w:sz w:val="22"/>
          <w:szCs w:val="22"/>
        </w:rPr>
        <w:t>TION</w:t>
      </w:r>
    </w:p>
    <w:p w:rsidR="00E01976" w:rsidRDefault="00E01976">
      <w:pPr>
        <w:spacing w:line="200" w:lineRule="exact"/>
      </w:pPr>
    </w:p>
    <w:p w:rsidR="00E01976" w:rsidRDefault="00E01976">
      <w:pPr>
        <w:spacing w:before="10" w:line="220" w:lineRule="exact"/>
        <w:rPr>
          <w:sz w:val="22"/>
          <w:szCs w:val="22"/>
        </w:rPr>
      </w:pPr>
    </w:p>
    <w:p w:rsidR="00E01976" w:rsidRDefault="00961B26">
      <w:pPr>
        <w:spacing w:line="363" w:lineRule="auto"/>
        <w:ind w:left="120" w:right="59" w:firstLine="299"/>
        <w:jc w:val="both"/>
        <w:rPr>
          <w:sz w:val="24"/>
          <w:szCs w:val="24"/>
        </w:rPr>
      </w:pPr>
      <w:r>
        <w:rPr>
          <w:sz w:val="24"/>
          <w:szCs w:val="24"/>
        </w:rPr>
        <w:t>More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than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ce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tury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ago</w:t>
      </w:r>
      <w:ins w:id="15" w:author="Reyhan Early" w:date="2016-07-22T17:44:00Z">
        <w:r w:rsidR="00AD7456">
          <w:rPr>
            <w:sz w:val="24"/>
            <w:szCs w:val="24"/>
          </w:rPr>
          <w:t>,</w:t>
        </w:r>
      </w:ins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Al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ert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Einstein’s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General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Theory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Relativi</w:t>
      </w:r>
      <w:r>
        <w:rPr>
          <w:spacing w:val="-5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stated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 li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four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dimensional</w:t>
      </w:r>
      <w:r>
        <w:rPr>
          <w:spacing w:val="4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orld</w:t>
      </w:r>
      <w:r>
        <w:rPr>
          <w:spacing w:val="1"/>
          <w:sz w:val="24"/>
          <w:szCs w:val="24"/>
        </w:rPr>
        <w:t>—</w:t>
      </w:r>
      <w:r>
        <w:rPr>
          <w:sz w:val="24"/>
          <w:szCs w:val="24"/>
        </w:rPr>
        <w:t>space-time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(three  dimensions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space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time). </w:t>
      </w:r>
      <w:r>
        <w:rPr>
          <w:sz w:val="24"/>
          <w:szCs w:val="24"/>
        </w:rPr>
        <w:t>Masses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cause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distortions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space-ti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e,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2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accou</w:t>
      </w:r>
      <w:r>
        <w:rPr>
          <w:spacing w:val="-6"/>
          <w:w w:val="103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del w:id="16" w:author="Reyhan Early" w:date="2016-07-22T17:45:00Z">
        <w:r w:rsidDel="001C6D5C">
          <w:rPr>
            <w:w w:val="98"/>
            <w:sz w:val="24"/>
            <w:szCs w:val="24"/>
          </w:rPr>
          <w:delText>s</w:delText>
        </w:r>
      </w:del>
      <w:r>
        <w:rPr>
          <w:spacing w:val="12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phenomenon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of gr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vi</w:t>
      </w:r>
      <w:r>
        <w:rPr>
          <w:spacing w:val="-6"/>
          <w:sz w:val="24"/>
          <w:szCs w:val="24"/>
        </w:rPr>
        <w:t>t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pacing w:val="30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The </w:t>
      </w:r>
      <w:r>
        <w:rPr>
          <w:sz w:val="24"/>
          <w:szCs w:val="24"/>
        </w:rPr>
        <w:t>theory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predicts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hanging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mass</w:t>
      </w:r>
      <w:r>
        <w:rPr>
          <w:spacing w:val="20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distribution</w:t>
      </w:r>
      <w:r>
        <w:rPr>
          <w:spacing w:val="3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generally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duce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ripples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space-time, </w:t>
      </w:r>
      <w:r>
        <w:rPr>
          <w:sz w:val="24"/>
          <w:szCs w:val="24"/>
        </w:rPr>
        <w:t>whi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another </w:t>
      </w:r>
      <w:r>
        <w:rPr>
          <w:spacing w:val="39"/>
          <w:sz w:val="24"/>
          <w:szCs w:val="24"/>
        </w:rPr>
        <w:t xml:space="preserve"> </w:t>
      </w:r>
      <w:commentRangeStart w:id="17"/>
      <w:r>
        <w:rPr>
          <w:sz w:val="24"/>
          <w:szCs w:val="24"/>
        </w:rPr>
        <w:t xml:space="preserve">prediction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46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him</w:t>
      </w:r>
      <w:commentRangeEnd w:id="17"/>
      <w:r w:rsidR="001C6D5C">
        <w:rPr>
          <w:rStyle w:val="CommentReference"/>
        </w:rPr>
        <w:commentReference w:id="17"/>
      </w:r>
      <w:r>
        <w:rPr>
          <w:w w:val="105"/>
          <w:sz w:val="24"/>
          <w:szCs w:val="24"/>
        </w:rPr>
        <w:t>—gr</w:t>
      </w:r>
      <w:r>
        <w:rPr>
          <w:spacing w:val="-5"/>
          <w:w w:val="105"/>
          <w:sz w:val="24"/>
          <w:szCs w:val="24"/>
        </w:rPr>
        <w:t>a</w:t>
      </w:r>
      <w:r>
        <w:rPr>
          <w:w w:val="105"/>
          <w:sz w:val="24"/>
          <w:szCs w:val="24"/>
        </w:rPr>
        <w:t>vitatio</w:t>
      </w:r>
      <w:r>
        <w:rPr>
          <w:spacing w:val="1"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al</w:t>
      </w:r>
      <w:r>
        <w:rPr>
          <w:spacing w:val="49"/>
          <w:w w:val="10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pacing w:val="-6"/>
          <w:sz w:val="24"/>
          <w:szCs w:val="24"/>
        </w:rPr>
        <w:t>av</w:t>
      </w:r>
      <w:r>
        <w:rPr>
          <w:sz w:val="24"/>
          <w:szCs w:val="24"/>
        </w:rPr>
        <w:t xml:space="preserve">es.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[5,</w:t>
      </w:r>
      <w:r>
        <w:rPr>
          <w:spacing w:val="25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6]</w:t>
      </w:r>
      <w:r>
        <w:rPr>
          <w:spacing w:val="48"/>
          <w:w w:val="90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 xml:space="preserve">or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decades,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scie</w:t>
      </w:r>
      <w:r>
        <w:rPr>
          <w:spacing w:val="-6"/>
          <w:sz w:val="24"/>
          <w:szCs w:val="24"/>
        </w:rPr>
        <w:t>n</w:t>
      </w:r>
      <w:r>
        <w:rPr>
          <w:w w:val="111"/>
          <w:sz w:val="24"/>
          <w:szCs w:val="24"/>
        </w:rPr>
        <w:t xml:space="preserve">tists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av</w:t>
      </w:r>
      <w:r>
        <w:rPr>
          <w:sz w:val="24"/>
          <w:szCs w:val="24"/>
        </w:rPr>
        <w:t>e</w:t>
      </w:r>
      <w:r>
        <w:rPr>
          <w:spacing w:val="40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een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stru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gling  to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detect </w:t>
      </w:r>
      <w:r>
        <w:rPr>
          <w:spacing w:val="1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gr</w:t>
      </w:r>
      <w:r>
        <w:rPr>
          <w:spacing w:val="-6"/>
          <w:w w:val="107"/>
          <w:sz w:val="24"/>
          <w:szCs w:val="24"/>
        </w:rPr>
        <w:t>a</w:t>
      </w:r>
      <w:r>
        <w:rPr>
          <w:w w:val="107"/>
          <w:sz w:val="24"/>
          <w:szCs w:val="24"/>
        </w:rPr>
        <w:t>vitational</w:t>
      </w:r>
      <w:r>
        <w:rPr>
          <w:spacing w:val="25"/>
          <w:w w:val="10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pacing w:val="-6"/>
          <w:sz w:val="24"/>
          <w:szCs w:val="24"/>
        </w:rPr>
        <w:t>av</w:t>
      </w:r>
      <w:r>
        <w:rPr>
          <w:sz w:val="24"/>
          <w:szCs w:val="24"/>
        </w:rPr>
        <w:t>es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outer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space.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upgraded </w:t>
      </w:r>
      <w:r>
        <w:rPr>
          <w:spacing w:val="16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 xml:space="preserve">their </w:t>
      </w:r>
      <w:r>
        <w:rPr>
          <w:sz w:val="24"/>
          <w:szCs w:val="24"/>
        </w:rPr>
        <w:t>detectors</w:t>
      </w:r>
      <w:r>
        <w:rPr>
          <w:spacing w:val="5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ov</w:t>
      </w:r>
      <w:r>
        <w:rPr>
          <w:sz w:val="24"/>
          <w:szCs w:val="24"/>
        </w:rPr>
        <w:t>er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again,</w:t>
      </w:r>
      <w:r>
        <w:rPr>
          <w:spacing w:val="33"/>
          <w:sz w:val="24"/>
          <w:szCs w:val="24"/>
        </w:rPr>
        <w:t xml:space="preserve"> </w:t>
      </w:r>
      <w:del w:id="18" w:author="Reyhan Early" w:date="2016-07-22T17:45:00Z">
        <w:r w:rsidDel="001C6D5C">
          <w:rPr>
            <w:sz w:val="24"/>
            <w:szCs w:val="24"/>
          </w:rPr>
          <w:delText>just</w:delText>
        </w:r>
        <w:r w:rsidDel="001C6D5C">
          <w:rPr>
            <w:spacing w:val="37"/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>in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cat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whis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er</w:t>
      </w:r>
      <w:ins w:id="19" w:author="Reyhan Early" w:date="2016-07-22T17:46:00Z">
        <w:r w:rsidR="001C6D5C">
          <w:rPr>
            <w:sz w:val="24"/>
            <w:szCs w:val="24"/>
          </w:rPr>
          <w:t>s</w:t>
        </w:r>
      </w:ins>
      <w:r>
        <w:rPr>
          <w:spacing w:val="18"/>
          <w:sz w:val="24"/>
          <w:szCs w:val="24"/>
        </w:rPr>
        <w:t xml:space="preserve"> </w:t>
      </w:r>
      <w:del w:id="20" w:author="Reyhan Early" w:date="2016-07-22T17:46:00Z">
        <w:r w:rsidDel="001C6D5C">
          <w:rPr>
            <w:sz w:val="24"/>
            <w:szCs w:val="24"/>
          </w:rPr>
          <w:delText>from</w:delText>
        </w:r>
        <w:r w:rsidDel="001C6D5C">
          <w:rPr>
            <w:spacing w:val="4"/>
            <w:sz w:val="24"/>
            <w:szCs w:val="24"/>
          </w:rPr>
          <w:delText xml:space="preserve"> </w:delText>
        </w:r>
      </w:del>
      <w:ins w:id="21" w:author="Reyhan Early" w:date="2016-07-22T17:46:00Z">
        <w:r w:rsidR="001C6D5C">
          <w:rPr>
            <w:sz w:val="24"/>
            <w:szCs w:val="24"/>
          </w:rPr>
          <w:t>of</w:t>
        </w:r>
        <w:r w:rsidR="001C6D5C">
          <w:rPr>
            <w:spacing w:val="4"/>
            <w:sz w:val="24"/>
            <w:szCs w:val="24"/>
          </w:rPr>
          <w:t xml:space="preserve"> </w:t>
        </w:r>
      </w:ins>
      <w:r>
        <w:rPr>
          <w:w w:val="111"/>
          <w:sz w:val="24"/>
          <w:szCs w:val="24"/>
        </w:rPr>
        <w:t>dista</w:t>
      </w:r>
      <w:r>
        <w:rPr>
          <w:spacing w:val="-7"/>
          <w:w w:val="111"/>
          <w:sz w:val="24"/>
          <w:szCs w:val="24"/>
        </w:rPr>
        <w:t>n</w:t>
      </w:r>
      <w:r>
        <w:rPr>
          <w:w w:val="111"/>
          <w:sz w:val="24"/>
          <w:szCs w:val="24"/>
        </w:rPr>
        <w:t>t</w:t>
      </w:r>
      <w:r>
        <w:rPr>
          <w:spacing w:val="-2"/>
          <w:w w:val="111"/>
          <w:sz w:val="24"/>
          <w:szCs w:val="24"/>
        </w:rPr>
        <w:t xml:space="preserve"> </w:t>
      </w:r>
      <w:r>
        <w:rPr>
          <w:sz w:val="24"/>
          <w:szCs w:val="24"/>
        </w:rPr>
        <w:t>celestial</w:t>
      </w:r>
      <w:r>
        <w:rPr>
          <w:spacing w:val="16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b</w:t>
      </w:r>
      <w:r>
        <w:rPr>
          <w:spacing w:val="7"/>
          <w:w w:val="97"/>
          <w:sz w:val="24"/>
          <w:szCs w:val="24"/>
        </w:rPr>
        <w:t>o</w:t>
      </w:r>
      <w:r>
        <w:rPr>
          <w:w w:val="101"/>
          <w:sz w:val="24"/>
          <w:szCs w:val="24"/>
        </w:rPr>
        <w:t>die</w:t>
      </w:r>
      <w:r>
        <w:rPr>
          <w:w w:val="98"/>
          <w:sz w:val="24"/>
          <w:szCs w:val="24"/>
        </w:rPr>
        <w:t>s</w:t>
      </w:r>
      <w:r>
        <w:rPr>
          <w:w w:val="107"/>
          <w:sz w:val="24"/>
          <w:szCs w:val="24"/>
        </w:rPr>
        <w:t xml:space="preserve">. </w:t>
      </w:r>
      <w:r>
        <w:rPr>
          <w:spacing w:val="-22"/>
          <w:w w:val="108"/>
          <w:sz w:val="24"/>
          <w:szCs w:val="24"/>
        </w:rPr>
        <w:t>F</w:t>
      </w:r>
      <w:r>
        <w:rPr>
          <w:w w:val="108"/>
          <w:sz w:val="24"/>
          <w:szCs w:val="24"/>
        </w:rPr>
        <w:t>ortunatel</w:t>
      </w:r>
      <w:r>
        <w:rPr>
          <w:spacing w:val="-19"/>
          <w:w w:val="108"/>
          <w:sz w:val="24"/>
          <w:szCs w:val="24"/>
        </w:rPr>
        <w:t>y</w:t>
      </w:r>
      <w:r>
        <w:rPr>
          <w:w w:val="108"/>
          <w:sz w:val="24"/>
          <w:szCs w:val="24"/>
        </w:rPr>
        <w:t>,</w:t>
      </w:r>
      <w:r>
        <w:rPr>
          <w:spacing w:val="42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Septe</w:t>
      </w:r>
      <w:r>
        <w:rPr>
          <w:spacing w:val="-5"/>
          <w:sz w:val="24"/>
          <w:szCs w:val="24"/>
        </w:rPr>
        <w:t>m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er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14,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2015,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LIGO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detectors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successfully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recorded  the </w:t>
      </w:r>
      <w:r>
        <w:rPr>
          <w:spacing w:val="2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signals </w:t>
      </w:r>
      <w:r>
        <w:rPr>
          <w:sz w:val="24"/>
          <w:szCs w:val="24"/>
        </w:rPr>
        <w:t>from</w:t>
      </w:r>
      <w:r>
        <w:rPr>
          <w:spacing w:val="40"/>
          <w:sz w:val="24"/>
          <w:szCs w:val="24"/>
        </w:rPr>
        <w:t xml:space="preserve"> </w:t>
      </w:r>
      <w:r>
        <w:rPr>
          <w:spacing w:val="-6"/>
          <w:w w:val="136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>
        <w:rPr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t>colliding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bla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holes,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first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direct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detection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gr</w:t>
      </w:r>
      <w:r>
        <w:rPr>
          <w:spacing w:val="-6"/>
          <w:w w:val="107"/>
          <w:sz w:val="24"/>
          <w:szCs w:val="24"/>
        </w:rPr>
        <w:t>a</w:t>
      </w:r>
      <w:r>
        <w:rPr>
          <w:w w:val="107"/>
          <w:sz w:val="24"/>
          <w:szCs w:val="24"/>
        </w:rPr>
        <w:t>vitational</w:t>
      </w:r>
      <w:r>
        <w:rPr>
          <w:spacing w:val="35"/>
          <w:w w:val="107"/>
          <w:sz w:val="24"/>
          <w:szCs w:val="24"/>
        </w:rPr>
        <w:t xml:space="preserve"> </w:t>
      </w:r>
      <w:r>
        <w:rPr>
          <w:spacing w:val="-6"/>
          <w:w w:val="97"/>
          <w:sz w:val="24"/>
          <w:szCs w:val="24"/>
        </w:rPr>
        <w:t>w</w:t>
      </w:r>
      <w:r>
        <w:rPr>
          <w:spacing w:val="-6"/>
          <w:w w:val="109"/>
          <w:sz w:val="24"/>
          <w:szCs w:val="24"/>
        </w:rPr>
        <w:t>a</w:t>
      </w:r>
      <w:r>
        <w:rPr>
          <w:spacing w:val="-6"/>
          <w:w w:val="102"/>
          <w:sz w:val="24"/>
          <w:szCs w:val="24"/>
        </w:rPr>
        <w:t>v</w:t>
      </w:r>
      <w:r>
        <w:rPr>
          <w:w w:val="98"/>
          <w:sz w:val="24"/>
          <w:szCs w:val="24"/>
        </w:rPr>
        <w:t xml:space="preserve">es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er,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remar</w:t>
      </w:r>
      <w:r>
        <w:rPr>
          <w:spacing w:val="-12"/>
          <w:sz w:val="24"/>
          <w:szCs w:val="24"/>
        </w:rPr>
        <w:t>k</w:t>
      </w:r>
      <w:r>
        <w:rPr>
          <w:sz w:val="24"/>
          <w:szCs w:val="24"/>
        </w:rPr>
        <w:t xml:space="preserve">able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one.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[3]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eled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GW150914.</w:t>
      </w:r>
    </w:p>
    <w:p w:rsidR="00E01976" w:rsidRDefault="00961B26">
      <w:pPr>
        <w:spacing w:before="5" w:line="363" w:lineRule="auto"/>
        <w:ind w:left="120" w:right="61" w:firstLine="29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section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aims  to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 xml:space="preserve">vide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ba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kground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information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out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LIGO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4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gr</w:t>
      </w:r>
      <w:r>
        <w:rPr>
          <w:spacing w:val="-6"/>
          <w:w w:val="106"/>
          <w:sz w:val="24"/>
          <w:szCs w:val="24"/>
        </w:rPr>
        <w:t>a</w:t>
      </w:r>
      <w:r>
        <w:rPr>
          <w:w w:val="108"/>
          <w:sz w:val="24"/>
          <w:szCs w:val="24"/>
        </w:rPr>
        <w:t xml:space="preserve">vitational </w:t>
      </w:r>
      <w:r>
        <w:rPr>
          <w:spacing w:val="-6"/>
          <w:w w:val="97"/>
          <w:sz w:val="24"/>
          <w:szCs w:val="24"/>
        </w:rPr>
        <w:t>w</w:t>
      </w:r>
      <w:r>
        <w:rPr>
          <w:spacing w:val="-6"/>
          <w:w w:val="109"/>
          <w:sz w:val="24"/>
          <w:szCs w:val="24"/>
        </w:rPr>
        <w:t>a</w:t>
      </w:r>
      <w:r>
        <w:rPr>
          <w:spacing w:val="-7"/>
          <w:w w:val="102"/>
          <w:sz w:val="24"/>
          <w:szCs w:val="24"/>
        </w:rPr>
        <w:t>v</w:t>
      </w:r>
      <w:r>
        <w:rPr>
          <w:sz w:val="24"/>
          <w:szCs w:val="24"/>
        </w:rPr>
        <w:t>es.</w:t>
      </w:r>
    </w:p>
    <w:p w:rsidR="00E01976" w:rsidRDefault="00E01976">
      <w:pPr>
        <w:spacing w:line="200" w:lineRule="exact"/>
      </w:pPr>
    </w:p>
    <w:p w:rsidR="00E01976" w:rsidRDefault="00E01976">
      <w:pPr>
        <w:spacing w:line="280" w:lineRule="exact"/>
        <w:rPr>
          <w:sz w:val="28"/>
          <w:szCs w:val="28"/>
        </w:rPr>
      </w:pPr>
    </w:p>
    <w:p w:rsidR="00E01976" w:rsidRDefault="00961B26">
      <w:pPr>
        <w:ind w:left="419"/>
        <w:rPr>
          <w:sz w:val="22"/>
          <w:szCs w:val="22"/>
        </w:rPr>
      </w:pPr>
      <w:r>
        <w:rPr>
          <w:sz w:val="22"/>
          <w:szCs w:val="22"/>
        </w:rPr>
        <w:t xml:space="preserve">A.    </w:t>
      </w:r>
      <w:r>
        <w:rPr>
          <w:spacing w:val="21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I</w:t>
      </w:r>
      <w:r>
        <w:rPr>
          <w:spacing w:val="-9"/>
          <w:w w:val="127"/>
          <w:sz w:val="22"/>
          <w:szCs w:val="22"/>
        </w:rPr>
        <w:t>n</w:t>
      </w:r>
      <w:r>
        <w:rPr>
          <w:w w:val="127"/>
          <w:sz w:val="22"/>
          <w:szCs w:val="22"/>
        </w:rPr>
        <w:t>tr</w:t>
      </w:r>
      <w:r>
        <w:rPr>
          <w:spacing w:val="9"/>
          <w:w w:val="127"/>
          <w:sz w:val="22"/>
          <w:szCs w:val="22"/>
        </w:rPr>
        <w:t>o</w:t>
      </w:r>
      <w:r>
        <w:rPr>
          <w:w w:val="127"/>
          <w:sz w:val="22"/>
          <w:szCs w:val="22"/>
        </w:rPr>
        <w:t>duction</w:t>
      </w:r>
      <w:r>
        <w:rPr>
          <w:spacing w:val="9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to</w:t>
      </w:r>
      <w:r>
        <w:rPr>
          <w:spacing w:val="19"/>
          <w:w w:val="127"/>
          <w:sz w:val="22"/>
          <w:szCs w:val="22"/>
        </w:rPr>
        <w:t xml:space="preserve"> </w:t>
      </w:r>
      <w:r>
        <w:rPr>
          <w:w w:val="127"/>
          <w:sz w:val="22"/>
          <w:szCs w:val="22"/>
        </w:rPr>
        <w:t>Gr</w:t>
      </w:r>
      <w:r>
        <w:rPr>
          <w:spacing w:val="-9"/>
          <w:w w:val="127"/>
          <w:sz w:val="22"/>
          <w:szCs w:val="22"/>
        </w:rPr>
        <w:t>a</w:t>
      </w:r>
      <w:r>
        <w:rPr>
          <w:w w:val="127"/>
          <w:sz w:val="22"/>
          <w:szCs w:val="22"/>
        </w:rPr>
        <w:t>vitational</w:t>
      </w:r>
      <w:r>
        <w:rPr>
          <w:spacing w:val="3"/>
          <w:w w:val="127"/>
          <w:sz w:val="22"/>
          <w:szCs w:val="22"/>
        </w:rPr>
        <w:t xml:space="preserve"> </w:t>
      </w:r>
      <w:r>
        <w:rPr>
          <w:spacing w:val="-21"/>
          <w:w w:val="124"/>
          <w:sz w:val="22"/>
          <w:szCs w:val="22"/>
        </w:rPr>
        <w:t>W</w:t>
      </w:r>
      <w:r>
        <w:rPr>
          <w:spacing w:val="-7"/>
          <w:w w:val="125"/>
          <w:sz w:val="22"/>
          <w:szCs w:val="22"/>
        </w:rPr>
        <w:t>a</w:t>
      </w:r>
      <w:r>
        <w:rPr>
          <w:spacing w:val="-7"/>
          <w:w w:val="120"/>
          <w:sz w:val="22"/>
          <w:szCs w:val="22"/>
        </w:rPr>
        <w:t>v</w:t>
      </w:r>
      <w:r>
        <w:rPr>
          <w:w w:val="116"/>
          <w:sz w:val="22"/>
          <w:szCs w:val="22"/>
        </w:rPr>
        <w:t>es</w:t>
      </w:r>
    </w:p>
    <w:p w:rsidR="00E01976" w:rsidRDefault="00E01976">
      <w:pPr>
        <w:spacing w:line="200" w:lineRule="exact"/>
      </w:pPr>
    </w:p>
    <w:p w:rsidR="00E01976" w:rsidRDefault="00E01976">
      <w:pPr>
        <w:spacing w:before="10" w:line="220" w:lineRule="exact"/>
        <w:rPr>
          <w:sz w:val="22"/>
          <w:szCs w:val="22"/>
        </w:rPr>
      </w:pPr>
    </w:p>
    <w:p w:rsidR="00E01976" w:rsidRDefault="00961B26">
      <w:pPr>
        <w:spacing w:line="363" w:lineRule="auto"/>
        <w:ind w:left="120" w:right="59" w:firstLine="29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Einstein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found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his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linearized </w:t>
      </w:r>
      <w:r>
        <w:rPr>
          <w:spacing w:val="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eak-field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equations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5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wav</w:t>
      </w:r>
      <w:r>
        <w:rPr>
          <w:sz w:val="24"/>
          <w:szCs w:val="24"/>
        </w:rPr>
        <w:t>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solutions. 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[3] </w:t>
      </w:r>
      <w:r>
        <w:rPr>
          <w:w w:val="104"/>
          <w:sz w:val="24"/>
          <w:szCs w:val="24"/>
        </w:rPr>
        <w:t xml:space="preserve">These </w:t>
      </w:r>
      <w:r>
        <w:rPr>
          <w:sz w:val="24"/>
          <w:szCs w:val="24"/>
        </w:rPr>
        <w:t>trans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 xml:space="preserve">erse </w:t>
      </w:r>
      <w:r>
        <w:rPr>
          <w:spacing w:val="2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wav</w:t>
      </w:r>
      <w:r>
        <w:rPr>
          <w:sz w:val="24"/>
          <w:szCs w:val="24"/>
        </w:rPr>
        <w:t>es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ripples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fabric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space-time,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caused</w:t>
      </w:r>
      <w:r>
        <w:rPr>
          <w:spacing w:val="4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strong  and</w:t>
      </w:r>
      <w:r>
        <w:rPr>
          <w:spacing w:val="5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catas</w:t>
      </w:r>
      <w:del w:id="22" w:author="Reyhan Early" w:date="2016-07-22T17:47:00Z">
        <w:r w:rsidDel="001C6D5C">
          <w:rPr>
            <w:w w:val="107"/>
            <w:sz w:val="24"/>
            <w:szCs w:val="24"/>
          </w:rPr>
          <w:delText xml:space="preserve">- </w:delText>
        </w:r>
      </w:del>
      <w:r>
        <w:rPr>
          <w:sz w:val="24"/>
          <w:szCs w:val="24"/>
        </w:rPr>
        <w:t xml:space="preserve">trophic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hap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enings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uni</w:t>
      </w:r>
      <w:r>
        <w:rPr>
          <w:spacing w:val="-6"/>
          <w:w w:val="105"/>
          <w:sz w:val="24"/>
          <w:szCs w:val="24"/>
        </w:rPr>
        <w:t>v</w:t>
      </w:r>
      <w:r>
        <w:rPr>
          <w:w w:val="102"/>
          <w:sz w:val="24"/>
          <w:szCs w:val="24"/>
        </w:rPr>
        <w:t>erse.</w:t>
      </w:r>
    </w:p>
    <w:p w:rsidR="00E01976" w:rsidRDefault="00961B26">
      <w:pPr>
        <w:spacing w:before="5" w:line="363" w:lineRule="auto"/>
        <w:ind w:left="120" w:right="60" w:firstLine="299"/>
        <w:jc w:val="both"/>
        <w:rPr>
          <w:sz w:val="24"/>
          <w:szCs w:val="24"/>
        </w:rPr>
        <w:sectPr w:rsidR="00E01976">
          <w:headerReference w:type="default" r:id="rId11"/>
          <w:footerReference w:type="default" r:id="rId12"/>
          <w:pgSz w:w="11920" w:h="16840"/>
          <w:pgMar w:top="940" w:right="1040" w:bottom="280" w:left="1320" w:header="719" w:footer="1479" w:gutter="0"/>
          <w:pgNumType w:start="2"/>
          <w:cols w:space="720"/>
        </w:sectPr>
      </w:pPr>
      <w:r>
        <w:rPr>
          <w:sz w:val="24"/>
          <w:szCs w:val="24"/>
        </w:rPr>
        <w:t>According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Einstei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’s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calculations, </w:t>
      </w:r>
      <w:r>
        <w:rPr>
          <w:spacing w:val="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gr</w:t>
      </w:r>
      <w:r>
        <w:rPr>
          <w:spacing w:val="-6"/>
          <w:w w:val="107"/>
          <w:sz w:val="24"/>
          <w:szCs w:val="24"/>
        </w:rPr>
        <w:t>a</w:t>
      </w:r>
      <w:r>
        <w:rPr>
          <w:w w:val="107"/>
          <w:sz w:val="24"/>
          <w:szCs w:val="24"/>
        </w:rPr>
        <w:t>vitational</w:t>
      </w:r>
      <w:r>
        <w:rPr>
          <w:spacing w:val="17"/>
          <w:w w:val="10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generated 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>b</w:t>
      </w:r>
      <w:r>
        <w:rPr>
          <w:sz w:val="24"/>
          <w:szCs w:val="24"/>
        </w:rPr>
        <w:t>jects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accel</w:t>
      </w:r>
      <w:del w:id="23" w:author="Reyhan Early" w:date="2016-07-22T17:47:00Z">
        <w:r w:rsidDel="001C6D5C">
          <w:rPr>
            <w:sz w:val="24"/>
            <w:szCs w:val="24"/>
          </w:rPr>
          <w:delText xml:space="preserve">- </w:delText>
        </w:r>
      </w:del>
      <w:r>
        <w:rPr>
          <w:sz w:val="24"/>
          <w:szCs w:val="24"/>
        </w:rPr>
        <w:t xml:space="preserve">erating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asymmetric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motion. </w:t>
      </w:r>
      <w:r>
        <w:rPr>
          <w:spacing w:val="32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3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precise,</w:t>
      </w:r>
      <w:r>
        <w:rPr>
          <w:spacing w:val="3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gr</w:t>
      </w:r>
      <w:r>
        <w:rPr>
          <w:spacing w:val="-6"/>
          <w:w w:val="107"/>
          <w:sz w:val="24"/>
          <w:szCs w:val="24"/>
        </w:rPr>
        <w:t>a</w:t>
      </w:r>
      <w:r>
        <w:rPr>
          <w:w w:val="107"/>
          <w:sz w:val="24"/>
          <w:szCs w:val="24"/>
        </w:rPr>
        <w:t>vitati</w:t>
      </w:r>
      <w:r>
        <w:rPr>
          <w:spacing w:val="1"/>
          <w:w w:val="107"/>
          <w:sz w:val="24"/>
          <w:szCs w:val="24"/>
        </w:rPr>
        <w:t>o</w:t>
      </w:r>
      <w:r>
        <w:rPr>
          <w:w w:val="107"/>
          <w:sz w:val="24"/>
          <w:szCs w:val="24"/>
        </w:rPr>
        <w:t>nal</w:t>
      </w:r>
      <w:r>
        <w:rPr>
          <w:spacing w:val="24"/>
          <w:w w:val="10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pacing w:val="-6"/>
          <w:sz w:val="24"/>
          <w:szCs w:val="24"/>
        </w:rPr>
        <w:t>av</w:t>
      </w:r>
      <w:r>
        <w:rPr>
          <w:sz w:val="24"/>
          <w:szCs w:val="24"/>
        </w:rPr>
        <w:t>es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require</w:t>
      </w:r>
      <w:r>
        <w:rPr>
          <w:spacing w:val="49"/>
          <w:sz w:val="24"/>
          <w:szCs w:val="24"/>
        </w:rPr>
        <w:t xml:space="preserve"> </w:t>
      </w:r>
      <w:r>
        <w:rPr>
          <w:spacing w:val="-6"/>
          <w:w w:val="97"/>
          <w:sz w:val="24"/>
          <w:szCs w:val="24"/>
        </w:rPr>
        <w:t>c</w:t>
      </w:r>
      <w:r>
        <w:rPr>
          <w:w w:val="104"/>
          <w:sz w:val="24"/>
          <w:szCs w:val="24"/>
        </w:rPr>
        <w:t>hanging</w:t>
      </w:r>
    </w:p>
    <w:p w:rsidR="00E01976" w:rsidRDefault="00E01976">
      <w:pPr>
        <w:spacing w:before="2" w:line="120" w:lineRule="exact"/>
        <w:rPr>
          <w:sz w:val="12"/>
          <w:szCs w:val="12"/>
        </w:rPr>
      </w:pPr>
    </w:p>
    <w:p w:rsidR="00E01976" w:rsidRDefault="00E01976">
      <w:pPr>
        <w:spacing w:line="200" w:lineRule="exact"/>
      </w:pPr>
    </w:p>
    <w:p w:rsidR="00E01976" w:rsidRDefault="00E01976">
      <w:pPr>
        <w:spacing w:line="200" w:lineRule="exact"/>
      </w:pPr>
    </w:p>
    <w:p w:rsidR="00E01976" w:rsidRDefault="00F03C4F">
      <w:pPr>
        <w:ind w:left="185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pt;height:160pt">
            <v:imagedata r:id="rId13" o:title=""/>
          </v:shape>
        </w:pict>
      </w:r>
    </w:p>
    <w:p w:rsidR="00E01976" w:rsidRDefault="00E01976">
      <w:pPr>
        <w:spacing w:line="200" w:lineRule="exact"/>
      </w:pPr>
    </w:p>
    <w:p w:rsidR="00E01976" w:rsidRDefault="00E01976">
      <w:pPr>
        <w:spacing w:before="9" w:line="200" w:lineRule="exact"/>
      </w:pPr>
    </w:p>
    <w:p w:rsidR="00E01976" w:rsidRDefault="00961B26">
      <w:pPr>
        <w:spacing w:before="18" w:line="411" w:lineRule="auto"/>
        <w:ind w:left="100" w:right="63"/>
        <w:jc w:val="both"/>
        <w:rPr>
          <w:sz w:val="22"/>
          <w:szCs w:val="22"/>
        </w:rPr>
      </w:pPr>
      <w:r>
        <w:rPr>
          <w:sz w:val="22"/>
          <w:szCs w:val="22"/>
        </w:rPr>
        <w:t>FIG.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1: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8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pattern</w:t>
      </w:r>
      <w:r>
        <w:rPr>
          <w:spacing w:val="-1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left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plus</w:t>
      </w:r>
      <w:r>
        <w:rPr>
          <w:spacing w:val="29"/>
          <w:sz w:val="22"/>
          <w:szCs w:val="22"/>
        </w:rPr>
        <w:t xml:space="preserve"> </w:t>
      </w:r>
      <w:r>
        <w:rPr>
          <w:spacing w:val="6"/>
          <w:w w:val="107"/>
          <w:sz w:val="22"/>
          <w:szCs w:val="22"/>
        </w:rPr>
        <w:t>p</w:t>
      </w:r>
      <w:r>
        <w:rPr>
          <w:w w:val="107"/>
          <w:sz w:val="22"/>
          <w:szCs w:val="22"/>
        </w:rPr>
        <w:t>olarization,</w:t>
      </w:r>
      <w:r>
        <w:rPr>
          <w:spacing w:val="9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middle</w:t>
      </w:r>
      <w:r>
        <w:rPr>
          <w:spacing w:val="38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pattern</w:t>
      </w:r>
      <w:r>
        <w:rPr>
          <w:spacing w:val="-1"/>
          <w:w w:val="115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cross</w:t>
      </w:r>
      <w:r>
        <w:rPr>
          <w:spacing w:val="16"/>
          <w:sz w:val="22"/>
          <w:szCs w:val="22"/>
        </w:rPr>
        <w:t xml:space="preserve"> </w:t>
      </w:r>
      <w:r>
        <w:rPr>
          <w:spacing w:val="6"/>
          <w:w w:val="110"/>
          <w:sz w:val="22"/>
          <w:szCs w:val="22"/>
        </w:rPr>
        <w:t>p</w:t>
      </w:r>
      <w:r>
        <w:rPr>
          <w:w w:val="107"/>
          <w:sz w:val="22"/>
          <w:szCs w:val="22"/>
        </w:rPr>
        <w:t>olarizatio</w:t>
      </w:r>
      <w:r>
        <w:rPr>
          <w:spacing w:val="1"/>
          <w:w w:val="107"/>
          <w:sz w:val="22"/>
          <w:szCs w:val="22"/>
        </w:rPr>
        <w:t>n</w:t>
      </w:r>
      <w:r>
        <w:rPr>
          <w:w w:val="109"/>
          <w:sz w:val="22"/>
          <w:szCs w:val="22"/>
        </w:rPr>
        <w:t xml:space="preserve">, </w:t>
      </w:r>
      <w:r>
        <w:rPr>
          <w:sz w:val="22"/>
          <w:szCs w:val="22"/>
        </w:rPr>
        <w:t>and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rig</w:t>
      </w:r>
      <w:r>
        <w:rPr>
          <w:spacing w:val="-6"/>
          <w:w w:val="108"/>
          <w:sz w:val="22"/>
          <w:szCs w:val="22"/>
        </w:rPr>
        <w:t>h</w:t>
      </w:r>
      <w:r>
        <w:rPr>
          <w:w w:val="108"/>
          <w:sz w:val="22"/>
          <w:szCs w:val="22"/>
        </w:rPr>
        <w:t>t-most</w:t>
      </w:r>
      <w:r>
        <w:rPr>
          <w:spacing w:val="20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 xml:space="preserve">olarized </w:t>
      </w:r>
      <w:r>
        <w:rPr>
          <w:spacing w:val="26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wav</w:t>
      </w:r>
      <w:r>
        <w:rPr>
          <w:sz w:val="22"/>
          <w:szCs w:val="22"/>
        </w:rPr>
        <w:t xml:space="preserve">es.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bla</w:t>
      </w:r>
      <w:r>
        <w:rPr>
          <w:spacing w:val="-6"/>
          <w:sz w:val="22"/>
          <w:szCs w:val="22"/>
        </w:rPr>
        <w:t>c</w:t>
      </w:r>
      <w:r>
        <w:rPr>
          <w:sz w:val="22"/>
          <w:szCs w:val="22"/>
        </w:rPr>
        <w:t>k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lines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arms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LIGO</w:t>
      </w:r>
      <w:r>
        <w:rPr>
          <w:spacing w:val="46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 xml:space="preserve">detectors, </w:t>
      </w:r>
      <w:r>
        <w:rPr>
          <w:sz w:val="22"/>
          <w:szCs w:val="22"/>
        </w:rPr>
        <w:t>whi</w:t>
      </w:r>
      <w:r>
        <w:rPr>
          <w:spacing w:val="-6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will</w:t>
      </w:r>
      <w:r>
        <w:rPr>
          <w:spacing w:val="15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 xml:space="preserve">addressed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8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>I</w:t>
      </w:r>
      <w:r>
        <w:rPr>
          <w:sz w:val="22"/>
          <w:szCs w:val="22"/>
        </w:rPr>
        <w:t>I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B.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 xml:space="preserve">Source: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[8]</w:t>
      </w:r>
    </w:p>
    <w:p w:rsidR="00E01976" w:rsidRDefault="00E01976">
      <w:pPr>
        <w:spacing w:before="7" w:line="240" w:lineRule="exact"/>
        <w:rPr>
          <w:sz w:val="24"/>
          <w:szCs w:val="24"/>
        </w:rPr>
      </w:pPr>
    </w:p>
    <w:p w:rsidR="00E01976" w:rsidRDefault="00961B26">
      <w:pPr>
        <w:spacing w:line="363" w:lineRule="auto"/>
        <w:ind w:left="100" w:right="59"/>
        <w:jc w:val="both"/>
        <w:rPr>
          <w:sz w:val="24"/>
          <w:szCs w:val="24"/>
        </w:rPr>
      </w:pPr>
      <w:r>
        <w:rPr>
          <w:sz w:val="24"/>
          <w:szCs w:val="24"/>
        </w:rPr>
        <w:t>quadru</w:t>
      </w:r>
      <w:r>
        <w:rPr>
          <w:spacing w:val="8"/>
          <w:sz w:val="24"/>
          <w:szCs w:val="24"/>
        </w:rPr>
        <w:t>p</w:t>
      </w:r>
      <w:r>
        <w:rPr>
          <w:sz w:val="24"/>
          <w:szCs w:val="24"/>
        </w:rPr>
        <w:t xml:space="preserve">ole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mass  </w:t>
      </w:r>
      <w:r>
        <w:rPr>
          <w:w w:val="107"/>
          <w:sz w:val="24"/>
          <w:szCs w:val="24"/>
        </w:rPr>
        <w:t>distri</w:t>
      </w:r>
      <w:r>
        <w:rPr>
          <w:spacing w:val="1"/>
          <w:w w:val="107"/>
          <w:sz w:val="24"/>
          <w:szCs w:val="24"/>
        </w:rPr>
        <w:t>b</w:t>
      </w:r>
      <w:r>
        <w:rPr>
          <w:w w:val="107"/>
          <w:sz w:val="24"/>
          <w:szCs w:val="24"/>
        </w:rPr>
        <w:t xml:space="preserve">ution.  </w:t>
      </w:r>
      <w:r>
        <w:rPr>
          <w:spacing w:val="4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Generall</w:t>
      </w:r>
      <w:r>
        <w:rPr>
          <w:spacing w:val="-18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amou</w:t>
      </w:r>
      <w:r>
        <w:rPr>
          <w:spacing w:val="-5"/>
          <w:w w:val="105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r>
        <w:rPr>
          <w:spacing w:val="46"/>
          <w:w w:val="13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gr</w:t>
      </w:r>
      <w:r>
        <w:rPr>
          <w:spacing w:val="-6"/>
          <w:w w:val="107"/>
          <w:sz w:val="24"/>
          <w:szCs w:val="24"/>
        </w:rPr>
        <w:t>a</w:t>
      </w:r>
      <w:r>
        <w:rPr>
          <w:w w:val="107"/>
          <w:sz w:val="24"/>
          <w:szCs w:val="24"/>
        </w:rPr>
        <w:t>vitational</w:t>
      </w:r>
      <w:r>
        <w:rPr>
          <w:spacing w:val="49"/>
          <w:w w:val="10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-7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es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gi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off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ositi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ely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correlated </w:t>
      </w:r>
      <w:r>
        <w:rPr>
          <w:spacing w:val="1"/>
          <w:sz w:val="24"/>
          <w:szCs w:val="24"/>
        </w:rPr>
        <w:t xml:space="preserve"> </w:t>
      </w:r>
      <w:commentRangeStart w:id="24"/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commentRangeEnd w:id="24"/>
      <w:r w:rsidR="001C6D5C">
        <w:rPr>
          <w:rStyle w:val="CommentReference"/>
        </w:rPr>
        <w:commentReference w:id="24"/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system’s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mass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eed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of motion.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Changes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9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space-time </w:t>
      </w:r>
      <w:r>
        <w:rPr>
          <w:sz w:val="24"/>
          <w:szCs w:val="24"/>
        </w:rPr>
        <w:t>pr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duced</w:t>
      </w:r>
      <w:r>
        <w:rPr>
          <w:spacing w:val="6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ving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mass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felt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distance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once,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but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prop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gate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56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the 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eed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lig</w:t>
      </w:r>
      <w:r>
        <w:rPr>
          <w:spacing w:val="-6"/>
          <w:sz w:val="24"/>
          <w:szCs w:val="24"/>
        </w:rPr>
        <w:t>h</w:t>
      </w:r>
      <w:r>
        <w:rPr>
          <w:sz w:val="24"/>
          <w:szCs w:val="24"/>
        </w:rPr>
        <w:t xml:space="preserve">t.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[7]</w:t>
      </w:r>
    </w:p>
    <w:p w:rsidR="00E01976" w:rsidRDefault="00961B26">
      <w:pPr>
        <w:spacing w:before="5" w:line="363" w:lineRule="auto"/>
        <w:ind w:left="100" w:right="59" w:firstLine="299"/>
        <w:jc w:val="both"/>
        <w:rPr>
          <w:sz w:val="24"/>
          <w:szCs w:val="24"/>
        </w:rPr>
      </w:pPr>
      <w:r>
        <w:rPr>
          <w:w w:val="108"/>
          <w:sz w:val="24"/>
          <w:szCs w:val="24"/>
        </w:rPr>
        <w:t>Gr</w:t>
      </w:r>
      <w:r>
        <w:rPr>
          <w:spacing w:val="-6"/>
          <w:w w:val="108"/>
          <w:sz w:val="24"/>
          <w:szCs w:val="24"/>
        </w:rPr>
        <w:t>a</w:t>
      </w:r>
      <w:r>
        <w:rPr>
          <w:w w:val="108"/>
          <w:sz w:val="24"/>
          <w:szCs w:val="24"/>
        </w:rPr>
        <w:t>vitational</w:t>
      </w:r>
      <w:r>
        <w:rPr>
          <w:spacing w:val="-7"/>
          <w:w w:val="10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wav</w:t>
      </w:r>
      <w:r>
        <w:rPr>
          <w:sz w:val="24"/>
          <w:szCs w:val="24"/>
        </w:rPr>
        <w:t>es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trans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erse</w:t>
      </w:r>
      <w:r>
        <w:rPr>
          <w:spacing w:val="5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es,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electromagnetic</w:t>
      </w:r>
      <w:r>
        <w:rPr>
          <w:spacing w:val="58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pacing w:val="-6"/>
          <w:sz w:val="24"/>
          <w:szCs w:val="24"/>
        </w:rPr>
        <w:t>av</w:t>
      </w:r>
      <w:r>
        <w:rPr>
          <w:sz w:val="24"/>
          <w:szCs w:val="24"/>
        </w:rPr>
        <w:t>es,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29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are </w:t>
      </w:r>
      <w:r>
        <w:rPr>
          <w:spacing w:val="-6"/>
          <w:sz w:val="24"/>
          <w:szCs w:val="24"/>
        </w:rPr>
        <w:t>wa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tensors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(quadru</w:t>
      </w:r>
      <w:r>
        <w:rPr>
          <w:spacing w:val="8"/>
          <w:sz w:val="24"/>
          <w:szCs w:val="24"/>
        </w:rPr>
        <w:t>p</w:t>
      </w:r>
      <w:r>
        <w:rPr>
          <w:sz w:val="24"/>
          <w:szCs w:val="24"/>
        </w:rPr>
        <w:t xml:space="preserve">ole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distortio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space-time)</w:t>
      </w:r>
      <w:ins w:id="25" w:author="Reyhan Early" w:date="2016-07-22T17:52:00Z">
        <w:r w:rsidR="00E90A63">
          <w:rPr>
            <w:sz w:val="24"/>
            <w:szCs w:val="24"/>
          </w:rPr>
          <w:t>,</w:t>
        </w:r>
      </w:ins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result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expansio</w:t>
      </w:r>
      <w:r>
        <w:rPr>
          <w:spacing w:val="1"/>
          <w:w w:val="103"/>
          <w:sz w:val="24"/>
          <w:szCs w:val="24"/>
        </w:rPr>
        <w:t>n</w:t>
      </w:r>
      <w:r>
        <w:rPr>
          <w:w w:val="98"/>
          <w:sz w:val="24"/>
          <w:szCs w:val="24"/>
        </w:rPr>
        <w:t xml:space="preserve">s </w:t>
      </w:r>
      <w:r>
        <w:rPr>
          <w:sz w:val="24"/>
          <w:szCs w:val="24"/>
        </w:rPr>
        <w:t>and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tractions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lengths  in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certain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directions.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Unli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horizo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tal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ertical </w:t>
      </w:r>
      <w:r>
        <w:rPr>
          <w:spacing w:val="4"/>
          <w:sz w:val="24"/>
          <w:szCs w:val="24"/>
        </w:rPr>
        <w:t xml:space="preserve"> </w:t>
      </w:r>
      <w:r>
        <w:rPr>
          <w:spacing w:val="7"/>
          <w:w w:val="104"/>
          <w:sz w:val="24"/>
          <w:szCs w:val="24"/>
        </w:rPr>
        <w:t>p</w:t>
      </w:r>
      <w:r>
        <w:rPr>
          <w:w w:val="104"/>
          <w:sz w:val="24"/>
          <w:szCs w:val="24"/>
        </w:rPr>
        <w:t xml:space="preserve">olar- </w:t>
      </w:r>
      <w:r>
        <w:rPr>
          <w:sz w:val="24"/>
          <w:szCs w:val="24"/>
        </w:rPr>
        <w:t>izations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electromagnetic </w:t>
      </w:r>
      <w:r>
        <w:rPr>
          <w:spacing w:val="2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wav</w:t>
      </w:r>
      <w:r>
        <w:rPr>
          <w:sz w:val="24"/>
          <w:szCs w:val="24"/>
        </w:rPr>
        <w:t>es,</w:t>
      </w:r>
      <w:r>
        <w:rPr>
          <w:spacing w:val="30"/>
          <w:sz w:val="24"/>
          <w:szCs w:val="24"/>
        </w:rPr>
        <w:t xml:space="preserve"> </w:t>
      </w:r>
      <w:del w:id="26" w:author="Reyhan Early" w:date="2016-07-22T17:52:00Z">
        <w:r w:rsidDel="00E90A63">
          <w:rPr>
            <w:sz w:val="24"/>
            <w:szCs w:val="24"/>
          </w:rPr>
          <w:delText>the</w:delText>
        </w:r>
        <w:r w:rsidDel="00E90A63">
          <w:rPr>
            <w:spacing w:val="52"/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>those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0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gr</w:t>
      </w:r>
      <w:r>
        <w:rPr>
          <w:spacing w:val="-6"/>
          <w:w w:val="107"/>
          <w:sz w:val="24"/>
          <w:szCs w:val="24"/>
        </w:rPr>
        <w:t>a</w:t>
      </w:r>
      <w:r>
        <w:rPr>
          <w:w w:val="107"/>
          <w:sz w:val="24"/>
          <w:szCs w:val="24"/>
        </w:rPr>
        <w:t>vitational</w:t>
      </w:r>
      <w:r>
        <w:rPr>
          <w:spacing w:val="26"/>
          <w:w w:val="10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pacing w:val="-6"/>
          <w:sz w:val="24"/>
          <w:szCs w:val="24"/>
        </w:rPr>
        <w:t>av</w:t>
      </w:r>
      <w:r>
        <w:rPr>
          <w:sz w:val="24"/>
          <w:szCs w:val="24"/>
        </w:rPr>
        <w:t>es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“plus”  and</w:t>
      </w:r>
      <w:r>
        <w:rPr>
          <w:spacing w:val="51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“cross”.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ow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er,</w:t>
      </w:r>
      <w:r>
        <w:rPr>
          <w:spacing w:val="1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gr</w:t>
      </w:r>
      <w:r>
        <w:rPr>
          <w:spacing w:val="-6"/>
          <w:w w:val="107"/>
          <w:sz w:val="24"/>
          <w:szCs w:val="24"/>
        </w:rPr>
        <w:t>a</w:t>
      </w:r>
      <w:r>
        <w:rPr>
          <w:w w:val="107"/>
          <w:sz w:val="24"/>
          <w:szCs w:val="24"/>
        </w:rPr>
        <w:t>vit</w:t>
      </w:r>
      <w:r>
        <w:rPr>
          <w:spacing w:val="1"/>
          <w:w w:val="107"/>
          <w:sz w:val="24"/>
          <w:szCs w:val="24"/>
        </w:rPr>
        <w:t>a</w:t>
      </w:r>
      <w:r>
        <w:rPr>
          <w:w w:val="107"/>
          <w:sz w:val="24"/>
          <w:szCs w:val="24"/>
        </w:rPr>
        <w:t>tional</w:t>
      </w:r>
      <w:r>
        <w:rPr>
          <w:spacing w:val="17"/>
          <w:w w:val="10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wav</w:t>
      </w:r>
      <w:r>
        <w:rPr>
          <w:sz w:val="24"/>
          <w:szCs w:val="24"/>
        </w:rPr>
        <w:t>es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share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lots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of similarities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electromagnetic </w:t>
      </w:r>
      <w:r>
        <w:rPr>
          <w:spacing w:val="1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-7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es.</w:t>
      </w:r>
      <w:r>
        <w:rPr>
          <w:spacing w:val="49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They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av</w:t>
      </w:r>
      <w:r>
        <w:rPr>
          <w:sz w:val="24"/>
          <w:szCs w:val="24"/>
        </w:rPr>
        <w:t>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frequencies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elengths,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whose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relationship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gi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2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 xml:space="preserve">y: </w:t>
      </w:r>
      <w:r>
        <w:rPr>
          <w:spacing w:val="6"/>
          <w:sz w:val="24"/>
          <w:szCs w:val="24"/>
        </w:rPr>
        <w:t xml:space="preserve"> </w:t>
      </w:r>
      <w:r>
        <w:rPr>
          <w:w w:val="131"/>
          <w:sz w:val="24"/>
          <w:szCs w:val="24"/>
        </w:rPr>
        <w:t>λf</w:t>
      </w:r>
      <w:r>
        <w:rPr>
          <w:spacing w:val="16"/>
          <w:w w:val="131"/>
          <w:sz w:val="24"/>
          <w:szCs w:val="24"/>
        </w:rPr>
        <w:t xml:space="preserve"> </w:t>
      </w:r>
      <w:r>
        <w:rPr>
          <w:w w:val="131"/>
          <w:sz w:val="24"/>
          <w:szCs w:val="24"/>
        </w:rPr>
        <w:t xml:space="preserve">= </w:t>
      </w:r>
      <w:r>
        <w:rPr>
          <w:sz w:val="24"/>
          <w:szCs w:val="24"/>
        </w:rPr>
        <w:t>c,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λ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3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the </w:t>
      </w:r>
      <w:r>
        <w:rPr>
          <w:spacing w:val="-6"/>
          <w:sz w:val="24"/>
          <w:szCs w:val="24"/>
        </w:rPr>
        <w:t>wa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elength, </w:t>
      </w:r>
      <w:r>
        <w:rPr>
          <w:spacing w:val="1"/>
          <w:sz w:val="24"/>
          <w:szCs w:val="24"/>
        </w:rPr>
        <w:t xml:space="preserve"> </w:t>
      </w:r>
      <w:r>
        <w:rPr>
          <w:w w:val="144"/>
          <w:sz w:val="24"/>
          <w:szCs w:val="24"/>
        </w:rPr>
        <w:t>f</w:t>
      </w:r>
      <w:r>
        <w:rPr>
          <w:spacing w:val="12"/>
          <w:w w:val="14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frequenc</w:t>
      </w:r>
      <w:r>
        <w:rPr>
          <w:spacing w:val="-18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eed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of lig</w:t>
      </w:r>
      <w:r>
        <w:rPr>
          <w:spacing w:val="-6"/>
          <w:sz w:val="24"/>
          <w:szCs w:val="24"/>
        </w:rPr>
        <w:t>h</w:t>
      </w:r>
      <w:r>
        <w:rPr>
          <w:sz w:val="24"/>
          <w:szCs w:val="24"/>
        </w:rPr>
        <w:t xml:space="preserve">t.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able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carry</w:t>
      </w:r>
      <w:r>
        <w:rPr>
          <w:spacing w:val="43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energ</w:t>
      </w:r>
      <w:r>
        <w:rPr>
          <w:spacing w:val="-19"/>
          <w:w w:val="102"/>
          <w:sz w:val="24"/>
          <w:szCs w:val="24"/>
        </w:rPr>
        <w:t>y</w:t>
      </w:r>
      <w:r>
        <w:rPr>
          <w:w w:val="107"/>
          <w:sz w:val="24"/>
          <w:szCs w:val="24"/>
        </w:rPr>
        <w:t xml:space="preserve">, </w:t>
      </w:r>
      <w:r>
        <w:rPr>
          <w:sz w:val="24"/>
          <w:szCs w:val="24"/>
        </w:rPr>
        <w:t>mome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tum,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angular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mome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tum 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w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source.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[7]</w:t>
      </w:r>
      <w:r>
        <w:rPr>
          <w:spacing w:val="-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strain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amplitude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8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b</w:t>
      </w:r>
      <w:r>
        <w:rPr>
          <w:w w:val="97"/>
          <w:sz w:val="24"/>
          <w:szCs w:val="24"/>
        </w:rPr>
        <w:t xml:space="preserve">e </w:t>
      </w:r>
      <w:r>
        <w:rPr>
          <w:sz w:val="24"/>
          <w:szCs w:val="24"/>
        </w:rPr>
        <w:t>deri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ed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Einstein’s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quadru</w:t>
      </w:r>
      <w:r>
        <w:rPr>
          <w:spacing w:val="8"/>
          <w:sz w:val="24"/>
          <w:szCs w:val="24"/>
        </w:rPr>
        <w:t>p</w:t>
      </w:r>
      <w:r>
        <w:rPr>
          <w:sz w:val="24"/>
          <w:szCs w:val="24"/>
        </w:rPr>
        <w:t xml:space="preserve">ole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ula,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3"/>
          <w:sz w:val="24"/>
          <w:szCs w:val="24"/>
        </w:rPr>
        <w:t xml:space="preserve"> </w:t>
      </w:r>
      <w:commentRangeStart w:id="27"/>
      <w:r>
        <w:rPr>
          <w:sz w:val="24"/>
          <w:szCs w:val="24"/>
        </w:rPr>
        <w:t>it’s</w:t>
      </w:r>
      <w:r>
        <w:rPr>
          <w:spacing w:val="30"/>
          <w:sz w:val="24"/>
          <w:szCs w:val="24"/>
        </w:rPr>
        <w:t xml:space="preserve"> </w:t>
      </w:r>
      <w:commentRangeEnd w:id="27"/>
      <w:r w:rsidR="00E90A63">
        <w:rPr>
          <w:rStyle w:val="CommentReference"/>
        </w:rPr>
        <w:commentReference w:id="27"/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>n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ersely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ortional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distance </w:t>
      </w:r>
      <w:r>
        <w:rPr>
          <w:sz w:val="24"/>
          <w:szCs w:val="24"/>
        </w:rPr>
        <w:t>from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the  mass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ce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ter.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[6]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35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measured </w:t>
      </w:r>
      <w:r>
        <w:rPr>
          <w:spacing w:val="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ratio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length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1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the </w:t>
      </w:r>
      <w:r>
        <w:rPr>
          <w:sz w:val="24"/>
          <w:szCs w:val="24"/>
        </w:rPr>
        <w:t>original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length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1"/>
          <w:sz w:val="24"/>
          <w:szCs w:val="24"/>
        </w:rPr>
        <w:t xml:space="preserve"> </w:t>
      </w:r>
      <w:r>
        <w:rPr>
          <w:w w:val="134"/>
          <w:sz w:val="24"/>
          <w:szCs w:val="24"/>
        </w:rPr>
        <w:t>=</w:t>
      </w:r>
      <w:r>
        <w:rPr>
          <w:spacing w:val="-13"/>
          <w:w w:val="134"/>
          <w:sz w:val="24"/>
          <w:szCs w:val="24"/>
        </w:rPr>
        <w:t xml:space="preserve"> </w:t>
      </w:r>
      <w:r>
        <w:rPr>
          <w:w w:val="132"/>
          <w:sz w:val="24"/>
          <w:szCs w:val="24"/>
        </w:rPr>
        <w:t>∆</w:t>
      </w:r>
      <w:r>
        <w:rPr>
          <w:w w:val="121"/>
          <w:sz w:val="24"/>
          <w:szCs w:val="24"/>
        </w:rPr>
        <w:t>L/L</w:t>
      </w:r>
      <w:r>
        <w:rPr>
          <w:w w:val="107"/>
          <w:sz w:val="24"/>
          <w:szCs w:val="24"/>
        </w:rPr>
        <w:t>.</w:t>
      </w:r>
    </w:p>
    <w:p w:rsidR="00E01976" w:rsidRDefault="00961B26">
      <w:pPr>
        <w:spacing w:before="5" w:line="363" w:lineRule="auto"/>
        <w:ind w:left="100" w:right="59" w:firstLine="299"/>
        <w:jc w:val="both"/>
        <w:rPr>
          <w:sz w:val="24"/>
          <w:szCs w:val="24"/>
        </w:rPr>
        <w:sectPr w:rsidR="00E01976">
          <w:pgSz w:w="11920" w:h="16840"/>
          <w:pgMar w:top="940" w:right="1040" w:bottom="280" w:left="1340" w:header="719" w:footer="1479" w:gutter="0"/>
          <w:cols w:space="720"/>
        </w:sectPr>
      </w:pPr>
      <w:r>
        <w:rPr>
          <w:w w:val="108"/>
          <w:sz w:val="24"/>
          <w:szCs w:val="24"/>
        </w:rPr>
        <w:t>Gr</w:t>
      </w:r>
      <w:r>
        <w:rPr>
          <w:spacing w:val="-6"/>
          <w:w w:val="108"/>
          <w:sz w:val="24"/>
          <w:szCs w:val="24"/>
        </w:rPr>
        <w:t>a</w:t>
      </w:r>
      <w:r>
        <w:rPr>
          <w:w w:val="108"/>
          <w:sz w:val="24"/>
          <w:szCs w:val="24"/>
        </w:rPr>
        <w:t xml:space="preserve">vitational </w:t>
      </w:r>
      <w:r>
        <w:rPr>
          <w:spacing w:val="-6"/>
          <w:sz w:val="24"/>
          <w:szCs w:val="24"/>
        </w:rPr>
        <w:t>wa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2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arious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sources,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mainly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four</w:t>
      </w:r>
      <w:r>
        <w:rPr>
          <w:spacing w:val="11"/>
          <w:sz w:val="24"/>
          <w:szCs w:val="24"/>
        </w:rPr>
        <w:t xml:space="preserve"> </w:t>
      </w:r>
      <w:commentRangeStart w:id="28"/>
      <w:r>
        <w:rPr>
          <w:sz w:val="24"/>
          <w:szCs w:val="24"/>
        </w:rPr>
        <w:t>catagori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</w:t>
      </w:r>
      <w:commentRangeEnd w:id="28"/>
      <w:r w:rsidR="00E90A63">
        <w:rPr>
          <w:rStyle w:val="CommentReference"/>
        </w:rPr>
        <w:commentReference w:id="28"/>
      </w:r>
      <w:r>
        <w:rPr>
          <w:sz w:val="24"/>
          <w:szCs w:val="24"/>
        </w:rPr>
        <w:t xml:space="preserve">: </w:t>
      </w:r>
      <w:r>
        <w:rPr>
          <w:spacing w:val="16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st</w:t>
      </w:r>
      <w:r>
        <w:rPr>
          <w:spacing w:val="7"/>
          <w:w w:val="107"/>
          <w:sz w:val="24"/>
          <w:szCs w:val="24"/>
        </w:rPr>
        <w:t>o</w:t>
      </w:r>
      <w:r>
        <w:rPr>
          <w:spacing w:val="-6"/>
          <w:w w:val="97"/>
          <w:sz w:val="24"/>
          <w:szCs w:val="24"/>
        </w:rPr>
        <w:t>c</w:t>
      </w:r>
      <w:r>
        <w:rPr>
          <w:w w:val="107"/>
          <w:sz w:val="24"/>
          <w:szCs w:val="24"/>
        </w:rPr>
        <w:t xml:space="preserve">hastic </w:t>
      </w:r>
      <w:r>
        <w:rPr>
          <w:sz w:val="24"/>
          <w:szCs w:val="24"/>
        </w:rPr>
        <w:t>ba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kgrou</w:t>
      </w:r>
      <w:ins w:id="29" w:author="Reyhan Early" w:date="2016-07-22T17:53:00Z">
        <w:r w:rsidR="00E90A63">
          <w:rPr>
            <w:sz w:val="24"/>
            <w:szCs w:val="24"/>
          </w:rPr>
          <w:t>n</w:t>
        </w:r>
      </w:ins>
      <w:r>
        <w:rPr>
          <w:sz w:val="24"/>
          <w:szCs w:val="24"/>
        </w:rPr>
        <w:t xml:space="preserve">d,  bursts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6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gr</w:t>
      </w:r>
      <w:r>
        <w:rPr>
          <w:spacing w:val="-6"/>
          <w:w w:val="107"/>
          <w:sz w:val="24"/>
          <w:szCs w:val="24"/>
        </w:rPr>
        <w:t>a</w:t>
      </w:r>
      <w:r>
        <w:rPr>
          <w:w w:val="107"/>
          <w:sz w:val="24"/>
          <w:szCs w:val="24"/>
        </w:rPr>
        <w:t>vitational</w:t>
      </w:r>
      <w:r>
        <w:rPr>
          <w:spacing w:val="16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collapse,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pulsars,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binary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systems.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Binary</w:t>
      </w:r>
      <w:r>
        <w:rPr>
          <w:spacing w:val="4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systems </w:t>
      </w:r>
      <w:r>
        <w:rPr>
          <w:sz w:val="24"/>
          <w:szCs w:val="24"/>
        </w:rPr>
        <w:t>refer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those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consist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5"/>
          <w:sz w:val="24"/>
          <w:szCs w:val="24"/>
        </w:rPr>
        <w:t xml:space="preserve"> </w:t>
      </w:r>
      <w:r>
        <w:rPr>
          <w:spacing w:val="-7"/>
          <w:w w:val="136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bo</w:t>
      </w:r>
      <w:r>
        <w:rPr>
          <w:sz w:val="24"/>
          <w:szCs w:val="24"/>
        </w:rPr>
        <w:t>dies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rotating </w:t>
      </w:r>
      <w:r>
        <w:rPr>
          <w:spacing w:val="15"/>
          <w:sz w:val="24"/>
          <w:szCs w:val="24"/>
        </w:rPr>
        <w:t xml:space="preserve"> </w:t>
      </w:r>
      <w:commentRangeStart w:id="30"/>
      <w:r>
        <w:rPr>
          <w:sz w:val="24"/>
          <w:szCs w:val="24"/>
        </w:rPr>
        <w:t>aroung</w:t>
      </w:r>
      <w:r>
        <w:rPr>
          <w:spacing w:val="41"/>
          <w:sz w:val="24"/>
          <w:szCs w:val="24"/>
        </w:rPr>
        <w:t xml:space="preserve"> </w:t>
      </w:r>
      <w:commentRangeEnd w:id="30"/>
      <w:r w:rsidR="00E90A63">
        <w:rPr>
          <w:rStyle w:val="CommentReference"/>
        </w:rPr>
        <w:commentReference w:id="30"/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other.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Whether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6"/>
          <w:sz w:val="24"/>
          <w:szCs w:val="24"/>
        </w:rPr>
        <w:t xml:space="preserve"> </w:t>
      </w:r>
      <w:r>
        <w:rPr>
          <w:spacing w:val="-6"/>
          <w:w w:val="136"/>
          <w:sz w:val="24"/>
          <w:szCs w:val="24"/>
        </w:rPr>
        <w:t>t</w:t>
      </w:r>
      <w:r>
        <w:rPr>
          <w:spacing w:val="-7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 xml:space="preserve">o </w:t>
      </w:r>
      <w:r>
        <w:rPr>
          <w:sz w:val="24"/>
          <w:szCs w:val="24"/>
        </w:rPr>
        <w:t xml:space="preserve">stars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collide,</w:t>
      </w:r>
      <w:r>
        <w:rPr>
          <w:spacing w:val="37"/>
          <w:sz w:val="24"/>
          <w:szCs w:val="24"/>
        </w:rPr>
        <w:t xml:space="preserve"> </w:t>
      </w:r>
      <w:commentRangeStart w:id="31"/>
      <w:r>
        <w:rPr>
          <w:sz w:val="24"/>
          <w:szCs w:val="24"/>
        </w:rPr>
        <w:t>gr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 xml:space="preserve">vitaional </w:t>
      </w:r>
      <w:r>
        <w:rPr>
          <w:spacing w:val="43"/>
          <w:sz w:val="24"/>
          <w:szCs w:val="24"/>
        </w:rPr>
        <w:t xml:space="preserve"> </w:t>
      </w:r>
      <w:commentRangeEnd w:id="31"/>
      <w:r w:rsidR="00E90A63">
        <w:rPr>
          <w:rStyle w:val="CommentReference"/>
        </w:rPr>
        <w:commentReference w:id="31"/>
      </w:r>
      <w:r>
        <w:rPr>
          <w:spacing w:val="-6"/>
          <w:sz w:val="24"/>
          <w:szCs w:val="24"/>
        </w:rPr>
        <w:t>wav</w:t>
      </w:r>
      <w:r>
        <w:rPr>
          <w:sz w:val="24"/>
          <w:szCs w:val="24"/>
        </w:rPr>
        <w:t>es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2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generated. 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detection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Septe</w:t>
      </w:r>
      <w:r>
        <w:rPr>
          <w:spacing w:val="-5"/>
          <w:sz w:val="24"/>
          <w:szCs w:val="24"/>
        </w:rPr>
        <w:t>m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er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14,</w:t>
      </w:r>
    </w:p>
    <w:p w:rsidR="00E01976" w:rsidRDefault="00E01976">
      <w:pPr>
        <w:spacing w:line="200" w:lineRule="exact"/>
      </w:pPr>
    </w:p>
    <w:p w:rsidR="00E01976" w:rsidRDefault="00E01976">
      <w:pPr>
        <w:spacing w:before="2" w:line="280" w:lineRule="exact"/>
        <w:rPr>
          <w:sz w:val="28"/>
          <w:szCs w:val="28"/>
        </w:rPr>
      </w:pPr>
    </w:p>
    <w:p w:rsidR="00E01976" w:rsidRDefault="00961B26">
      <w:pPr>
        <w:spacing w:before="15" w:line="363" w:lineRule="auto"/>
        <w:ind w:left="100" w:right="60"/>
        <w:rPr>
          <w:sz w:val="24"/>
          <w:szCs w:val="24"/>
        </w:rPr>
      </w:pPr>
      <w:r>
        <w:rPr>
          <w:sz w:val="24"/>
          <w:szCs w:val="24"/>
        </w:rPr>
        <w:t>2015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collision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pacing w:val="-6"/>
          <w:w w:val="136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bla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holes,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5"/>
          <w:sz w:val="24"/>
          <w:szCs w:val="24"/>
        </w:rPr>
        <w:t xml:space="preserve"> </w:t>
      </w:r>
      <w:commentRangeStart w:id="32"/>
      <w:r>
        <w:rPr>
          <w:sz w:val="24"/>
          <w:szCs w:val="24"/>
        </w:rPr>
        <w:t>named</w:t>
      </w:r>
      <w:r>
        <w:rPr>
          <w:spacing w:val="31"/>
          <w:sz w:val="24"/>
          <w:szCs w:val="24"/>
        </w:rPr>
        <w:t xml:space="preserve"> </w:t>
      </w:r>
      <w:commentRangeEnd w:id="32"/>
      <w:r w:rsidR="00E90A63">
        <w:rPr>
          <w:rStyle w:val="CommentReference"/>
        </w:rPr>
        <w:commentReference w:id="32"/>
      </w:r>
      <w:r>
        <w:rPr>
          <w:sz w:val="24"/>
          <w:szCs w:val="24"/>
        </w:rPr>
        <w:t>compact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binary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coalescence—“</w:t>
      </w:r>
      <w:r>
        <w:rPr>
          <w:spacing w:val="-5"/>
          <w:sz w:val="24"/>
          <w:szCs w:val="24"/>
        </w:rPr>
        <w:t>c</w:t>
      </w:r>
      <w:r>
        <w:rPr>
          <w:w w:val="108"/>
          <w:sz w:val="24"/>
          <w:szCs w:val="24"/>
        </w:rPr>
        <w:t xml:space="preserve">hirp”. </w:t>
      </w:r>
      <w:r>
        <w:rPr>
          <w:sz w:val="24"/>
          <w:szCs w:val="24"/>
        </w:rPr>
        <w:t>[3]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gi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2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0"/>
          <w:sz w:val="24"/>
          <w:szCs w:val="24"/>
        </w:rPr>
        <w:t xml:space="preserve"> </w:t>
      </w:r>
      <w:r>
        <w:rPr>
          <w:w w:val="87"/>
          <w:sz w:val="24"/>
          <w:szCs w:val="24"/>
        </w:rPr>
        <w:t>[7]</w:t>
      </w:r>
      <w:r>
        <w:rPr>
          <w:spacing w:val="28"/>
          <w:w w:val="8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section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3.</w:t>
      </w:r>
    </w:p>
    <w:p w:rsidR="00E01976" w:rsidRDefault="00E01976">
      <w:pPr>
        <w:spacing w:line="200" w:lineRule="exact"/>
      </w:pPr>
    </w:p>
    <w:p w:rsidR="00E01976" w:rsidRDefault="00E01976">
      <w:pPr>
        <w:spacing w:before="12" w:line="280" w:lineRule="exact"/>
        <w:rPr>
          <w:sz w:val="28"/>
          <w:szCs w:val="28"/>
        </w:rPr>
      </w:pPr>
    </w:p>
    <w:p w:rsidR="00E01976" w:rsidRDefault="00961B26">
      <w:pPr>
        <w:ind w:left="399"/>
        <w:rPr>
          <w:sz w:val="22"/>
          <w:szCs w:val="22"/>
        </w:rPr>
      </w:pPr>
      <w:r>
        <w:rPr>
          <w:sz w:val="22"/>
          <w:szCs w:val="22"/>
        </w:rPr>
        <w:t xml:space="preserve">B.    </w:t>
      </w:r>
      <w:r>
        <w:rPr>
          <w:spacing w:val="22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I</w:t>
      </w:r>
      <w:r>
        <w:rPr>
          <w:spacing w:val="-9"/>
          <w:w w:val="125"/>
          <w:sz w:val="22"/>
          <w:szCs w:val="22"/>
        </w:rPr>
        <w:t>n</w:t>
      </w:r>
      <w:r>
        <w:rPr>
          <w:w w:val="125"/>
          <w:sz w:val="22"/>
          <w:szCs w:val="22"/>
        </w:rPr>
        <w:t>tr</w:t>
      </w:r>
      <w:r>
        <w:rPr>
          <w:spacing w:val="9"/>
          <w:w w:val="125"/>
          <w:sz w:val="22"/>
          <w:szCs w:val="22"/>
        </w:rPr>
        <w:t>o</w:t>
      </w:r>
      <w:r>
        <w:rPr>
          <w:w w:val="125"/>
          <w:sz w:val="22"/>
          <w:szCs w:val="22"/>
        </w:rPr>
        <w:t>duction</w:t>
      </w:r>
      <w:r>
        <w:rPr>
          <w:spacing w:val="32"/>
          <w:w w:val="12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to</w:t>
      </w:r>
      <w:r>
        <w:rPr>
          <w:spacing w:val="24"/>
          <w:w w:val="12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LIGO</w:t>
      </w:r>
    </w:p>
    <w:p w:rsidR="00E01976" w:rsidRDefault="00E01976">
      <w:pPr>
        <w:spacing w:line="200" w:lineRule="exact"/>
      </w:pPr>
    </w:p>
    <w:p w:rsidR="00E01976" w:rsidRDefault="00E01976">
      <w:pPr>
        <w:spacing w:before="10" w:line="220" w:lineRule="exact"/>
        <w:rPr>
          <w:sz w:val="22"/>
          <w:szCs w:val="22"/>
        </w:rPr>
      </w:pPr>
    </w:p>
    <w:p w:rsidR="00E01976" w:rsidRDefault="00961B26">
      <w:pPr>
        <w:spacing w:line="363" w:lineRule="auto"/>
        <w:ind w:left="100" w:right="59" w:firstLine="29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Distortions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space-time</w:t>
      </w:r>
      <w:r>
        <w:rPr>
          <w:spacing w:val="53"/>
          <w:sz w:val="24"/>
          <w:szCs w:val="24"/>
        </w:rPr>
        <w:t xml:space="preserve"> </w:t>
      </w:r>
      <w:commentRangeStart w:id="33"/>
      <w:r>
        <w:rPr>
          <w:sz w:val="24"/>
          <w:szCs w:val="24"/>
        </w:rPr>
        <w:t>is</w:t>
      </w:r>
      <w:r>
        <w:rPr>
          <w:spacing w:val="7"/>
          <w:sz w:val="24"/>
          <w:szCs w:val="24"/>
        </w:rPr>
        <w:t xml:space="preserve"> </w:t>
      </w:r>
      <w:commentRangeEnd w:id="33"/>
      <w:r w:rsidR="00E90A63">
        <w:rPr>
          <w:rStyle w:val="CommentReference"/>
        </w:rPr>
        <w:commentReference w:id="33"/>
      </w:r>
      <w:r>
        <w:rPr>
          <w:sz w:val="24"/>
          <w:szCs w:val="24"/>
        </w:rPr>
        <w:t>almost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ossible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measure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directl</w:t>
      </w:r>
      <w:r>
        <w:rPr>
          <w:spacing w:val="-18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if </w:t>
      </w:r>
      <w:r>
        <w:rPr>
          <w:spacing w:val="-6"/>
          <w:sz w:val="24"/>
          <w:szCs w:val="24"/>
        </w:rPr>
        <w:t>y</w:t>
      </w:r>
      <w:r>
        <w:rPr>
          <w:sz w:val="24"/>
          <w:szCs w:val="24"/>
        </w:rPr>
        <w:t>ou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meter </w:t>
      </w:r>
      <w:r>
        <w:rPr>
          <w:sz w:val="24"/>
          <w:szCs w:val="24"/>
        </w:rPr>
        <w:t>sti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k,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meter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sti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</w:t>
      </w:r>
      <w:ins w:id="34" w:author="Reyhan Early" w:date="2016-07-22T17:56:00Z">
        <w:r w:rsidR="00AA5AE5">
          <w:rPr>
            <w:sz w:val="24"/>
            <w:szCs w:val="24"/>
          </w:rPr>
          <w:t>,</w:t>
        </w:r>
      </w:ins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itself</w:t>
      </w:r>
      <w:ins w:id="35" w:author="Reyhan Early" w:date="2016-07-22T17:56:00Z">
        <w:r w:rsidR="00AA5AE5">
          <w:rPr>
            <w:sz w:val="24"/>
            <w:szCs w:val="24"/>
          </w:rPr>
          <w:t>,</w:t>
        </w:r>
      </w:ins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expand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tract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hanging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space-time. </w:t>
      </w:r>
      <w:r>
        <w:rPr>
          <w:spacing w:val="26"/>
          <w:sz w:val="24"/>
          <w:szCs w:val="24"/>
        </w:rPr>
        <w:t xml:space="preserve"> </w:t>
      </w:r>
      <w:r>
        <w:rPr>
          <w:spacing w:val="-19"/>
          <w:w w:val="114"/>
          <w:sz w:val="24"/>
          <w:szCs w:val="24"/>
        </w:rPr>
        <w:t>F</w:t>
      </w:r>
      <w:r>
        <w:rPr>
          <w:w w:val="108"/>
          <w:sz w:val="24"/>
          <w:szCs w:val="24"/>
        </w:rPr>
        <w:t>ortunatel</w:t>
      </w:r>
      <w:r>
        <w:rPr>
          <w:spacing w:val="-18"/>
          <w:w w:val="108"/>
          <w:sz w:val="24"/>
          <w:szCs w:val="24"/>
        </w:rPr>
        <w:t>y</w:t>
      </w:r>
      <w:r>
        <w:rPr>
          <w:w w:val="107"/>
          <w:sz w:val="24"/>
          <w:szCs w:val="24"/>
        </w:rPr>
        <w:t xml:space="preserve">, </w:t>
      </w:r>
      <w:commentRangeStart w:id="36"/>
      <w:r>
        <w:rPr>
          <w:sz w:val="24"/>
          <w:szCs w:val="24"/>
        </w:rPr>
        <w:t>lig</w:t>
      </w:r>
      <w:r>
        <w:rPr>
          <w:spacing w:val="-6"/>
          <w:sz w:val="24"/>
          <w:szCs w:val="24"/>
        </w:rPr>
        <w:t>h</w:t>
      </w:r>
      <w:r>
        <w:rPr>
          <w:sz w:val="24"/>
          <w:szCs w:val="24"/>
        </w:rPr>
        <w:t>ts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remain</w:t>
      </w:r>
      <w:r>
        <w:rPr>
          <w:spacing w:val="42"/>
          <w:sz w:val="24"/>
          <w:szCs w:val="24"/>
        </w:rPr>
        <w:t xml:space="preserve"> </w:t>
      </w:r>
      <w:commentRangeEnd w:id="36"/>
      <w:r w:rsidR="00AA5AE5">
        <w:rPr>
          <w:rStyle w:val="CommentReference"/>
        </w:rPr>
        <w:commentReference w:id="36"/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eed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despite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defor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ation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space-time,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sets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basis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for 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LIGO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detectors.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[9]</w:t>
      </w:r>
    </w:p>
    <w:p w:rsidR="00E01976" w:rsidRDefault="00961B26">
      <w:pPr>
        <w:spacing w:before="5" w:line="363" w:lineRule="auto"/>
        <w:ind w:left="100" w:right="60" w:firstLine="29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detector</w:t>
      </w:r>
      <w:del w:id="37" w:author="Reyhan Early" w:date="2016-07-22T17:57:00Z">
        <w:r w:rsidDel="00AA5AE5">
          <w:rPr>
            <w:sz w:val="24"/>
            <w:szCs w:val="24"/>
          </w:rPr>
          <w:delText>s</w:delText>
        </w:r>
      </w:del>
      <w:r>
        <w:rPr>
          <w:sz w:val="24"/>
          <w:szCs w:val="24"/>
        </w:rPr>
        <w:t xml:space="preserve">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LIGO—Mi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helson </w:t>
      </w:r>
      <w:r>
        <w:rPr>
          <w:spacing w:val="7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I</w:t>
      </w:r>
      <w:r>
        <w:rPr>
          <w:spacing w:val="-6"/>
          <w:w w:val="103"/>
          <w:sz w:val="24"/>
          <w:szCs w:val="24"/>
        </w:rPr>
        <w:t>n</w:t>
      </w:r>
      <w:r>
        <w:rPr>
          <w:w w:val="103"/>
          <w:sz w:val="24"/>
          <w:szCs w:val="24"/>
        </w:rPr>
        <w:t>terferometer</w:t>
      </w:r>
      <w:r>
        <w:rPr>
          <w:spacing w:val="1"/>
          <w:w w:val="103"/>
          <w:sz w:val="24"/>
          <w:szCs w:val="24"/>
        </w:rPr>
        <w:t>—</w:t>
      </w:r>
      <w:r>
        <w:rPr>
          <w:spacing w:val="-6"/>
          <w:w w:val="103"/>
          <w:sz w:val="24"/>
          <w:szCs w:val="24"/>
        </w:rPr>
        <w:t>w</w:t>
      </w:r>
      <w:r>
        <w:rPr>
          <w:w w:val="103"/>
          <w:sz w:val="24"/>
          <w:szCs w:val="24"/>
        </w:rPr>
        <w:t>as</w:t>
      </w:r>
      <w:r>
        <w:rPr>
          <w:spacing w:val="60"/>
          <w:w w:val="10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>nv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ted </w:t>
      </w:r>
      <w:r>
        <w:rPr>
          <w:spacing w:val="3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  Al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ert </w:t>
      </w:r>
      <w:r>
        <w:rPr>
          <w:spacing w:val="28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Abraham </w:t>
      </w:r>
      <w:r>
        <w:rPr>
          <w:sz w:val="24"/>
          <w:szCs w:val="24"/>
        </w:rPr>
        <w:t>Mi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helson,</w:t>
      </w:r>
      <w:r>
        <w:rPr>
          <w:spacing w:val="49"/>
          <w:sz w:val="24"/>
          <w:szCs w:val="24"/>
        </w:rPr>
        <w:t xml:space="preserve"> </w:t>
      </w:r>
      <w:ins w:id="38" w:author="Reyhan Early" w:date="2016-07-22T17:57:00Z">
        <w:r w:rsidR="00AA5AE5">
          <w:rPr>
            <w:spacing w:val="49"/>
            <w:sz w:val="24"/>
            <w:szCs w:val="24"/>
          </w:rPr>
          <w:t xml:space="preserve">and was </w:t>
        </w:r>
      </w:ins>
      <w:r>
        <w:rPr>
          <w:sz w:val="24"/>
          <w:szCs w:val="24"/>
        </w:rPr>
        <w:t>first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famo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Mi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helson-Morley</w:t>
      </w:r>
      <w:r>
        <w:rPr>
          <w:spacing w:val="46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ex</w:t>
      </w:r>
      <w:r>
        <w:rPr>
          <w:spacing w:val="7"/>
          <w:w w:val="103"/>
          <w:sz w:val="24"/>
          <w:szCs w:val="24"/>
        </w:rPr>
        <w:t>p</w:t>
      </w:r>
      <w:r>
        <w:rPr>
          <w:w w:val="103"/>
          <w:sz w:val="24"/>
          <w:szCs w:val="24"/>
        </w:rPr>
        <w:t>erime</w:t>
      </w:r>
      <w:r>
        <w:rPr>
          <w:spacing w:val="-5"/>
          <w:w w:val="103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r>
        <w:rPr>
          <w:spacing w:val="34"/>
          <w:w w:val="136"/>
          <w:sz w:val="24"/>
          <w:szCs w:val="24"/>
        </w:rPr>
        <w:t xml:space="preserve"> </w:t>
      </w:r>
      <w:r>
        <w:rPr>
          <w:sz w:val="24"/>
          <w:szCs w:val="24"/>
        </w:rPr>
        <w:t xml:space="preserve">[10].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Its  function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for optical</w:t>
      </w:r>
      <w:r>
        <w:rPr>
          <w:spacing w:val="58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</w:t>
      </w:r>
      <w:r>
        <w:rPr>
          <w:spacing w:val="-6"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terferometr</w:t>
      </w:r>
      <w:r>
        <w:rPr>
          <w:spacing w:val="-19"/>
          <w:w w:val="105"/>
          <w:sz w:val="24"/>
          <w:szCs w:val="24"/>
        </w:rPr>
        <w:t>y</w:t>
      </w:r>
      <w:r>
        <w:rPr>
          <w:w w:val="105"/>
          <w:sz w:val="24"/>
          <w:szCs w:val="24"/>
        </w:rPr>
        <w:t xml:space="preserve">. </w:t>
      </w:r>
      <w:r>
        <w:rPr>
          <w:spacing w:val="8"/>
          <w:w w:val="105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4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eam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splitter,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lig</w:t>
      </w:r>
      <w:r>
        <w:rPr>
          <w:spacing w:val="-6"/>
          <w:sz w:val="24"/>
          <w:szCs w:val="24"/>
        </w:rPr>
        <w:t>h</w:t>
      </w:r>
      <w:r>
        <w:rPr>
          <w:w w:val="136"/>
          <w:sz w:val="24"/>
          <w:szCs w:val="24"/>
        </w:rPr>
        <w:t>t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source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split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to</w:t>
      </w:r>
      <w:r>
        <w:rPr>
          <w:spacing w:val="52"/>
          <w:sz w:val="24"/>
          <w:szCs w:val="24"/>
        </w:rPr>
        <w:t xml:space="preserve"> </w:t>
      </w:r>
      <w:del w:id="39" w:author="Reyhan Early" w:date="2016-07-22T18:00:00Z">
        <w:r w:rsidDel="00AA5AE5">
          <w:rPr>
            <w:sz w:val="24"/>
            <w:szCs w:val="24"/>
          </w:rPr>
          <w:delText>the</w:delText>
        </w:r>
        <w:r w:rsidDel="00AA5AE5">
          <w:rPr>
            <w:spacing w:val="53"/>
            <w:sz w:val="24"/>
            <w:szCs w:val="24"/>
          </w:rPr>
          <w:delText xml:space="preserve"> </w:delText>
        </w:r>
      </w:del>
      <w:r>
        <w:rPr>
          <w:spacing w:val="-6"/>
          <w:w w:val="136"/>
          <w:sz w:val="24"/>
          <w:szCs w:val="24"/>
        </w:rPr>
        <w:t>t</w:t>
      </w:r>
      <w:r>
        <w:rPr>
          <w:spacing w:val="-7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arms,</w:t>
      </w:r>
      <w:r>
        <w:rPr>
          <w:spacing w:val="58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and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new</w:t>
      </w:r>
      <w:r>
        <w:rPr>
          <w:spacing w:val="1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eam</w:t>
      </w:r>
      <w:ins w:id="40" w:author="Reyhan Early" w:date="2016-07-22T18:00:00Z">
        <w:r w:rsidR="00AA5AE5">
          <w:rPr>
            <w:sz w:val="24"/>
            <w:szCs w:val="24"/>
          </w:rPr>
          <w:t>s</w:t>
        </w:r>
      </w:ins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reflected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ba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bined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again.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result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m</w:t>
      </w:r>
      <w:r>
        <w:rPr>
          <w:w w:val="107"/>
          <w:sz w:val="24"/>
          <w:szCs w:val="24"/>
        </w:rPr>
        <w:t xml:space="preserve">bination </w:t>
      </w:r>
      <w:r>
        <w:rPr>
          <w:sz w:val="24"/>
          <w:szCs w:val="24"/>
        </w:rPr>
        <w:t>leads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optical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terference</w:t>
      </w:r>
      <w:ins w:id="41" w:author="Reyhan Early" w:date="2016-07-22T18:00:00Z">
        <w:r w:rsidR="00AA5AE5">
          <w:rPr>
            <w:sz w:val="24"/>
            <w:szCs w:val="24"/>
          </w:rPr>
          <w:t xml:space="preserve">, </w:t>
        </w:r>
      </w:ins>
      <w:r>
        <w:rPr>
          <w:sz w:val="24"/>
          <w:szCs w:val="24"/>
        </w:rPr>
        <w:t xml:space="preserve">either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constructi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3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destructi</w:t>
      </w:r>
      <w:r>
        <w:rPr>
          <w:spacing w:val="-5"/>
          <w:w w:val="104"/>
          <w:sz w:val="24"/>
          <w:szCs w:val="24"/>
        </w:rPr>
        <w:t>v</w:t>
      </w:r>
      <w:r>
        <w:rPr>
          <w:w w:val="104"/>
          <w:sz w:val="24"/>
          <w:szCs w:val="24"/>
        </w:rPr>
        <w:t>e</w:t>
      </w:r>
      <w:ins w:id="42" w:author="Reyhan Early" w:date="2016-07-22T18:00:00Z">
        <w:r w:rsidR="00AA5AE5">
          <w:rPr>
            <w:w w:val="104"/>
            <w:sz w:val="24"/>
            <w:szCs w:val="24"/>
          </w:rPr>
          <w:t xml:space="preserve"> </w:t>
        </w:r>
      </w:ins>
      <w:r>
        <w:rPr>
          <w:w w:val="104"/>
          <w:sz w:val="24"/>
          <w:szCs w:val="24"/>
        </w:rPr>
        <w:t>de</w:t>
      </w:r>
      <w:r>
        <w:rPr>
          <w:spacing w:val="7"/>
          <w:w w:val="104"/>
          <w:sz w:val="24"/>
          <w:szCs w:val="24"/>
        </w:rPr>
        <w:t>p</w:t>
      </w:r>
      <w:r>
        <w:rPr>
          <w:w w:val="104"/>
          <w:sz w:val="24"/>
          <w:szCs w:val="24"/>
        </w:rPr>
        <w:t>ending</w:t>
      </w:r>
      <w:r>
        <w:rPr>
          <w:spacing w:val="46"/>
          <w:w w:val="10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hanges</w:t>
      </w:r>
      <w:r>
        <w:rPr>
          <w:spacing w:val="48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in </w:t>
      </w:r>
      <w:ins w:id="43" w:author="Reyhan Early" w:date="2016-07-22T18:00:00Z">
        <w:r w:rsidR="00AA5AE5">
          <w:rPr>
            <w:w w:val="104"/>
            <w:sz w:val="24"/>
            <w:szCs w:val="24"/>
          </w:rPr>
          <w:t xml:space="preserve">the </w:t>
        </w:r>
      </w:ins>
      <w:r>
        <w:rPr>
          <w:sz w:val="24"/>
          <w:szCs w:val="24"/>
        </w:rPr>
        <w:t xml:space="preserve">length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arms. 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Therefore,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photo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detector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sense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ariation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</w:t>
      </w:r>
      <w:r>
        <w:rPr>
          <w:w w:val="106"/>
          <w:sz w:val="24"/>
          <w:szCs w:val="24"/>
        </w:rPr>
        <w:t>arm</w:t>
      </w:r>
      <w:del w:id="44" w:author="Reyhan Early" w:date="2016-07-22T18:00:00Z">
        <w:r w:rsidDel="00AA5AE5">
          <w:rPr>
            <w:w w:val="106"/>
            <w:sz w:val="24"/>
            <w:szCs w:val="24"/>
          </w:rPr>
          <w:delText>s</w:delText>
        </w:r>
      </w:del>
      <w:r>
        <w:rPr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length</w:t>
      </w:r>
      <w:ins w:id="45" w:author="Reyhan Early" w:date="2016-07-22T18:00:00Z">
        <w:r w:rsidR="00AA5AE5">
          <w:rPr>
            <w:sz w:val="24"/>
            <w:szCs w:val="24"/>
          </w:rPr>
          <w:t>s</w:t>
        </w:r>
      </w:ins>
      <w:r>
        <w:rPr>
          <w:sz w:val="24"/>
          <w:szCs w:val="24"/>
        </w:rPr>
        <w:t xml:space="preserve">.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[9]</w:t>
      </w:r>
    </w:p>
    <w:p w:rsidR="00E01976" w:rsidRDefault="00961B26">
      <w:pPr>
        <w:spacing w:before="5" w:line="363" w:lineRule="auto"/>
        <w:ind w:left="100" w:right="59" w:firstLine="299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terferometer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LIGO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consists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w w:val="136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24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acuum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arms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equal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length</w:t>
      </w:r>
      <w:r>
        <w:rPr>
          <w:spacing w:val="1"/>
          <w:sz w:val="24"/>
          <w:szCs w:val="24"/>
        </w:rPr>
        <w:t>—</w:t>
      </w:r>
      <w:r>
        <w:rPr>
          <w:sz w:val="24"/>
          <w:szCs w:val="24"/>
        </w:rPr>
        <w:t>4</w:t>
      </w:r>
      <w:r>
        <w:rPr>
          <w:spacing w:val="46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kilometers </w:t>
      </w:r>
      <w:r>
        <w:rPr>
          <w:sz w:val="24"/>
          <w:szCs w:val="24"/>
        </w:rPr>
        <w:t>long,</w:t>
      </w:r>
      <w:r>
        <w:rPr>
          <w:spacing w:val="15"/>
          <w:sz w:val="24"/>
          <w:szCs w:val="24"/>
        </w:rPr>
        <w:t xml:space="preserve"> </w:t>
      </w:r>
      <w:commentRangeStart w:id="46"/>
      <w:r>
        <w:rPr>
          <w:sz w:val="24"/>
          <w:szCs w:val="24"/>
        </w:rPr>
        <w:t>whi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form</w:t>
      </w:r>
      <w:r>
        <w:rPr>
          <w:spacing w:val="13"/>
          <w:sz w:val="24"/>
          <w:szCs w:val="24"/>
        </w:rPr>
        <w:t xml:space="preserve"> </w:t>
      </w:r>
      <w:commentRangeEnd w:id="46"/>
      <w:r w:rsidR="00AA5AE5">
        <w:rPr>
          <w:rStyle w:val="CommentReference"/>
        </w:rPr>
        <w:commentReference w:id="46"/>
      </w:r>
      <w:r>
        <w:rPr>
          <w:sz w:val="24"/>
          <w:szCs w:val="24"/>
        </w:rPr>
        <w:t>an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sha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e.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laser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lig</w:t>
      </w:r>
      <w:r>
        <w:rPr>
          <w:spacing w:val="-6"/>
          <w:sz w:val="24"/>
          <w:szCs w:val="24"/>
        </w:rPr>
        <w:t>h</w:t>
      </w:r>
      <w:r>
        <w:rPr>
          <w:w w:val="136"/>
          <w:sz w:val="24"/>
          <w:szCs w:val="24"/>
        </w:rPr>
        <w:t>t</w:t>
      </w:r>
      <w:r>
        <w:rPr>
          <w:spacing w:val="8"/>
          <w:w w:val="136"/>
          <w:sz w:val="24"/>
          <w:szCs w:val="24"/>
        </w:rPr>
        <w:t xml:space="preserve"> </w:t>
      </w:r>
      <w:r>
        <w:rPr>
          <w:sz w:val="24"/>
          <w:szCs w:val="24"/>
        </w:rPr>
        <w:t>source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phot</w:t>
      </w:r>
      <w:r>
        <w:rPr>
          <w:spacing w:val="7"/>
          <w:w w:val="106"/>
          <w:sz w:val="24"/>
          <w:szCs w:val="24"/>
        </w:rPr>
        <w:t>o</w:t>
      </w:r>
      <w:r>
        <w:rPr>
          <w:w w:val="106"/>
          <w:sz w:val="24"/>
          <w:szCs w:val="24"/>
        </w:rPr>
        <w:t>detector</w:t>
      </w:r>
      <w:r>
        <w:rPr>
          <w:spacing w:val="13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43"/>
          <w:sz w:val="24"/>
          <w:szCs w:val="24"/>
        </w:rPr>
        <w:t xml:space="preserve"> </w:t>
      </w:r>
      <w:del w:id="47" w:author="Reyhan Early" w:date="2016-07-22T18:03:00Z">
        <w:r w:rsidDel="00AA5AE5">
          <w:rPr>
            <w:sz w:val="24"/>
            <w:szCs w:val="24"/>
          </w:rPr>
          <w:delText>a</w:delText>
        </w:r>
        <w:r w:rsidDel="00AA5AE5">
          <w:rPr>
            <w:spacing w:val="7"/>
            <w:sz w:val="24"/>
            <w:szCs w:val="24"/>
          </w:rPr>
          <w:delText>b</w:delText>
        </w:r>
        <w:r w:rsidDel="00AA5AE5">
          <w:rPr>
            <w:sz w:val="24"/>
            <w:szCs w:val="24"/>
          </w:rPr>
          <w:delText xml:space="preserve">out  </w:delText>
        </w:r>
      </w:del>
      <w:r>
        <w:rPr>
          <w:w w:val="110"/>
          <w:sz w:val="24"/>
          <w:szCs w:val="24"/>
        </w:rPr>
        <w:t xml:space="preserve">the </w:t>
      </w:r>
      <w:r>
        <w:rPr>
          <w:sz w:val="24"/>
          <w:szCs w:val="24"/>
        </w:rPr>
        <w:t>corner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L,</w:t>
      </w:r>
      <w:r>
        <w:rPr>
          <w:spacing w:val="7"/>
          <w:sz w:val="24"/>
          <w:szCs w:val="24"/>
        </w:rPr>
        <w:t xml:space="preserve"> </w:t>
      </w:r>
      <w:commentRangeStart w:id="48"/>
      <w:r>
        <w:rPr>
          <w:sz w:val="24"/>
          <w:szCs w:val="24"/>
        </w:rPr>
        <w:t>and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eam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splitter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corner</w:t>
      </w:r>
      <w:commentRangeEnd w:id="48"/>
      <w:r w:rsidR="00AA5AE5">
        <w:rPr>
          <w:rStyle w:val="CommentReference"/>
        </w:rPr>
        <w:commentReference w:id="48"/>
      </w:r>
      <w:r>
        <w:rPr>
          <w:sz w:val="24"/>
          <w:szCs w:val="24"/>
        </w:rPr>
        <w:t xml:space="preserve">. </w:t>
      </w:r>
      <w:r>
        <w:rPr>
          <w:spacing w:val="7"/>
          <w:sz w:val="24"/>
          <w:szCs w:val="24"/>
        </w:rPr>
        <w:t xml:space="preserve"> </w:t>
      </w:r>
      <w:r>
        <w:rPr>
          <w:spacing w:val="-7"/>
          <w:w w:val="110"/>
          <w:sz w:val="24"/>
          <w:szCs w:val="24"/>
        </w:rPr>
        <w:t>A</w:t>
      </w:r>
      <w:r>
        <w:rPr>
          <w:w w:val="110"/>
          <w:sz w:val="24"/>
          <w:szCs w:val="24"/>
        </w:rPr>
        <w:t>t</w:t>
      </w:r>
      <w:r>
        <w:rPr>
          <w:spacing w:val="-2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end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middle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arms </w:t>
      </w:r>
      <w:commentRangeStart w:id="49"/>
      <w:r>
        <w:rPr>
          <w:sz w:val="24"/>
          <w:szCs w:val="24"/>
        </w:rPr>
        <w:t>freely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hanged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four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mirrors</w:t>
      </w:r>
      <w:commentRangeEnd w:id="49"/>
      <w:r w:rsidR="00AA5AE5">
        <w:rPr>
          <w:rStyle w:val="CommentReference"/>
        </w:rPr>
        <w:commentReference w:id="49"/>
      </w:r>
      <w:ins w:id="50" w:author="Reyhan Early" w:date="2016-07-22T18:06:00Z">
        <w:r w:rsidR="00AA5AE5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 whi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4"/>
          <w:sz w:val="24"/>
          <w:szCs w:val="24"/>
        </w:rPr>
        <w:t xml:space="preserve"> </w:t>
      </w:r>
      <w:commentRangeStart w:id="51"/>
      <w:r>
        <w:rPr>
          <w:sz w:val="24"/>
          <w:szCs w:val="24"/>
        </w:rPr>
        <w:t>reflect</w:t>
      </w:r>
      <w:del w:id="52" w:author="Reyhan Early" w:date="2016-07-22T18:06:00Z">
        <w:r w:rsidDel="00AA5AE5">
          <w:rPr>
            <w:sz w:val="24"/>
            <w:szCs w:val="24"/>
          </w:rPr>
          <w:delText>s</w:delText>
        </w:r>
      </w:del>
      <w:r>
        <w:rPr>
          <w:spacing w:val="31"/>
          <w:sz w:val="24"/>
          <w:szCs w:val="24"/>
        </w:rPr>
        <w:t xml:space="preserve"> </w:t>
      </w:r>
      <w:commentRangeEnd w:id="51"/>
      <w:r w:rsidR="00AA5AE5">
        <w:rPr>
          <w:rStyle w:val="CommentReference"/>
        </w:rPr>
        <w:commentReference w:id="51"/>
      </w:r>
      <w:r>
        <w:rPr>
          <w:sz w:val="24"/>
          <w:szCs w:val="24"/>
        </w:rPr>
        <w:t>the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laser</w:t>
      </w:r>
      <w:r>
        <w:rPr>
          <w:spacing w:val="38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eam,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3"/>
          <w:sz w:val="24"/>
          <w:szCs w:val="24"/>
        </w:rPr>
        <w:t xml:space="preserve"> </w:t>
      </w:r>
      <w:r>
        <w:rPr>
          <w:spacing w:val="-6"/>
          <w:w w:val="136"/>
          <w:sz w:val="24"/>
          <w:szCs w:val="24"/>
        </w:rPr>
        <w:t>t</w:t>
      </w:r>
      <w:r>
        <w:rPr>
          <w:spacing w:val="-7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24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eams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m</w:t>
      </w:r>
      <w:r>
        <w:rPr>
          <w:w w:val="104"/>
          <w:sz w:val="24"/>
          <w:szCs w:val="24"/>
        </w:rPr>
        <w:t xml:space="preserve">bined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to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eam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splitter.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Those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mirrors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middle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increase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distance </w:t>
      </w:r>
      <w:ins w:id="53" w:author="Reyhan Early" w:date="2016-07-22T18:08:00Z">
        <w:r w:rsidR="00BF5271">
          <w:rPr>
            <w:w w:val="106"/>
            <w:sz w:val="24"/>
            <w:szCs w:val="24"/>
          </w:rPr>
          <w:t xml:space="preserve">that </w:t>
        </w:r>
      </w:ins>
      <w:r>
        <w:rPr>
          <w:sz w:val="24"/>
          <w:szCs w:val="24"/>
        </w:rPr>
        <w:t>lig</w:t>
      </w:r>
      <w:r>
        <w:rPr>
          <w:spacing w:val="-6"/>
          <w:sz w:val="24"/>
          <w:szCs w:val="24"/>
        </w:rPr>
        <w:t>h</w:t>
      </w:r>
      <w:r>
        <w:rPr>
          <w:w w:val="136"/>
          <w:sz w:val="24"/>
          <w:szCs w:val="24"/>
        </w:rPr>
        <w:t>t</w:t>
      </w:r>
      <w:r>
        <w:rPr>
          <w:spacing w:val="1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eams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el,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result,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actual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effecti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 length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increased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4km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1120 km,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great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enhancing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LIGO’s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sensitivi</w:t>
      </w:r>
      <w:r>
        <w:rPr>
          <w:spacing w:val="-5"/>
          <w:sz w:val="24"/>
          <w:szCs w:val="24"/>
        </w:rPr>
        <w:t>t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 xml:space="preserve">.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arm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length  </w:t>
      </w:r>
      <w:commentRangeStart w:id="54"/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hanged</w:t>
      </w:r>
      <w:commentRangeEnd w:id="54"/>
      <w:r w:rsidR="00BF5271">
        <w:rPr>
          <w:rStyle w:val="CommentReference"/>
        </w:rPr>
        <w:commentReference w:id="54"/>
      </w:r>
      <w:r>
        <w:rPr>
          <w:sz w:val="24"/>
          <w:szCs w:val="24"/>
        </w:rPr>
        <w:t>,  the</w:t>
      </w:r>
      <w:r>
        <w:rPr>
          <w:spacing w:val="52"/>
          <w:sz w:val="24"/>
          <w:szCs w:val="24"/>
        </w:rPr>
        <w:t xml:space="preserve"> </w:t>
      </w:r>
      <w:r>
        <w:rPr>
          <w:spacing w:val="-6"/>
          <w:w w:val="136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23"/>
          <w:w w:val="97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lig</w:t>
      </w:r>
      <w:r>
        <w:rPr>
          <w:spacing w:val="-6"/>
          <w:w w:val="97"/>
          <w:sz w:val="24"/>
          <w:szCs w:val="24"/>
        </w:rPr>
        <w:t>h</w:t>
      </w:r>
      <w:r>
        <w:rPr>
          <w:w w:val="136"/>
          <w:sz w:val="24"/>
          <w:szCs w:val="24"/>
        </w:rPr>
        <w:t>t</w:t>
      </w:r>
      <w:r>
        <w:rPr>
          <w:spacing w:val="23"/>
          <w:w w:val="136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b</w:t>
      </w:r>
      <w:r>
        <w:rPr>
          <w:w w:val="103"/>
          <w:sz w:val="24"/>
          <w:szCs w:val="24"/>
        </w:rPr>
        <w:t xml:space="preserve">eams </w:t>
      </w:r>
      <w:del w:id="55" w:author="Reyhan Early" w:date="2016-07-22T18:08:00Z">
        <w:r w:rsidDel="00BF5271">
          <w:rPr>
            <w:sz w:val="24"/>
            <w:szCs w:val="24"/>
          </w:rPr>
          <w:delText>whi</w:delText>
        </w:r>
        <w:r w:rsidDel="00BF5271">
          <w:rPr>
            <w:spacing w:val="-6"/>
            <w:sz w:val="24"/>
            <w:szCs w:val="24"/>
          </w:rPr>
          <w:delText>c</w:delText>
        </w:r>
        <w:r w:rsidDel="00BF5271">
          <w:rPr>
            <w:sz w:val="24"/>
            <w:szCs w:val="24"/>
          </w:rPr>
          <w:delText>h</w:delText>
        </w:r>
        <w:r w:rsidDel="00BF5271">
          <w:rPr>
            <w:spacing w:val="13"/>
            <w:sz w:val="24"/>
            <w:szCs w:val="24"/>
          </w:rPr>
          <w:delText xml:space="preserve"> </w:delText>
        </w:r>
      </w:del>
      <w:ins w:id="56" w:author="Reyhan Early" w:date="2016-07-22T18:08:00Z">
        <w:r w:rsidR="00BF5271">
          <w:rPr>
            <w:sz w:val="24"/>
            <w:szCs w:val="24"/>
          </w:rPr>
          <w:t>that</w:t>
        </w:r>
        <w:r w:rsidR="00BF5271">
          <w:rPr>
            <w:spacing w:val="13"/>
            <w:sz w:val="24"/>
            <w:szCs w:val="24"/>
          </w:rPr>
          <w:t xml:space="preserve"> </w:t>
        </w:r>
      </w:ins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ere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originally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phase</w:t>
      </w:r>
      <w:r>
        <w:rPr>
          <w:spacing w:val="2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ould</w:t>
      </w:r>
      <w:r>
        <w:rPr>
          <w:spacing w:val="1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phase,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creating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destructi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terference</w:t>
      </w:r>
      <w:ins w:id="57" w:author="Reyhan Early" w:date="2016-07-22T18:09:00Z">
        <w:r w:rsidR="00BF5271">
          <w:rPr>
            <w:sz w:val="24"/>
            <w:szCs w:val="24"/>
          </w:rPr>
          <w:t>,</w:t>
        </w:r>
      </w:ins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6"/>
          <w:sz w:val="24"/>
          <w:szCs w:val="24"/>
        </w:rPr>
        <w:t>c</w:t>
      </w:r>
      <w:r>
        <w:rPr>
          <w:w w:val="108"/>
          <w:sz w:val="24"/>
          <w:szCs w:val="24"/>
        </w:rPr>
        <w:t xml:space="preserve">h </w:t>
      </w:r>
      <w:r>
        <w:rPr>
          <w:sz w:val="24"/>
          <w:szCs w:val="24"/>
        </w:rPr>
        <w:t>all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phot</w:t>
      </w:r>
      <w:r>
        <w:rPr>
          <w:spacing w:val="8"/>
          <w:w w:val="106"/>
          <w:sz w:val="24"/>
          <w:szCs w:val="24"/>
        </w:rPr>
        <w:t>o</w:t>
      </w:r>
      <w:r>
        <w:rPr>
          <w:w w:val="106"/>
          <w:sz w:val="24"/>
          <w:szCs w:val="24"/>
        </w:rPr>
        <w:t>detector</w:t>
      </w:r>
      <w:r>
        <w:rPr>
          <w:spacing w:val="24"/>
          <w:w w:val="10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sense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infinitesimal</w:t>
      </w:r>
      <w:r>
        <w:rPr>
          <w:spacing w:val="5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hange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ins w:id="58" w:author="Reyhan Early" w:date="2016-07-22T18:09:00Z">
        <w:r w:rsidR="00BF5271">
          <w:rPr>
            <w:spacing w:val="25"/>
            <w:sz w:val="24"/>
            <w:szCs w:val="24"/>
          </w:rPr>
          <w:t xml:space="preserve">the </w:t>
        </w:r>
      </w:ins>
      <w:r>
        <w:rPr>
          <w:sz w:val="24"/>
          <w:szCs w:val="24"/>
        </w:rPr>
        <w:t>length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arms.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[9,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11]</w:t>
      </w:r>
    </w:p>
    <w:p w:rsidR="00E01976" w:rsidRDefault="00961B26">
      <w:pPr>
        <w:spacing w:before="5" w:line="363" w:lineRule="auto"/>
        <w:ind w:left="100" w:right="60" w:firstLine="299"/>
        <w:jc w:val="both"/>
        <w:rPr>
          <w:sz w:val="24"/>
          <w:szCs w:val="24"/>
        </w:rPr>
      </w:pPr>
      <w:r>
        <w:rPr>
          <w:sz w:val="24"/>
          <w:szCs w:val="24"/>
        </w:rPr>
        <w:t>More</w:t>
      </w:r>
      <w:r>
        <w:rPr>
          <w:spacing w:val="-6"/>
          <w:sz w:val="24"/>
          <w:szCs w:val="24"/>
        </w:rPr>
        <w:t>ov</w:t>
      </w:r>
      <w:r>
        <w:rPr>
          <w:sz w:val="24"/>
          <w:szCs w:val="24"/>
        </w:rPr>
        <w:t xml:space="preserve">er,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w w:val="136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40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LIGOs  in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US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cated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Livingston 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arish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Louisiana </w:t>
      </w:r>
      <w:r>
        <w:rPr>
          <w:spacing w:val="9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and </w:t>
      </w:r>
      <w:r>
        <w:rPr>
          <w:sz w:val="24"/>
          <w:szCs w:val="24"/>
        </w:rPr>
        <w:t>Hanford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>
        <w:rPr>
          <w:spacing w:val="14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W</w:t>
      </w:r>
      <w:r>
        <w:rPr>
          <w:sz w:val="24"/>
          <w:szCs w:val="24"/>
        </w:rPr>
        <w:t>ashing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on.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L-sha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size–their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arms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4km</w:t>
      </w:r>
      <w:r>
        <w:rPr>
          <w:spacing w:val="17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long.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pacing w:val="-6"/>
          <w:w w:val="136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1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Ls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differe</w:t>
      </w:r>
      <w:r>
        <w:rPr>
          <w:spacing w:val="-5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r>
        <w:rPr>
          <w:spacing w:val="12"/>
          <w:w w:val="136"/>
          <w:sz w:val="24"/>
          <w:szCs w:val="24"/>
        </w:rPr>
        <w:t xml:space="preserve"> </w:t>
      </w:r>
      <w:r>
        <w:rPr>
          <w:sz w:val="24"/>
          <w:szCs w:val="24"/>
        </w:rPr>
        <w:t>directions,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separated </w:t>
      </w:r>
      <w:r>
        <w:rPr>
          <w:spacing w:val="1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3030.3 kilometers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7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land, </w:t>
      </w:r>
      <w:r>
        <w:rPr>
          <w:sz w:val="24"/>
          <w:szCs w:val="24"/>
        </w:rPr>
        <w:t>whi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means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planes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these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obser</w:t>
      </w:r>
      <w:r>
        <w:rPr>
          <w:spacing w:val="-12"/>
          <w:sz w:val="24"/>
          <w:szCs w:val="24"/>
        </w:rPr>
        <w:t>v</w:t>
      </w:r>
      <w:r>
        <w:rPr>
          <w:sz w:val="24"/>
          <w:szCs w:val="24"/>
        </w:rPr>
        <w:t xml:space="preserve">atories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av</w:t>
      </w:r>
      <w:r>
        <w:rPr>
          <w:sz w:val="24"/>
          <w:szCs w:val="24"/>
        </w:rPr>
        <w:t>e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dihedral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angle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27.3</w:t>
      </w:r>
      <w:r>
        <w:rPr>
          <w:spacing w:val="30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degrees. </w:t>
      </w:r>
      <w:r>
        <w:rPr>
          <w:w w:val="90"/>
          <w:sz w:val="24"/>
          <w:szCs w:val="24"/>
        </w:rPr>
        <w:t>[30]</w:t>
      </w:r>
      <w:r>
        <w:rPr>
          <w:spacing w:val="10"/>
          <w:w w:val="90"/>
          <w:sz w:val="24"/>
          <w:szCs w:val="24"/>
        </w:rPr>
        <w:t xml:space="preserve"> </w:t>
      </w:r>
      <w:r>
        <w:rPr>
          <w:sz w:val="24"/>
          <w:szCs w:val="24"/>
        </w:rPr>
        <w:t>Therefore,</w:t>
      </w:r>
      <w:r>
        <w:rPr>
          <w:spacing w:val="47"/>
          <w:sz w:val="24"/>
          <w:szCs w:val="24"/>
        </w:rPr>
        <w:t xml:space="preserve"> </w:t>
      </w:r>
      <w:commentRangeStart w:id="59"/>
      <w:r>
        <w:rPr>
          <w:sz w:val="24"/>
          <w:szCs w:val="24"/>
        </w:rPr>
        <w:t>it’s</w:t>
      </w:r>
      <w:r>
        <w:rPr>
          <w:spacing w:val="10"/>
          <w:sz w:val="24"/>
          <w:szCs w:val="24"/>
        </w:rPr>
        <w:t xml:space="preserve"> </w:t>
      </w:r>
      <w:commentRangeEnd w:id="59"/>
      <w:r w:rsidR="005C3301">
        <w:rPr>
          <w:rStyle w:val="CommentReference"/>
        </w:rPr>
        <w:commentReference w:id="59"/>
      </w:r>
      <w:r>
        <w:rPr>
          <w:w w:val="107"/>
          <w:sz w:val="24"/>
          <w:szCs w:val="24"/>
        </w:rPr>
        <w:t>guara</w:t>
      </w:r>
      <w:r>
        <w:rPr>
          <w:spacing w:val="-5"/>
          <w:w w:val="107"/>
          <w:sz w:val="24"/>
          <w:szCs w:val="24"/>
        </w:rPr>
        <w:t>n</w:t>
      </w:r>
      <w:r>
        <w:rPr>
          <w:w w:val="107"/>
          <w:sz w:val="24"/>
          <w:szCs w:val="24"/>
        </w:rPr>
        <w:t xml:space="preserve">teed </w:t>
      </w:r>
      <w:r>
        <w:rPr>
          <w:sz w:val="24"/>
          <w:szCs w:val="24"/>
        </w:rPr>
        <w:t xml:space="preserve">that </w:t>
      </w:r>
      <w:r>
        <w:rPr>
          <w:spacing w:val="1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gr</w:t>
      </w:r>
      <w:r>
        <w:rPr>
          <w:spacing w:val="-6"/>
          <w:w w:val="107"/>
          <w:sz w:val="24"/>
          <w:szCs w:val="24"/>
        </w:rPr>
        <w:t>a</w:t>
      </w:r>
      <w:r>
        <w:rPr>
          <w:w w:val="107"/>
          <w:sz w:val="24"/>
          <w:szCs w:val="24"/>
        </w:rPr>
        <w:t>vitational</w:t>
      </w:r>
      <w:r>
        <w:rPr>
          <w:spacing w:val="8"/>
          <w:w w:val="10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-7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direc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ions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0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0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 xml:space="preserve">detected, </w:t>
      </w:r>
      <w:r>
        <w:rPr>
          <w:sz w:val="24"/>
          <w:szCs w:val="24"/>
        </w:rPr>
        <w:t>gi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enough</w:t>
      </w:r>
      <w:r>
        <w:rPr>
          <w:spacing w:val="33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sensitivi</w:t>
      </w:r>
      <w:r>
        <w:rPr>
          <w:spacing w:val="-5"/>
          <w:w w:val="106"/>
          <w:sz w:val="24"/>
          <w:szCs w:val="24"/>
        </w:rPr>
        <w:t>t</w:t>
      </w:r>
      <w:r>
        <w:rPr>
          <w:spacing w:val="-19"/>
          <w:w w:val="102"/>
          <w:sz w:val="24"/>
          <w:szCs w:val="24"/>
        </w:rPr>
        <w:t>y</w:t>
      </w:r>
      <w:r>
        <w:rPr>
          <w:w w:val="107"/>
          <w:sz w:val="24"/>
          <w:szCs w:val="24"/>
        </w:rPr>
        <w:t>.</w:t>
      </w:r>
    </w:p>
    <w:p w:rsidR="00E01976" w:rsidRDefault="00961B26">
      <w:pPr>
        <w:spacing w:before="5"/>
        <w:ind w:left="399"/>
        <w:rPr>
          <w:sz w:val="24"/>
          <w:szCs w:val="24"/>
        </w:rPr>
        <w:sectPr w:rsidR="00E01976">
          <w:pgSz w:w="11920" w:h="16840"/>
          <w:pgMar w:top="940" w:right="1040" w:bottom="280" w:left="1340" w:header="719" w:footer="1479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brief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history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LIGO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gi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3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ebsite</w:t>
      </w:r>
      <w:r>
        <w:rPr>
          <w:spacing w:val="4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Calte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[12].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hnically </w:t>
      </w:r>
      <w:r>
        <w:rPr>
          <w:spacing w:val="1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and</w:t>
      </w:r>
    </w:p>
    <w:p w:rsidR="00E01976" w:rsidRDefault="00E01976">
      <w:pPr>
        <w:spacing w:before="2" w:line="120" w:lineRule="exact"/>
        <w:rPr>
          <w:sz w:val="12"/>
          <w:szCs w:val="12"/>
        </w:rPr>
      </w:pPr>
    </w:p>
    <w:p w:rsidR="00E01976" w:rsidRDefault="00E01976">
      <w:pPr>
        <w:spacing w:line="200" w:lineRule="exact"/>
      </w:pPr>
    </w:p>
    <w:p w:rsidR="00E01976" w:rsidRDefault="00E01976">
      <w:pPr>
        <w:spacing w:line="200" w:lineRule="exact"/>
      </w:pPr>
    </w:p>
    <w:p w:rsidR="00E01976" w:rsidRDefault="00F03C4F">
      <w:pPr>
        <w:ind w:left="299"/>
      </w:pPr>
      <w:r>
        <w:pict>
          <v:shape id="_x0000_i1026" type="#_x0000_t75" style="width:446pt;height:251pt">
            <v:imagedata r:id="rId14" o:title=""/>
          </v:shape>
        </w:pict>
      </w:r>
    </w:p>
    <w:p w:rsidR="00E01976" w:rsidRDefault="00E01976">
      <w:pPr>
        <w:spacing w:line="200" w:lineRule="exact"/>
      </w:pPr>
    </w:p>
    <w:p w:rsidR="00E01976" w:rsidRDefault="00E01976">
      <w:pPr>
        <w:spacing w:before="9" w:line="200" w:lineRule="exact"/>
      </w:pPr>
    </w:p>
    <w:p w:rsidR="00E01976" w:rsidRDefault="00961B26">
      <w:pPr>
        <w:spacing w:before="18" w:line="411" w:lineRule="auto"/>
        <w:ind w:left="100" w:right="6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FIG.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2: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Basic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6"/>
          <w:sz w:val="22"/>
          <w:szCs w:val="22"/>
        </w:rPr>
        <w:t>c</w:t>
      </w:r>
      <w:r>
        <w:rPr>
          <w:sz w:val="22"/>
          <w:szCs w:val="22"/>
        </w:rPr>
        <w:t xml:space="preserve">hematic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LIGO’s</w:t>
      </w:r>
      <w:r>
        <w:rPr>
          <w:spacing w:val="38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i</w:t>
      </w:r>
      <w:r>
        <w:rPr>
          <w:spacing w:val="-6"/>
          <w:w w:val="106"/>
          <w:sz w:val="22"/>
          <w:szCs w:val="22"/>
        </w:rPr>
        <w:t>n</w:t>
      </w:r>
      <w:r>
        <w:rPr>
          <w:w w:val="106"/>
          <w:sz w:val="22"/>
          <w:szCs w:val="22"/>
        </w:rPr>
        <w:t>terferometers</w:t>
      </w:r>
      <w:r>
        <w:rPr>
          <w:spacing w:val="33"/>
          <w:w w:val="106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incoming</w:t>
      </w:r>
      <w:r>
        <w:rPr>
          <w:spacing w:val="4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gr</w:t>
      </w:r>
      <w:r>
        <w:rPr>
          <w:spacing w:val="-7"/>
          <w:w w:val="109"/>
          <w:sz w:val="22"/>
          <w:szCs w:val="22"/>
        </w:rPr>
        <w:t>a</w:t>
      </w:r>
      <w:r>
        <w:rPr>
          <w:w w:val="109"/>
          <w:sz w:val="22"/>
          <w:szCs w:val="22"/>
        </w:rPr>
        <w:t>vitational</w:t>
      </w:r>
      <w:r>
        <w:rPr>
          <w:spacing w:val="25"/>
          <w:w w:val="109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wav</w:t>
      </w:r>
      <w:r>
        <w:rPr>
          <w:sz w:val="22"/>
          <w:szCs w:val="22"/>
        </w:rPr>
        <w:t>e</w:t>
      </w:r>
      <w:r>
        <w:rPr>
          <w:spacing w:val="36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 xml:space="preserve">depicted </w:t>
      </w:r>
      <w:r>
        <w:rPr>
          <w:sz w:val="22"/>
          <w:szCs w:val="22"/>
        </w:rPr>
        <w:t>as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 xml:space="preserve">arriving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 xml:space="preserve">directly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6"/>
          <w:sz w:val="22"/>
          <w:szCs w:val="22"/>
        </w:rPr>
        <w:t>b</w:t>
      </w:r>
      <w:r>
        <w:rPr>
          <w:spacing w:val="-6"/>
          <w:sz w:val="22"/>
          <w:szCs w:val="22"/>
        </w:rPr>
        <w:t>ov</w:t>
      </w:r>
      <w:r>
        <w:rPr>
          <w:sz w:val="22"/>
          <w:szCs w:val="22"/>
        </w:rPr>
        <w:t>e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detector.</w:t>
      </w:r>
      <w:r>
        <w:rPr>
          <w:spacing w:val="38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Source: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[9]</w:t>
      </w:r>
    </w:p>
    <w:p w:rsidR="00E01976" w:rsidRDefault="00E01976">
      <w:pPr>
        <w:spacing w:before="7" w:line="240" w:lineRule="exact"/>
        <w:rPr>
          <w:sz w:val="24"/>
          <w:szCs w:val="24"/>
        </w:rPr>
      </w:pPr>
    </w:p>
    <w:p w:rsidR="00E01976" w:rsidRDefault="00961B26">
      <w:pPr>
        <w:ind w:left="100" w:right="331"/>
        <w:jc w:val="both"/>
        <w:rPr>
          <w:sz w:val="24"/>
          <w:szCs w:val="24"/>
        </w:rPr>
      </w:pPr>
      <w:r>
        <w:rPr>
          <w:w w:val="109"/>
          <w:sz w:val="24"/>
          <w:szCs w:val="24"/>
        </w:rPr>
        <w:t>qua</w:t>
      </w:r>
      <w:r>
        <w:rPr>
          <w:spacing w:val="-7"/>
          <w:w w:val="109"/>
          <w:sz w:val="24"/>
          <w:szCs w:val="24"/>
        </w:rPr>
        <w:t>n</w:t>
      </w:r>
      <w:r>
        <w:rPr>
          <w:w w:val="109"/>
          <w:sz w:val="24"/>
          <w:szCs w:val="24"/>
        </w:rPr>
        <w:t>tatati</w:t>
      </w:r>
      <w:r>
        <w:rPr>
          <w:spacing w:val="-5"/>
          <w:w w:val="109"/>
          <w:sz w:val="24"/>
          <w:szCs w:val="24"/>
        </w:rPr>
        <w:t>v</w:t>
      </w:r>
      <w:r>
        <w:rPr>
          <w:w w:val="109"/>
          <w:sz w:val="24"/>
          <w:szCs w:val="24"/>
        </w:rPr>
        <w:t>ely</w:t>
      </w:r>
      <w:r>
        <w:rPr>
          <w:spacing w:val="18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detailed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description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LIGO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gi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2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pa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er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LIGO’s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S6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run.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[8]</w:t>
      </w:r>
    </w:p>
    <w:p w:rsidR="00E01976" w:rsidRDefault="00E01976">
      <w:pPr>
        <w:spacing w:line="200" w:lineRule="exact"/>
      </w:pPr>
    </w:p>
    <w:p w:rsidR="00E01976" w:rsidRDefault="00E01976">
      <w:pPr>
        <w:spacing w:line="200" w:lineRule="exact"/>
      </w:pPr>
    </w:p>
    <w:p w:rsidR="00E01976" w:rsidRDefault="00E01976">
      <w:pPr>
        <w:spacing w:before="10" w:line="220" w:lineRule="exact"/>
        <w:rPr>
          <w:sz w:val="22"/>
          <w:szCs w:val="22"/>
        </w:rPr>
      </w:pPr>
    </w:p>
    <w:p w:rsidR="00E01976" w:rsidRDefault="00961B26">
      <w:pPr>
        <w:ind w:left="399"/>
        <w:rPr>
          <w:sz w:val="22"/>
          <w:szCs w:val="22"/>
        </w:rPr>
      </w:pPr>
      <w:r>
        <w:rPr>
          <w:sz w:val="22"/>
          <w:szCs w:val="22"/>
        </w:rPr>
        <w:t xml:space="preserve">C.    </w:t>
      </w:r>
      <w:r>
        <w:rPr>
          <w:spacing w:val="24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Sensitivi</w:t>
      </w:r>
      <w:r>
        <w:rPr>
          <w:spacing w:val="-7"/>
          <w:w w:val="122"/>
          <w:sz w:val="22"/>
          <w:szCs w:val="22"/>
        </w:rPr>
        <w:t>t</w:t>
      </w:r>
      <w:r>
        <w:rPr>
          <w:w w:val="122"/>
          <w:sz w:val="22"/>
          <w:szCs w:val="22"/>
        </w:rPr>
        <w:t>y</w:t>
      </w:r>
      <w:r>
        <w:rPr>
          <w:spacing w:val="24"/>
          <w:w w:val="12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7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>the</w:t>
      </w:r>
      <w:r>
        <w:rPr>
          <w:spacing w:val="22"/>
          <w:w w:val="128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>Detectors</w:t>
      </w:r>
    </w:p>
    <w:p w:rsidR="00E01976" w:rsidRDefault="00E01976">
      <w:pPr>
        <w:spacing w:line="200" w:lineRule="exact"/>
      </w:pPr>
    </w:p>
    <w:p w:rsidR="00E01976" w:rsidRDefault="00E01976">
      <w:pPr>
        <w:spacing w:before="10" w:line="220" w:lineRule="exact"/>
        <w:rPr>
          <w:sz w:val="22"/>
          <w:szCs w:val="22"/>
        </w:rPr>
      </w:pPr>
    </w:p>
    <w:p w:rsidR="00E01976" w:rsidRDefault="00961B26">
      <w:pPr>
        <w:spacing w:line="363" w:lineRule="auto"/>
        <w:ind w:left="100" w:right="60" w:firstLine="29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Similar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y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 xml:space="preserve">real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6"/>
          <w:sz w:val="24"/>
          <w:szCs w:val="24"/>
        </w:rPr>
        <w:t>h</w:t>
      </w:r>
      <w:r>
        <w:rPr>
          <w:sz w:val="24"/>
          <w:szCs w:val="24"/>
        </w:rPr>
        <w:t xml:space="preserve">ysics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ex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erime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t,   the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LIGO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detectors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face</w:t>
      </w:r>
      <w:r>
        <w:rPr>
          <w:spacing w:val="48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arious </w:t>
      </w:r>
      <w:r>
        <w:rPr>
          <w:spacing w:val="1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disturbance</w:t>
      </w:r>
      <w:ins w:id="60" w:author="Reyhan Early" w:date="2016-07-22T18:11:00Z">
        <w:r w:rsidR="005C3301">
          <w:rPr>
            <w:w w:val="107"/>
            <w:sz w:val="24"/>
            <w:szCs w:val="24"/>
          </w:rPr>
          <w:t>s</w:t>
        </w:r>
      </w:ins>
      <w:r>
        <w:rPr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vironme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t.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Considering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small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amplitudes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gr</w:t>
      </w:r>
      <w:r>
        <w:rPr>
          <w:spacing w:val="-6"/>
          <w:w w:val="107"/>
          <w:sz w:val="24"/>
          <w:szCs w:val="24"/>
        </w:rPr>
        <w:t>a</w:t>
      </w:r>
      <w:r>
        <w:rPr>
          <w:w w:val="107"/>
          <w:sz w:val="24"/>
          <w:szCs w:val="24"/>
        </w:rPr>
        <w:t>vitational</w:t>
      </w:r>
      <w:r>
        <w:rPr>
          <w:spacing w:val="14"/>
          <w:w w:val="10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-7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es,</w:t>
      </w:r>
      <w:r>
        <w:rPr>
          <w:spacing w:val="1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see</w:t>
      </w:r>
      <w:r>
        <w:rPr>
          <w:spacing w:val="3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 xml:space="preserve">that </w:t>
      </w:r>
      <w:r>
        <w:rPr>
          <w:sz w:val="24"/>
          <w:szCs w:val="24"/>
        </w:rPr>
        <w:t>sensitivi</w:t>
      </w:r>
      <w:r>
        <w:rPr>
          <w:spacing w:val="-5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5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ecome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decisi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e.</w:t>
      </w:r>
      <w:r>
        <w:rPr>
          <w:spacing w:val="40"/>
          <w:sz w:val="24"/>
          <w:szCs w:val="24"/>
        </w:rPr>
        <w:t xml:space="preserve"> </w:t>
      </w:r>
      <w:r>
        <w:rPr>
          <w:spacing w:val="-7"/>
          <w:w w:val="110"/>
          <w:sz w:val="24"/>
          <w:szCs w:val="24"/>
        </w:rPr>
        <w:t>A</w:t>
      </w:r>
      <w:r>
        <w:rPr>
          <w:w w:val="110"/>
          <w:sz w:val="24"/>
          <w:szCs w:val="24"/>
        </w:rPr>
        <w:t>t</w:t>
      </w:r>
      <w:r>
        <w:rPr>
          <w:spacing w:val="-5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ery</w:t>
      </w:r>
      <w:r>
        <w:rPr>
          <w:spacing w:val="1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eginning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8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construction, </w:t>
      </w:r>
      <w:r>
        <w:rPr>
          <w:sz w:val="24"/>
          <w:szCs w:val="24"/>
        </w:rPr>
        <w:t>the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terference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the </w:t>
      </w:r>
      <w:r>
        <w:rPr>
          <w:sz w:val="24"/>
          <w:szCs w:val="24"/>
        </w:rPr>
        <w:t>noises</w:t>
      </w:r>
      <w:r>
        <w:rPr>
          <w:spacing w:val="15"/>
          <w:sz w:val="24"/>
          <w:szCs w:val="24"/>
        </w:rPr>
        <w:t xml:space="preserve"> </w:t>
      </w:r>
      <w:del w:id="61" w:author="Reyhan Early" w:date="2016-07-22T18:14:00Z">
        <w:r w:rsidDel="005C3301">
          <w:rPr>
            <w:sz w:val="24"/>
            <w:szCs w:val="24"/>
          </w:rPr>
          <w:delText>are</w:delText>
        </w:r>
        <w:r w:rsidDel="005C3301">
          <w:rPr>
            <w:spacing w:val="33"/>
            <w:sz w:val="24"/>
            <w:szCs w:val="24"/>
          </w:rPr>
          <w:delText xml:space="preserve"> </w:delText>
        </w:r>
      </w:del>
      <w:ins w:id="62" w:author="Reyhan Early" w:date="2016-07-22T18:14:00Z">
        <w:r w:rsidR="005C3301">
          <w:rPr>
            <w:sz w:val="24"/>
            <w:szCs w:val="24"/>
          </w:rPr>
          <w:t>is</w:t>
        </w:r>
        <w:r w:rsidR="005C3301">
          <w:rPr>
            <w:spacing w:val="33"/>
            <w:sz w:val="24"/>
            <w:szCs w:val="24"/>
          </w:rPr>
          <w:t xml:space="preserve"> </w:t>
        </w:r>
      </w:ins>
      <w:r>
        <w:rPr>
          <w:sz w:val="24"/>
          <w:szCs w:val="24"/>
        </w:rPr>
        <w:t>so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high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im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ossible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detectors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collect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clean</w:t>
      </w:r>
      <w:r>
        <w:rPr>
          <w:spacing w:val="25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enough </w:t>
      </w:r>
      <w:r>
        <w:rPr>
          <w:sz w:val="24"/>
          <w:szCs w:val="24"/>
        </w:rPr>
        <w:t>to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analyze.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quali</w:t>
      </w:r>
      <w:r>
        <w:rPr>
          <w:spacing w:val="-5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collected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has</w:t>
      </w:r>
      <w:r>
        <w:rPr>
          <w:spacing w:val="23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een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significa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tly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impr</w:t>
      </w:r>
      <w:r>
        <w:rPr>
          <w:spacing w:val="-5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ed</w:t>
      </w:r>
      <w:r>
        <w:rPr>
          <w:spacing w:val="3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ov</w:t>
      </w:r>
      <w:r>
        <w:rPr>
          <w:sz w:val="24"/>
          <w:szCs w:val="24"/>
        </w:rPr>
        <w:t>er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6"/>
          <w:sz w:val="24"/>
          <w:szCs w:val="24"/>
        </w:rPr>
        <w:t>v</w:t>
      </w:r>
      <w:r>
        <w:rPr>
          <w:w w:val="104"/>
          <w:sz w:val="24"/>
          <w:szCs w:val="24"/>
        </w:rPr>
        <w:t xml:space="preserve">eral </w:t>
      </w:r>
      <w:r>
        <w:rPr>
          <w:sz w:val="24"/>
          <w:szCs w:val="24"/>
        </w:rPr>
        <w:t>stages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LIGO.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datasets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its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S5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(2005-2007),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S6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(2009-2010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O1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(2015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Sep-2016</w:t>
      </w:r>
    </w:p>
    <w:p w:rsidR="00E01976" w:rsidRDefault="00961B26">
      <w:pPr>
        <w:spacing w:before="5" w:line="363" w:lineRule="auto"/>
        <w:ind w:left="100" w:right="60"/>
        <w:jc w:val="both"/>
        <w:rPr>
          <w:sz w:val="24"/>
          <w:szCs w:val="24"/>
        </w:rPr>
      </w:pPr>
      <w:commentRangeStart w:id="63"/>
      <w:r>
        <w:rPr>
          <w:sz w:val="24"/>
          <w:szCs w:val="24"/>
        </w:rPr>
        <w:t>Jan</w:t>
      </w:r>
      <w:commentRangeEnd w:id="63"/>
      <w:r w:rsidR="005C3301">
        <w:rPr>
          <w:rStyle w:val="CommentReference"/>
        </w:rPr>
        <w:commentReference w:id="63"/>
      </w:r>
      <w:r>
        <w:rPr>
          <w:sz w:val="24"/>
          <w:szCs w:val="24"/>
        </w:rPr>
        <w:t xml:space="preserve">*)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5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 xml:space="preserve">ailable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online.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[13]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Among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6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sensitivi</w:t>
      </w:r>
      <w:r>
        <w:rPr>
          <w:spacing w:val="-5"/>
          <w:w w:val="104"/>
          <w:sz w:val="24"/>
          <w:szCs w:val="24"/>
        </w:rPr>
        <w:t>t</w:t>
      </w:r>
      <w:r>
        <w:rPr>
          <w:w w:val="104"/>
          <w:sz w:val="24"/>
          <w:szCs w:val="24"/>
        </w:rPr>
        <w:t>y-limiting</w:t>
      </w:r>
      <w:r>
        <w:rPr>
          <w:spacing w:val="43"/>
          <w:w w:val="104"/>
          <w:sz w:val="24"/>
          <w:szCs w:val="24"/>
        </w:rPr>
        <w:t xml:space="preserve"> </w:t>
      </w:r>
      <w:r>
        <w:rPr>
          <w:sz w:val="24"/>
          <w:szCs w:val="24"/>
        </w:rPr>
        <w:t xml:space="preserve">factors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5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primarily: </w:t>
      </w:r>
      <w:r>
        <w:rPr>
          <w:sz w:val="24"/>
          <w:szCs w:val="24"/>
        </w:rPr>
        <w:t>seismic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noise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(at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relati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 xml:space="preserve">ely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frequencies),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thermal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noise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(at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mid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frequencies),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shot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noise (at  high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frequencies),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problems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lasers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electronics.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ecific details,  including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solutions,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gi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2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[14–16]</w:t>
      </w:r>
      <w:ins w:id="64" w:author="Reyhan Early" w:date="2016-07-22T18:15:00Z">
        <w:r w:rsidR="005C3301">
          <w:rPr>
            <w:sz w:val="24"/>
            <w:szCs w:val="24"/>
          </w:rPr>
          <w:t>.</w:t>
        </w:r>
      </w:ins>
    </w:p>
    <w:p w:rsidR="00E01976" w:rsidRDefault="00961B26">
      <w:pPr>
        <w:spacing w:before="5" w:line="363" w:lineRule="auto"/>
        <w:ind w:left="100" w:right="60" w:firstLine="299"/>
        <w:jc w:val="both"/>
        <w:rPr>
          <w:sz w:val="24"/>
          <w:szCs w:val="24"/>
        </w:rPr>
        <w:sectPr w:rsidR="00E01976">
          <w:pgSz w:w="11920" w:h="16840"/>
          <w:pgMar w:top="940" w:right="1040" w:bottom="280" w:left="1340" w:header="719" w:footer="1479" w:gutter="0"/>
          <w:cols w:space="720"/>
        </w:sectPr>
      </w:pPr>
      <w:r>
        <w:rPr>
          <w:sz w:val="24"/>
          <w:szCs w:val="24"/>
        </w:rPr>
        <w:t xml:space="preserve">The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problems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related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sensitivi</w:t>
      </w:r>
      <w:r>
        <w:rPr>
          <w:spacing w:val="-5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are  curious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>nv</w:t>
      </w:r>
      <w:r>
        <w:rPr>
          <w:sz w:val="24"/>
          <w:szCs w:val="24"/>
        </w:rPr>
        <w:t xml:space="preserve">estigate. 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My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resear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closely related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9"/>
          <w:sz w:val="24"/>
          <w:szCs w:val="24"/>
        </w:rPr>
        <w:t xml:space="preserve"> </w:t>
      </w:r>
      <w:commentRangeStart w:id="65"/>
      <w:r>
        <w:rPr>
          <w:w w:val="106"/>
          <w:sz w:val="24"/>
          <w:szCs w:val="24"/>
        </w:rPr>
        <w:t>sensitivi</w:t>
      </w:r>
      <w:r>
        <w:rPr>
          <w:spacing w:val="-5"/>
          <w:w w:val="106"/>
          <w:sz w:val="24"/>
          <w:szCs w:val="24"/>
        </w:rPr>
        <w:t>t</w:t>
      </w:r>
      <w:r>
        <w:rPr>
          <w:spacing w:val="-19"/>
          <w:w w:val="102"/>
          <w:sz w:val="24"/>
          <w:szCs w:val="24"/>
        </w:rPr>
        <w:t>y</w:t>
      </w:r>
      <w:commentRangeEnd w:id="65"/>
      <w:r w:rsidR="005C3301">
        <w:rPr>
          <w:rStyle w:val="CommentReference"/>
        </w:rPr>
        <w:commentReference w:id="65"/>
      </w:r>
      <w:r>
        <w:rPr>
          <w:w w:val="107"/>
          <w:sz w:val="24"/>
          <w:szCs w:val="24"/>
        </w:rPr>
        <w:t>.</w:t>
      </w:r>
    </w:p>
    <w:p w:rsidR="00E01976" w:rsidRDefault="00E01976">
      <w:pPr>
        <w:spacing w:line="200" w:lineRule="exact"/>
      </w:pPr>
    </w:p>
    <w:p w:rsidR="00E01976" w:rsidRDefault="00E01976">
      <w:pPr>
        <w:spacing w:before="17" w:line="280" w:lineRule="exact"/>
        <w:rPr>
          <w:sz w:val="28"/>
          <w:szCs w:val="28"/>
        </w:rPr>
      </w:pPr>
    </w:p>
    <w:p w:rsidR="00E01976" w:rsidRDefault="00961B26">
      <w:pPr>
        <w:spacing w:before="18"/>
        <w:ind w:left="399"/>
        <w:rPr>
          <w:sz w:val="22"/>
          <w:szCs w:val="22"/>
        </w:rPr>
      </w:pPr>
      <w:r>
        <w:rPr>
          <w:sz w:val="22"/>
          <w:szCs w:val="22"/>
        </w:rPr>
        <w:t xml:space="preserve">D.    </w:t>
      </w:r>
      <w:r>
        <w:rPr>
          <w:spacing w:val="23"/>
          <w:sz w:val="22"/>
          <w:szCs w:val="22"/>
        </w:rPr>
        <w:t xml:space="preserve"> </w:t>
      </w:r>
      <w:r>
        <w:rPr>
          <w:w w:val="123"/>
          <w:sz w:val="22"/>
          <w:szCs w:val="22"/>
        </w:rPr>
        <w:t>Injections</w:t>
      </w:r>
    </w:p>
    <w:p w:rsidR="00E01976" w:rsidRDefault="00E01976">
      <w:pPr>
        <w:spacing w:line="200" w:lineRule="exact"/>
      </w:pPr>
    </w:p>
    <w:p w:rsidR="00E01976" w:rsidRDefault="00E01976">
      <w:pPr>
        <w:spacing w:before="10" w:line="220" w:lineRule="exact"/>
        <w:rPr>
          <w:sz w:val="22"/>
          <w:szCs w:val="22"/>
        </w:rPr>
      </w:pPr>
    </w:p>
    <w:p w:rsidR="00E01976" w:rsidRDefault="00961B26">
      <w:pPr>
        <w:spacing w:line="363" w:lineRule="auto"/>
        <w:ind w:left="100" w:right="59" w:firstLine="299"/>
        <w:jc w:val="both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short,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injections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test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detectors </w:t>
      </w:r>
      <w:r>
        <w:rPr>
          <w:spacing w:val="2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ere</w:t>
      </w:r>
      <w:r>
        <w:rPr>
          <w:spacing w:val="3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orking</w:t>
      </w:r>
      <w:r>
        <w:rPr>
          <w:spacing w:val="4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 xml:space="preserve">ell.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There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55"/>
          <w:sz w:val="24"/>
          <w:szCs w:val="24"/>
        </w:rPr>
        <w:t xml:space="preserve"> </w:t>
      </w:r>
      <w:r>
        <w:rPr>
          <w:spacing w:val="-6"/>
          <w:w w:val="136"/>
          <w:sz w:val="24"/>
          <w:szCs w:val="24"/>
        </w:rPr>
        <w:t>t</w:t>
      </w:r>
      <w:r>
        <w:rPr>
          <w:spacing w:val="-7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 xml:space="preserve">o </w:t>
      </w:r>
      <w:r>
        <w:rPr>
          <w:spacing w:val="-6"/>
          <w:w w:val="136"/>
          <w:sz w:val="24"/>
          <w:szCs w:val="24"/>
        </w:rPr>
        <w:t>t</w:t>
      </w:r>
      <w:r>
        <w:rPr>
          <w:w w:val="105"/>
          <w:sz w:val="24"/>
          <w:szCs w:val="24"/>
        </w:rPr>
        <w:t>y</w:t>
      </w:r>
      <w:r>
        <w:rPr>
          <w:spacing w:val="7"/>
          <w:w w:val="105"/>
          <w:sz w:val="24"/>
          <w:szCs w:val="24"/>
        </w:rPr>
        <w:t>p</w:t>
      </w:r>
      <w:r>
        <w:rPr>
          <w:w w:val="98"/>
          <w:sz w:val="24"/>
          <w:szCs w:val="24"/>
        </w:rPr>
        <w:t>es</w:t>
      </w:r>
      <w:r>
        <w:rPr>
          <w:spacing w:val="12"/>
          <w:w w:val="98"/>
          <w:sz w:val="24"/>
          <w:szCs w:val="24"/>
        </w:rPr>
        <w:t xml:space="preserve"> </w:t>
      </w:r>
      <w:r>
        <w:rPr>
          <w:sz w:val="24"/>
          <w:szCs w:val="24"/>
        </w:rPr>
        <w:t xml:space="preserve">of injections: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hard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 xml:space="preserve">are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injections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sof</w:t>
      </w:r>
      <w:r>
        <w:rPr>
          <w:spacing w:val="-6"/>
          <w:sz w:val="24"/>
          <w:szCs w:val="24"/>
        </w:rPr>
        <w:t>tw</w:t>
      </w:r>
      <w:r>
        <w:rPr>
          <w:sz w:val="24"/>
          <w:szCs w:val="24"/>
        </w:rPr>
        <w:t>are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injections.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fir</w:t>
      </w:r>
      <w:r>
        <w:rPr>
          <w:w w:val="98"/>
          <w:sz w:val="24"/>
          <w:szCs w:val="24"/>
        </w:rPr>
        <w:t>s</w:t>
      </w:r>
      <w:r>
        <w:rPr>
          <w:w w:val="136"/>
          <w:sz w:val="24"/>
          <w:szCs w:val="24"/>
        </w:rPr>
        <w:t>t</w:t>
      </w:r>
      <w:r>
        <w:rPr>
          <w:spacing w:val="12"/>
          <w:w w:val="136"/>
          <w:sz w:val="24"/>
          <w:szCs w:val="24"/>
        </w:rPr>
        <w:t xml:space="preserve"> </w:t>
      </w:r>
      <w:r>
        <w:rPr>
          <w:spacing w:val="-6"/>
          <w:w w:val="136"/>
          <w:sz w:val="24"/>
          <w:szCs w:val="24"/>
        </w:rPr>
        <w:t>t</w:t>
      </w:r>
      <w:r>
        <w:rPr>
          <w:w w:val="105"/>
          <w:sz w:val="24"/>
          <w:szCs w:val="24"/>
        </w:rPr>
        <w:t>y</w:t>
      </w:r>
      <w:r>
        <w:rPr>
          <w:spacing w:val="7"/>
          <w:w w:val="105"/>
          <w:sz w:val="24"/>
          <w:szCs w:val="24"/>
        </w:rPr>
        <w:t>p</w:t>
      </w:r>
      <w:r>
        <w:rPr>
          <w:w w:val="97"/>
          <w:sz w:val="24"/>
          <w:szCs w:val="24"/>
        </w:rPr>
        <w:t>e</w:t>
      </w:r>
      <w:r>
        <w:rPr>
          <w:spacing w:val="12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38"/>
          <w:sz w:val="24"/>
          <w:szCs w:val="24"/>
        </w:rPr>
        <w:t xml:space="preserve"> </w:t>
      </w:r>
      <w:r>
        <w:rPr>
          <w:spacing w:val="-6"/>
          <w:w w:val="108"/>
          <w:sz w:val="24"/>
          <w:szCs w:val="24"/>
        </w:rPr>
        <w:t>b</w:t>
      </w:r>
      <w:r>
        <w:rPr>
          <w:w w:val="102"/>
          <w:sz w:val="24"/>
          <w:szCs w:val="24"/>
        </w:rPr>
        <w:t xml:space="preserve">y </w:t>
      </w:r>
      <w:r>
        <w:rPr>
          <w:sz w:val="24"/>
          <w:szCs w:val="24"/>
        </w:rPr>
        <w:t>ma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ually </w:t>
      </w:r>
      <w:r>
        <w:rPr>
          <w:spacing w:val="2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 xml:space="preserve">hanging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osition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mirrors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terferometer.    The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second</w:t>
      </w:r>
      <w:r>
        <w:rPr>
          <w:spacing w:val="46"/>
          <w:sz w:val="24"/>
          <w:szCs w:val="24"/>
        </w:rPr>
        <w:t xml:space="preserve"> </w:t>
      </w:r>
      <w:r>
        <w:rPr>
          <w:spacing w:val="-7"/>
          <w:w w:val="136"/>
          <w:sz w:val="24"/>
          <w:szCs w:val="24"/>
        </w:rPr>
        <w:t>t</w:t>
      </w:r>
      <w:r>
        <w:rPr>
          <w:w w:val="105"/>
          <w:sz w:val="24"/>
          <w:szCs w:val="24"/>
        </w:rPr>
        <w:t>y</w:t>
      </w:r>
      <w:r>
        <w:rPr>
          <w:spacing w:val="7"/>
          <w:w w:val="105"/>
          <w:sz w:val="24"/>
          <w:szCs w:val="24"/>
        </w:rPr>
        <w:t>p</w:t>
      </w:r>
      <w:r>
        <w:rPr>
          <w:w w:val="97"/>
          <w:sz w:val="24"/>
          <w:szCs w:val="24"/>
        </w:rPr>
        <w:t>e</w:t>
      </w:r>
      <w:r>
        <w:rPr>
          <w:spacing w:val="38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is 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hie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 xml:space="preserve">ed 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adding </w:t>
      </w:r>
      <w:ins w:id="66" w:author="Reyhan Early" w:date="2016-07-22T18:27:00Z">
        <w:r w:rsidR="00BA4401">
          <w:rPr>
            <w:sz w:val="24"/>
            <w:szCs w:val="24"/>
          </w:rPr>
          <w:t>a</w:t>
        </w:r>
      </w:ins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signal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directly </w:t>
      </w:r>
      <w:r>
        <w:rPr>
          <w:spacing w:val="1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</w:t>
      </w:r>
      <w:r>
        <w:rPr>
          <w:spacing w:val="-6"/>
          <w:w w:val="104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r>
        <w:rPr>
          <w:w w:val="97"/>
          <w:sz w:val="24"/>
          <w:szCs w:val="24"/>
        </w:rPr>
        <w:t>o</w:t>
      </w:r>
      <w:r>
        <w:rPr>
          <w:spacing w:val="39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fl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 xml:space="preserve">w.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-6"/>
          <w:sz w:val="24"/>
          <w:szCs w:val="24"/>
        </w:rPr>
        <w:t>ov</w:t>
      </w:r>
      <w:r>
        <w:rPr>
          <w:sz w:val="24"/>
          <w:szCs w:val="24"/>
        </w:rPr>
        <w:t xml:space="preserve">er,  there </w:t>
      </w:r>
      <w:r>
        <w:rPr>
          <w:spacing w:val="1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ere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those </w:t>
      </w:r>
      <w:r>
        <w:rPr>
          <w:spacing w:val="5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called </w:t>
      </w:r>
      <w:r>
        <w:rPr>
          <w:sz w:val="24"/>
          <w:szCs w:val="24"/>
        </w:rPr>
        <w:t xml:space="preserve">“blind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injections”,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when</w:t>
      </w:r>
      <w:r>
        <w:rPr>
          <w:spacing w:val="50"/>
          <w:sz w:val="24"/>
          <w:szCs w:val="24"/>
        </w:rPr>
        <w:t xml:space="preserve"> </w:t>
      </w:r>
      <w:ins w:id="67" w:author="Reyhan Early" w:date="2016-07-22T18:28:00Z">
        <w:r w:rsidR="00BA4401">
          <w:rPr>
            <w:spacing w:val="50"/>
            <w:sz w:val="24"/>
            <w:szCs w:val="24"/>
          </w:rPr>
          <w:t xml:space="preserve">a </w:t>
        </w:r>
      </w:ins>
      <w:r>
        <w:rPr>
          <w:sz w:val="24"/>
          <w:szCs w:val="24"/>
        </w:rPr>
        <w:t>few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scie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tists </w:t>
      </w:r>
      <w:r>
        <w:rPr>
          <w:spacing w:val="22"/>
          <w:sz w:val="24"/>
          <w:szCs w:val="24"/>
        </w:rPr>
        <w:t xml:space="preserve"> </w:t>
      </w:r>
      <w:commentRangeStart w:id="68"/>
      <w:r>
        <w:rPr>
          <w:sz w:val="24"/>
          <w:szCs w:val="24"/>
        </w:rPr>
        <w:t>kn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42"/>
          <w:sz w:val="24"/>
          <w:szCs w:val="24"/>
        </w:rPr>
        <w:t xml:space="preserve"> </w:t>
      </w:r>
      <w:commentRangeEnd w:id="68"/>
      <w:r w:rsidR="00BA4401">
        <w:rPr>
          <w:rStyle w:val="CommentReference"/>
        </w:rPr>
        <w:commentReference w:id="68"/>
      </w:r>
      <w:r>
        <w:rPr>
          <w:sz w:val="24"/>
          <w:szCs w:val="24"/>
        </w:rPr>
        <w:t xml:space="preserve">it 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an  injection </w:t>
      </w:r>
      <w:r>
        <w:rPr>
          <w:spacing w:val="14"/>
          <w:sz w:val="24"/>
          <w:szCs w:val="24"/>
        </w:rPr>
        <w:t xml:space="preserve"> </w:t>
      </w:r>
      <w:del w:id="69" w:author="Reyhan Early" w:date="2016-07-22T18:28:00Z">
        <w:r w:rsidDel="00BA4401">
          <w:rPr>
            <w:sz w:val="24"/>
            <w:szCs w:val="24"/>
          </w:rPr>
          <w:delText>while</w:delText>
        </w:r>
        <w:r w:rsidDel="00BA4401">
          <w:rPr>
            <w:spacing w:val="34"/>
            <w:sz w:val="24"/>
            <w:szCs w:val="24"/>
          </w:rPr>
          <w:delText xml:space="preserve"> </w:delText>
        </w:r>
      </w:del>
      <w:ins w:id="70" w:author="Reyhan Early" w:date="2016-07-22T18:28:00Z">
        <w:r w:rsidR="00BA4401">
          <w:rPr>
            <w:sz w:val="24"/>
            <w:szCs w:val="24"/>
          </w:rPr>
          <w:t>but</w:t>
        </w:r>
        <w:r w:rsidR="00BA4401">
          <w:rPr>
            <w:spacing w:val="34"/>
            <w:sz w:val="24"/>
            <w:szCs w:val="24"/>
          </w:rPr>
          <w:t xml:space="preserve"> </w:t>
        </w:r>
      </w:ins>
      <w:r>
        <w:rPr>
          <w:sz w:val="24"/>
          <w:szCs w:val="24"/>
        </w:rPr>
        <w:t xml:space="preserve">the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3"/>
          <w:sz w:val="24"/>
          <w:szCs w:val="24"/>
        </w:rPr>
        <w:t>a</w:t>
      </w:r>
      <w:r>
        <w:rPr>
          <w:sz w:val="24"/>
          <w:szCs w:val="24"/>
        </w:rPr>
        <w:t>jori</w:t>
      </w:r>
      <w:r>
        <w:rPr>
          <w:spacing w:val="-6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32"/>
          <w:sz w:val="24"/>
          <w:szCs w:val="24"/>
        </w:rPr>
        <w:t xml:space="preserve"> </w:t>
      </w:r>
      <w:r>
        <w:rPr>
          <w:spacing w:val="-7"/>
          <w:w w:val="97"/>
          <w:sz w:val="24"/>
          <w:szCs w:val="24"/>
        </w:rPr>
        <w:t>w</w:t>
      </w:r>
      <w:r>
        <w:rPr>
          <w:w w:val="102"/>
          <w:sz w:val="24"/>
          <w:szCs w:val="24"/>
        </w:rPr>
        <w:t xml:space="preserve">ere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vinced</w:t>
      </w:r>
      <w:r>
        <w:rPr>
          <w:spacing w:val="23"/>
          <w:sz w:val="24"/>
          <w:szCs w:val="24"/>
        </w:rPr>
        <w:t xml:space="preserve"> </w:t>
      </w:r>
      <w:r>
        <w:rPr>
          <w:w w:val="118"/>
          <w:sz w:val="24"/>
          <w:szCs w:val="24"/>
        </w:rPr>
        <w:t>that</w:t>
      </w:r>
      <w:r>
        <w:rPr>
          <w:spacing w:val="-2"/>
          <w:w w:val="118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really</w:t>
      </w:r>
      <w:r>
        <w:rPr>
          <w:spacing w:val="2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detection.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5"/>
          <w:sz w:val="24"/>
          <w:szCs w:val="24"/>
        </w:rPr>
        <w:t xml:space="preserve"> </w:t>
      </w:r>
      <w:ins w:id="71" w:author="Reyhan Early" w:date="2016-07-22T18:28:00Z">
        <w:r w:rsidR="00BA4401">
          <w:rPr>
            <w:spacing w:val="35"/>
            <w:sz w:val="24"/>
            <w:szCs w:val="24"/>
          </w:rPr>
          <w:t xml:space="preserve">most </w:t>
        </w:r>
      </w:ins>
      <w:r>
        <w:rPr>
          <w:sz w:val="24"/>
          <w:szCs w:val="24"/>
        </w:rPr>
        <w:t>famous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ts</w:t>
      </w:r>
      <w:r>
        <w:rPr>
          <w:spacing w:val="3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9"/>
          <w:sz w:val="24"/>
          <w:szCs w:val="24"/>
        </w:rPr>
        <w:t xml:space="preserve"> </w:t>
      </w:r>
      <w:del w:id="72" w:author="Reyhan Early" w:date="2016-07-22T18:28:00Z">
        <w:r w:rsidDel="00BA4401">
          <w:rPr>
            <w:sz w:val="24"/>
            <w:szCs w:val="24"/>
          </w:rPr>
          <w:delText>the</w:delText>
        </w:r>
        <w:r w:rsidDel="00BA4401">
          <w:rPr>
            <w:spacing w:val="35"/>
            <w:sz w:val="24"/>
            <w:szCs w:val="24"/>
          </w:rPr>
          <w:delText xml:space="preserve"> </w:delText>
        </w:r>
        <w:r w:rsidDel="00BA4401">
          <w:rPr>
            <w:sz w:val="24"/>
            <w:szCs w:val="24"/>
          </w:rPr>
          <w:delText>one</w:delText>
        </w:r>
        <w:r w:rsidDel="00BA4401">
          <w:rPr>
            <w:spacing w:val="9"/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>ba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2010, whi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orted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LSC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news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site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[17].</w:t>
      </w:r>
    </w:p>
    <w:p w:rsidR="00E01976" w:rsidRDefault="00E01976">
      <w:pPr>
        <w:spacing w:line="200" w:lineRule="exact"/>
      </w:pPr>
    </w:p>
    <w:p w:rsidR="00E01976" w:rsidRDefault="00E01976">
      <w:pPr>
        <w:spacing w:before="12" w:line="280" w:lineRule="exact"/>
        <w:rPr>
          <w:sz w:val="28"/>
          <w:szCs w:val="28"/>
        </w:rPr>
      </w:pPr>
    </w:p>
    <w:p w:rsidR="00E01976" w:rsidRDefault="00961B26">
      <w:pPr>
        <w:ind w:left="100" w:right="4894"/>
        <w:jc w:val="both"/>
        <w:rPr>
          <w:sz w:val="22"/>
          <w:szCs w:val="22"/>
        </w:rPr>
      </w:pPr>
      <w:r>
        <w:rPr>
          <w:spacing w:val="9"/>
          <w:w w:val="126"/>
          <w:sz w:val="22"/>
          <w:szCs w:val="22"/>
        </w:rPr>
        <w:t>II</w:t>
      </w:r>
      <w:r>
        <w:rPr>
          <w:w w:val="126"/>
          <w:sz w:val="22"/>
          <w:szCs w:val="22"/>
        </w:rPr>
        <w:t xml:space="preserve">I.  </w:t>
      </w:r>
      <w:r>
        <w:rPr>
          <w:spacing w:val="46"/>
          <w:w w:val="126"/>
          <w:sz w:val="22"/>
          <w:szCs w:val="22"/>
        </w:rPr>
        <w:t xml:space="preserve"> </w:t>
      </w:r>
      <w:r>
        <w:rPr>
          <w:w w:val="126"/>
          <w:sz w:val="22"/>
          <w:szCs w:val="22"/>
        </w:rPr>
        <w:t>PRE</w:t>
      </w:r>
      <w:r>
        <w:rPr>
          <w:spacing w:val="-26"/>
          <w:w w:val="126"/>
          <w:sz w:val="22"/>
          <w:szCs w:val="22"/>
        </w:rPr>
        <w:t>P</w:t>
      </w:r>
      <w:r>
        <w:rPr>
          <w:w w:val="126"/>
          <w:sz w:val="22"/>
          <w:szCs w:val="22"/>
        </w:rPr>
        <w:t>AR</w:t>
      </w:r>
      <w:r>
        <w:rPr>
          <w:spacing w:val="-26"/>
          <w:w w:val="126"/>
          <w:sz w:val="22"/>
          <w:szCs w:val="22"/>
        </w:rPr>
        <w:t>A</w:t>
      </w:r>
      <w:r>
        <w:rPr>
          <w:w w:val="126"/>
          <w:sz w:val="22"/>
          <w:szCs w:val="22"/>
        </w:rPr>
        <w:t>TION</w:t>
      </w:r>
      <w:r>
        <w:rPr>
          <w:spacing w:val="28"/>
          <w:w w:val="126"/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>
        <w:rPr>
          <w:spacing w:val="39"/>
          <w:sz w:val="22"/>
          <w:szCs w:val="22"/>
        </w:rPr>
        <w:t xml:space="preserve"> </w:t>
      </w:r>
      <w:r>
        <w:rPr>
          <w:spacing w:val="-8"/>
          <w:w w:val="121"/>
          <w:sz w:val="22"/>
          <w:szCs w:val="22"/>
        </w:rPr>
        <w:t>D</w:t>
      </w:r>
      <w:r>
        <w:rPr>
          <w:spacing w:val="-25"/>
          <w:w w:val="121"/>
          <w:sz w:val="22"/>
          <w:szCs w:val="22"/>
        </w:rPr>
        <w:t>AT</w:t>
      </w:r>
      <w:r>
        <w:rPr>
          <w:w w:val="121"/>
          <w:sz w:val="22"/>
          <w:szCs w:val="22"/>
        </w:rPr>
        <w:t>A</w:t>
      </w:r>
      <w:r>
        <w:rPr>
          <w:spacing w:val="33"/>
          <w:w w:val="121"/>
          <w:sz w:val="22"/>
          <w:szCs w:val="22"/>
        </w:rPr>
        <w:t xml:space="preserve"> </w:t>
      </w:r>
      <w:r>
        <w:rPr>
          <w:w w:val="121"/>
          <w:sz w:val="22"/>
          <w:szCs w:val="22"/>
        </w:rPr>
        <w:t>FILES</w:t>
      </w:r>
    </w:p>
    <w:p w:rsidR="00E01976" w:rsidRDefault="00E01976">
      <w:pPr>
        <w:spacing w:line="200" w:lineRule="exact"/>
      </w:pPr>
    </w:p>
    <w:p w:rsidR="00E01976" w:rsidRDefault="00E01976">
      <w:pPr>
        <w:spacing w:before="10" w:line="220" w:lineRule="exact"/>
        <w:rPr>
          <w:sz w:val="22"/>
          <w:szCs w:val="22"/>
        </w:rPr>
      </w:pPr>
    </w:p>
    <w:p w:rsidR="00E01976" w:rsidRDefault="00961B26">
      <w:pPr>
        <w:spacing w:line="363" w:lineRule="auto"/>
        <w:ind w:left="100" w:right="60" w:firstLine="299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5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strain</w:t>
      </w:r>
      <w:r>
        <w:rPr>
          <w:spacing w:val="23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GW150914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v</w:t>
      </w:r>
      <w:r>
        <w:rPr>
          <w:w w:val="103"/>
          <w:sz w:val="24"/>
          <w:szCs w:val="24"/>
        </w:rPr>
        <w:t>e</w:t>
      </w:r>
      <w:r>
        <w:rPr>
          <w:spacing w:val="-6"/>
          <w:w w:val="103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LOSC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site.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ecificall</w:t>
      </w:r>
      <w:r>
        <w:rPr>
          <w:spacing w:val="-18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1"/>
          <w:sz w:val="24"/>
          <w:szCs w:val="24"/>
        </w:rPr>
        <w:t xml:space="preserve"> </w:t>
      </w:r>
      <w:commentRangeStart w:id="73"/>
      <w:r>
        <w:rPr>
          <w:w w:val="102"/>
          <w:sz w:val="24"/>
          <w:szCs w:val="24"/>
        </w:rPr>
        <w:t xml:space="preserve">it’s </w:t>
      </w:r>
      <w:commentRangeEnd w:id="73"/>
      <w:r w:rsidR="00BA4401">
        <w:rPr>
          <w:rStyle w:val="CommentReference"/>
        </w:rPr>
        <w:commentReference w:id="73"/>
      </w:r>
      <w:r>
        <w:rPr>
          <w:sz w:val="24"/>
          <w:szCs w:val="24"/>
        </w:rPr>
        <w:t xml:space="preserve">stored </w:t>
      </w:r>
      <w:r>
        <w:rPr>
          <w:spacing w:val="3"/>
          <w:sz w:val="24"/>
          <w:szCs w:val="24"/>
        </w:rPr>
        <w:t xml:space="preserve"> </w:t>
      </w:r>
      <w:del w:id="74" w:author="Reyhan Early" w:date="2016-07-22T18:32:00Z">
        <w:r w:rsidDel="00BA4401">
          <w:rPr>
            <w:sz w:val="24"/>
            <w:szCs w:val="24"/>
          </w:rPr>
          <w:delText>the</w:delText>
        </w:r>
        <w:r w:rsidDel="00BA4401">
          <w:rPr>
            <w:spacing w:val="57"/>
            <w:sz w:val="24"/>
            <w:szCs w:val="24"/>
          </w:rPr>
          <w:delText xml:space="preserve"> </w:delText>
        </w:r>
      </w:del>
      <w:ins w:id="75" w:author="Reyhan Early" w:date="2016-07-22T18:32:00Z">
        <w:r w:rsidR="00BA4401">
          <w:rPr>
            <w:sz w:val="24"/>
            <w:szCs w:val="24"/>
          </w:rPr>
          <w:t>as a</w:t>
        </w:r>
        <w:r w:rsidR="00BA4401">
          <w:rPr>
            <w:spacing w:val="57"/>
            <w:sz w:val="24"/>
            <w:szCs w:val="24"/>
          </w:rPr>
          <w:t xml:space="preserve"> </w:t>
        </w:r>
      </w:ins>
      <w:r>
        <w:rPr>
          <w:w w:val="133"/>
          <w:sz w:val="24"/>
          <w:szCs w:val="24"/>
        </w:rPr>
        <w:t>waveform.txt</w:t>
      </w:r>
      <w:r>
        <w:rPr>
          <w:spacing w:val="7"/>
          <w:w w:val="133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“D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wnload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Data”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section</w:t>
      </w:r>
      <w:r>
        <w:rPr>
          <w:spacing w:val="48"/>
          <w:sz w:val="24"/>
          <w:szCs w:val="24"/>
        </w:rPr>
        <w:t xml:space="preserve"> </w:t>
      </w:r>
      <w:ins w:id="76" w:author="Reyhan Early" w:date="2016-07-22T18:32:00Z">
        <w:r w:rsidR="00BA4401">
          <w:rPr>
            <w:spacing w:val="48"/>
            <w:sz w:val="24"/>
            <w:szCs w:val="24"/>
          </w:rPr>
          <w:t xml:space="preserve">of </w:t>
        </w:r>
      </w:ins>
      <w:r>
        <w:rPr>
          <w:sz w:val="24"/>
          <w:szCs w:val="24"/>
        </w:rPr>
        <w:t>the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LOSC</w:t>
      </w:r>
      <w:r>
        <w:rPr>
          <w:spacing w:val="4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tutorial </w:t>
      </w:r>
      <w:r>
        <w:rPr>
          <w:sz w:val="24"/>
          <w:szCs w:val="24"/>
        </w:rPr>
        <w:t>[18].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strain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1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later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signal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self-made</w:t>
      </w:r>
      <w:r>
        <w:rPr>
          <w:spacing w:val="21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injection.</w:t>
      </w:r>
    </w:p>
    <w:p w:rsidR="00E01976" w:rsidRDefault="00961B26">
      <w:pPr>
        <w:spacing w:before="5" w:line="363" w:lineRule="auto"/>
        <w:ind w:left="100" w:right="59" w:firstLine="299"/>
        <w:jc w:val="both"/>
        <w:rPr>
          <w:sz w:val="24"/>
          <w:szCs w:val="24"/>
        </w:rPr>
      </w:pPr>
      <w:r>
        <w:rPr>
          <w:sz w:val="24"/>
          <w:szCs w:val="24"/>
        </w:rPr>
        <w:t>As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template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injection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rec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28"/>
          <w:sz w:val="24"/>
          <w:szCs w:val="24"/>
        </w:rPr>
        <w:t xml:space="preserve"> </w:t>
      </w:r>
      <w:commentRangeStart w:id="77"/>
      <w:r>
        <w:rPr>
          <w:sz w:val="24"/>
          <w:szCs w:val="24"/>
        </w:rPr>
        <w:t>it’s</w:t>
      </w:r>
      <w:r>
        <w:rPr>
          <w:spacing w:val="17"/>
          <w:sz w:val="24"/>
          <w:szCs w:val="24"/>
        </w:rPr>
        <w:t xml:space="preserve"> </w:t>
      </w:r>
      <w:commentRangeEnd w:id="77"/>
      <w:r w:rsidR="00BA4401">
        <w:rPr>
          <w:rStyle w:val="CommentReference"/>
        </w:rPr>
        <w:commentReference w:id="77"/>
      </w:r>
      <w:r>
        <w:rPr>
          <w:sz w:val="24"/>
          <w:szCs w:val="24"/>
        </w:rPr>
        <w:t>differe</w:t>
      </w:r>
      <w:r>
        <w:rPr>
          <w:spacing w:val="-6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wav</w:t>
      </w:r>
      <w:r>
        <w:rPr>
          <w:sz w:val="24"/>
          <w:szCs w:val="24"/>
        </w:rPr>
        <w:t>eform.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included </w:t>
      </w:r>
      <w:r>
        <w:rPr>
          <w:sz w:val="24"/>
          <w:szCs w:val="24"/>
        </w:rPr>
        <w:t>in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zip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another </w:t>
      </w:r>
      <w:r>
        <w:rPr>
          <w:spacing w:val="23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tutorial.</w:t>
      </w:r>
      <w:r>
        <w:rPr>
          <w:spacing w:val="58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[19]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complex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template 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tains 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w w:val="136"/>
          <w:sz w:val="24"/>
          <w:szCs w:val="24"/>
        </w:rPr>
        <w:t>t</w:t>
      </w:r>
      <w:r>
        <w:rPr>
          <w:spacing w:val="-7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2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-7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eforms,</w:t>
      </w:r>
      <w:r>
        <w:rPr>
          <w:spacing w:val="41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one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real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part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imaginary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part.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er,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4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p</w:t>
      </w:r>
      <w:r>
        <w:rPr>
          <w:w w:val="101"/>
          <w:sz w:val="24"/>
          <w:szCs w:val="24"/>
        </w:rPr>
        <w:t>oi</w:t>
      </w:r>
      <w:r>
        <w:rPr>
          <w:spacing w:val="-6"/>
          <w:w w:val="101"/>
          <w:sz w:val="24"/>
          <w:szCs w:val="24"/>
        </w:rPr>
        <w:t>n</w:t>
      </w:r>
      <w:r>
        <w:rPr>
          <w:w w:val="110"/>
          <w:sz w:val="24"/>
          <w:szCs w:val="24"/>
        </w:rPr>
        <w:t xml:space="preserve">ted </w:t>
      </w:r>
      <w:r>
        <w:rPr>
          <w:sz w:val="24"/>
          <w:szCs w:val="24"/>
        </w:rPr>
        <w:t>out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pacing w:val="-19"/>
          <w:sz w:val="24"/>
          <w:szCs w:val="24"/>
        </w:rPr>
        <w:t>W</w:t>
      </w:r>
      <w:r>
        <w:rPr>
          <w:spacing w:val="-7"/>
          <w:sz w:val="24"/>
          <w:szCs w:val="24"/>
        </w:rPr>
        <w:t>a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 xml:space="preserve">eform </w:t>
      </w:r>
      <w:r>
        <w:rPr>
          <w:spacing w:val="2"/>
          <w:sz w:val="24"/>
          <w:szCs w:val="24"/>
        </w:rPr>
        <w:t xml:space="preserve"> </w:t>
      </w:r>
      <w:r>
        <w:rPr>
          <w:spacing w:val="-20"/>
          <w:w w:val="107"/>
          <w:sz w:val="24"/>
          <w:szCs w:val="24"/>
        </w:rPr>
        <w:t>T</w:t>
      </w:r>
      <w:r>
        <w:rPr>
          <w:w w:val="107"/>
          <w:sz w:val="24"/>
          <w:szCs w:val="24"/>
        </w:rPr>
        <w:t>emplate”</w:t>
      </w:r>
      <w:r>
        <w:rPr>
          <w:spacing w:val="27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w w:val="136"/>
          <w:sz w:val="24"/>
          <w:szCs w:val="24"/>
        </w:rPr>
        <w:t>t</w:t>
      </w:r>
      <w:r>
        <w:rPr>
          <w:w w:val="102"/>
          <w:sz w:val="24"/>
          <w:szCs w:val="24"/>
        </w:rPr>
        <w:t>his</w:t>
      </w:r>
      <w:r>
        <w:rPr>
          <w:spacing w:val="27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tutorial,</w:t>
      </w:r>
      <w:r>
        <w:rPr>
          <w:spacing w:val="24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templates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100%</w:t>
      </w:r>
      <w:r>
        <w:rPr>
          <w:spacing w:val="10"/>
          <w:sz w:val="24"/>
          <w:szCs w:val="24"/>
        </w:rPr>
        <w:t xml:space="preserve"> </w:t>
      </w:r>
      <w:commentRangeStart w:id="78"/>
      <w:r>
        <w:rPr>
          <w:sz w:val="24"/>
          <w:szCs w:val="24"/>
        </w:rPr>
        <w:t>the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42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as </w:t>
      </w:r>
      <w:r>
        <w:rPr>
          <w:sz w:val="24"/>
          <w:szCs w:val="24"/>
        </w:rPr>
        <w:t>what</w:t>
      </w:r>
      <w:commentRangeEnd w:id="78"/>
      <w:r w:rsidR="00BA4401">
        <w:rPr>
          <w:rStyle w:val="CommentReference"/>
        </w:rPr>
        <w:commentReference w:id="78"/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scie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tists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actually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used.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subtleti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skip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ed,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example.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quali</w:t>
      </w:r>
      <w:r>
        <w:rPr>
          <w:spacing w:val="-5"/>
          <w:w w:val="108"/>
          <w:sz w:val="24"/>
          <w:szCs w:val="24"/>
        </w:rPr>
        <w:t>t</w:t>
      </w:r>
      <w:r>
        <w:rPr>
          <w:w w:val="102"/>
          <w:sz w:val="24"/>
          <w:szCs w:val="24"/>
        </w:rPr>
        <w:t xml:space="preserve">y </w:t>
      </w:r>
      <w:r>
        <w:rPr>
          <w:sz w:val="24"/>
          <w:szCs w:val="24"/>
        </w:rPr>
        <w:t>of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templates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online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>oo</w:t>
      </w:r>
      <w:r>
        <w:rPr>
          <w:sz w:val="24"/>
          <w:szCs w:val="24"/>
        </w:rPr>
        <w:t>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enough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>n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estigation.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Note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this 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differe</w:t>
      </w:r>
      <w:r>
        <w:rPr>
          <w:spacing w:val="-5"/>
          <w:sz w:val="24"/>
          <w:szCs w:val="24"/>
        </w:rPr>
        <w:t>n</w:t>
      </w:r>
      <w:r>
        <w:rPr>
          <w:w w:val="136"/>
          <w:sz w:val="24"/>
          <w:szCs w:val="24"/>
        </w:rPr>
        <w:t xml:space="preserve">t </w:t>
      </w:r>
      <w:r>
        <w:rPr>
          <w:sz w:val="24"/>
          <w:szCs w:val="24"/>
        </w:rPr>
        <w:t>from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strain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making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injection.</w:t>
      </w:r>
    </w:p>
    <w:p w:rsidR="00E01976" w:rsidRDefault="00961B26">
      <w:pPr>
        <w:spacing w:before="5" w:line="363" w:lineRule="auto"/>
        <w:ind w:left="100" w:right="59" w:firstLine="299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ba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kground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strain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injections</w:t>
      </w:r>
      <w:r>
        <w:rPr>
          <w:spacing w:val="4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ere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selected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m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er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of data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-13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in </w:t>
      </w:r>
      <w:r>
        <w:rPr>
          <w:sz w:val="24"/>
          <w:szCs w:val="24"/>
        </w:rPr>
        <w:t>the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“H1”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detector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from LIGO’s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S6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run,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from GPS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21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931035615</w:t>
      </w:r>
      <w:r>
        <w:rPr>
          <w:spacing w:val="-3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971622015.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S6</w:t>
      </w:r>
      <w:r>
        <w:rPr>
          <w:spacing w:val="-13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 xml:space="preserve">data </w:t>
      </w:r>
      <w:r>
        <w:rPr>
          <w:sz w:val="24"/>
          <w:szCs w:val="24"/>
        </w:rPr>
        <w:t>ar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6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a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ailable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LOSC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site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ell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[20].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Because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able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fluctuation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6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the </w:t>
      </w:r>
      <w:r>
        <w:rPr>
          <w:spacing w:val="7"/>
          <w:sz w:val="24"/>
          <w:szCs w:val="24"/>
        </w:rPr>
        <w:t>p</w:t>
      </w:r>
      <w:r>
        <w:rPr>
          <w:spacing w:val="-6"/>
          <w:sz w:val="24"/>
          <w:szCs w:val="24"/>
        </w:rPr>
        <w:t>ow</w:t>
      </w:r>
      <w:r>
        <w:rPr>
          <w:sz w:val="24"/>
          <w:szCs w:val="24"/>
        </w:rPr>
        <w:t>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ba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kground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noise</w:t>
      </w:r>
      <w:r>
        <w:rPr>
          <w:spacing w:val="-6"/>
          <w:sz w:val="24"/>
          <w:szCs w:val="24"/>
        </w:rPr>
        <w:t xml:space="preserve"> ov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tire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S6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run,</w:t>
      </w:r>
      <w:r>
        <w:rPr>
          <w:spacing w:val="33"/>
          <w:sz w:val="24"/>
          <w:szCs w:val="24"/>
        </w:rPr>
        <w:t xml:space="preserve"> </w:t>
      </w:r>
      <w:commentRangeStart w:id="79"/>
      <w:r>
        <w:rPr>
          <w:sz w:val="24"/>
          <w:szCs w:val="24"/>
        </w:rPr>
        <w:t>I</w:t>
      </w:r>
      <w:commentRangeEnd w:id="79"/>
      <w:r w:rsidR="00581CE9">
        <w:rPr>
          <w:rStyle w:val="CommentReference"/>
        </w:rPr>
        <w:commentReference w:id="79"/>
      </w:r>
      <w:r>
        <w:rPr>
          <w:spacing w:val="-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c</w:t>
      </w:r>
      <w:r>
        <w:rPr>
          <w:sz w:val="24"/>
          <w:szCs w:val="24"/>
        </w:rPr>
        <w:t>hose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differe</w:t>
      </w:r>
      <w:r>
        <w:rPr>
          <w:spacing w:val="-6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relati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ely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v</w:t>
      </w:r>
      <w:r>
        <w:rPr>
          <w:w w:val="102"/>
          <w:sz w:val="24"/>
          <w:szCs w:val="24"/>
        </w:rPr>
        <w:t xml:space="preserve">enly </w:t>
      </w:r>
      <w:r>
        <w:rPr>
          <w:sz w:val="24"/>
          <w:szCs w:val="24"/>
        </w:rPr>
        <w:t>dis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ersed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files,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starting 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GPS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time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931127296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(0.226%),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934846464</w:t>
      </w:r>
      <w:r>
        <w:rPr>
          <w:spacing w:val="12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(9.39%),</w:t>
      </w:r>
    </w:p>
    <w:p w:rsidR="00E01976" w:rsidRDefault="00961B26">
      <w:pPr>
        <w:spacing w:before="5" w:line="363" w:lineRule="auto"/>
        <w:ind w:left="100" w:right="60"/>
        <w:jc w:val="both"/>
        <w:rPr>
          <w:sz w:val="24"/>
          <w:szCs w:val="24"/>
        </w:rPr>
      </w:pPr>
      <w:r>
        <w:rPr>
          <w:sz w:val="24"/>
          <w:szCs w:val="24"/>
        </w:rPr>
        <w:t>941707264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(26.3%),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94178</w:t>
      </w:r>
      <w:r>
        <w:rPr>
          <w:spacing w:val="1"/>
          <w:sz w:val="24"/>
          <w:szCs w:val="24"/>
        </w:rPr>
        <w:t>5</w:t>
      </w:r>
      <w:r>
        <w:rPr>
          <w:sz w:val="24"/>
          <w:szCs w:val="24"/>
        </w:rPr>
        <w:t>088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(26.5%),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947154944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(39.7%),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952623104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(53.2%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959344640 (69.8%),</w:t>
      </w:r>
      <w:r>
        <w:rPr>
          <w:spacing w:val="23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963629056</w:t>
      </w:r>
      <w:r>
        <w:rPr>
          <w:spacing w:val="4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(80.3%),</w:t>
      </w:r>
      <w:r>
        <w:rPr>
          <w:spacing w:val="23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967442432</w:t>
      </w:r>
      <w:r>
        <w:rPr>
          <w:spacing w:val="4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(89.7</w:t>
      </w:r>
      <w:r>
        <w:rPr>
          <w:spacing w:val="1"/>
          <w:sz w:val="24"/>
          <w:szCs w:val="24"/>
        </w:rPr>
        <w:t>%</w:t>
      </w:r>
      <w:r>
        <w:rPr>
          <w:sz w:val="24"/>
          <w:szCs w:val="24"/>
        </w:rPr>
        <w:t>),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2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971407360</w:t>
      </w:r>
      <w:r>
        <w:rPr>
          <w:spacing w:val="4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(99.5%),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lasting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4096 seconds.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8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referred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u</w:t>
      </w:r>
      <w:r>
        <w:rPr>
          <w:spacing w:val="-6"/>
          <w:sz w:val="24"/>
          <w:szCs w:val="24"/>
        </w:rPr>
        <w:t>m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ers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10,</w:t>
      </w:r>
      <w:r>
        <w:rPr>
          <w:spacing w:val="1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res</w:t>
      </w:r>
      <w:r>
        <w:rPr>
          <w:spacing w:val="7"/>
          <w:w w:val="104"/>
          <w:sz w:val="24"/>
          <w:szCs w:val="24"/>
        </w:rPr>
        <w:t>p</w:t>
      </w:r>
      <w:r>
        <w:rPr>
          <w:w w:val="104"/>
          <w:sz w:val="24"/>
          <w:szCs w:val="24"/>
        </w:rPr>
        <w:t>ecti</w:t>
      </w:r>
      <w:r>
        <w:rPr>
          <w:spacing w:val="-6"/>
          <w:w w:val="104"/>
          <w:sz w:val="24"/>
          <w:szCs w:val="24"/>
        </w:rPr>
        <w:t>v</w:t>
      </w:r>
      <w:r>
        <w:rPr>
          <w:w w:val="99"/>
          <w:sz w:val="24"/>
          <w:szCs w:val="24"/>
        </w:rPr>
        <w:t>el</w:t>
      </w:r>
      <w:r>
        <w:rPr>
          <w:spacing w:val="-19"/>
          <w:w w:val="99"/>
          <w:sz w:val="24"/>
          <w:szCs w:val="24"/>
        </w:rPr>
        <w:t>y</w:t>
      </w:r>
      <w:r>
        <w:rPr>
          <w:w w:val="107"/>
          <w:sz w:val="24"/>
          <w:szCs w:val="24"/>
        </w:rPr>
        <w:t>.</w:t>
      </w:r>
    </w:p>
    <w:p w:rsidR="00E01976" w:rsidRDefault="00961B26">
      <w:pPr>
        <w:spacing w:before="5" w:line="363" w:lineRule="auto"/>
        <w:ind w:left="100" w:right="60" w:firstLine="299"/>
        <w:jc w:val="both"/>
        <w:rPr>
          <w:sz w:val="24"/>
          <w:szCs w:val="24"/>
        </w:rPr>
        <w:sectPr w:rsidR="00E01976">
          <w:pgSz w:w="11920" w:h="16840"/>
          <w:pgMar w:top="940" w:right="1040" w:bottom="280" w:left="1340" w:header="719" w:footer="1479" w:gutter="0"/>
          <w:cols w:space="720"/>
        </w:sectPr>
      </w:pPr>
      <w:r>
        <w:rPr>
          <w:sz w:val="24"/>
          <w:szCs w:val="24"/>
        </w:rPr>
        <w:t>The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ba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kground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quali</w:t>
      </w:r>
      <w:r>
        <w:rPr>
          <w:spacing w:val="-5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critical.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piece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w-quali</w:t>
      </w:r>
      <w:r>
        <w:rPr>
          <w:spacing w:val="-5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result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misleading </w:t>
      </w:r>
      <w:r>
        <w:rPr>
          <w:sz w:val="24"/>
          <w:szCs w:val="24"/>
        </w:rPr>
        <w:t xml:space="preserve">outcome. </w:t>
      </w:r>
      <w:r>
        <w:rPr>
          <w:spacing w:val="18"/>
          <w:sz w:val="24"/>
          <w:szCs w:val="24"/>
        </w:rPr>
        <w:t xml:space="preserve"> </w:t>
      </w:r>
      <w:r>
        <w:rPr>
          <w:spacing w:val="-20"/>
          <w:w w:val="107"/>
          <w:sz w:val="24"/>
          <w:szCs w:val="24"/>
        </w:rPr>
        <w:t>F</w:t>
      </w:r>
      <w:r>
        <w:rPr>
          <w:w w:val="107"/>
          <w:sz w:val="24"/>
          <w:szCs w:val="24"/>
        </w:rPr>
        <w:t>urther</w:t>
      </w:r>
      <w:r>
        <w:rPr>
          <w:spacing w:val="1"/>
          <w:w w:val="107"/>
          <w:sz w:val="24"/>
          <w:szCs w:val="24"/>
        </w:rPr>
        <w:t>m</w:t>
      </w:r>
      <w:r>
        <w:rPr>
          <w:w w:val="107"/>
          <w:sz w:val="24"/>
          <w:szCs w:val="24"/>
        </w:rPr>
        <w:t>ore,</w:t>
      </w:r>
      <w:r>
        <w:rPr>
          <w:spacing w:val="16"/>
          <w:w w:val="107"/>
          <w:sz w:val="24"/>
          <w:szCs w:val="24"/>
        </w:rPr>
        <w:t xml:space="preserve"> </w:t>
      </w:r>
      <w:commentRangeStart w:id="80"/>
      <w:r>
        <w:rPr>
          <w:sz w:val="24"/>
          <w:szCs w:val="24"/>
        </w:rPr>
        <w:t xml:space="preserve">that </w:t>
      </w:r>
      <w:r>
        <w:rPr>
          <w:spacing w:val="19"/>
          <w:sz w:val="24"/>
          <w:szCs w:val="24"/>
        </w:rPr>
        <w:t xml:space="preserve"> </w:t>
      </w:r>
      <w:commentRangeEnd w:id="80"/>
      <w:r w:rsidR="00581CE9">
        <w:rPr>
          <w:rStyle w:val="CommentReference"/>
        </w:rPr>
        <w:commentReference w:id="80"/>
      </w:r>
      <w:r>
        <w:rPr>
          <w:sz w:val="24"/>
          <w:szCs w:val="24"/>
        </w:rPr>
        <w:t>kind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ins w:id="81" w:author="Reyhan Early" w:date="2016-07-22T18:39:00Z">
        <w:r w:rsidR="00581CE9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>files</w:t>
      </w:r>
      <w:r>
        <w:rPr>
          <w:spacing w:val="4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ould</w:t>
      </w:r>
      <w:r>
        <w:rPr>
          <w:spacing w:val="1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et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ed</w:t>
      </w:r>
      <w:r>
        <w:rPr>
          <w:spacing w:val="38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scie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tists.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result,</w:t>
      </w:r>
    </w:p>
    <w:p w:rsidR="00E01976" w:rsidRDefault="00E01976">
      <w:pPr>
        <w:spacing w:line="200" w:lineRule="exact"/>
      </w:pPr>
    </w:p>
    <w:p w:rsidR="00E01976" w:rsidRDefault="00E01976">
      <w:pPr>
        <w:spacing w:before="2" w:line="280" w:lineRule="exact"/>
        <w:rPr>
          <w:sz w:val="28"/>
          <w:szCs w:val="28"/>
        </w:rPr>
      </w:pPr>
    </w:p>
    <w:p w:rsidR="00E01976" w:rsidRDefault="00F03C4F">
      <w:pPr>
        <w:spacing w:before="15" w:line="363" w:lineRule="auto"/>
        <w:ind w:left="100" w:right="59"/>
        <w:jc w:val="both"/>
        <w:rPr>
          <w:sz w:val="24"/>
          <w:szCs w:val="24"/>
        </w:rPr>
      </w:pPr>
      <w:r>
        <w:pict>
          <v:group id="_x0000_s1578" style="position:absolute;left:0;text-align:left;margin-left:381.9pt;margin-top:95.45pt;width:3.5pt;height:0;z-index:-1260;mso-position-horizontal-relative:page" coordorigin="7638,1909" coordsize="70,0">
            <v:polyline id="_x0000_s1579" style="position:absolute" points="15276,3818,15346,3818" coordorigin="7638,1909" coordsize="70,0" filled="f" strokeweight="5055emu">
              <v:path arrowok="t"/>
            </v:polyline>
            <w10:wrap anchorx="page"/>
          </v:group>
        </w:pict>
      </w:r>
      <w:r w:rsidR="00961B26">
        <w:rPr>
          <w:sz w:val="24"/>
          <w:szCs w:val="24"/>
        </w:rPr>
        <w:t>e</w:t>
      </w:r>
      <w:r w:rsidR="00961B26">
        <w:rPr>
          <w:spacing w:val="-6"/>
          <w:sz w:val="24"/>
          <w:szCs w:val="24"/>
        </w:rPr>
        <w:t>v</w:t>
      </w:r>
      <w:r w:rsidR="00961B26">
        <w:rPr>
          <w:sz w:val="24"/>
          <w:szCs w:val="24"/>
        </w:rPr>
        <w:t>en</w:t>
      </w:r>
      <w:r w:rsidR="00961B26">
        <w:rPr>
          <w:spacing w:val="46"/>
          <w:sz w:val="24"/>
          <w:szCs w:val="24"/>
        </w:rPr>
        <w:t xml:space="preserve"> </w:t>
      </w:r>
      <w:r w:rsidR="00961B26">
        <w:rPr>
          <w:sz w:val="24"/>
          <w:szCs w:val="24"/>
        </w:rPr>
        <w:t>if</w:t>
      </w:r>
      <w:r w:rsidR="00961B26">
        <w:rPr>
          <w:spacing w:val="29"/>
          <w:sz w:val="24"/>
          <w:szCs w:val="24"/>
        </w:rPr>
        <w:t xml:space="preserve"> </w:t>
      </w:r>
      <w:r w:rsidR="00961B26">
        <w:rPr>
          <w:sz w:val="24"/>
          <w:szCs w:val="24"/>
        </w:rPr>
        <w:t xml:space="preserve">there </w:t>
      </w:r>
      <w:r w:rsidR="00961B26">
        <w:rPr>
          <w:spacing w:val="19"/>
          <w:sz w:val="24"/>
          <w:szCs w:val="24"/>
        </w:rPr>
        <w:t xml:space="preserve"> </w:t>
      </w:r>
      <w:r w:rsidR="00961B26">
        <w:rPr>
          <w:sz w:val="24"/>
          <w:szCs w:val="24"/>
        </w:rPr>
        <w:t>really</w:t>
      </w:r>
      <w:r w:rsidR="00961B26">
        <w:rPr>
          <w:spacing w:val="57"/>
          <w:sz w:val="24"/>
          <w:szCs w:val="24"/>
        </w:rPr>
        <w:t xml:space="preserve"> </w:t>
      </w:r>
      <w:r w:rsidR="00961B26">
        <w:rPr>
          <w:spacing w:val="-6"/>
          <w:sz w:val="24"/>
          <w:szCs w:val="24"/>
        </w:rPr>
        <w:t>w</w:t>
      </w:r>
      <w:r w:rsidR="00961B26">
        <w:rPr>
          <w:sz w:val="24"/>
          <w:szCs w:val="24"/>
        </w:rPr>
        <w:t>ere</w:t>
      </w:r>
      <w:r w:rsidR="00961B26">
        <w:rPr>
          <w:spacing w:val="40"/>
          <w:sz w:val="24"/>
          <w:szCs w:val="24"/>
        </w:rPr>
        <w:t xml:space="preserve"> </w:t>
      </w:r>
      <w:r w:rsidR="00961B26">
        <w:rPr>
          <w:sz w:val="24"/>
          <w:szCs w:val="24"/>
        </w:rPr>
        <w:t>an  e</w:t>
      </w:r>
      <w:r w:rsidR="00961B26">
        <w:rPr>
          <w:spacing w:val="-6"/>
          <w:sz w:val="24"/>
          <w:szCs w:val="24"/>
        </w:rPr>
        <w:t>v</w:t>
      </w:r>
      <w:r w:rsidR="00961B26">
        <w:rPr>
          <w:sz w:val="24"/>
          <w:szCs w:val="24"/>
        </w:rPr>
        <w:t>e</w:t>
      </w:r>
      <w:r w:rsidR="00961B26">
        <w:rPr>
          <w:spacing w:val="-6"/>
          <w:sz w:val="24"/>
          <w:szCs w:val="24"/>
        </w:rPr>
        <w:t>n</w:t>
      </w:r>
      <w:r w:rsidR="00961B26">
        <w:rPr>
          <w:sz w:val="24"/>
          <w:szCs w:val="24"/>
        </w:rPr>
        <w:t xml:space="preserve">t, </w:t>
      </w:r>
      <w:r w:rsidR="00961B26">
        <w:rPr>
          <w:spacing w:val="22"/>
          <w:sz w:val="24"/>
          <w:szCs w:val="24"/>
        </w:rPr>
        <w:t xml:space="preserve"> </w:t>
      </w:r>
      <w:r w:rsidR="00961B26">
        <w:rPr>
          <w:sz w:val="24"/>
          <w:szCs w:val="24"/>
        </w:rPr>
        <w:t xml:space="preserve">the </w:t>
      </w:r>
      <w:r w:rsidR="00961B26">
        <w:rPr>
          <w:spacing w:val="10"/>
          <w:sz w:val="24"/>
          <w:szCs w:val="24"/>
        </w:rPr>
        <w:t xml:space="preserve"> </w:t>
      </w:r>
      <w:r w:rsidR="00961B26">
        <w:rPr>
          <w:w w:val="101"/>
          <w:sz w:val="24"/>
          <w:szCs w:val="24"/>
        </w:rPr>
        <w:t>segme</w:t>
      </w:r>
      <w:r w:rsidR="00961B26">
        <w:rPr>
          <w:spacing w:val="-6"/>
          <w:w w:val="101"/>
          <w:sz w:val="24"/>
          <w:szCs w:val="24"/>
        </w:rPr>
        <w:t>n</w:t>
      </w:r>
      <w:r w:rsidR="00961B26">
        <w:rPr>
          <w:w w:val="136"/>
          <w:sz w:val="24"/>
          <w:szCs w:val="24"/>
        </w:rPr>
        <w:t>t</w:t>
      </w:r>
      <w:r w:rsidR="00961B26">
        <w:rPr>
          <w:spacing w:val="40"/>
          <w:w w:val="136"/>
          <w:sz w:val="24"/>
          <w:szCs w:val="24"/>
        </w:rPr>
        <w:t xml:space="preserve"> </w:t>
      </w:r>
      <w:r w:rsidR="00961B26">
        <w:rPr>
          <w:sz w:val="24"/>
          <w:szCs w:val="24"/>
        </w:rPr>
        <w:t xml:space="preserve">it </w:t>
      </w:r>
      <w:r w:rsidR="00961B26">
        <w:rPr>
          <w:spacing w:val="3"/>
          <w:sz w:val="24"/>
          <w:szCs w:val="24"/>
        </w:rPr>
        <w:t xml:space="preserve"> </w:t>
      </w:r>
      <w:r w:rsidR="00961B26">
        <w:rPr>
          <w:sz w:val="24"/>
          <w:szCs w:val="24"/>
        </w:rPr>
        <w:t>lies</w:t>
      </w:r>
      <w:r w:rsidR="00961B26">
        <w:rPr>
          <w:spacing w:val="31"/>
          <w:sz w:val="24"/>
          <w:szCs w:val="24"/>
        </w:rPr>
        <w:t xml:space="preserve"> </w:t>
      </w:r>
      <w:r w:rsidR="00961B26">
        <w:rPr>
          <w:sz w:val="24"/>
          <w:szCs w:val="24"/>
        </w:rPr>
        <w:t>in</w:t>
      </w:r>
      <w:r w:rsidR="00961B26">
        <w:rPr>
          <w:spacing w:val="48"/>
          <w:sz w:val="24"/>
          <w:szCs w:val="24"/>
        </w:rPr>
        <w:t xml:space="preserve"> </w:t>
      </w:r>
      <w:r w:rsidR="00961B26">
        <w:rPr>
          <w:spacing w:val="-6"/>
          <w:sz w:val="24"/>
          <w:szCs w:val="24"/>
        </w:rPr>
        <w:t>w</w:t>
      </w:r>
      <w:r w:rsidR="00961B26">
        <w:rPr>
          <w:sz w:val="24"/>
          <w:szCs w:val="24"/>
        </w:rPr>
        <w:t>ould</w:t>
      </w:r>
      <w:r w:rsidR="00961B26">
        <w:rPr>
          <w:spacing w:val="48"/>
          <w:sz w:val="24"/>
          <w:szCs w:val="24"/>
        </w:rPr>
        <w:t xml:space="preserve"> </w:t>
      </w:r>
      <w:r w:rsidR="00961B26">
        <w:rPr>
          <w:sz w:val="24"/>
          <w:szCs w:val="24"/>
        </w:rPr>
        <w:t xml:space="preserve">not </w:t>
      </w:r>
      <w:r w:rsidR="00961B26">
        <w:rPr>
          <w:spacing w:val="11"/>
          <w:sz w:val="24"/>
          <w:szCs w:val="24"/>
        </w:rPr>
        <w:t xml:space="preserve"> </w:t>
      </w:r>
      <w:r w:rsidR="00961B26">
        <w:rPr>
          <w:spacing w:val="7"/>
          <w:sz w:val="24"/>
          <w:szCs w:val="24"/>
        </w:rPr>
        <w:t>b</w:t>
      </w:r>
      <w:r w:rsidR="00961B26">
        <w:rPr>
          <w:sz w:val="24"/>
          <w:szCs w:val="24"/>
        </w:rPr>
        <w:t>e</w:t>
      </w:r>
      <w:r w:rsidR="00961B26">
        <w:rPr>
          <w:spacing w:val="46"/>
          <w:sz w:val="24"/>
          <w:szCs w:val="24"/>
        </w:rPr>
        <w:t xml:space="preserve"> </w:t>
      </w:r>
      <w:r w:rsidR="00961B26">
        <w:rPr>
          <w:sz w:val="24"/>
          <w:szCs w:val="24"/>
        </w:rPr>
        <w:t>sear</w:t>
      </w:r>
      <w:r w:rsidR="00961B26">
        <w:rPr>
          <w:spacing w:val="-6"/>
          <w:sz w:val="24"/>
          <w:szCs w:val="24"/>
        </w:rPr>
        <w:t>c</w:t>
      </w:r>
      <w:r w:rsidR="00961B26">
        <w:rPr>
          <w:sz w:val="24"/>
          <w:szCs w:val="24"/>
        </w:rPr>
        <w:t xml:space="preserve">hed.  </w:t>
      </w:r>
      <w:r w:rsidR="00961B26">
        <w:rPr>
          <w:spacing w:val="28"/>
          <w:sz w:val="24"/>
          <w:szCs w:val="24"/>
        </w:rPr>
        <w:t xml:space="preserve"> </w:t>
      </w:r>
      <w:r w:rsidR="00961B26">
        <w:rPr>
          <w:sz w:val="24"/>
          <w:szCs w:val="24"/>
        </w:rPr>
        <w:t xml:space="preserve">And </w:t>
      </w:r>
      <w:r w:rsidR="00961B26">
        <w:rPr>
          <w:spacing w:val="1"/>
          <w:sz w:val="24"/>
          <w:szCs w:val="24"/>
        </w:rPr>
        <w:t xml:space="preserve"> </w:t>
      </w:r>
      <w:r w:rsidR="00961B26">
        <w:rPr>
          <w:w w:val="117"/>
          <w:sz w:val="24"/>
          <w:szCs w:val="24"/>
        </w:rPr>
        <w:t xml:space="preserve">it </w:t>
      </w:r>
      <w:r w:rsidR="00961B26">
        <w:rPr>
          <w:spacing w:val="7"/>
          <w:sz w:val="24"/>
          <w:szCs w:val="24"/>
        </w:rPr>
        <w:t>b</w:t>
      </w:r>
      <w:r w:rsidR="00961B26">
        <w:rPr>
          <w:sz w:val="24"/>
          <w:szCs w:val="24"/>
        </w:rPr>
        <w:t>ecomes</w:t>
      </w:r>
      <w:r w:rsidR="00961B26">
        <w:rPr>
          <w:spacing w:val="39"/>
          <w:sz w:val="24"/>
          <w:szCs w:val="24"/>
        </w:rPr>
        <w:t xml:space="preserve"> </w:t>
      </w:r>
      <w:r w:rsidR="00961B26">
        <w:rPr>
          <w:sz w:val="24"/>
          <w:szCs w:val="24"/>
        </w:rPr>
        <w:t>useless</w:t>
      </w:r>
      <w:r w:rsidR="00961B26">
        <w:rPr>
          <w:spacing w:val="38"/>
          <w:sz w:val="24"/>
          <w:szCs w:val="24"/>
        </w:rPr>
        <w:t xml:space="preserve"> </w:t>
      </w:r>
      <w:commentRangeStart w:id="82"/>
      <w:r w:rsidR="00961B26">
        <w:rPr>
          <w:sz w:val="24"/>
          <w:szCs w:val="24"/>
        </w:rPr>
        <w:t>for</w:t>
      </w:r>
      <w:r w:rsidR="00961B26">
        <w:rPr>
          <w:spacing w:val="34"/>
          <w:sz w:val="24"/>
          <w:szCs w:val="24"/>
        </w:rPr>
        <w:t xml:space="preserve"> </w:t>
      </w:r>
      <w:r w:rsidR="00961B26">
        <w:rPr>
          <w:sz w:val="24"/>
          <w:szCs w:val="24"/>
        </w:rPr>
        <w:t>me</w:t>
      </w:r>
      <w:r w:rsidR="00961B26">
        <w:rPr>
          <w:spacing w:val="43"/>
          <w:sz w:val="24"/>
          <w:szCs w:val="24"/>
        </w:rPr>
        <w:t xml:space="preserve"> </w:t>
      </w:r>
      <w:r w:rsidR="00961B26">
        <w:rPr>
          <w:sz w:val="24"/>
          <w:szCs w:val="24"/>
        </w:rPr>
        <w:t>do</w:t>
      </w:r>
      <w:r w:rsidR="00961B26">
        <w:rPr>
          <w:spacing w:val="42"/>
          <w:sz w:val="24"/>
          <w:szCs w:val="24"/>
        </w:rPr>
        <w:t xml:space="preserve"> </w:t>
      </w:r>
      <w:r w:rsidR="00961B26">
        <w:rPr>
          <w:sz w:val="24"/>
          <w:szCs w:val="24"/>
        </w:rPr>
        <w:t>i</w:t>
      </w:r>
      <w:r w:rsidR="00961B26">
        <w:rPr>
          <w:spacing w:val="-6"/>
          <w:sz w:val="24"/>
          <w:szCs w:val="24"/>
        </w:rPr>
        <w:t>nv</w:t>
      </w:r>
      <w:r w:rsidR="00961B26">
        <w:rPr>
          <w:sz w:val="24"/>
          <w:szCs w:val="24"/>
        </w:rPr>
        <w:t xml:space="preserve">estigate </w:t>
      </w:r>
      <w:commentRangeEnd w:id="82"/>
      <w:r w:rsidR="00581CE9">
        <w:rPr>
          <w:rStyle w:val="CommentReference"/>
        </w:rPr>
        <w:commentReference w:id="82"/>
      </w:r>
      <w:r w:rsidR="00961B26">
        <w:rPr>
          <w:spacing w:val="32"/>
          <w:sz w:val="24"/>
          <w:szCs w:val="24"/>
        </w:rPr>
        <w:t xml:space="preserve"> </w:t>
      </w:r>
      <w:r w:rsidR="00961B26">
        <w:rPr>
          <w:sz w:val="24"/>
          <w:szCs w:val="24"/>
        </w:rPr>
        <w:t>on</w:t>
      </w:r>
      <w:r w:rsidR="00961B26">
        <w:rPr>
          <w:spacing w:val="42"/>
          <w:sz w:val="24"/>
          <w:szCs w:val="24"/>
        </w:rPr>
        <w:t xml:space="preserve"> </w:t>
      </w:r>
      <w:r w:rsidR="00961B26">
        <w:rPr>
          <w:sz w:val="24"/>
          <w:szCs w:val="24"/>
        </w:rPr>
        <w:t>su</w:t>
      </w:r>
      <w:r w:rsidR="00961B26">
        <w:rPr>
          <w:spacing w:val="-6"/>
          <w:sz w:val="24"/>
          <w:szCs w:val="24"/>
        </w:rPr>
        <w:t>c</w:t>
      </w:r>
      <w:r w:rsidR="00961B26">
        <w:rPr>
          <w:sz w:val="24"/>
          <w:szCs w:val="24"/>
        </w:rPr>
        <w:t>h</w:t>
      </w:r>
      <w:r w:rsidR="00961B26">
        <w:rPr>
          <w:spacing w:val="53"/>
          <w:sz w:val="24"/>
          <w:szCs w:val="24"/>
        </w:rPr>
        <w:t xml:space="preserve"> </w:t>
      </w:r>
      <w:r w:rsidR="00961B26">
        <w:rPr>
          <w:sz w:val="24"/>
          <w:szCs w:val="24"/>
        </w:rPr>
        <w:t>a</w:t>
      </w:r>
      <w:r w:rsidR="00961B26">
        <w:rPr>
          <w:spacing w:val="47"/>
          <w:sz w:val="24"/>
          <w:szCs w:val="24"/>
        </w:rPr>
        <w:t xml:space="preserve"> </w:t>
      </w:r>
      <w:r w:rsidR="00961B26">
        <w:rPr>
          <w:sz w:val="24"/>
          <w:szCs w:val="24"/>
        </w:rPr>
        <w:t xml:space="preserve">data </w:t>
      </w:r>
      <w:r w:rsidR="00961B26">
        <w:rPr>
          <w:spacing w:val="29"/>
          <w:sz w:val="24"/>
          <w:szCs w:val="24"/>
        </w:rPr>
        <w:t xml:space="preserve"> </w:t>
      </w:r>
      <w:r w:rsidR="00961B26">
        <w:rPr>
          <w:sz w:val="24"/>
          <w:szCs w:val="24"/>
        </w:rPr>
        <w:t xml:space="preserve">file. </w:t>
      </w:r>
      <w:r w:rsidR="00961B26">
        <w:rPr>
          <w:spacing w:val="22"/>
          <w:sz w:val="24"/>
          <w:szCs w:val="24"/>
        </w:rPr>
        <w:t xml:space="preserve"> </w:t>
      </w:r>
      <w:r w:rsidR="00961B26">
        <w:rPr>
          <w:sz w:val="24"/>
          <w:szCs w:val="24"/>
        </w:rPr>
        <w:t>In</w:t>
      </w:r>
      <w:r w:rsidR="00961B26">
        <w:rPr>
          <w:spacing w:val="51"/>
          <w:sz w:val="24"/>
          <w:szCs w:val="24"/>
        </w:rPr>
        <w:t xml:space="preserve"> </w:t>
      </w:r>
      <w:r w:rsidR="00961B26">
        <w:rPr>
          <w:sz w:val="24"/>
          <w:szCs w:val="24"/>
        </w:rPr>
        <w:t xml:space="preserve">general, </w:t>
      </w:r>
      <w:r w:rsidR="00961B26">
        <w:rPr>
          <w:spacing w:val="6"/>
          <w:sz w:val="24"/>
          <w:szCs w:val="24"/>
        </w:rPr>
        <w:t xml:space="preserve"> </w:t>
      </w:r>
      <w:r w:rsidR="00961B26">
        <w:rPr>
          <w:sz w:val="24"/>
          <w:szCs w:val="24"/>
        </w:rPr>
        <w:t>I</w:t>
      </w:r>
      <w:r w:rsidR="00961B26">
        <w:rPr>
          <w:spacing w:val="41"/>
          <w:sz w:val="24"/>
          <w:szCs w:val="24"/>
        </w:rPr>
        <w:t xml:space="preserve"> </w:t>
      </w:r>
      <w:r w:rsidR="00961B26">
        <w:rPr>
          <w:sz w:val="24"/>
          <w:szCs w:val="24"/>
        </w:rPr>
        <w:t>needed</w:t>
      </w:r>
      <w:r w:rsidR="00961B26">
        <w:rPr>
          <w:spacing w:val="57"/>
          <w:sz w:val="24"/>
          <w:szCs w:val="24"/>
        </w:rPr>
        <w:t xml:space="preserve"> </w:t>
      </w:r>
      <w:r w:rsidR="00961B26">
        <w:rPr>
          <w:sz w:val="24"/>
          <w:szCs w:val="24"/>
        </w:rPr>
        <w:t>to</w:t>
      </w:r>
      <w:r w:rsidR="00961B26">
        <w:rPr>
          <w:spacing w:val="58"/>
          <w:sz w:val="24"/>
          <w:szCs w:val="24"/>
        </w:rPr>
        <w:t xml:space="preserve"> </w:t>
      </w:r>
      <w:r w:rsidR="00961B26">
        <w:rPr>
          <w:w w:val="104"/>
          <w:sz w:val="24"/>
          <w:szCs w:val="24"/>
        </w:rPr>
        <w:t xml:space="preserve">assure </w:t>
      </w:r>
      <w:r w:rsidR="00961B26">
        <w:rPr>
          <w:sz w:val="24"/>
          <w:szCs w:val="24"/>
        </w:rPr>
        <w:t xml:space="preserve">that </w:t>
      </w:r>
      <w:r w:rsidR="00961B26">
        <w:rPr>
          <w:spacing w:val="43"/>
          <w:sz w:val="24"/>
          <w:szCs w:val="24"/>
        </w:rPr>
        <w:t xml:space="preserve"> </w:t>
      </w:r>
      <w:r w:rsidR="00961B26">
        <w:rPr>
          <w:sz w:val="24"/>
          <w:szCs w:val="24"/>
        </w:rPr>
        <w:t xml:space="preserve">the </w:t>
      </w:r>
      <w:r w:rsidR="00961B26">
        <w:rPr>
          <w:spacing w:val="4"/>
          <w:sz w:val="24"/>
          <w:szCs w:val="24"/>
        </w:rPr>
        <w:t xml:space="preserve"> </w:t>
      </w:r>
      <w:r w:rsidR="00961B26">
        <w:rPr>
          <w:sz w:val="24"/>
          <w:szCs w:val="24"/>
        </w:rPr>
        <w:t>ba</w:t>
      </w:r>
      <w:r w:rsidR="00961B26">
        <w:rPr>
          <w:spacing w:val="-6"/>
          <w:sz w:val="24"/>
          <w:szCs w:val="24"/>
        </w:rPr>
        <w:t>c</w:t>
      </w:r>
      <w:r w:rsidR="00961B26">
        <w:rPr>
          <w:sz w:val="24"/>
          <w:szCs w:val="24"/>
        </w:rPr>
        <w:t xml:space="preserve">kground </w:t>
      </w:r>
      <w:r w:rsidR="00961B26">
        <w:rPr>
          <w:spacing w:val="25"/>
          <w:sz w:val="24"/>
          <w:szCs w:val="24"/>
        </w:rPr>
        <w:t xml:space="preserve"> </w:t>
      </w:r>
      <w:commentRangeStart w:id="83"/>
      <w:r w:rsidR="00961B26">
        <w:rPr>
          <w:sz w:val="24"/>
          <w:szCs w:val="24"/>
        </w:rPr>
        <w:t>I</w:t>
      </w:r>
      <w:commentRangeEnd w:id="83"/>
      <w:r w:rsidR="00581CE9">
        <w:rPr>
          <w:rStyle w:val="CommentReference"/>
        </w:rPr>
        <w:commentReference w:id="83"/>
      </w:r>
      <w:r w:rsidR="00961B26">
        <w:rPr>
          <w:spacing w:val="38"/>
          <w:sz w:val="24"/>
          <w:szCs w:val="24"/>
        </w:rPr>
        <w:t xml:space="preserve"> </w:t>
      </w:r>
      <w:r w:rsidR="00961B26">
        <w:rPr>
          <w:spacing w:val="-6"/>
          <w:sz w:val="24"/>
          <w:szCs w:val="24"/>
        </w:rPr>
        <w:t>w</w:t>
      </w:r>
      <w:r w:rsidR="00961B26">
        <w:rPr>
          <w:sz w:val="24"/>
          <w:szCs w:val="24"/>
        </w:rPr>
        <w:t>as</w:t>
      </w:r>
      <w:r w:rsidR="00961B26">
        <w:rPr>
          <w:spacing w:val="37"/>
          <w:sz w:val="24"/>
          <w:szCs w:val="24"/>
        </w:rPr>
        <w:t xml:space="preserve"> </w:t>
      </w:r>
      <w:r w:rsidR="00961B26">
        <w:rPr>
          <w:sz w:val="24"/>
          <w:szCs w:val="24"/>
        </w:rPr>
        <w:t xml:space="preserve">injecting </w:t>
      </w:r>
      <w:r w:rsidR="00961B26">
        <w:rPr>
          <w:spacing w:val="10"/>
          <w:sz w:val="24"/>
          <w:szCs w:val="24"/>
        </w:rPr>
        <w:t xml:space="preserve"> </w:t>
      </w:r>
      <w:r w:rsidR="00961B26">
        <w:rPr>
          <w:sz w:val="24"/>
          <w:szCs w:val="24"/>
        </w:rPr>
        <w:t>on</w:t>
      </w:r>
      <w:r w:rsidR="00961B26">
        <w:rPr>
          <w:spacing w:val="40"/>
          <w:sz w:val="24"/>
          <w:szCs w:val="24"/>
        </w:rPr>
        <w:t xml:space="preserve"> </w:t>
      </w:r>
      <w:r w:rsidR="00961B26">
        <w:rPr>
          <w:sz w:val="24"/>
          <w:szCs w:val="24"/>
        </w:rPr>
        <w:t>has</w:t>
      </w:r>
      <w:r w:rsidR="00961B26">
        <w:rPr>
          <w:spacing w:val="54"/>
          <w:sz w:val="24"/>
          <w:szCs w:val="24"/>
        </w:rPr>
        <w:t xml:space="preserve"> </w:t>
      </w:r>
      <w:del w:id="84" w:author="Reyhan Early" w:date="2016-07-22T18:40:00Z">
        <w:r w:rsidR="00961B26" w:rsidDel="00581CE9">
          <w:rPr>
            <w:sz w:val="24"/>
            <w:szCs w:val="24"/>
          </w:rPr>
          <w:delText>its</w:delText>
        </w:r>
        <w:r w:rsidR="00961B26" w:rsidDel="00581CE9">
          <w:rPr>
            <w:spacing w:val="55"/>
            <w:sz w:val="24"/>
            <w:szCs w:val="24"/>
          </w:rPr>
          <w:delText xml:space="preserve"> </w:delText>
        </w:r>
      </w:del>
      <w:ins w:id="85" w:author="Reyhan Early" w:date="2016-07-22T18:40:00Z">
        <w:r w:rsidR="00581CE9">
          <w:rPr>
            <w:sz w:val="24"/>
            <w:szCs w:val="24"/>
          </w:rPr>
          <w:t>the</w:t>
        </w:r>
        <w:r w:rsidR="00581CE9">
          <w:rPr>
            <w:spacing w:val="55"/>
            <w:sz w:val="24"/>
            <w:szCs w:val="24"/>
          </w:rPr>
          <w:t xml:space="preserve"> </w:t>
        </w:r>
      </w:ins>
      <w:r w:rsidR="00961B26">
        <w:rPr>
          <w:sz w:val="24"/>
          <w:szCs w:val="24"/>
        </w:rPr>
        <w:t>pro</w:t>
      </w:r>
      <w:r w:rsidR="00961B26">
        <w:rPr>
          <w:spacing w:val="7"/>
          <w:sz w:val="24"/>
          <w:szCs w:val="24"/>
        </w:rPr>
        <w:t>p</w:t>
      </w:r>
      <w:r w:rsidR="00961B26">
        <w:rPr>
          <w:sz w:val="24"/>
          <w:szCs w:val="24"/>
        </w:rPr>
        <w:t xml:space="preserve">er </w:t>
      </w:r>
      <w:r w:rsidR="00961B26">
        <w:rPr>
          <w:spacing w:val="8"/>
          <w:sz w:val="24"/>
          <w:szCs w:val="24"/>
        </w:rPr>
        <w:t xml:space="preserve"> </w:t>
      </w:r>
      <w:r w:rsidR="00961B26">
        <w:rPr>
          <w:sz w:val="24"/>
          <w:szCs w:val="24"/>
        </w:rPr>
        <w:t xml:space="preserve">data </w:t>
      </w:r>
      <w:r w:rsidR="00961B26">
        <w:rPr>
          <w:spacing w:val="27"/>
          <w:sz w:val="24"/>
          <w:szCs w:val="24"/>
        </w:rPr>
        <w:t xml:space="preserve"> </w:t>
      </w:r>
      <w:r w:rsidR="00961B26">
        <w:rPr>
          <w:sz w:val="24"/>
          <w:szCs w:val="24"/>
        </w:rPr>
        <w:t>quali</w:t>
      </w:r>
      <w:r w:rsidR="00961B26">
        <w:rPr>
          <w:spacing w:val="-5"/>
          <w:sz w:val="24"/>
          <w:szCs w:val="24"/>
        </w:rPr>
        <w:t>t</w:t>
      </w:r>
      <w:r w:rsidR="00961B26">
        <w:rPr>
          <w:sz w:val="24"/>
          <w:szCs w:val="24"/>
        </w:rPr>
        <w:t xml:space="preserve">y </w:t>
      </w:r>
      <w:r w:rsidR="00961B26">
        <w:rPr>
          <w:spacing w:val="20"/>
          <w:sz w:val="24"/>
          <w:szCs w:val="24"/>
        </w:rPr>
        <w:t xml:space="preserve"> </w:t>
      </w:r>
      <w:r w:rsidR="00961B26">
        <w:rPr>
          <w:sz w:val="24"/>
          <w:szCs w:val="24"/>
        </w:rPr>
        <w:t>flags</w:t>
      </w:r>
      <w:del w:id="86" w:author="Reyhan Early" w:date="2016-07-22T18:40:00Z">
        <w:r w:rsidR="00961B26" w:rsidDel="00581CE9">
          <w:rPr>
            <w:spacing w:val="21"/>
            <w:sz w:val="24"/>
            <w:szCs w:val="24"/>
          </w:rPr>
          <w:delText xml:space="preserve"> </w:delText>
        </w:r>
        <w:r w:rsidR="00961B26" w:rsidDel="00581CE9">
          <w:rPr>
            <w:sz w:val="24"/>
            <w:szCs w:val="24"/>
          </w:rPr>
          <w:delText>on</w:delText>
        </w:r>
      </w:del>
      <w:r w:rsidR="00961B26">
        <w:rPr>
          <w:sz w:val="24"/>
          <w:szCs w:val="24"/>
        </w:rPr>
        <w:t xml:space="preserve">. </w:t>
      </w:r>
      <w:r w:rsidR="00961B26">
        <w:rPr>
          <w:spacing w:val="42"/>
          <w:sz w:val="24"/>
          <w:szCs w:val="24"/>
        </w:rPr>
        <w:t xml:space="preserve"> </w:t>
      </w:r>
      <w:r w:rsidR="00961B26">
        <w:rPr>
          <w:sz w:val="24"/>
          <w:szCs w:val="24"/>
        </w:rPr>
        <w:t>Because</w:t>
      </w:r>
      <w:r w:rsidR="00961B26">
        <w:rPr>
          <w:spacing w:val="51"/>
          <w:sz w:val="24"/>
          <w:szCs w:val="24"/>
        </w:rPr>
        <w:t xml:space="preserve"> </w:t>
      </w:r>
      <w:r w:rsidR="00961B26">
        <w:rPr>
          <w:w w:val="110"/>
          <w:sz w:val="24"/>
          <w:szCs w:val="24"/>
        </w:rPr>
        <w:t xml:space="preserve">the </w:t>
      </w:r>
      <w:r w:rsidR="00961B26">
        <w:rPr>
          <w:sz w:val="24"/>
          <w:szCs w:val="24"/>
        </w:rPr>
        <w:t>e</w:t>
      </w:r>
      <w:r w:rsidR="00961B26">
        <w:rPr>
          <w:spacing w:val="-6"/>
          <w:sz w:val="24"/>
          <w:szCs w:val="24"/>
        </w:rPr>
        <w:t>v</w:t>
      </w:r>
      <w:r w:rsidR="00961B26">
        <w:rPr>
          <w:w w:val="103"/>
          <w:sz w:val="24"/>
          <w:szCs w:val="24"/>
        </w:rPr>
        <w:t>e</w:t>
      </w:r>
      <w:r w:rsidR="00961B26">
        <w:rPr>
          <w:spacing w:val="-6"/>
          <w:w w:val="103"/>
          <w:sz w:val="24"/>
          <w:szCs w:val="24"/>
        </w:rPr>
        <w:t>n</w:t>
      </w:r>
      <w:r w:rsidR="00961B26">
        <w:rPr>
          <w:w w:val="136"/>
          <w:sz w:val="24"/>
          <w:szCs w:val="24"/>
        </w:rPr>
        <w:t>t</w:t>
      </w:r>
      <w:r w:rsidR="00961B26">
        <w:rPr>
          <w:spacing w:val="20"/>
          <w:sz w:val="24"/>
          <w:szCs w:val="24"/>
        </w:rPr>
        <w:t xml:space="preserve"> </w:t>
      </w:r>
      <w:r w:rsidR="00961B26">
        <w:rPr>
          <w:sz w:val="24"/>
          <w:szCs w:val="24"/>
        </w:rPr>
        <w:t>of</w:t>
      </w:r>
      <w:r w:rsidR="00961B26">
        <w:rPr>
          <w:spacing w:val="8"/>
          <w:sz w:val="24"/>
          <w:szCs w:val="24"/>
        </w:rPr>
        <w:t xml:space="preserve"> </w:t>
      </w:r>
      <w:r w:rsidR="00961B26">
        <w:rPr>
          <w:sz w:val="24"/>
          <w:szCs w:val="24"/>
        </w:rPr>
        <w:t>GW150914</w:t>
      </w:r>
      <w:r w:rsidR="00961B26">
        <w:rPr>
          <w:spacing w:val="20"/>
          <w:sz w:val="24"/>
          <w:szCs w:val="24"/>
        </w:rPr>
        <w:t xml:space="preserve"> </w:t>
      </w:r>
      <w:r w:rsidR="00961B26">
        <w:rPr>
          <w:sz w:val="24"/>
          <w:szCs w:val="24"/>
        </w:rPr>
        <w:t>is</w:t>
      </w:r>
      <w:r w:rsidR="00961B26">
        <w:rPr>
          <w:spacing w:val="17"/>
          <w:sz w:val="24"/>
          <w:szCs w:val="24"/>
        </w:rPr>
        <w:t xml:space="preserve"> </w:t>
      </w:r>
      <w:r w:rsidR="00961B26">
        <w:rPr>
          <w:sz w:val="24"/>
          <w:szCs w:val="24"/>
        </w:rPr>
        <w:t>a</w:t>
      </w:r>
      <w:r w:rsidR="00961B26">
        <w:rPr>
          <w:spacing w:val="30"/>
          <w:sz w:val="24"/>
          <w:szCs w:val="24"/>
        </w:rPr>
        <w:t xml:space="preserve"> </w:t>
      </w:r>
      <w:r w:rsidR="00961B26">
        <w:rPr>
          <w:sz w:val="24"/>
          <w:szCs w:val="24"/>
        </w:rPr>
        <w:t xml:space="preserve">compact </w:t>
      </w:r>
      <w:r w:rsidR="00961B26">
        <w:rPr>
          <w:spacing w:val="1"/>
          <w:sz w:val="24"/>
          <w:szCs w:val="24"/>
        </w:rPr>
        <w:t xml:space="preserve"> </w:t>
      </w:r>
      <w:r w:rsidR="00961B26">
        <w:rPr>
          <w:sz w:val="24"/>
          <w:szCs w:val="24"/>
        </w:rPr>
        <w:t xml:space="preserve">binary </w:t>
      </w:r>
      <w:r w:rsidR="00961B26">
        <w:rPr>
          <w:spacing w:val="4"/>
          <w:sz w:val="24"/>
          <w:szCs w:val="24"/>
        </w:rPr>
        <w:t xml:space="preserve"> </w:t>
      </w:r>
      <w:r w:rsidR="00961B26">
        <w:rPr>
          <w:sz w:val="24"/>
          <w:szCs w:val="24"/>
        </w:rPr>
        <w:t>coalescence</w:t>
      </w:r>
      <w:r w:rsidR="00961B26">
        <w:rPr>
          <w:spacing w:val="20"/>
          <w:sz w:val="24"/>
          <w:szCs w:val="24"/>
        </w:rPr>
        <w:t xml:space="preserve"> </w:t>
      </w:r>
      <w:r w:rsidR="00961B26">
        <w:rPr>
          <w:sz w:val="24"/>
          <w:szCs w:val="24"/>
        </w:rPr>
        <w:t>system</w:t>
      </w:r>
      <w:r w:rsidR="00961B26">
        <w:rPr>
          <w:spacing w:val="47"/>
          <w:sz w:val="24"/>
          <w:szCs w:val="24"/>
        </w:rPr>
        <w:t xml:space="preserve"> </w:t>
      </w:r>
      <w:r w:rsidR="00961B26">
        <w:rPr>
          <w:sz w:val="24"/>
          <w:szCs w:val="24"/>
        </w:rPr>
        <w:t>[3]</w:t>
      </w:r>
      <w:r w:rsidR="00961B26">
        <w:rPr>
          <w:spacing w:val="-14"/>
          <w:sz w:val="24"/>
          <w:szCs w:val="24"/>
        </w:rPr>
        <w:t xml:space="preserve"> </w:t>
      </w:r>
      <w:r w:rsidR="00961B26">
        <w:rPr>
          <w:sz w:val="24"/>
          <w:szCs w:val="24"/>
        </w:rPr>
        <w:t>and</w:t>
      </w:r>
      <w:r w:rsidR="00961B26">
        <w:rPr>
          <w:spacing w:val="50"/>
          <w:sz w:val="24"/>
          <w:szCs w:val="24"/>
        </w:rPr>
        <w:t xml:space="preserve"> </w:t>
      </w:r>
      <w:r w:rsidR="00961B26">
        <w:rPr>
          <w:sz w:val="24"/>
          <w:szCs w:val="24"/>
        </w:rPr>
        <w:t>the</w:t>
      </w:r>
      <w:r w:rsidR="00961B26">
        <w:rPr>
          <w:spacing w:val="49"/>
          <w:sz w:val="24"/>
          <w:szCs w:val="24"/>
        </w:rPr>
        <w:t xml:space="preserve"> </w:t>
      </w:r>
      <w:r w:rsidR="00961B26">
        <w:rPr>
          <w:sz w:val="24"/>
          <w:szCs w:val="24"/>
        </w:rPr>
        <w:t>mass</w:t>
      </w:r>
      <w:r w:rsidR="00961B26">
        <w:rPr>
          <w:spacing w:val="34"/>
          <w:sz w:val="24"/>
          <w:szCs w:val="24"/>
        </w:rPr>
        <w:t xml:space="preserve"> </w:t>
      </w:r>
      <w:r w:rsidR="00961B26">
        <w:rPr>
          <w:sz w:val="24"/>
          <w:szCs w:val="24"/>
        </w:rPr>
        <w:t>is</w:t>
      </w:r>
      <w:r w:rsidR="00961B26">
        <w:rPr>
          <w:spacing w:val="17"/>
          <w:sz w:val="24"/>
          <w:szCs w:val="24"/>
        </w:rPr>
        <w:t xml:space="preserve"> </w:t>
      </w:r>
      <w:r w:rsidR="00961B26">
        <w:rPr>
          <w:sz w:val="24"/>
          <w:szCs w:val="24"/>
        </w:rPr>
        <w:t>big</w:t>
      </w:r>
      <w:r w:rsidR="00961B26">
        <w:rPr>
          <w:spacing w:val="24"/>
          <w:sz w:val="24"/>
          <w:szCs w:val="24"/>
        </w:rPr>
        <w:t xml:space="preserve"> </w:t>
      </w:r>
      <w:r w:rsidR="00961B26">
        <w:rPr>
          <w:w w:val="102"/>
          <w:sz w:val="24"/>
          <w:szCs w:val="24"/>
        </w:rPr>
        <w:t xml:space="preserve">enough </w:t>
      </w:r>
      <w:r w:rsidR="00961B26">
        <w:rPr>
          <w:sz w:val="24"/>
          <w:szCs w:val="24"/>
        </w:rPr>
        <w:t>to</w:t>
      </w:r>
      <w:r w:rsidR="00961B26">
        <w:rPr>
          <w:spacing w:val="26"/>
          <w:sz w:val="24"/>
          <w:szCs w:val="24"/>
        </w:rPr>
        <w:t xml:space="preserve"> </w:t>
      </w:r>
      <w:r w:rsidR="00961B26">
        <w:rPr>
          <w:spacing w:val="7"/>
          <w:sz w:val="24"/>
          <w:szCs w:val="24"/>
        </w:rPr>
        <w:t>b</w:t>
      </w:r>
      <w:r w:rsidR="00961B26">
        <w:rPr>
          <w:sz w:val="24"/>
          <w:szCs w:val="24"/>
        </w:rPr>
        <w:t>e</w:t>
      </w:r>
      <w:r w:rsidR="00961B26">
        <w:rPr>
          <w:spacing w:val="10"/>
          <w:sz w:val="24"/>
          <w:szCs w:val="24"/>
        </w:rPr>
        <w:t xml:space="preserve"> </w:t>
      </w:r>
      <w:r w:rsidR="00961B26">
        <w:rPr>
          <w:sz w:val="24"/>
          <w:szCs w:val="24"/>
        </w:rPr>
        <w:t>catagorized</w:t>
      </w:r>
      <w:r w:rsidR="00961B26">
        <w:rPr>
          <w:spacing w:val="50"/>
          <w:sz w:val="24"/>
          <w:szCs w:val="24"/>
        </w:rPr>
        <w:t xml:space="preserve"> </w:t>
      </w:r>
      <w:r w:rsidR="00961B26">
        <w:rPr>
          <w:sz w:val="24"/>
          <w:szCs w:val="24"/>
        </w:rPr>
        <w:t>as</w:t>
      </w:r>
      <w:r w:rsidR="00961B26">
        <w:rPr>
          <w:spacing w:val="13"/>
          <w:sz w:val="24"/>
          <w:szCs w:val="24"/>
        </w:rPr>
        <w:t xml:space="preserve"> </w:t>
      </w:r>
      <w:r w:rsidR="00961B26">
        <w:rPr>
          <w:sz w:val="24"/>
          <w:szCs w:val="24"/>
        </w:rPr>
        <w:t>“high</w:t>
      </w:r>
      <w:r w:rsidR="00961B26">
        <w:rPr>
          <w:spacing w:val="26"/>
          <w:sz w:val="24"/>
          <w:szCs w:val="24"/>
        </w:rPr>
        <w:t xml:space="preserve"> </w:t>
      </w:r>
      <w:r w:rsidR="00961B26">
        <w:rPr>
          <w:sz w:val="24"/>
          <w:szCs w:val="24"/>
        </w:rPr>
        <w:t>mass”</w:t>
      </w:r>
      <w:r w:rsidR="00961B26">
        <w:rPr>
          <w:spacing w:val="28"/>
          <w:sz w:val="24"/>
          <w:szCs w:val="24"/>
        </w:rPr>
        <w:t xml:space="preserve"> </w:t>
      </w:r>
      <w:r w:rsidR="00961B26">
        <w:rPr>
          <w:w w:val="93"/>
          <w:sz w:val="24"/>
          <w:szCs w:val="24"/>
        </w:rPr>
        <w:t>[21],</w:t>
      </w:r>
      <w:r w:rsidR="00961B26">
        <w:rPr>
          <w:spacing w:val="12"/>
          <w:w w:val="93"/>
          <w:sz w:val="24"/>
          <w:szCs w:val="24"/>
        </w:rPr>
        <w:t xml:space="preserve"> </w:t>
      </w:r>
      <w:r w:rsidR="00961B26">
        <w:rPr>
          <w:sz w:val="24"/>
          <w:szCs w:val="24"/>
        </w:rPr>
        <w:t>the</w:t>
      </w:r>
      <w:r w:rsidR="00961B26">
        <w:rPr>
          <w:spacing w:val="34"/>
          <w:sz w:val="24"/>
          <w:szCs w:val="24"/>
        </w:rPr>
        <w:t xml:space="preserve"> </w:t>
      </w:r>
      <w:r w:rsidR="00961B26">
        <w:rPr>
          <w:sz w:val="24"/>
          <w:szCs w:val="24"/>
        </w:rPr>
        <w:t>flag</w:t>
      </w:r>
      <w:r w:rsidR="00961B26">
        <w:rPr>
          <w:spacing w:val="-6"/>
          <w:sz w:val="24"/>
          <w:szCs w:val="24"/>
        </w:rPr>
        <w:t xml:space="preserve"> </w:t>
      </w:r>
      <w:r w:rsidR="00961B26">
        <w:rPr>
          <w:sz w:val="24"/>
          <w:szCs w:val="24"/>
        </w:rPr>
        <w:t>of</w:t>
      </w:r>
      <w:r w:rsidR="00961B26">
        <w:rPr>
          <w:spacing w:val="-7"/>
          <w:sz w:val="24"/>
          <w:szCs w:val="24"/>
        </w:rPr>
        <w:t xml:space="preserve"> </w:t>
      </w:r>
      <w:r w:rsidR="00961B26">
        <w:rPr>
          <w:sz w:val="24"/>
          <w:szCs w:val="24"/>
        </w:rPr>
        <w:t xml:space="preserve">“CBCHIGH </w:t>
      </w:r>
      <w:r w:rsidR="00961B26">
        <w:rPr>
          <w:spacing w:val="12"/>
          <w:sz w:val="24"/>
          <w:szCs w:val="24"/>
        </w:rPr>
        <w:t xml:space="preserve"> </w:t>
      </w:r>
      <w:r w:rsidR="00961B26">
        <w:rPr>
          <w:sz w:val="24"/>
          <w:szCs w:val="24"/>
        </w:rPr>
        <w:t>C</w:t>
      </w:r>
      <w:r w:rsidR="00961B26">
        <w:rPr>
          <w:spacing w:val="-20"/>
          <w:sz w:val="24"/>
          <w:szCs w:val="24"/>
        </w:rPr>
        <w:t>A</w:t>
      </w:r>
      <w:r w:rsidR="00961B26">
        <w:rPr>
          <w:sz w:val="24"/>
          <w:szCs w:val="24"/>
        </w:rPr>
        <w:t>T4”</w:t>
      </w:r>
      <w:r w:rsidR="00961B26">
        <w:rPr>
          <w:spacing w:val="45"/>
          <w:sz w:val="24"/>
          <w:szCs w:val="24"/>
        </w:rPr>
        <w:t xml:space="preserve"> </w:t>
      </w:r>
      <w:r w:rsidR="00961B26">
        <w:rPr>
          <w:sz w:val="24"/>
          <w:szCs w:val="24"/>
        </w:rPr>
        <w:t>should</w:t>
      </w:r>
      <w:r w:rsidR="00961B26">
        <w:rPr>
          <w:spacing w:val="24"/>
          <w:sz w:val="24"/>
          <w:szCs w:val="24"/>
        </w:rPr>
        <w:t xml:space="preserve"> </w:t>
      </w:r>
      <w:r w:rsidR="00961B26">
        <w:rPr>
          <w:spacing w:val="7"/>
          <w:sz w:val="24"/>
          <w:szCs w:val="24"/>
        </w:rPr>
        <w:t>b</w:t>
      </w:r>
      <w:r w:rsidR="00961B26">
        <w:rPr>
          <w:sz w:val="24"/>
          <w:szCs w:val="24"/>
        </w:rPr>
        <w:t>e</w:t>
      </w:r>
      <w:r w:rsidR="00961B26">
        <w:rPr>
          <w:spacing w:val="11"/>
          <w:sz w:val="24"/>
          <w:szCs w:val="24"/>
        </w:rPr>
        <w:t xml:space="preserve"> </w:t>
      </w:r>
      <w:r w:rsidR="00961B26">
        <w:rPr>
          <w:sz w:val="24"/>
          <w:szCs w:val="24"/>
        </w:rPr>
        <w:t>on.</w:t>
      </w:r>
      <w:r w:rsidR="00961B26">
        <w:rPr>
          <w:spacing w:val="49"/>
          <w:sz w:val="24"/>
          <w:szCs w:val="24"/>
        </w:rPr>
        <w:t xml:space="preserve"> </w:t>
      </w:r>
      <w:r w:rsidR="00961B26">
        <w:rPr>
          <w:w w:val="101"/>
          <w:sz w:val="24"/>
          <w:szCs w:val="24"/>
        </w:rPr>
        <w:t xml:space="preserve">Besides, </w:t>
      </w:r>
      <w:r w:rsidR="00961B26">
        <w:rPr>
          <w:sz w:val="24"/>
          <w:szCs w:val="24"/>
        </w:rPr>
        <w:t>there</w:t>
      </w:r>
      <w:r w:rsidR="00961B26">
        <w:rPr>
          <w:spacing w:val="41"/>
          <w:sz w:val="24"/>
          <w:szCs w:val="24"/>
        </w:rPr>
        <w:t xml:space="preserve"> </w:t>
      </w:r>
      <w:r w:rsidR="00961B26">
        <w:rPr>
          <w:sz w:val="24"/>
          <w:szCs w:val="24"/>
        </w:rPr>
        <w:t>should</w:t>
      </w:r>
      <w:r w:rsidR="00961B26">
        <w:rPr>
          <w:spacing w:val="23"/>
          <w:sz w:val="24"/>
          <w:szCs w:val="24"/>
        </w:rPr>
        <w:t xml:space="preserve"> </w:t>
      </w:r>
      <w:r w:rsidR="00961B26">
        <w:rPr>
          <w:sz w:val="24"/>
          <w:szCs w:val="24"/>
        </w:rPr>
        <w:t>not</w:t>
      </w:r>
      <w:r w:rsidR="00961B26">
        <w:rPr>
          <w:spacing w:val="34"/>
          <w:sz w:val="24"/>
          <w:szCs w:val="24"/>
        </w:rPr>
        <w:t xml:space="preserve"> </w:t>
      </w:r>
      <w:r w:rsidR="00961B26">
        <w:rPr>
          <w:spacing w:val="7"/>
          <w:sz w:val="24"/>
          <w:szCs w:val="24"/>
        </w:rPr>
        <w:t>b</w:t>
      </w:r>
      <w:r w:rsidR="00961B26">
        <w:rPr>
          <w:sz w:val="24"/>
          <w:szCs w:val="24"/>
        </w:rPr>
        <w:t>e</w:t>
      </w:r>
      <w:r w:rsidR="00961B26">
        <w:rPr>
          <w:spacing w:val="9"/>
          <w:sz w:val="24"/>
          <w:szCs w:val="24"/>
        </w:rPr>
        <w:t xml:space="preserve"> </w:t>
      </w:r>
      <w:r w:rsidR="00961B26">
        <w:rPr>
          <w:sz w:val="24"/>
          <w:szCs w:val="24"/>
        </w:rPr>
        <w:t>a</w:t>
      </w:r>
      <w:r w:rsidR="00961B26">
        <w:rPr>
          <w:spacing w:val="-6"/>
          <w:sz w:val="24"/>
          <w:szCs w:val="24"/>
        </w:rPr>
        <w:t>n</w:t>
      </w:r>
      <w:r w:rsidR="00961B26">
        <w:rPr>
          <w:sz w:val="24"/>
          <w:szCs w:val="24"/>
        </w:rPr>
        <w:t>y</w:t>
      </w:r>
      <w:r w:rsidR="00961B26">
        <w:rPr>
          <w:spacing w:val="26"/>
          <w:sz w:val="24"/>
          <w:szCs w:val="24"/>
        </w:rPr>
        <w:t xml:space="preserve"> </w:t>
      </w:r>
      <w:r w:rsidR="00961B26">
        <w:rPr>
          <w:sz w:val="24"/>
          <w:szCs w:val="24"/>
        </w:rPr>
        <w:t>other</w:t>
      </w:r>
      <w:r w:rsidR="00961B26">
        <w:rPr>
          <w:spacing w:val="42"/>
          <w:sz w:val="24"/>
          <w:szCs w:val="24"/>
        </w:rPr>
        <w:t xml:space="preserve"> </w:t>
      </w:r>
      <w:r w:rsidR="00961B26">
        <w:rPr>
          <w:sz w:val="24"/>
          <w:szCs w:val="24"/>
        </w:rPr>
        <w:t>injections</w:t>
      </w:r>
      <w:r w:rsidR="00961B26">
        <w:rPr>
          <w:spacing w:val="38"/>
          <w:sz w:val="24"/>
          <w:szCs w:val="24"/>
        </w:rPr>
        <w:t xml:space="preserve"> </w:t>
      </w:r>
      <w:r w:rsidR="00961B26">
        <w:rPr>
          <w:sz w:val="24"/>
          <w:szCs w:val="24"/>
        </w:rPr>
        <w:t>whi</w:t>
      </w:r>
      <w:r w:rsidR="00961B26">
        <w:rPr>
          <w:spacing w:val="-6"/>
          <w:sz w:val="24"/>
          <w:szCs w:val="24"/>
        </w:rPr>
        <w:t>c</w:t>
      </w:r>
      <w:r w:rsidR="00961B26">
        <w:rPr>
          <w:sz w:val="24"/>
          <w:szCs w:val="24"/>
        </w:rPr>
        <w:t>h</w:t>
      </w:r>
      <w:r w:rsidR="00961B26">
        <w:rPr>
          <w:spacing w:val="13"/>
          <w:sz w:val="24"/>
          <w:szCs w:val="24"/>
        </w:rPr>
        <w:t xml:space="preserve"> </w:t>
      </w:r>
      <w:r w:rsidR="00961B26">
        <w:rPr>
          <w:spacing w:val="-6"/>
          <w:sz w:val="24"/>
          <w:szCs w:val="24"/>
        </w:rPr>
        <w:t>w</w:t>
      </w:r>
      <w:r w:rsidR="00961B26">
        <w:rPr>
          <w:sz w:val="24"/>
          <w:szCs w:val="24"/>
        </w:rPr>
        <w:t>ould</w:t>
      </w:r>
      <w:r w:rsidR="00961B26">
        <w:rPr>
          <w:spacing w:val="11"/>
          <w:sz w:val="24"/>
          <w:szCs w:val="24"/>
        </w:rPr>
        <w:t xml:space="preserve"> </w:t>
      </w:r>
      <w:r w:rsidR="00961B26">
        <w:rPr>
          <w:sz w:val="24"/>
          <w:szCs w:val="24"/>
        </w:rPr>
        <w:t>affect</w:t>
      </w:r>
      <w:r w:rsidR="00961B26">
        <w:rPr>
          <w:spacing w:val="8"/>
          <w:sz w:val="24"/>
          <w:szCs w:val="24"/>
        </w:rPr>
        <w:t xml:space="preserve"> </w:t>
      </w:r>
      <w:r w:rsidR="00961B26">
        <w:rPr>
          <w:spacing w:val="-6"/>
          <w:sz w:val="24"/>
          <w:szCs w:val="24"/>
        </w:rPr>
        <w:t>m</w:t>
      </w:r>
      <w:r w:rsidR="00961B26">
        <w:rPr>
          <w:sz w:val="24"/>
          <w:szCs w:val="24"/>
        </w:rPr>
        <w:t>y</w:t>
      </w:r>
      <w:r w:rsidR="00961B26">
        <w:rPr>
          <w:spacing w:val="13"/>
          <w:sz w:val="24"/>
          <w:szCs w:val="24"/>
        </w:rPr>
        <w:t xml:space="preserve"> </w:t>
      </w:r>
      <w:r w:rsidR="00961B26">
        <w:rPr>
          <w:sz w:val="24"/>
          <w:szCs w:val="24"/>
        </w:rPr>
        <w:t>rec</w:t>
      </w:r>
      <w:r w:rsidR="00961B26">
        <w:rPr>
          <w:spacing w:val="-6"/>
          <w:sz w:val="24"/>
          <w:szCs w:val="24"/>
        </w:rPr>
        <w:t>o</w:t>
      </w:r>
      <w:r w:rsidR="00961B26">
        <w:rPr>
          <w:spacing w:val="-7"/>
          <w:sz w:val="24"/>
          <w:szCs w:val="24"/>
        </w:rPr>
        <w:t>v</w:t>
      </w:r>
      <w:r w:rsidR="00961B26">
        <w:rPr>
          <w:sz w:val="24"/>
          <w:szCs w:val="24"/>
        </w:rPr>
        <w:t>er</w:t>
      </w:r>
      <w:r w:rsidR="00961B26">
        <w:rPr>
          <w:spacing w:val="-19"/>
          <w:sz w:val="24"/>
          <w:szCs w:val="24"/>
        </w:rPr>
        <w:t>y</w:t>
      </w:r>
      <w:r w:rsidR="00961B26">
        <w:rPr>
          <w:sz w:val="24"/>
          <w:szCs w:val="24"/>
        </w:rPr>
        <w:t>,</w:t>
      </w:r>
      <w:r w:rsidR="00961B26">
        <w:rPr>
          <w:spacing w:val="22"/>
          <w:sz w:val="24"/>
          <w:szCs w:val="24"/>
        </w:rPr>
        <w:t xml:space="preserve"> </w:t>
      </w:r>
      <w:r w:rsidR="00961B26">
        <w:rPr>
          <w:sz w:val="24"/>
          <w:szCs w:val="24"/>
        </w:rPr>
        <w:t>so</w:t>
      </w:r>
      <w:r w:rsidR="00961B26">
        <w:rPr>
          <w:spacing w:val="-1"/>
          <w:sz w:val="24"/>
          <w:szCs w:val="24"/>
        </w:rPr>
        <w:t xml:space="preserve"> </w:t>
      </w:r>
      <w:r w:rsidR="00961B26">
        <w:rPr>
          <w:sz w:val="24"/>
          <w:szCs w:val="24"/>
        </w:rPr>
        <w:t>the</w:t>
      </w:r>
      <w:r w:rsidR="00961B26">
        <w:rPr>
          <w:spacing w:val="32"/>
          <w:sz w:val="24"/>
          <w:szCs w:val="24"/>
        </w:rPr>
        <w:t xml:space="preserve"> </w:t>
      </w:r>
      <w:r w:rsidR="00961B26">
        <w:rPr>
          <w:sz w:val="24"/>
          <w:szCs w:val="24"/>
        </w:rPr>
        <w:t>flag</w:t>
      </w:r>
      <w:r w:rsidR="00961B26">
        <w:rPr>
          <w:spacing w:val="-8"/>
          <w:sz w:val="24"/>
          <w:szCs w:val="24"/>
        </w:rPr>
        <w:t xml:space="preserve"> </w:t>
      </w:r>
      <w:r w:rsidR="00961B26">
        <w:rPr>
          <w:sz w:val="24"/>
          <w:szCs w:val="24"/>
        </w:rPr>
        <w:t>of</w:t>
      </w:r>
      <w:r w:rsidR="00961B26">
        <w:rPr>
          <w:spacing w:val="-9"/>
          <w:sz w:val="24"/>
          <w:szCs w:val="24"/>
        </w:rPr>
        <w:t xml:space="preserve"> </w:t>
      </w:r>
      <w:r w:rsidR="00961B26">
        <w:rPr>
          <w:w w:val="106"/>
          <w:sz w:val="24"/>
          <w:szCs w:val="24"/>
        </w:rPr>
        <w:t xml:space="preserve">“HW” </w:t>
      </w:r>
      <w:r w:rsidR="00961B26">
        <w:rPr>
          <w:sz w:val="24"/>
          <w:szCs w:val="24"/>
        </w:rPr>
        <w:t>should</w:t>
      </w:r>
      <w:r w:rsidR="00961B26">
        <w:rPr>
          <w:spacing w:val="44"/>
          <w:sz w:val="24"/>
          <w:szCs w:val="24"/>
        </w:rPr>
        <w:t xml:space="preserve"> </w:t>
      </w:r>
      <w:r w:rsidR="00961B26">
        <w:rPr>
          <w:spacing w:val="7"/>
          <w:sz w:val="24"/>
          <w:szCs w:val="24"/>
        </w:rPr>
        <w:t>b</w:t>
      </w:r>
      <w:r w:rsidR="00961B26">
        <w:rPr>
          <w:sz w:val="24"/>
          <w:szCs w:val="24"/>
        </w:rPr>
        <w:t>e</w:t>
      </w:r>
      <w:r w:rsidR="00961B26">
        <w:rPr>
          <w:spacing w:val="29"/>
          <w:sz w:val="24"/>
          <w:szCs w:val="24"/>
        </w:rPr>
        <w:t xml:space="preserve"> </w:t>
      </w:r>
      <w:r w:rsidR="00961B26">
        <w:rPr>
          <w:sz w:val="24"/>
          <w:szCs w:val="24"/>
        </w:rPr>
        <w:t>off.</w:t>
      </w:r>
      <w:r w:rsidR="00961B26">
        <w:rPr>
          <w:spacing w:val="36"/>
          <w:sz w:val="24"/>
          <w:szCs w:val="24"/>
        </w:rPr>
        <w:t xml:space="preserve"> </w:t>
      </w:r>
      <w:r w:rsidR="00961B26">
        <w:rPr>
          <w:sz w:val="24"/>
          <w:szCs w:val="24"/>
        </w:rPr>
        <w:t>[22]</w:t>
      </w:r>
      <w:r w:rsidR="00961B26">
        <w:rPr>
          <w:spacing w:val="-16"/>
          <w:sz w:val="24"/>
          <w:szCs w:val="24"/>
        </w:rPr>
        <w:t xml:space="preserve"> </w:t>
      </w:r>
      <w:r w:rsidR="00961B26">
        <w:rPr>
          <w:sz w:val="24"/>
          <w:szCs w:val="24"/>
        </w:rPr>
        <w:t>The</w:t>
      </w:r>
      <w:r w:rsidR="00961B26">
        <w:rPr>
          <w:spacing w:val="54"/>
          <w:sz w:val="24"/>
          <w:szCs w:val="24"/>
        </w:rPr>
        <w:t xml:space="preserve"> </w:t>
      </w:r>
      <w:r w:rsidR="00961B26">
        <w:rPr>
          <w:sz w:val="24"/>
          <w:szCs w:val="24"/>
        </w:rPr>
        <w:t>s</w:t>
      </w:r>
      <w:r w:rsidR="00961B26">
        <w:rPr>
          <w:spacing w:val="7"/>
          <w:sz w:val="24"/>
          <w:szCs w:val="24"/>
        </w:rPr>
        <w:t>p</w:t>
      </w:r>
      <w:r w:rsidR="00961B26">
        <w:rPr>
          <w:sz w:val="24"/>
          <w:szCs w:val="24"/>
        </w:rPr>
        <w:t>ecific</w:t>
      </w:r>
      <w:r w:rsidR="00961B26">
        <w:rPr>
          <w:spacing w:val="6"/>
          <w:sz w:val="24"/>
          <w:szCs w:val="24"/>
        </w:rPr>
        <w:t xml:space="preserve"> </w:t>
      </w:r>
      <w:r w:rsidR="00961B26">
        <w:rPr>
          <w:spacing w:val="-7"/>
          <w:sz w:val="24"/>
          <w:szCs w:val="24"/>
        </w:rPr>
        <w:t>w</w:t>
      </w:r>
      <w:r w:rsidR="00961B26">
        <w:rPr>
          <w:spacing w:val="-6"/>
          <w:sz w:val="24"/>
          <w:szCs w:val="24"/>
        </w:rPr>
        <w:t>a</w:t>
      </w:r>
      <w:r w:rsidR="00961B26">
        <w:rPr>
          <w:sz w:val="24"/>
          <w:szCs w:val="24"/>
        </w:rPr>
        <w:t>y</w:t>
      </w:r>
      <w:r w:rsidR="00961B26">
        <w:rPr>
          <w:spacing w:val="31"/>
          <w:sz w:val="24"/>
          <w:szCs w:val="24"/>
        </w:rPr>
        <w:t xml:space="preserve"> </w:t>
      </w:r>
      <w:r w:rsidR="00961B26">
        <w:rPr>
          <w:sz w:val="24"/>
          <w:szCs w:val="24"/>
        </w:rPr>
        <w:t>to</w:t>
      </w:r>
      <w:r w:rsidR="00961B26">
        <w:rPr>
          <w:spacing w:val="44"/>
          <w:sz w:val="24"/>
          <w:szCs w:val="24"/>
        </w:rPr>
        <w:t xml:space="preserve"> </w:t>
      </w:r>
      <w:r w:rsidR="00961B26">
        <w:rPr>
          <w:sz w:val="24"/>
          <w:szCs w:val="24"/>
        </w:rPr>
        <w:t>slice</w:t>
      </w:r>
      <w:r w:rsidR="00961B26">
        <w:rPr>
          <w:spacing w:val="11"/>
          <w:sz w:val="24"/>
          <w:szCs w:val="24"/>
        </w:rPr>
        <w:t xml:space="preserve"> </w:t>
      </w:r>
      <w:r w:rsidR="00961B26">
        <w:rPr>
          <w:sz w:val="24"/>
          <w:szCs w:val="24"/>
        </w:rPr>
        <w:t>qualified</w:t>
      </w:r>
      <w:r w:rsidR="00961B26">
        <w:rPr>
          <w:spacing w:val="34"/>
          <w:sz w:val="24"/>
          <w:szCs w:val="24"/>
        </w:rPr>
        <w:t xml:space="preserve"> </w:t>
      </w:r>
      <w:r w:rsidR="00961B26">
        <w:rPr>
          <w:sz w:val="24"/>
          <w:szCs w:val="24"/>
        </w:rPr>
        <w:t xml:space="preserve">data </w:t>
      </w:r>
      <w:r w:rsidR="00961B26">
        <w:rPr>
          <w:spacing w:val="16"/>
          <w:sz w:val="24"/>
          <w:szCs w:val="24"/>
        </w:rPr>
        <w:t xml:space="preserve"> </w:t>
      </w:r>
      <w:r w:rsidR="00961B26">
        <w:rPr>
          <w:sz w:val="24"/>
          <w:szCs w:val="24"/>
        </w:rPr>
        <w:t>segme</w:t>
      </w:r>
      <w:r w:rsidR="00961B26">
        <w:rPr>
          <w:spacing w:val="-6"/>
          <w:sz w:val="24"/>
          <w:szCs w:val="24"/>
        </w:rPr>
        <w:t>n</w:t>
      </w:r>
      <w:r w:rsidR="00961B26">
        <w:rPr>
          <w:sz w:val="24"/>
          <w:szCs w:val="24"/>
        </w:rPr>
        <w:t>ts</w:t>
      </w:r>
      <w:r w:rsidR="00961B26">
        <w:rPr>
          <w:spacing w:val="54"/>
          <w:sz w:val="24"/>
          <w:szCs w:val="24"/>
        </w:rPr>
        <w:t xml:space="preserve"> </w:t>
      </w:r>
      <w:r w:rsidR="00961B26">
        <w:rPr>
          <w:sz w:val="24"/>
          <w:szCs w:val="24"/>
        </w:rPr>
        <w:t>is</w:t>
      </w:r>
      <w:r w:rsidR="00961B26">
        <w:rPr>
          <w:spacing w:val="20"/>
          <w:sz w:val="24"/>
          <w:szCs w:val="24"/>
        </w:rPr>
        <w:t xml:space="preserve"> </w:t>
      </w:r>
      <w:r w:rsidR="00961B26">
        <w:rPr>
          <w:sz w:val="24"/>
          <w:szCs w:val="24"/>
        </w:rPr>
        <w:t>gi</w:t>
      </w:r>
      <w:r w:rsidR="00961B26">
        <w:rPr>
          <w:spacing w:val="-6"/>
          <w:sz w:val="24"/>
          <w:szCs w:val="24"/>
        </w:rPr>
        <w:t>v</w:t>
      </w:r>
      <w:r w:rsidR="00961B26">
        <w:rPr>
          <w:sz w:val="24"/>
          <w:szCs w:val="24"/>
        </w:rPr>
        <w:t>en</w:t>
      </w:r>
      <w:r w:rsidR="00961B26">
        <w:rPr>
          <w:spacing w:val="28"/>
          <w:sz w:val="24"/>
          <w:szCs w:val="24"/>
        </w:rPr>
        <w:t xml:space="preserve"> </w:t>
      </w:r>
      <w:r w:rsidR="00961B26">
        <w:rPr>
          <w:sz w:val="24"/>
          <w:szCs w:val="24"/>
        </w:rPr>
        <w:t>in</w:t>
      </w:r>
      <w:r w:rsidR="00961B26">
        <w:rPr>
          <w:spacing w:val="31"/>
          <w:sz w:val="24"/>
          <w:szCs w:val="24"/>
        </w:rPr>
        <w:t xml:space="preserve"> </w:t>
      </w:r>
      <w:r w:rsidR="00961B26">
        <w:rPr>
          <w:sz w:val="24"/>
          <w:szCs w:val="24"/>
        </w:rPr>
        <w:t>the</w:t>
      </w:r>
      <w:r w:rsidR="00961B26">
        <w:rPr>
          <w:spacing w:val="53"/>
          <w:sz w:val="24"/>
          <w:szCs w:val="24"/>
        </w:rPr>
        <w:t xml:space="preserve"> </w:t>
      </w:r>
      <w:r w:rsidR="00961B26">
        <w:rPr>
          <w:sz w:val="24"/>
          <w:szCs w:val="24"/>
        </w:rPr>
        <w:t>c</w:t>
      </w:r>
      <w:r w:rsidR="00961B26">
        <w:rPr>
          <w:spacing w:val="7"/>
          <w:sz w:val="24"/>
          <w:szCs w:val="24"/>
        </w:rPr>
        <w:t>o</w:t>
      </w:r>
      <w:r w:rsidR="00961B26">
        <w:rPr>
          <w:sz w:val="24"/>
          <w:szCs w:val="24"/>
        </w:rPr>
        <w:t>de</w:t>
      </w:r>
      <w:r w:rsidR="00961B26">
        <w:rPr>
          <w:spacing w:val="24"/>
          <w:sz w:val="24"/>
          <w:szCs w:val="24"/>
        </w:rPr>
        <w:t xml:space="preserve"> </w:t>
      </w:r>
      <w:r w:rsidR="00961B26">
        <w:rPr>
          <w:w w:val="104"/>
          <w:sz w:val="24"/>
          <w:szCs w:val="24"/>
        </w:rPr>
        <w:t xml:space="preserve">in </w:t>
      </w:r>
      <w:r w:rsidR="00961B26">
        <w:rPr>
          <w:sz w:val="24"/>
          <w:szCs w:val="24"/>
        </w:rPr>
        <w:t>ap</w:t>
      </w:r>
      <w:r w:rsidR="00961B26">
        <w:rPr>
          <w:spacing w:val="7"/>
          <w:sz w:val="24"/>
          <w:szCs w:val="24"/>
        </w:rPr>
        <w:t>p</w:t>
      </w:r>
      <w:r w:rsidR="00961B26">
        <w:rPr>
          <w:sz w:val="24"/>
          <w:szCs w:val="24"/>
        </w:rPr>
        <w:t xml:space="preserve">endix </w:t>
      </w:r>
      <w:r w:rsidR="00961B26">
        <w:rPr>
          <w:spacing w:val="3"/>
          <w:sz w:val="24"/>
          <w:szCs w:val="24"/>
        </w:rPr>
        <w:t xml:space="preserve"> </w:t>
      </w:r>
      <w:r w:rsidR="00961B26">
        <w:rPr>
          <w:sz w:val="24"/>
          <w:szCs w:val="24"/>
        </w:rPr>
        <w:t>section</w:t>
      </w:r>
      <w:r w:rsidR="00961B26">
        <w:rPr>
          <w:spacing w:val="39"/>
          <w:sz w:val="24"/>
          <w:szCs w:val="24"/>
        </w:rPr>
        <w:t xml:space="preserve"> </w:t>
      </w:r>
      <w:r w:rsidR="00961B26">
        <w:rPr>
          <w:w w:val="102"/>
          <w:sz w:val="24"/>
          <w:szCs w:val="24"/>
        </w:rPr>
        <w:t>V</w:t>
      </w:r>
      <w:r w:rsidR="00961B26">
        <w:rPr>
          <w:spacing w:val="7"/>
          <w:w w:val="102"/>
          <w:sz w:val="24"/>
          <w:szCs w:val="24"/>
        </w:rPr>
        <w:t>I</w:t>
      </w:r>
      <w:r w:rsidR="00961B26">
        <w:rPr>
          <w:spacing w:val="7"/>
          <w:w w:val="105"/>
          <w:sz w:val="24"/>
          <w:szCs w:val="24"/>
        </w:rPr>
        <w:t>I</w:t>
      </w:r>
      <w:r w:rsidR="00961B26">
        <w:rPr>
          <w:w w:val="106"/>
          <w:sz w:val="24"/>
          <w:szCs w:val="24"/>
        </w:rPr>
        <w:t>I.</w:t>
      </w:r>
    </w:p>
    <w:p w:rsidR="00E01976" w:rsidRDefault="00961B26">
      <w:pPr>
        <w:spacing w:before="5" w:line="363" w:lineRule="auto"/>
        <w:ind w:left="100" w:right="59" w:firstLine="299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cess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of gathering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24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commentRangeStart w:id="87"/>
      <w:r>
        <w:rPr>
          <w:sz w:val="24"/>
          <w:szCs w:val="24"/>
        </w:rPr>
        <w:t xml:space="preserve">catagorized  </w:t>
      </w:r>
      <w:commentRangeEnd w:id="87"/>
      <w:r w:rsidR="00581CE9">
        <w:rPr>
          <w:rStyle w:val="CommentReference"/>
        </w:rPr>
        <w:commentReference w:id="87"/>
      </w:r>
      <w:r>
        <w:rPr>
          <w:w w:val="104"/>
          <w:sz w:val="24"/>
          <w:szCs w:val="24"/>
        </w:rPr>
        <w:t>i</w:t>
      </w:r>
      <w:r>
        <w:rPr>
          <w:spacing w:val="-6"/>
          <w:w w:val="104"/>
          <w:sz w:val="24"/>
          <w:szCs w:val="24"/>
        </w:rPr>
        <w:t>n</w:t>
      </w:r>
      <w:r>
        <w:rPr>
          <w:w w:val="111"/>
          <w:sz w:val="24"/>
          <w:szCs w:val="24"/>
        </w:rPr>
        <w:t xml:space="preserve">to </w:t>
      </w:r>
      <w:r>
        <w:rPr>
          <w:sz w:val="24"/>
          <w:szCs w:val="24"/>
        </w:rPr>
        <w:t xml:space="preserve">steps—making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and  rec</w:t>
      </w:r>
      <w:r>
        <w:rPr>
          <w:spacing w:val="-6"/>
          <w:sz w:val="24"/>
          <w:szCs w:val="24"/>
        </w:rPr>
        <w:t>ov</w:t>
      </w:r>
      <w:r>
        <w:rPr>
          <w:sz w:val="24"/>
          <w:szCs w:val="24"/>
        </w:rPr>
        <w:t>ering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sof</w:t>
      </w:r>
      <w:r>
        <w:rPr>
          <w:spacing w:val="-6"/>
          <w:sz w:val="24"/>
          <w:szCs w:val="24"/>
        </w:rPr>
        <w:t>t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are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injection. 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injections 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simply</w:t>
      </w:r>
      <w:r>
        <w:rPr>
          <w:spacing w:val="46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su</w:t>
      </w:r>
      <w:del w:id="88" w:author="Reyhan Early" w:date="2016-07-22T18:41:00Z">
        <w:r w:rsidDel="00581CE9">
          <w:rPr>
            <w:w w:val="102"/>
            <w:sz w:val="24"/>
            <w:szCs w:val="24"/>
          </w:rPr>
          <w:delText xml:space="preserve">- </w:delText>
        </w:r>
      </w:del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er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osing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eform</w:t>
      </w:r>
      <w:r>
        <w:rPr>
          <w:spacing w:val="28"/>
          <w:sz w:val="24"/>
          <w:szCs w:val="24"/>
        </w:rPr>
        <w:t xml:space="preserve"> </w:t>
      </w:r>
      <w:commentRangeStart w:id="89"/>
      <w:r>
        <w:rPr>
          <w:sz w:val="24"/>
          <w:szCs w:val="24"/>
        </w:rPr>
        <w:t>on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2"/>
          <w:sz w:val="24"/>
          <w:szCs w:val="24"/>
        </w:rPr>
        <w:t xml:space="preserve"> </w:t>
      </w:r>
      <w:commentRangeEnd w:id="89"/>
      <w:r w:rsidR="00581CE9">
        <w:rPr>
          <w:rStyle w:val="CommentReference"/>
        </w:rPr>
        <w:commentReference w:id="89"/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ba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kground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signal.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injections</w:t>
      </w:r>
      <w:r>
        <w:rPr>
          <w:spacing w:val="5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ere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ten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files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randomly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selected</w:t>
      </w:r>
      <w:r>
        <w:rPr>
          <w:spacing w:val="2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ts.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addition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original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strain,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7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 xml:space="preserve">amplified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pacing w:val="-6"/>
          <w:sz w:val="24"/>
          <w:szCs w:val="24"/>
        </w:rPr>
        <w:t>av</w:t>
      </w:r>
      <w:r>
        <w:rPr>
          <w:sz w:val="24"/>
          <w:szCs w:val="24"/>
        </w:rPr>
        <w:t>eform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signal</w:t>
      </w:r>
      <w:r>
        <w:rPr>
          <w:spacing w:val="2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factors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ranging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30,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serial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ter</w:t>
      </w:r>
      <w:r>
        <w:rPr>
          <w:spacing w:val="-12"/>
          <w:sz w:val="24"/>
          <w:szCs w:val="24"/>
        </w:rPr>
        <w:t>v</w:t>
      </w:r>
      <w:r>
        <w:rPr>
          <w:sz w:val="24"/>
          <w:szCs w:val="24"/>
        </w:rPr>
        <w:t xml:space="preserve">al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 2,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0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injected </w:t>
      </w:r>
      <w:r>
        <w:rPr>
          <w:sz w:val="24"/>
          <w:szCs w:val="24"/>
        </w:rPr>
        <w:t>them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1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did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unamplified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sign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l.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total,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800</w:t>
      </w:r>
      <w:r>
        <w:rPr>
          <w:spacing w:val="-7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injections. </w:t>
      </w:r>
      <w:r>
        <w:rPr>
          <w:spacing w:val="-20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rec</w:t>
      </w:r>
      <w:r>
        <w:rPr>
          <w:spacing w:val="-6"/>
          <w:sz w:val="24"/>
          <w:szCs w:val="24"/>
        </w:rPr>
        <w:t>ov</w:t>
      </w:r>
      <w:r>
        <w:rPr>
          <w:sz w:val="24"/>
          <w:szCs w:val="24"/>
        </w:rPr>
        <w:t>er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injection,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computed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signal-to-noise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ratio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(SNR)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[23]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4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injection </w:t>
      </w:r>
      <w:r>
        <w:rPr>
          <w:sz w:val="24"/>
          <w:szCs w:val="24"/>
        </w:rPr>
        <w:t>using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mat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hed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filter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[24].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addition,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did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rec</w:t>
      </w:r>
      <w:r>
        <w:rPr>
          <w:spacing w:val="-6"/>
          <w:sz w:val="24"/>
          <w:szCs w:val="24"/>
        </w:rPr>
        <w:t>ov</w:t>
      </w:r>
      <w:r>
        <w:rPr>
          <w:sz w:val="24"/>
          <w:szCs w:val="24"/>
        </w:rPr>
        <w:t>ery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injections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data  file, whi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ser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he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false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alarms,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details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1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ad</w:t>
      </w:r>
      <w:ins w:id="90" w:author="Reyhan Early" w:date="2016-07-22T18:42:00Z">
        <w:r w:rsidR="00581CE9">
          <w:rPr>
            <w:sz w:val="24"/>
            <w:szCs w:val="24"/>
          </w:rPr>
          <w:t>d</w:t>
        </w:r>
      </w:ins>
      <w:r>
        <w:rPr>
          <w:sz w:val="24"/>
          <w:szCs w:val="24"/>
        </w:rPr>
        <w:t>ressed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8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section </w:t>
      </w:r>
      <w:r>
        <w:rPr>
          <w:sz w:val="24"/>
          <w:szCs w:val="24"/>
        </w:rPr>
        <w:t>V</w:t>
      </w:r>
      <w:r>
        <w:rPr>
          <w:spacing w:val="7"/>
          <w:sz w:val="24"/>
          <w:szCs w:val="24"/>
        </w:rPr>
        <w:t>II</w:t>
      </w:r>
      <w:r>
        <w:rPr>
          <w:sz w:val="24"/>
          <w:szCs w:val="24"/>
        </w:rPr>
        <w:t xml:space="preserve">I.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4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850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SNR</w:t>
      </w:r>
      <w:r>
        <w:rPr>
          <w:spacing w:val="43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alues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tota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.  </w:t>
      </w:r>
      <w:r>
        <w:rPr>
          <w:spacing w:val="26"/>
          <w:sz w:val="24"/>
          <w:szCs w:val="24"/>
        </w:rPr>
        <w:t xml:space="preserve"> </w:t>
      </w:r>
      <w:commentRangeStart w:id="91"/>
      <w:r>
        <w:rPr>
          <w:sz w:val="24"/>
          <w:szCs w:val="24"/>
        </w:rPr>
        <w:t>Signal</w:t>
      </w:r>
      <w:r>
        <w:rPr>
          <w:spacing w:val="41"/>
          <w:sz w:val="24"/>
          <w:szCs w:val="24"/>
        </w:rPr>
        <w:t xml:space="preserve"> </w:t>
      </w:r>
      <w:commentRangeEnd w:id="91"/>
      <w:r w:rsidR="00581CE9">
        <w:rPr>
          <w:rStyle w:val="CommentReference"/>
        </w:rPr>
        <w:commentReference w:id="91"/>
      </w:r>
      <w:r>
        <w:rPr>
          <w:sz w:val="24"/>
          <w:szCs w:val="24"/>
        </w:rPr>
        <w:t>pr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cessing</w:t>
      </w:r>
      <w:r>
        <w:rPr>
          <w:spacing w:val="4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almost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tirely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3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same </w:t>
      </w:r>
      <w:r>
        <w:rPr>
          <w:sz w:val="24"/>
          <w:szCs w:val="24"/>
        </w:rPr>
        <w:t>as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tutorial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LOSC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site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[18].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exact</w:t>
      </w:r>
      <w:r>
        <w:rPr>
          <w:spacing w:val="5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p</w:t>
      </w:r>
      <w:r>
        <w:rPr>
          <w:sz w:val="24"/>
          <w:szCs w:val="24"/>
        </w:rPr>
        <w:t xml:space="preserve">ython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gi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ap</w:t>
      </w:r>
      <w:r>
        <w:rPr>
          <w:spacing w:val="7"/>
          <w:w w:val="108"/>
          <w:sz w:val="24"/>
          <w:szCs w:val="24"/>
        </w:rPr>
        <w:t>p</w:t>
      </w:r>
      <w:r>
        <w:rPr>
          <w:w w:val="103"/>
          <w:sz w:val="24"/>
          <w:szCs w:val="24"/>
        </w:rPr>
        <w:t xml:space="preserve">endix </w:t>
      </w:r>
      <w:r>
        <w:rPr>
          <w:sz w:val="24"/>
          <w:szCs w:val="24"/>
        </w:rPr>
        <w:t>section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7"/>
          <w:sz w:val="24"/>
          <w:szCs w:val="24"/>
        </w:rPr>
        <w:t>II</w:t>
      </w:r>
      <w:r>
        <w:rPr>
          <w:sz w:val="24"/>
          <w:szCs w:val="24"/>
        </w:rPr>
        <w:t>I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5"/>
          <w:sz w:val="24"/>
          <w:szCs w:val="24"/>
        </w:rPr>
        <w:t xml:space="preserve"> </w:t>
      </w:r>
      <w:ins w:id="92" w:author="Reyhan Early" w:date="2016-07-22T18:42:00Z">
        <w:r w:rsidR="00581CE9">
          <w:rPr>
            <w:spacing w:val="45"/>
            <w:sz w:val="24"/>
            <w:szCs w:val="24"/>
          </w:rPr>
          <w:t xml:space="preserve">a </w:t>
        </w:r>
      </w:ins>
      <w:r>
        <w:rPr>
          <w:sz w:val="24"/>
          <w:szCs w:val="24"/>
        </w:rPr>
        <w:t>more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detailed </w:t>
      </w:r>
      <w:r>
        <w:rPr>
          <w:spacing w:val="4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description.</w:t>
      </w:r>
    </w:p>
    <w:p w:rsidR="00E01976" w:rsidRDefault="00E01976">
      <w:pPr>
        <w:spacing w:line="200" w:lineRule="exact"/>
      </w:pPr>
    </w:p>
    <w:p w:rsidR="00E01976" w:rsidRDefault="00E01976">
      <w:pPr>
        <w:spacing w:before="12" w:line="280" w:lineRule="exact"/>
        <w:rPr>
          <w:sz w:val="28"/>
          <w:szCs w:val="28"/>
        </w:rPr>
      </w:pPr>
    </w:p>
    <w:p w:rsidR="00E01976" w:rsidRDefault="00961B26">
      <w:pPr>
        <w:ind w:left="100" w:right="6737"/>
        <w:jc w:val="both"/>
        <w:rPr>
          <w:sz w:val="22"/>
          <w:szCs w:val="22"/>
        </w:rPr>
      </w:pPr>
      <w:r>
        <w:rPr>
          <w:w w:val="123"/>
          <w:sz w:val="22"/>
          <w:szCs w:val="22"/>
        </w:rPr>
        <w:t xml:space="preserve">IV.  </w:t>
      </w:r>
      <w:r>
        <w:rPr>
          <w:spacing w:val="48"/>
          <w:w w:val="123"/>
          <w:sz w:val="22"/>
          <w:szCs w:val="22"/>
        </w:rPr>
        <w:t xml:space="preserve"> </w:t>
      </w:r>
      <w:r>
        <w:rPr>
          <w:spacing w:val="-9"/>
          <w:w w:val="123"/>
          <w:sz w:val="22"/>
          <w:szCs w:val="22"/>
        </w:rPr>
        <w:t>D</w:t>
      </w:r>
      <w:r>
        <w:rPr>
          <w:spacing w:val="-26"/>
          <w:w w:val="123"/>
          <w:sz w:val="22"/>
          <w:szCs w:val="22"/>
        </w:rPr>
        <w:t>AT</w:t>
      </w:r>
      <w:r>
        <w:rPr>
          <w:w w:val="123"/>
          <w:sz w:val="22"/>
          <w:szCs w:val="22"/>
        </w:rPr>
        <w:t>A</w:t>
      </w:r>
      <w:r>
        <w:rPr>
          <w:spacing w:val="21"/>
          <w:w w:val="123"/>
          <w:sz w:val="22"/>
          <w:szCs w:val="22"/>
        </w:rPr>
        <w:t xml:space="preserve"> </w:t>
      </w:r>
      <w:r>
        <w:rPr>
          <w:w w:val="120"/>
          <w:sz w:val="22"/>
          <w:szCs w:val="22"/>
        </w:rPr>
        <w:t>ANA</w:t>
      </w:r>
      <w:r>
        <w:rPr>
          <w:spacing w:val="-21"/>
          <w:w w:val="112"/>
          <w:sz w:val="22"/>
          <w:szCs w:val="22"/>
        </w:rPr>
        <w:t>L</w:t>
      </w:r>
      <w:r>
        <w:rPr>
          <w:w w:val="118"/>
          <w:sz w:val="22"/>
          <w:szCs w:val="22"/>
        </w:rPr>
        <w:t>YSIS</w:t>
      </w:r>
    </w:p>
    <w:p w:rsidR="00E01976" w:rsidRDefault="00E01976">
      <w:pPr>
        <w:spacing w:line="200" w:lineRule="exact"/>
      </w:pPr>
    </w:p>
    <w:p w:rsidR="00E01976" w:rsidRDefault="00E01976">
      <w:pPr>
        <w:spacing w:before="10" w:line="220" w:lineRule="exact"/>
        <w:rPr>
          <w:sz w:val="22"/>
          <w:szCs w:val="22"/>
        </w:rPr>
      </w:pPr>
    </w:p>
    <w:p w:rsidR="00E01976" w:rsidRDefault="00961B26">
      <w:pPr>
        <w:ind w:left="399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section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prese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ts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analyzing</w:t>
      </w:r>
      <w:r>
        <w:rPr>
          <w:spacing w:val="48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pr</w:t>
      </w:r>
      <w:r>
        <w:rPr>
          <w:spacing w:val="7"/>
          <w:w w:val="97"/>
          <w:sz w:val="24"/>
          <w:szCs w:val="24"/>
        </w:rPr>
        <w:t>o</w:t>
      </w:r>
      <w:r>
        <w:rPr>
          <w:w w:val="99"/>
          <w:sz w:val="24"/>
          <w:szCs w:val="24"/>
        </w:rPr>
        <w:t>cess.</w:t>
      </w:r>
    </w:p>
    <w:p w:rsidR="00E01976" w:rsidRDefault="00E01976">
      <w:pPr>
        <w:spacing w:line="200" w:lineRule="exact"/>
      </w:pPr>
    </w:p>
    <w:p w:rsidR="00E01976" w:rsidRDefault="00E01976">
      <w:pPr>
        <w:spacing w:line="200" w:lineRule="exact"/>
      </w:pPr>
    </w:p>
    <w:p w:rsidR="00E01976" w:rsidRDefault="00E01976">
      <w:pPr>
        <w:spacing w:before="10" w:line="220" w:lineRule="exact"/>
        <w:rPr>
          <w:sz w:val="22"/>
          <w:szCs w:val="22"/>
        </w:rPr>
      </w:pPr>
    </w:p>
    <w:p w:rsidR="00E01976" w:rsidRDefault="00961B26">
      <w:pPr>
        <w:ind w:left="399"/>
        <w:rPr>
          <w:sz w:val="22"/>
          <w:szCs w:val="22"/>
        </w:rPr>
      </w:pPr>
      <w:r>
        <w:rPr>
          <w:sz w:val="22"/>
          <w:szCs w:val="22"/>
        </w:rPr>
        <w:t xml:space="preserve">A.    </w:t>
      </w:r>
      <w:r>
        <w:rPr>
          <w:spacing w:val="21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Computing</w:t>
      </w:r>
      <w:r>
        <w:rPr>
          <w:spacing w:val="-5"/>
          <w:w w:val="12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the</w:t>
      </w:r>
      <w:r>
        <w:rPr>
          <w:spacing w:val="31"/>
          <w:w w:val="125"/>
          <w:sz w:val="22"/>
          <w:szCs w:val="22"/>
        </w:rPr>
        <w:t xml:space="preserve"> </w:t>
      </w:r>
      <w:r>
        <w:rPr>
          <w:w w:val="125"/>
          <w:sz w:val="22"/>
          <w:szCs w:val="22"/>
        </w:rPr>
        <w:t>RMS</w:t>
      </w:r>
      <w:r>
        <w:rPr>
          <w:spacing w:val="-3"/>
          <w:w w:val="125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7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>Strain</w:t>
      </w:r>
      <w:r>
        <w:rPr>
          <w:spacing w:val="8"/>
          <w:w w:val="128"/>
          <w:sz w:val="22"/>
          <w:szCs w:val="22"/>
        </w:rPr>
        <w:t xml:space="preserve"> </w:t>
      </w:r>
      <w:r>
        <w:rPr>
          <w:w w:val="128"/>
          <w:sz w:val="22"/>
          <w:szCs w:val="22"/>
        </w:rPr>
        <w:t>Data</w:t>
      </w:r>
    </w:p>
    <w:p w:rsidR="00E01976" w:rsidRDefault="00E01976">
      <w:pPr>
        <w:spacing w:line="200" w:lineRule="exact"/>
      </w:pPr>
    </w:p>
    <w:p w:rsidR="00E01976" w:rsidRDefault="00E01976">
      <w:pPr>
        <w:spacing w:before="10" w:line="220" w:lineRule="exact"/>
        <w:rPr>
          <w:sz w:val="22"/>
          <w:szCs w:val="22"/>
        </w:rPr>
      </w:pPr>
    </w:p>
    <w:p w:rsidR="00E01976" w:rsidRDefault="00961B26">
      <w:pPr>
        <w:spacing w:line="363" w:lineRule="auto"/>
        <w:ind w:left="100" w:right="59" w:firstLine="299"/>
        <w:jc w:val="both"/>
        <w:rPr>
          <w:sz w:val="24"/>
          <w:szCs w:val="24"/>
        </w:rPr>
        <w:sectPr w:rsidR="00E01976">
          <w:pgSz w:w="11920" w:h="16840"/>
          <w:pgMar w:top="940" w:right="1040" w:bottom="280" w:left="1340" w:header="719" w:footer="1479" w:gutter="0"/>
          <w:cols w:space="720"/>
        </w:sectPr>
      </w:pPr>
      <w:r>
        <w:rPr>
          <w:sz w:val="24"/>
          <w:szCs w:val="24"/>
        </w:rPr>
        <w:t>In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case,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ot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mean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squared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(RMS)</w:t>
      </w:r>
      <w:r>
        <w:rPr>
          <w:spacing w:val="38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[25]</w:t>
      </w:r>
      <w:r>
        <w:rPr>
          <w:spacing w:val="17"/>
          <w:w w:val="9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strain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represe</w:t>
      </w:r>
      <w:r>
        <w:rPr>
          <w:spacing w:val="-5"/>
          <w:w w:val="104"/>
          <w:sz w:val="24"/>
          <w:szCs w:val="24"/>
        </w:rPr>
        <w:t>n</w:t>
      </w:r>
      <w:r>
        <w:rPr>
          <w:w w:val="113"/>
          <w:sz w:val="24"/>
          <w:szCs w:val="24"/>
        </w:rPr>
        <w:t>ta</w:t>
      </w:r>
      <w:del w:id="93" w:author="Reyhan Early" w:date="2016-07-22T18:43:00Z">
        <w:r w:rsidDel="00581CE9">
          <w:rPr>
            <w:w w:val="113"/>
            <w:sz w:val="24"/>
            <w:szCs w:val="24"/>
          </w:rPr>
          <w:delText xml:space="preserve">- </w:delText>
        </w:r>
      </w:del>
      <w:r>
        <w:rPr>
          <w:sz w:val="24"/>
          <w:szCs w:val="24"/>
        </w:rPr>
        <w:t>tion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significance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noise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file.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3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inferred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RMSs</w:t>
      </w:r>
      <w:r>
        <w:rPr>
          <w:spacing w:val="21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 xml:space="preserve">that </w:t>
      </w:r>
      <w:r>
        <w:rPr>
          <w:sz w:val="24"/>
          <w:szCs w:val="24"/>
        </w:rPr>
        <w:t>noise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detectors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genera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ly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louder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earlier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stages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S6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than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later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later</w:t>
      </w:r>
      <w:r>
        <w:rPr>
          <w:spacing w:val="57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ones.</w:t>
      </w:r>
    </w:p>
    <w:p w:rsidR="00E01976" w:rsidRDefault="00E01976">
      <w:pPr>
        <w:spacing w:line="200" w:lineRule="exact"/>
      </w:pPr>
    </w:p>
    <w:p w:rsidR="00E01976" w:rsidRDefault="00E01976">
      <w:pPr>
        <w:spacing w:line="200" w:lineRule="exact"/>
      </w:pPr>
    </w:p>
    <w:p w:rsidR="00E01976" w:rsidRDefault="00E01976">
      <w:pPr>
        <w:spacing w:before="9" w:line="240" w:lineRule="exact"/>
        <w:rPr>
          <w:sz w:val="24"/>
          <w:szCs w:val="24"/>
        </w:rPr>
      </w:pPr>
    </w:p>
    <w:p w:rsidR="00E01976" w:rsidRDefault="00F03C4F">
      <w:pPr>
        <w:tabs>
          <w:tab w:val="left" w:pos="7820"/>
        </w:tabs>
        <w:spacing w:before="18" w:line="389" w:lineRule="auto"/>
        <w:ind w:left="1654" w:right="1655"/>
        <w:jc w:val="center"/>
        <w:rPr>
          <w:sz w:val="22"/>
          <w:szCs w:val="22"/>
        </w:rPr>
      </w:pPr>
      <w:r>
        <w:pict>
          <v:group id="_x0000_s1576" style="position:absolute;left:0;text-align:left;margin-left:150.65pt;margin-top:16.35pt;width:308.95pt;height:0;z-index:-1259;mso-position-horizontal-relative:page" coordorigin="3013,327" coordsize="6179,0">
            <v:polyline id="_x0000_s1577" style="position:absolute" points="6026,654,12205,654" coordorigin="3013,327" coordsize="6179,0" filled="f" strokeweight="5055emu">
              <v:path arrowok="t"/>
            </v:polyline>
            <w10:wrap anchorx="page"/>
          </v:group>
        </w:pict>
      </w:r>
      <w:r>
        <w:pict>
          <v:group id="_x0000_s1574" style="position:absolute;left:0;text-align:left;margin-left:150.65pt;margin-top:38.4pt;width:308.95pt;height:0;z-index:-1258;mso-position-horizontal-relative:page" coordorigin="3013,768" coordsize="6179,0">
            <v:polyline id="_x0000_s1575" style="position:absolute" points="6026,1536,12205,1536" coordorigin="3013,768" coordsize="6179,0" filled="f" strokeweight="5055emu">
              <v:path arrowok="t"/>
            </v:polyline>
            <w10:wrap anchorx="page"/>
          </v:group>
        </w:pict>
      </w:r>
      <w:r w:rsidR="00961B26">
        <w:rPr>
          <w:w w:val="198"/>
          <w:sz w:val="22"/>
          <w:szCs w:val="22"/>
          <w:u w:val="single" w:color="000000"/>
        </w:rPr>
        <w:t xml:space="preserve"> </w:t>
      </w:r>
      <w:r w:rsidR="00961B26">
        <w:rPr>
          <w:sz w:val="22"/>
          <w:szCs w:val="22"/>
          <w:u w:val="single" w:color="000000"/>
        </w:rPr>
        <w:t xml:space="preserve">         </w:t>
      </w:r>
      <w:r w:rsidR="00961B26">
        <w:rPr>
          <w:spacing w:val="-7"/>
          <w:sz w:val="22"/>
          <w:szCs w:val="22"/>
          <w:u w:val="single" w:color="000000"/>
        </w:rPr>
        <w:t xml:space="preserve"> </w:t>
      </w:r>
      <w:r w:rsidR="00961B26">
        <w:rPr>
          <w:spacing w:val="-18"/>
          <w:sz w:val="22"/>
          <w:szCs w:val="22"/>
          <w:u w:val="single" w:color="000000"/>
        </w:rPr>
        <w:t>T</w:t>
      </w:r>
      <w:r w:rsidR="00961B26">
        <w:rPr>
          <w:sz w:val="22"/>
          <w:szCs w:val="22"/>
          <w:u w:val="single" w:color="000000"/>
        </w:rPr>
        <w:t xml:space="preserve">ABLE  </w:t>
      </w:r>
      <w:r w:rsidR="00961B26">
        <w:rPr>
          <w:spacing w:val="7"/>
          <w:sz w:val="22"/>
          <w:szCs w:val="22"/>
          <w:u w:val="single" w:color="000000"/>
        </w:rPr>
        <w:t xml:space="preserve"> </w:t>
      </w:r>
      <w:r w:rsidR="00961B26">
        <w:rPr>
          <w:sz w:val="22"/>
          <w:szCs w:val="22"/>
          <w:u w:val="single" w:color="000000"/>
        </w:rPr>
        <w:t xml:space="preserve">I: </w:t>
      </w:r>
      <w:r w:rsidR="00961B26">
        <w:rPr>
          <w:spacing w:val="15"/>
          <w:sz w:val="22"/>
          <w:szCs w:val="22"/>
          <w:u w:val="single" w:color="000000"/>
        </w:rPr>
        <w:t xml:space="preserve"> </w:t>
      </w:r>
      <w:r w:rsidR="00961B26">
        <w:rPr>
          <w:sz w:val="22"/>
          <w:szCs w:val="22"/>
          <w:u w:val="single" w:color="000000"/>
        </w:rPr>
        <w:t xml:space="preserve">RMS </w:t>
      </w:r>
      <w:r w:rsidR="00961B26">
        <w:rPr>
          <w:spacing w:val="26"/>
          <w:sz w:val="22"/>
          <w:szCs w:val="22"/>
          <w:u w:val="single" w:color="000000"/>
        </w:rPr>
        <w:t xml:space="preserve"> </w:t>
      </w:r>
      <w:r w:rsidR="00961B26">
        <w:rPr>
          <w:sz w:val="22"/>
          <w:szCs w:val="22"/>
          <w:u w:val="single" w:color="000000"/>
        </w:rPr>
        <w:t xml:space="preserve">calculated  </w:t>
      </w:r>
      <w:r w:rsidR="00961B26">
        <w:rPr>
          <w:spacing w:val="19"/>
          <w:sz w:val="22"/>
          <w:szCs w:val="22"/>
          <w:u w:val="single" w:color="000000"/>
        </w:rPr>
        <w:t xml:space="preserve"> </w:t>
      </w:r>
      <w:r w:rsidR="00961B26">
        <w:rPr>
          <w:sz w:val="22"/>
          <w:szCs w:val="22"/>
          <w:u w:val="single" w:color="000000"/>
        </w:rPr>
        <w:t xml:space="preserve">from </w:t>
      </w:r>
      <w:r w:rsidR="00961B26">
        <w:rPr>
          <w:spacing w:val="24"/>
          <w:sz w:val="22"/>
          <w:szCs w:val="22"/>
          <w:u w:val="single" w:color="000000"/>
        </w:rPr>
        <w:t xml:space="preserve"> </w:t>
      </w:r>
      <w:r w:rsidR="00961B26">
        <w:rPr>
          <w:sz w:val="22"/>
          <w:szCs w:val="22"/>
          <w:u w:val="single" w:color="000000"/>
        </w:rPr>
        <w:t>ea</w:t>
      </w:r>
      <w:r w:rsidR="00961B26">
        <w:rPr>
          <w:spacing w:val="-6"/>
          <w:sz w:val="22"/>
          <w:szCs w:val="22"/>
          <w:u w:val="single" w:color="000000"/>
        </w:rPr>
        <w:t>c</w:t>
      </w:r>
      <w:r w:rsidR="00961B26">
        <w:rPr>
          <w:sz w:val="22"/>
          <w:szCs w:val="22"/>
          <w:u w:val="single" w:color="000000"/>
        </w:rPr>
        <w:t xml:space="preserve">h </w:t>
      </w:r>
      <w:r w:rsidR="00961B26">
        <w:rPr>
          <w:spacing w:val="31"/>
          <w:sz w:val="22"/>
          <w:szCs w:val="22"/>
          <w:u w:val="single" w:color="000000"/>
        </w:rPr>
        <w:t xml:space="preserve"> </w:t>
      </w:r>
      <w:r w:rsidR="00961B26">
        <w:rPr>
          <w:sz w:val="22"/>
          <w:szCs w:val="22"/>
          <w:u w:val="single" w:color="000000"/>
        </w:rPr>
        <w:t>r</w:t>
      </w:r>
      <w:r w:rsidR="00961B26">
        <w:rPr>
          <w:spacing w:val="-6"/>
          <w:sz w:val="22"/>
          <w:szCs w:val="22"/>
          <w:u w:val="single" w:color="000000"/>
        </w:rPr>
        <w:t>a</w:t>
      </w:r>
      <w:r w:rsidR="00961B26">
        <w:rPr>
          <w:sz w:val="22"/>
          <w:szCs w:val="22"/>
          <w:u w:val="single" w:color="000000"/>
        </w:rPr>
        <w:t xml:space="preserve">w </w:t>
      </w:r>
      <w:r w:rsidR="00961B26">
        <w:rPr>
          <w:spacing w:val="31"/>
          <w:sz w:val="22"/>
          <w:szCs w:val="22"/>
          <w:u w:val="single" w:color="000000"/>
        </w:rPr>
        <w:t xml:space="preserve"> </w:t>
      </w:r>
      <w:r w:rsidR="00961B26">
        <w:rPr>
          <w:sz w:val="22"/>
          <w:szCs w:val="22"/>
          <w:u w:val="single" w:color="000000"/>
        </w:rPr>
        <w:t xml:space="preserve">data  </w:t>
      </w:r>
      <w:r w:rsidR="00961B26">
        <w:rPr>
          <w:spacing w:val="12"/>
          <w:sz w:val="22"/>
          <w:szCs w:val="22"/>
          <w:u w:val="single" w:color="000000"/>
        </w:rPr>
        <w:t xml:space="preserve"> </w:t>
      </w:r>
      <w:r w:rsidR="00961B26">
        <w:rPr>
          <w:w w:val="97"/>
          <w:sz w:val="22"/>
          <w:szCs w:val="22"/>
          <w:u w:val="single" w:color="000000"/>
        </w:rPr>
        <w:t>file</w:t>
      </w:r>
      <w:r w:rsidR="00961B26">
        <w:rPr>
          <w:spacing w:val="-1"/>
          <w:w w:val="97"/>
          <w:sz w:val="22"/>
          <w:szCs w:val="22"/>
          <w:u w:val="single" w:color="000000"/>
        </w:rPr>
        <w:t>.</w:t>
      </w:r>
      <w:r w:rsidR="00961B26">
        <w:rPr>
          <w:w w:val="198"/>
          <w:sz w:val="22"/>
          <w:szCs w:val="22"/>
          <w:u w:val="single" w:color="000000"/>
        </w:rPr>
        <w:t xml:space="preserve"> </w:t>
      </w:r>
      <w:r w:rsidR="00961B26">
        <w:rPr>
          <w:sz w:val="22"/>
          <w:szCs w:val="22"/>
          <w:u w:val="single" w:color="000000"/>
        </w:rPr>
        <w:tab/>
      </w:r>
      <w:r w:rsidR="00961B26">
        <w:rPr>
          <w:sz w:val="22"/>
          <w:szCs w:val="22"/>
        </w:rPr>
        <w:t xml:space="preserve"> </w:t>
      </w:r>
      <w:r w:rsidR="00961B26">
        <w:rPr>
          <w:w w:val="105"/>
          <w:sz w:val="22"/>
          <w:szCs w:val="22"/>
        </w:rPr>
        <w:t>File</w:t>
      </w:r>
      <w:r w:rsidR="00961B26">
        <w:rPr>
          <w:spacing w:val="18"/>
          <w:sz w:val="22"/>
          <w:szCs w:val="22"/>
        </w:rPr>
        <w:t xml:space="preserve"> </w:t>
      </w:r>
      <w:r w:rsidR="00961B26">
        <w:rPr>
          <w:sz w:val="22"/>
          <w:szCs w:val="22"/>
        </w:rPr>
        <w:t>Nu</w:t>
      </w:r>
      <w:r w:rsidR="00961B26">
        <w:rPr>
          <w:spacing w:val="-6"/>
          <w:sz w:val="22"/>
          <w:szCs w:val="22"/>
        </w:rPr>
        <w:t>m</w:t>
      </w:r>
      <w:r w:rsidR="00961B26">
        <w:rPr>
          <w:spacing w:val="6"/>
          <w:sz w:val="22"/>
          <w:szCs w:val="22"/>
        </w:rPr>
        <w:t>b</w:t>
      </w:r>
      <w:r w:rsidR="00961B26">
        <w:rPr>
          <w:sz w:val="22"/>
          <w:szCs w:val="22"/>
        </w:rPr>
        <w:t xml:space="preserve">er     </w:t>
      </w:r>
      <w:r w:rsidR="00961B26">
        <w:rPr>
          <w:spacing w:val="47"/>
          <w:sz w:val="22"/>
          <w:szCs w:val="22"/>
        </w:rPr>
        <w:t xml:space="preserve"> </w:t>
      </w:r>
      <w:r w:rsidR="00961B26">
        <w:rPr>
          <w:sz w:val="22"/>
          <w:szCs w:val="22"/>
        </w:rPr>
        <w:t xml:space="preserve">1     </w:t>
      </w:r>
      <w:r w:rsidR="00961B26">
        <w:rPr>
          <w:spacing w:val="27"/>
          <w:sz w:val="22"/>
          <w:szCs w:val="22"/>
        </w:rPr>
        <w:t xml:space="preserve"> </w:t>
      </w:r>
      <w:r w:rsidR="00961B26">
        <w:rPr>
          <w:sz w:val="22"/>
          <w:szCs w:val="22"/>
        </w:rPr>
        <w:t xml:space="preserve">2     </w:t>
      </w:r>
      <w:r w:rsidR="00961B26">
        <w:rPr>
          <w:spacing w:val="27"/>
          <w:sz w:val="22"/>
          <w:szCs w:val="22"/>
        </w:rPr>
        <w:t xml:space="preserve"> </w:t>
      </w:r>
      <w:r w:rsidR="00961B26">
        <w:rPr>
          <w:sz w:val="22"/>
          <w:szCs w:val="22"/>
        </w:rPr>
        <w:t xml:space="preserve">3     </w:t>
      </w:r>
      <w:r w:rsidR="00961B26">
        <w:rPr>
          <w:spacing w:val="27"/>
          <w:sz w:val="22"/>
          <w:szCs w:val="22"/>
        </w:rPr>
        <w:t xml:space="preserve"> </w:t>
      </w:r>
      <w:r w:rsidR="00961B26">
        <w:rPr>
          <w:sz w:val="22"/>
          <w:szCs w:val="22"/>
        </w:rPr>
        <w:t xml:space="preserve">4     </w:t>
      </w:r>
      <w:r w:rsidR="00961B26">
        <w:rPr>
          <w:spacing w:val="27"/>
          <w:sz w:val="22"/>
          <w:szCs w:val="22"/>
        </w:rPr>
        <w:t xml:space="preserve"> </w:t>
      </w:r>
      <w:r w:rsidR="00961B26">
        <w:rPr>
          <w:sz w:val="22"/>
          <w:szCs w:val="22"/>
        </w:rPr>
        <w:t xml:space="preserve">5     </w:t>
      </w:r>
      <w:r w:rsidR="00961B26">
        <w:rPr>
          <w:spacing w:val="27"/>
          <w:sz w:val="22"/>
          <w:szCs w:val="22"/>
        </w:rPr>
        <w:t xml:space="preserve"> </w:t>
      </w:r>
      <w:r w:rsidR="00961B26">
        <w:rPr>
          <w:sz w:val="22"/>
          <w:szCs w:val="22"/>
        </w:rPr>
        <w:t xml:space="preserve">6     </w:t>
      </w:r>
      <w:r w:rsidR="00961B26">
        <w:rPr>
          <w:spacing w:val="27"/>
          <w:sz w:val="22"/>
          <w:szCs w:val="22"/>
        </w:rPr>
        <w:t xml:space="preserve"> </w:t>
      </w:r>
      <w:r w:rsidR="00961B26">
        <w:rPr>
          <w:sz w:val="22"/>
          <w:szCs w:val="22"/>
        </w:rPr>
        <w:t xml:space="preserve">7     </w:t>
      </w:r>
      <w:r w:rsidR="00961B26">
        <w:rPr>
          <w:spacing w:val="27"/>
          <w:sz w:val="22"/>
          <w:szCs w:val="22"/>
        </w:rPr>
        <w:t xml:space="preserve"> </w:t>
      </w:r>
      <w:r w:rsidR="00961B26">
        <w:rPr>
          <w:sz w:val="22"/>
          <w:szCs w:val="22"/>
        </w:rPr>
        <w:t xml:space="preserve">8     </w:t>
      </w:r>
      <w:r w:rsidR="00961B26">
        <w:rPr>
          <w:spacing w:val="27"/>
          <w:sz w:val="22"/>
          <w:szCs w:val="22"/>
        </w:rPr>
        <w:t xml:space="preserve"> </w:t>
      </w:r>
      <w:r w:rsidR="00961B26">
        <w:rPr>
          <w:sz w:val="22"/>
          <w:szCs w:val="22"/>
        </w:rPr>
        <w:t xml:space="preserve">9    </w:t>
      </w:r>
      <w:r w:rsidR="00961B26">
        <w:rPr>
          <w:spacing w:val="28"/>
          <w:sz w:val="22"/>
          <w:szCs w:val="22"/>
        </w:rPr>
        <w:t xml:space="preserve"> </w:t>
      </w:r>
      <w:r w:rsidR="00961B26">
        <w:rPr>
          <w:w w:val="99"/>
          <w:sz w:val="22"/>
          <w:szCs w:val="22"/>
        </w:rPr>
        <w:t>10</w:t>
      </w:r>
    </w:p>
    <w:p w:rsidR="00E01976" w:rsidRDefault="00F03C4F">
      <w:pPr>
        <w:spacing w:before="12"/>
        <w:ind w:left="1669" w:right="1670"/>
        <w:jc w:val="center"/>
        <w:rPr>
          <w:sz w:val="22"/>
          <w:szCs w:val="22"/>
        </w:rPr>
      </w:pPr>
      <w:r>
        <w:pict>
          <v:group id="_x0000_s1571" style="position:absolute;left:0;text-align:left;margin-left:150.45pt;margin-top:18.55pt;width:309.35pt;height:2.4pt;z-index:-1257;mso-position-horizontal-relative:page" coordorigin="3009,371" coordsize="6187,48">
            <v:polyline id="_x0000_s1573" style="position:absolute" points="6026,750,12205,750" coordorigin="3013,375" coordsize="6179,0" filled="f" strokeweight="5055emu">
              <v:path arrowok="t"/>
            </v:polyline>
            <v:polyline id="_x0000_s1572" style="position:absolute" points="6026,830,12205,830" coordorigin="3013,415" coordsize="6179,0" filled="f" strokeweight="5055emu">
              <v:path arrowok="t"/>
            </v:polyline>
            <w10:wrap anchorx="page"/>
          </v:group>
        </w:pict>
      </w:r>
      <w:r w:rsidR="00961B26">
        <w:rPr>
          <w:sz w:val="22"/>
          <w:szCs w:val="22"/>
        </w:rPr>
        <w:t>RMS</w:t>
      </w:r>
      <w:r w:rsidR="00961B26">
        <w:rPr>
          <w:spacing w:val="32"/>
          <w:sz w:val="22"/>
          <w:szCs w:val="22"/>
        </w:rPr>
        <w:t xml:space="preserve"> </w:t>
      </w:r>
      <w:r w:rsidR="00961B26">
        <w:rPr>
          <w:w w:val="115"/>
          <w:sz w:val="22"/>
          <w:szCs w:val="22"/>
        </w:rPr>
        <w:t>(</w:t>
      </w:r>
      <w:r w:rsidR="00961B26">
        <w:rPr>
          <w:w w:val="136"/>
          <w:sz w:val="22"/>
          <w:szCs w:val="22"/>
        </w:rPr>
        <w:t>×</w:t>
      </w:r>
      <w:r w:rsidR="00961B26">
        <w:rPr>
          <w:w w:val="99"/>
          <w:sz w:val="22"/>
          <w:szCs w:val="22"/>
        </w:rPr>
        <w:t>10</w:t>
      </w:r>
      <w:r w:rsidR="00961B26">
        <w:rPr>
          <w:w w:val="146"/>
          <w:position w:val="8"/>
          <w:sz w:val="16"/>
          <w:szCs w:val="16"/>
        </w:rPr>
        <w:t>−</w:t>
      </w:r>
      <w:r w:rsidR="00961B26">
        <w:rPr>
          <w:w w:val="105"/>
          <w:position w:val="8"/>
          <w:sz w:val="16"/>
          <w:szCs w:val="16"/>
        </w:rPr>
        <w:t>17</w:t>
      </w:r>
      <w:r w:rsidR="00961B26">
        <w:rPr>
          <w:spacing w:val="-30"/>
          <w:position w:val="8"/>
          <w:sz w:val="16"/>
          <w:szCs w:val="16"/>
        </w:rPr>
        <w:t xml:space="preserve"> </w:t>
      </w:r>
      <w:r w:rsidR="00961B26">
        <w:rPr>
          <w:sz w:val="22"/>
          <w:szCs w:val="22"/>
        </w:rPr>
        <w:t>)</w:t>
      </w:r>
      <w:r w:rsidR="00961B26">
        <w:rPr>
          <w:spacing w:val="36"/>
          <w:sz w:val="22"/>
          <w:szCs w:val="22"/>
        </w:rPr>
        <w:t xml:space="preserve"> </w:t>
      </w:r>
      <w:r w:rsidR="00961B26">
        <w:rPr>
          <w:sz w:val="22"/>
          <w:szCs w:val="22"/>
        </w:rPr>
        <w:t>15.0</w:t>
      </w:r>
      <w:r w:rsidR="00961B26">
        <w:rPr>
          <w:spacing w:val="25"/>
          <w:sz w:val="22"/>
          <w:szCs w:val="22"/>
        </w:rPr>
        <w:t xml:space="preserve"> </w:t>
      </w:r>
      <w:r w:rsidR="00961B26">
        <w:rPr>
          <w:sz w:val="22"/>
          <w:szCs w:val="22"/>
        </w:rPr>
        <w:t>7.68</w:t>
      </w:r>
      <w:r w:rsidR="00961B26">
        <w:rPr>
          <w:spacing w:val="25"/>
          <w:sz w:val="22"/>
          <w:szCs w:val="22"/>
        </w:rPr>
        <w:t xml:space="preserve"> </w:t>
      </w:r>
      <w:r w:rsidR="00961B26">
        <w:rPr>
          <w:sz w:val="22"/>
          <w:szCs w:val="22"/>
        </w:rPr>
        <w:t>10.3</w:t>
      </w:r>
      <w:r w:rsidR="00961B26">
        <w:rPr>
          <w:spacing w:val="25"/>
          <w:sz w:val="22"/>
          <w:szCs w:val="22"/>
        </w:rPr>
        <w:t xml:space="preserve"> </w:t>
      </w:r>
      <w:r w:rsidR="00961B26">
        <w:rPr>
          <w:sz w:val="22"/>
          <w:szCs w:val="22"/>
        </w:rPr>
        <w:t>8.84</w:t>
      </w:r>
      <w:r w:rsidR="00961B26">
        <w:rPr>
          <w:spacing w:val="25"/>
          <w:sz w:val="22"/>
          <w:szCs w:val="22"/>
        </w:rPr>
        <w:t xml:space="preserve"> </w:t>
      </w:r>
      <w:r w:rsidR="00961B26">
        <w:rPr>
          <w:sz w:val="22"/>
          <w:szCs w:val="22"/>
        </w:rPr>
        <w:t>8.72</w:t>
      </w:r>
      <w:r w:rsidR="00961B26">
        <w:rPr>
          <w:spacing w:val="25"/>
          <w:sz w:val="22"/>
          <w:szCs w:val="22"/>
        </w:rPr>
        <w:t xml:space="preserve"> </w:t>
      </w:r>
      <w:r w:rsidR="00961B26">
        <w:rPr>
          <w:sz w:val="22"/>
          <w:szCs w:val="22"/>
        </w:rPr>
        <w:t>9.27</w:t>
      </w:r>
      <w:r w:rsidR="00961B26">
        <w:rPr>
          <w:spacing w:val="25"/>
          <w:sz w:val="22"/>
          <w:szCs w:val="22"/>
        </w:rPr>
        <w:t xml:space="preserve"> </w:t>
      </w:r>
      <w:r w:rsidR="00961B26">
        <w:rPr>
          <w:sz w:val="22"/>
          <w:szCs w:val="22"/>
        </w:rPr>
        <w:t>5.33</w:t>
      </w:r>
      <w:r w:rsidR="00961B26">
        <w:rPr>
          <w:spacing w:val="25"/>
          <w:sz w:val="22"/>
          <w:szCs w:val="22"/>
        </w:rPr>
        <w:t xml:space="preserve"> </w:t>
      </w:r>
      <w:r w:rsidR="00961B26">
        <w:rPr>
          <w:sz w:val="22"/>
          <w:szCs w:val="22"/>
        </w:rPr>
        <w:t>2.64</w:t>
      </w:r>
      <w:r w:rsidR="00961B26">
        <w:rPr>
          <w:spacing w:val="25"/>
          <w:sz w:val="22"/>
          <w:szCs w:val="22"/>
        </w:rPr>
        <w:t xml:space="preserve"> </w:t>
      </w:r>
      <w:r w:rsidR="00961B26">
        <w:rPr>
          <w:sz w:val="22"/>
          <w:szCs w:val="22"/>
        </w:rPr>
        <w:t>4.91</w:t>
      </w:r>
      <w:r w:rsidR="00961B26">
        <w:rPr>
          <w:spacing w:val="25"/>
          <w:sz w:val="22"/>
          <w:szCs w:val="22"/>
        </w:rPr>
        <w:t xml:space="preserve"> </w:t>
      </w:r>
      <w:r w:rsidR="00961B26">
        <w:rPr>
          <w:sz w:val="22"/>
          <w:szCs w:val="22"/>
        </w:rPr>
        <w:t>3.30</w:t>
      </w:r>
    </w:p>
    <w:p w:rsidR="00E01976" w:rsidRDefault="00E01976">
      <w:pPr>
        <w:spacing w:before="4" w:line="100" w:lineRule="exact"/>
        <w:rPr>
          <w:sz w:val="10"/>
          <w:szCs w:val="10"/>
        </w:rPr>
      </w:pPr>
    </w:p>
    <w:p w:rsidR="00E01976" w:rsidRDefault="00E01976">
      <w:pPr>
        <w:spacing w:line="200" w:lineRule="exact"/>
      </w:pPr>
    </w:p>
    <w:p w:rsidR="00E01976" w:rsidRDefault="00E01976">
      <w:pPr>
        <w:spacing w:line="200" w:lineRule="exact"/>
      </w:pPr>
    </w:p>
    <w:p w:rsidR="00E01976" w:rsidRDefault="00961B26">
      <w:pPr>
        <w:spacing w:before="18"/>
        <w:ind w:left="399"/>
        <w:rPr>
          <w:sz w:val="22"/>
          <w:szCs w:val="22"/>
        </w:rPr>
      </w:pPr>
      <w:r>
        <w:rPr>
          <w:sz w:val="22"/>
          <w:szCs w:val="22"/>
        </w:rPr>
        <w:t xml:space="preserve">B.    </w:t>
      </w:r>
      <w:r>
        <w:rPr>
          <w:spacing w:val="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The</w:t>
      </w:r>
      <w:r>
        <w:rPr>
          <w:spacing w:val="27"/>
          <w:w w:val="1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Mean</w:t>
      </w:r>
      <w:r>
        <w:rPr>
          <w:spacing w:val="17"/>
          <w:w w:val="1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SNRs</w:t>
      </w:r>
    </w:p>
    <w:p w:rsidR="00E01976" w:rsidRDefault="00E01976">
      <w:pPr>
        <w:spacing w:line="200" w:lineRule="exact"/>
      </w:pPr>
    </w:p>
    <w:p w:rsidR="00E01976" w:rsidRDefault="00E01976">
      <w:pPr>
        <w:spacing w:before="10" w:line="220" w:lineRule="exact"/>
        <w:rPr>
          <w:sz w:val="22"/>
          <w:szCs w:val="22"/>
        </w:rPr>
      </w:pPr>
    </w:p>
    <w:p w:rsidR="00E01976" w:rsidRDefault="00961B26">
      <w:pPr>
        <w:spacing w:line="363" w:lineRule="auto"/>
        <w:ind w:left="100" w:right="59" w:firstLine="299"/>
        <w:jc w:val="both"/>
        <w:rPr>
          <w:sz w:val="24"/>
          <w:szCs w:val="24"/>
        </w:rPr>
      </w:pPr>
      <w:r>
        <w:rPr>
          <w:sz w:val="24"/>
          <w:szCs w:val="24"/>
        </w:rPr>
        <w:t>As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stated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section </w:t>
      </w:r>
      <w:r>
        <w:rPr>
          <w:spacing w:val="1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II</w:t>
      </w:r>
      <w:r>
        <w:rPr>
          <w:sz w:val="24"/>
          <w:szCs w:val="24"/>
        </w:rPr>
        <w:t xml:space="preserve">I,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there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total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850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SNRs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computed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from  </w:t>
      </w:r>
      <w:ins w:id="94" w:author="Reyhan Early" w:date="2016-07-22T18:44:00Z">
        <w:r w:rsidR="00581CE9">
          <w:rPr>
            <w:sz w:val="24"/>
            <w:szCs w:val="24"/>
          </w:rPr>
          <w:t xml:space="preserve">the </w:t>
        </w:r>
      </w:ins>
      <w:r>
        <w:rPr>
          <w:sz w:val="24"/>
          <w:szCs w:val="24"/>
        </w:rPr>
        <w:t>mat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hed </w:t>
      </w:r>
      <w:r>
        <w:rPr>
          <w:spacing w:val="50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 xml:space="preserve">filter </w:t>
      </w:r>
      <w:r>
        <w:rPr>
          <w:sz w:val="24"/>
          <w:szCs w:val="24"/>
        </w:rPr>
        <w:t>corres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onding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17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differe</w:t>
      </w:r>
      <w:r>
        <w:rPr>
          <w:spacing w:val="-5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r>
        <w:rPr>
          <w:spacing w:val="20"/>
          <w:w w:val="136"/>
          <w:sz w:val="24"/>
          <w:szCs w:val="24"/>
        </w:rPr>
        <w:t xml:space="preserve"> </w:t>
      </w:r>
      <w:r>
        <w:rPr>
          <w:sz w:val="24"/>
          <w:szCs w:val="24"/>
        </w:rPr>
        <w:t xml:space="preserve">amplifications,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amplification  of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zero</w:t>
      </w:r>
      <w:r>
        <w:rPr>
          <w:spacing w:val="20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(rec</w:t>
      </w:r>
      <w:r>
        <w:rPr>
          <w:spacing w:val="-6"/>
          <w:w w:val="102"/>
          <w:sz w:val="24"/>
          <w:szCs w:val="24"/>
        </w:rPr>
        <w:t>o</w:t>
      </w:r>
      <w:r>
        <w:rPr>
          <w:spacing w:val="-7"/>
          <w:w w:val="102"/>
          <w:sz w:val="24"/>
          <w:szCs w:val="24"/>
        </w:rPr>
        <w:t>v</w:t>
      </w:r>
      <w:r>
        <w:rPr>
          <w:w w:val="102"/>
          <w:sz w:val="24"/>
          <w:szCs w:val="24"/>
        </w:rPr>
        <w:t xml:space="preserve">ering </w:t>
      </w:r>
      <w:r>
        <w:rPr>
          <w:sz w:val="24"/>
          <w:szCs w:val="24"/>
        </w:rPr>
        <w:t>from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uninje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ted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strain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data).  </w:t>
      </w:r>
      <w:r>
        <w:rPr>
          <w:spacing w:val="7"/>
          <w:sz w:val="24"/>
          <w:szCs w:val="24"/>
        </w:rPr>
        <w:t xml:space="preserve"> </w:t>
      </w:r>
      <w:commentRangeStart w:id="95"/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SNRs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 xml:space="preserve">amplification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file </w:t>
      </w:r>
      <w:r>
        <w:rPr>
          <w:spacing w:val="-6"/>
          <w:w w:val="97"/>
          <w:sz w:val="24"/>
          <w:szCs w:val="24"/>
        </w:rPr>
        <w:t>w</w:t>
      </w:r>
      <w:r>
        <w:rPr>
          <w:w w:val="102"/>
          <w:sz w:val="24"/>
          <w:szCs w:val="24"/>
        </w:rPr>
        <w:t xml:space="preserve">ere </w:t>
      </w:r>
      <w:r>
        <w:rPr>
          <w:sz w:val="24"/>
          <w:szCs w:val="24"/>
        </w:rPr>
        <w:t xml:space="preserve">calculated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av</w:t>
      </w:r>
      <w:r>
        <w:rPr>
          <w:sz w:val="24"/>
          <w:szCs w:val="24"/>
        </w:rPr>
        <w:t>erage</w:t>
      </w:r>
      <w:r>
        <w:rPr>
          <w:spacing w:val="38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alue.</w:t>
      </w:r>
      <w:commentRangeEnd w:id="95"/>
      <w:r w:rsidR="00581CE9">
        <w:rPr>
          <w:rStyle w:val="CommentReference"/>
        </w:rPr>
        <w:commentReference w:id="95"/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mean</w:t>
      </w:r>
      <w:r>
        <w:rPr>
          <w:spacing w:val="42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alues</w:t>
      </w:r>
      <w:r>
        <w:rPr>
          <w:spacing w:val="3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ere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further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sorted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to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series,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for 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single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file.</w:t>
      </w:r>
    </w:p>
    <w:p w:rsidR="00E01976" w:rsidRDefault="00961B26">
      <w:pPr>
        <w:spacing w:before="5" w:line="363" w:lineRule="auto"/>
        <w:ind w:left="100" w:right="59" w:firstLine="29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fact,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SNRs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I—and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scie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tists 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in  LIGO—rec</w:t>
      </w:r>
      <w:r>
        <w:rPr>
          <w:spacing w:val="-6"/>
          <w:sz w:val="24"/>
          <w:szCs w:val="24"/>
        </w:rPr>
        <w:t>ov</w:t>
      </w:r>
      <w:r>
        <w:rPr>
          <w:sz w:val="24"/>
          <w:szCs w:val="24"/>
        </w:rPr>
        <w:t xml:space="preserve">ered </w:t>
      </w:r>
      <w:r>
        <w:rPr>
          <w:spacing w:val="2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ere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all  </w:t>
      </w:r>
      <w:r>
        <w:rPr>
          <w:w w:val="105"/>
          <w:sz w:val="24"/>
          <w:szCs w:val="24"/>
        </w:rPr>
        <w:t xml:space="preserve">time-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aryi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functions.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What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actually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cused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cal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maxi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um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function.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As 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result,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SNR</w:t>
      </w:r>
      <w:r>
        <w:rPr>
          <w:spacing w:val="9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alue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rec</w:t>
      </w:r>
      <w:r>
        <w:rPr>
          <w:spacing w:val="-6"/>
          <w:sz w:val="24"/>
          <w:szCs w:val="24"/>
        </w:rPr>
        <w:t>o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ered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strain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>
        <w:rPr>
          <w:spacing w:val="5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high</w:t>
      </w:r>
      <w:r>
        <w:rPr>
          <w:spacing w:val="1"/>
          <w:w w:val="102"/>
          <w:sz w:val="24"/>
          <w:szCs w:val="24"/>
        </w:rPr>
        <w:t>e</w:t>
      </w:r>
      <w:r>
        <w:rPr>
          <w:w w:val="98"/>
          <w:sz w:val="24"/>
          <w:szCs w:val="24"/>
        </w:rPr>
        <w:t>s</w:t>
      </w:r>
      <w:r>
        <w:rPr>
          <w:w w:val="136"/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partial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5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accide</w:t>
      </w:r>
      <w:r>
        <w:rPr>
          <w:spacing w:val="-5"/>
          <w:w w:val="102"/>
          <w:sz w:val="24"/>
          <w:szCs w:val="24"/>
        </w:rPr>
        <w:t>n</w:t>
      </w:r>
      <w:r>
        <w:rPr>
          <w:w w:val="113"/>
          <w:sz w:val="24"/>
          <w:szCs w:val="24"/>
        </w:rPr>
        <w:t xml:space="preserve">tal </w:t>
      </w:r>
      <w:r>
        <w:rPr>
          <w:sz w:val="24"/>
          <w:szCs w:val="24"/>
        </w:rPr>
        <w:t>mat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hing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ba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kground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noise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 xml:space="preserve">template.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ow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er,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ser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dece</w:t>
      </w:r>
      <w:r>
        <w:rPr>
          <w:spacing w:val="-6"/>
          <w:w w:val="102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indication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mini</w:t>
      </w:r>
      <w:r>
        <w:rPr>
          <w:spacing w:val="-5"/>
          <w:sz w:val="24"/>
          <w:szCs w:val="24"/>
        </w:rPr>
        <w:t>m</w:t>
      </w:r>
      <w:r>
        <w:rPr>
          <w:sz w:val="24"/>
          <w:szCs w:val="24"/>
        </w:rPr>
        <w:t xml:space="preserve">um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SNR</w:t>
      </w:r>
      <w:r>
        <w:rPr>
          <w:spacing w:val="38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alue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av</w:t>
      </w:r>
      <w:r>
        <w:rPr>
          <w:sz w:val="24"/>
          <w:szCs w:val="24"/>
        </w:rPr>
        <w:t>e</w:t>
      </w:r>
      <w:r>
        <w:rPr>
          <w:spacing w:val="4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een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false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alarm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file.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other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ords,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maxi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um  SNR</w:t>
      </w:r>
      <w:r>
        <w:rPr>
          <w:spacing w:val="27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alue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sufficie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tly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higher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than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 xml:space="preserve">calculated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4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r</w:t>
      </w:r>
      <w:r>
        <w:rPr>
          <w:spacing w:val="-6"/>
          <w:w w:val="111"/>
          <w:sz w:val="24"/>
          <w:szCs w:val="24"/>
        </w:rPr>
        <w:t>a</w:t>
      </w:r>
      <w:r>
        <w:rPr>
          <w:w w:val="97"/>
          <w:sz w:val="24"/>
          <w:szCs w:val="24"/>
        </w:rPr>
        <w:t xml:space="preserve">w </w:t>
      </w:r>
      <w:r>
        <w:rPr>
          <w:sz w:val="24"/>
          <w:szCs w:val="24"/>
        </w:rPr>
        <w:t>strain</w:t>
      </w:r>
      <w:ins w:id="96" w:author="Reyhan Early" w:date="2016-07-22T18:46:00Z">
        <w:r w:rsidR="00581CE9">
          <w:rPr>
            <w:sz w:val="24"/>
            <w:szCs w:val="24"/>
          </w:rPr>
          <w:t xml:space="preserve"> data</w:t>
        </w:r>
      </w:ins>
      <w:r>
        <w:rPr>
          <w:sz w:val="24"/>
          <w:szCs w:val="24"/>
        </w:rPr>
        <w:t xml:space="preserve">,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SNR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probably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false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 xml:space="preserve">alarm.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turns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out,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what 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rec</w:t>
      </w:r>
      <w:r>
        <w:rPr>
          <w:spacing w:val="-6"/>
          <w:sz w:val="24"/>
          <w:szCs w:val="24"/>
        </w:rPr>
        <w:t>ov</w:t>
      </w:r>
      <w:r>
        <w:rPr>
          <w:sz w:val="24"/>
          <w:szCs w:val="24"/>
        </w:rPr>
        <w:t>ered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33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r</w:t>
      </w:r>
      <w:r>
        <w:rPr>
          <w:spacing w:val="-6"/>
          <w:w w:val="111"/>
          <w:sz w:val="24"/>
          <w:szCs w:val="24"/>
        </w:rPr>
        <w:t>a</w:t>
      </w:r>
      <w:r>
        <w:rPr>
          <w:w w:val="97"/>
          <w:sz w:val="24"/>
          <w:szCs w:val="24"/>
        </w:rPr>
        <w:t xml:space="preserve">w </w:t>
      </w:r>
      <w:r>
        <w:rPr>
          <w:sz w:val="24"/>
          <w:szCs w:val="24"/>
        </w:rPr>
        <w:t xml:space="preserve">data </w:t>
      </w:r>
      <w:r>
        <w:rPr>
          <w:spacing w:val="1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quite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>close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ins w:id="97" w:author="Reyhan Early" w:date="2016-07-22T18:46:00Z">
        <w:r w:rsidR="00581CE9">
          <w:rPr>
            <w:sz w:val="24"/>
            <w:szCs w:val="24"/>
          </w:rPr>
          <w:t>which was recovered</w:t>
        </w:r>
      </w:ins>
      <w:r>
        <w:rPr>
          <w:spacing w:val="34"/>
          <w:sz w:val="24"/>
          <w:szCs w:val="24"/>
        </w:rPr>
        <w:t xml:space="preserve"> </w:t>
      </w:r>
      <w:del w:id="98" w:author="Reyhan Early" w:date="2016-07-22T18:46:00Z">
        <w:r w:rsidDel="00581CE9">
          <w:rPr>
            <w:sz w:val="24"/>
            <w:szCs w:val="24"/>
          </w:rPr>
          <w:delText>done</w:delText>
        </w:r>
        <w:r w:rsidDel="00581CE9">
          <w:rPr>
            <w:spacing w:val="39"/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>with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original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signal,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4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seen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4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fir</w:t>
      </w:r>
      <w:r>
        <w:rPr>
          <w:w w:val="98"/>
          <w:sz w:val="24"/>
          <w:szCs w:val="24"/>
        </w:rPr>
        <w:t>s</w:t>
      </w:r>
      <w:r>
        <w:rPr>
          <w:w w:val="136"/>
          <w:sz w:val="24"/>
          <w:szCs w:val="24"/>
        </w:rPr>
        <w:t xml:space="preserve">t </w:t>
      </w:r>
      <w:r>
        <w:rPr>
          <w:spacing w:val="-6"/>
          <w:w w:val="136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18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>ts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series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scatterplot</w:t>
      </w:r>
      <w:r>
        <w:rPr>
          <w:spacing w:val="15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figure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3.</w:t>
      </w:r>
    </w:p>
    <w:p w:rsidR="00E01976" w:rsidRDefault="00961B26">
      <w:pPr>
        <w:spacing w:before="5" w:line="363" w:lineRule="auto"/>
        <w:ind w:left="100" w:right="59" w:firstLine="299"/>
        <w:jc w:val="both"/>
        <w:rPr>
          <w:sz w:val="24"/>
          <w:szCs w:val="24"/>
        </w:rPr>
      </w:pPr>
      <w:r>
        <w:rPr>
          <w:sz w:val="24"/>
          <w:szCs w:val="24"/>
        </w:rPr>
        <w:t>Conseque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tl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SNRs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rec</w:t>
      </w:r>
      <w:r>
        <w:rPr>
          <w:spacing w:val="-6"/>
          <w:sz w:val="24"/>
          <w:szCs w:val="24"/>
        </w:rPr>
        <w:t>ov</w:t>
      </w:r>
      <w:r>
        <w:rPr>
          <w:sz w:val="24"/>
          <w:szCs w:val="24"/>
        </w:rPr>
        <w:t>ered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unamplified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injection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largely</w:t>
      </w:r>
      <w:r>
        <w:rPr>
          <w:spacing w:val="36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 xml:space="preserve">unreliable, </w:t>
      </w:r>
      <w:r>
        <w:rPr>
          <w:sz w:val="24"/>
          <w:szCs w:val="24"/>
        </w:rPr>
        <w:t>so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came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another 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-7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figure those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out,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ana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ysis</w:t>
      </w:r>
      <w:r>
        <w:rPr>
          <w:spacing w:val="29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to </w:t>
      </w:r>
      <w:r>
        <w:rPr>
          <w:w w:val="107"/>
          <w:sz w:val="24"/>
          <w:szCs w:val="24"/>
        </w:rPr>
        <w:t>extra</w:t>
      </w:r>
      <w:r>
        <w:rPr>
          <w:spacing w:val="7"/>
          <w:w w:val="107"/>
          <w:sz w:val="24"/>
          <w:szCs w:val="24"/>
        </w:rPr>
        <w:t>p</w:t>
      </w:r>
      <w:r>
        <w:rPr>
          <w:w w:val="107"/>
          <w:sz w:val="24"/>
          <w:szCs w:val="24"/>
        </w:rPr>
        <w:t>olate</w:t>
      </w:r>
      <w:r>
        <w:rPr>
          <w:spacing w:val="17"/>
          <w:w w:val="10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SNRs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injected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signal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origin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6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amplitude.</w:t>
      </w:r>
    </w:p>
    <w:p w:rsidR="00E01976" w:rsidRDefault="00E01976">
      <w:pPr>
        <w:spacing w:line="200" w:lineRule="exact"/>
      </w:pPr>
    </w:p>
    <w:p w:rsidR="00E01976" w:rsidRDefault="00E01976">
      <w:pPr>
        <w:spacing w:before="12" w:line="280" w:lineRule="exact"/>
        <w:rPr>
          <w:sz w:val="28"/>
          <w:szCs w:val="28"/>
        </w:rPr>
      </w:pPr>
    </w:p>
    <w:p w:rsidR="00E01976" w:rsidRDefault="00961B26">
      <w:pPr>
        <w:ind w:left="399"/>
        <w:rPr>
          <w:sz w:val="22"/>
          <w:szCs w:val="22"/>
        </w:rPr>
      </w:pPr>
      <w:r>
        <w:rPr>
          <w:sz w:val="22"/>
          <w:szCs w:val="22"/>
        </w:rPr>
        <w:t xml:space="preserve">C.    </w:t>
      </w:r>
      <w:r>
        <w:rPr>
          <w:spacing w:val="24"/>
          <w:sz w:val="22"/>
          <w:szCs w:val="22"/>
        </w:rPr>
        <w:t xml:space="preserve"> </w:t>
      </w:r>
      <w:r>
        <w:rPr>
          <w:w w:val="124"/>
          <w:sz w:val="22"/>
          <w:szCs w:val="22"/>
        </w:rPr>
        <w:t>Computing</w:t>
      </w:r>
      <w:r>
        <w:rPr>
          <w:spacing w:val="6"/>
          <w:w w:val="124"/>
          <w:sz w:val="22"/>
          <w:szCs w:val="22"/>
        </w:rPr>
        <w:t xml:space="preserve"> </w:t>
      </w:r>
      <w:r>
        <w:rPr>
          <w:w w:val="124"/>
          <w:sz w:val="22"/>
          <w:szCs w:val="22"/>
        </w:rPr>
        <w:t>the</w:t>
      </w:r>
      <w:r>
        <w:rPr>
          <w:spacing w:val="35"/>
          <w:w w:val="124"/>
          <w:sz w:val="22"/>
          <w:szCs w:val="22"/>
        </w:rPr>
        <w:t xml:space="preserve"> </w:t>
      </w:r>
      <w:r>
        <w:rPr>
          <w:w w:val="124"/>
          <w:sz w:val="22"/>
          <w:szCs w:val="22"/>
        </w:rPr>
        <w:t>Linear</w:t>
      </w:r>
      <w:r>
        <w:rPr>
          <w:spacing w:val="4"/>
          <w:w w:val="124"/>
          <w:sz w:val="22"/>
          <w:szCs w:val="22"/>
        </w:rPr>
        <w:t xml:space="preserve"> </w:t>
      </w:r>
      <w:r>
        <w:rPr>
          <w:w w:val="124"/>
          <w:sz w:val="22"/>
          <w:szCs w:val="22"/>
        </w:rPr>
        <w:t>Regression</w:t>
      </w:r>
    </w:p>
    <w:p w:rsidR="00E01976" w:rsidRDefault="00E01976">
      <w:pPr>
        <w:spacing w:line="200" w:lineRule="exact"/>
      </w:pPr>
    </w:p>
    <w:p w:rsidR="00E01976" w:rsidRDefault="00E01976">
      <w:pPr>
        <w:spacing w:before="10" w:line="220" w:lineRule="exact"/>
        <w:rPr>
          <w:sz w:val="22"/>
          <w:szCs w:val="22"/>
        </w:rPr>
      </w:pPr>
    </w:p>
    <w:p w:rsidR="00E01976" w:rsidRDefault="00961B26">
      <w:pPr>
        <w:spacing w:line="363" w:lineRule="auto"/>
        <w:ind w:left="100" w:right="60" w:firstLine="299"/>
        <w:jc w:val="both"/>
        <w:rPr>
          <w:sz w:val="24"/>
          <w:szCs w:val="24"/>
        </w:rPr>
      </w:pPr>
      <w:r>
        <w:rPr>
          <w:sz w:val="24"/>
          <w:szCs w:val="24"/>
        </w:rPr>
        <w:t>Due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nature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SNR,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amplification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(signal</w:t>
      </w:r>
      <w:r>
        <w:rPr>
          <w:spacing w:val="34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pacing w:val="-6"/>
          <w:sz w:val="24"/>
          <w:szCs w:val="24"/>
        </w:rPr>
        <w:t>ow</w:t>
      </w:r>
      <w:r>
        <w:rPr>
          <w:sz w:val="24"/>
          <w:szCs w:val="24"/>
        </w:rPr>
        <w:t>er)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33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ositi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</w:t>
      </w:r>
      <w:ins w:id="99" w:author="Reyhan Early" w:date="2016-07-22T18:47:00Z">
        <w:r w:rsidR="00581CE9">
          <w:rPr>
            <w:sz w:val="24"/>
            <w:szCs w:val="24"/>
          </w:rPr>
          <w:t>ly</w:t>
        </w:r>
      </w:ins>
      <w:r>
        <w:rPr>
          <w:spacing w:val="3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 xml:space="preserve">correlated </w:t>
      </w:r>
      <w:commentRangeStart w:id="100"/>
      <w:r>
        <w:rPr>
          <w:sz w:val="24"/>
          <w:szCs w:val="24"/>
        </w:rPr>
        <w:t>to</w:t>
      </w:r>
      <w:r>
        <w:rPr>
          <w:spacing w:val="29"/>
          <w:sz w:val="24"/>
          <w:szCs w:val="24"/>
        </w:rPr>
        <w:t xml:space="preserve"> </w:t>
      </w:r>
      <w:commentRangeEnd w:id="100"/>
      <w:r w:rsidR="00581CE9">
        <w:rPr>
          <w:rStyle w:val="CommentReference"/>
        </w:rPr>
        <w:commentReference w:id="100"/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>output.</w:t>
      </w:r>
      <w:r>
        <w:rPr>
          <w:spacing w:val="36"/>
          <w:w w:val="111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F</w:t>
      </w:r>
      <w:r>
        <w:rPr>
          <w:sz w:val="24"/>
          <w:szCs w:val="24"/>
        </w:rPr>
        <w:t>rom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figure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5"/>
          <w:sz w:val="24"/>
          <w:szCs w:val="24"/>
        </w:rPr>
        <w:t xml:space="preserve"> </w:t>
      </w:r>
      <w:r>
        <w:rPr>
          <w:w w:val="116"/>
          <w:sz w:val="24"/>
          <w:szCs w:val="24"/>
        </w:rPr>
        <w:t xml:space="preserve">it </w:t>
      </w:r>
      <w:r>
        <w:rPr>
          <w:sz w:val="24"/>
          <w:szCs w:val="24"/>
        </w:rPr>
        <w:t>can</w:t>
      </w:r>
      <w:r>
        <w:rPr>
          <w:spacing w:val="2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seen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11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alues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only</w:t>
      </w:r>
      <w:r>
        <w:rPr>
          <w:spacing w:val="14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p</w:t>
      </w:r>
      <w:r>
        <w:rPr>
          <w:w w:val="103"/>
          <w:sz w:val="24"/>
          <w:szCs w:val="24"/>
        </w:rPr>
        <w:t>ositi</w:t>
      </w:r>
      <w:r>
        <w:rPr>
          <w:spacing w:val="-6"/>
          <w:w w:val="103"/>
          <w:sz w:val="24"/>
          <w:szCs w:val="24"/>
        </w:rPr>
        <w:t>v</w:t>
      </w:r>
      <w:r>
        <w:rPr>
          <w:w w:val="99"/>
          <w:sz w:val="24"/>
          <w:szCs w:val="24"/>
        </w:rPr>
        <w:t xml:space="preserve">ely </w:t>
      </w:r>
      <w:r>
        <w:rPr>
          <w:sz w:val="24"/>
          <w:szCs w:val="24"/>
        </w:rPr>
        <w:t xml:space="preserve">correlated,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nice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relationship.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Therefore,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hose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linear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regression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[26] as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m</w:t>
      </w:r>
      <w:r>
        <w:rPr>
          <w:spacing w:val="7"/>
          <w:w w:val="101"/>
          <w:sz w:val="24"/>
          <w:szCs w:val="24"/>
        </w:rPr>
        <w:t>o</w:t>
      </w:r>
      <w:r>
        <w:rPr>
          <w:w w:val="103"/>
          <w:sz w:val="24"/>
          <w:szCs w:val="24"/>
        </w:rPr>
        <w:t>del.</w:t>
      </w:r>
    </w:p>
    <w:p w:rsidR="00E01976" w:rsidRDefault="00961B26">
      <w:pPr>
        <w:spacing w:before="5" w:line="363" w:lineRule="auto"/>
        <w:ind w:left="100" w:right="60" w:firstLine="299"/>
        <w:jc w:val="both"/>
        <w:rPr>
          <w:sz w:val="24"/>
          <w:szCs w:val="24"/>
        </w:rPr>
        <w:sectPr w:rsidR="00E01976">
          <w:pgSz w:w="11920" w:h="16840"/>
          <w:pgMar w:top="940" w:right="1040" w:bottom="280" w:left="1340" w:header="719" w:footer="1479" w:gutter="0"/>
          <w:cols w:space="720"/>
        </w:sectPr>
      </w:pPr>
      <w:r>
        <w:rPr>
          <w:sz w:val="24"/>
          <w:szCs w:val="24"/>
        </w:rPr>
        <w:t>Before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computing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ea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  linear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regression,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excluded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40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first </w:t>
      </w:r>
      <w:r>
        <w:rPr>
          <w:spacing w:val="3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four </w:t>
      </w:r>
      <w:r>
        <w:rPr>
          <w:sz w:val="24"/>
          <w:szCs w:val="24"/>
        </w:rPr>
        <w:t>amplifications</w:t>
      </w:r>
      <w:ins w:id="101" w:author="Reyhan Early" w:date="2016-07-22T18:48:00Z">
        <w:r w:rsidR="00581CE9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clean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enough, </w:t>
      </w:r>
      <w:r>
        <w:rPr>
          <w:spacing w:val="4"/>
          <w:sz w:val="24"/>
          <w:szCs w:val="24"/>
        </w:rPr>
        <w:t xml:space="preserve"> </w:t>
      </w:r>
      <w:del w:id="102" w:author="Reyhan Early" w:date="2016-07-22T18:48:00Z">
        <w:r w:rsidDel="00581CE9">
          <w:rPr>
            <w:sz w:val="24"/>
            <w:szCs w:val="24"/>
          </w:rPr>
          <w:delText>as</w:delText>
        </w:r>
        <w:r w:rsidDel="00581CE9">
          <w:rPr>
            <w:spacing w:val="44"/>
            <w:sz w:val="24"/>
            <w:szCs w:val="24"/>
          </w:rPr>
          <w:delText xml:space="preserve"> </w:delText>
        </w:r>
        <w:r w:rsidDel="00581CE9">
          <w:rPr>
            <w:sz w:val="24"/>
            <w:szCs w:val="24"/>
          </w:rPr>
          <w:delText>messed</w:delText>
        </w:r>
        <w:r w:rsidDel="00581CE9">
          <w:rPr>
            <w:spacing w:val="43"/>
            <w:sz w:val="24"/>
            <w:szCs w:val="24"/>
          </w:rPr>
          <w:delText xml:space="preserve"> </w:delText>
        </w:r>
        <w:r w:rsidDel="00581CE9">
          <w:rPr>
            <w:sz w:val="24"/>
            <w:szCs w:val="24"/>
          </w:rPr>
          <w:delText>up</w:delText>
        </w:r>
        <w:r w:rsidDel="00581CE9">
          <w:rPr>
            <w:spacing w:val="55"/>
            <w:sz w:val="24"/>
            <w:szCs w:val="24"/>
          </w:rPr>
          <w:delText xml:space="preserve"> </w:delText>
        </w:r>
        <w:r w:rsidDel="00581CE9">
          <w:rPr>
            <w:sz w:val="24"/>
            <w:szCs w:val="24"/>
          </w:rPr>
          <w:delText>in</w:delText>
        </w:r>
        <w:r w:rsidDel="00581CE9">
          <w:rPr>
            <w:spacing w:val="43"/>
            <w:sz w:val="24"/>
            <w:szCs w:val="24"/>
          </w:rPr>
          <w:delText xml:space="preserve"> </w:delText>
        </w:r>
      </w:del>
      <w:ins w:id="103" w:author="Reyhan Early" w:date="2016-07-22T18:48:00Z">
        <w:r w:rsidR="00581CE9">
          <w:rPr>
            <w:sz w:val="24"/>
            <w:szCs w:val="24"/>
          </w:rPr>
          <w:t>from</w:t>
        </w:r>
        <w:r w:rsidR="00581CE9">
          <w:rPr>
            <w:spacing w:val="43"/>
            <w:sz w:val="24"/>
            <w:szCs w:val="24"/>
          </w:rPr>
          <w:t xml:space="preserve"> </w:t>
        </w:r>
      </w:ins>
      <w:r>
        <w:rPr>
          <w:sz w:val="24"/>
          <w:szCs w:val="24"/>
        </w:rPr>
        <w:t>figure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 xml:space="preserve">3.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reason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3"/>
          <w:sz w:val="24"/>
          <w:szCs w:val="24"/>
        </w:rPr>
        <w:t xml:space="preserve"> </w:t>
      </w:r>
      <w:commentRangeStart w:id="104"/>
      <w:r>
        <w:rPr>
          <w:w w:val="109"/>
          <w:sz w:val="24"/>
          <w:szCs w:val="24"/>
        </w:rPr>
        <w:t>this</w:t>
      </w:r>
      <w:commentRangeEnd w:id="104"/>
      <w:r w:rsidR="00444EFF">
        <w:rPr>
          <w:rStyle w:val="CommentReference"/>
        </w:rPr>
        <w:commentReference w:id="104"/>
      </w:r>
    </w:p>
    <w:p w:rsidR="00E01976" w:rsidRDefault="00E01976">
      <w:pPr>
        <w:spacing w:before="2" w:line="120" w:lineRule="exact"/>
        <w:rPr>
          <w:sz w:val="12"/>
          <w:szCs w:val="12"/>
        </w:rPr>
      </w:pPr>
    </w:p>
    <w:p w:rsidR="00E01976" w:rsidRDefault="00E01976">
      <w:pPr>
        <w:spacing w:line="200" w:lineRule="exact"/>
      </w:pPr>
    </w:p>
    <w:p w:rsidR="00E01976" w:rsidRDefault="00E01976">
      <w:pPr>
        <w:spacing w:line="200" w:lineRule="exact"/>
      </w:pPr>
    </w:p>
    <w:p w:rsidR="00E01976" w:rsidRDefault="00F03C4F">
      <w:pPr>
        <w:ind w:left="100"/>
      </w:pPr>
      <w:r>
        <w:pict>
          <v:shape id="_x0000_i1027" type="#_x0000_t75" style="width:467pt;height:233pt">
            <v:imagedata r:id="rId15" o:title=""/>
          </v:shape>
        </w:pict>
      </w:r>
    </w:p>
    <w:p w:rsidR="00E01976" w:rsidRDefault="00E01976">
      <w:pPr>
        <w:spacing w:line="200" w:lineRule="exact"/>
      </w:pPr>
    </w:p>
    <w:p w:rsidR="00E01976" w:rsidRDefault="00E01976">
      <w:pPr>
        <w:spacing w:before="9" w:line="200" w:lineRule="exact"/>
      </w:pPr>
    </w:p>
    <w:p w:rsidR="00E01976" w:rsidRDefault="00961B26">
      <w:pPr>
        <w:spacing w:before="18" w:line="411" w:lineRule="auto"/>
        <w:ind w:left="100" w:right="6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FIG.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3: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4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scatterplot—mean</w:t>
      </w:r>
      <w:r>
        <w:rPr>
          <w:spacing w:val="17"/>
          <w:w w:val="108"/>
          <w:sz w:val="22"/>
          <w:szCs w:val="22"/>
        </w:rPr>
        <w:t xml:space="preserve"> </w:t>
      </w:r>
      <w:r>
        <w:rPr>
          <w:sz w:val="22"/>
          <w:szCs w:val="22"/>
        </w:rPr>
        <w:t>SNR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plott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 xml:space="preserve">against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 xml:space="preserve">amplification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 xml:space="preserve">injected </w:t>
      </w:r>
      <w:r>
        <w:rPr>
          <w:spacing w:val="14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signal—generated </w:t>
      </w:r>
      <w:r>
        <w:rPr>
          <w:spacing w:val="-6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36"/>
          <w:sz w:val="22"/>
          <w:szCs w:val="22"/>
        </w:rPr>
        <w:t xml:space="preserve"> </w:t>
      </w:r>
      <w:r>
        <w:rPr>
          <w:w w:val="146"/>
          <w:sz w:val="22"/>
          <w:szCs w:val="22"/>
        </w:rPr>
        <w:t>matplotlib.pyplot</w:t>
      </w:r>
      <w:r>
        <w:rPr>
          <w:w w:val="109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plots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1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av</w:t>
      </w:r>
      <w:r>
        <w:rPr>
          <w:sz w:val="22"/>
          <w:szCs w:val="22"/>
        </w:rPr>
        <w:t>erage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maxi</w:t>
      </w:r>
      <w:r>
        <w:rPr>
          <w:spacing w:val="-6"/>
          <w:sz w:val="22"/>
          <w:szCs w:val="22"/>
        </w:rPr>
        <w:t>m</w:t>
      </w:r>
      <w:r>
        <w:rPr>
          <w:sz w:val="22"/>
          <w:szCs w:val="22"/>
        </w:rPr>
        <w:t xml:space="preserve">um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SNR</w:t>
      </w:r>
      <w:r>
        <w:rPr>
          <w:spacing w:val="35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v</w:t>
      </w:r>
      <w:r>
        <w:rPr>
          <w:sz w:val="22"/>
          <w:szCs w:val="22"/>
        </w:rPr>
        <w:t>alues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 xml:space="preserve">computed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pacing w:val="31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ea</w:t>
      </w:r>
      <w:r>
        <w:rPr>
          <w:spacing w:val="-6"/>
          <w:w w:val="103"/>
          <w:sz w:val="22"/>
          <w:szCs w:val="22"/>
        </w:rPr>
        <w:t>c</w:t>
      </w:r>
      <w:r>
        <w:rPr>
          <w:w w:val="110"/>
          <w:sz w:val="22"/>
          <w:szCs w:val="22"/>
        </w:rPr>
        <w:t xml:space="preserve">h </w:t>
      </w:r>
      <w:r>
        <w:rPr>
          <w:sz w:val="22"/>
          <w:szCs w:val="22"/>
        </w:rPr>
        <w:t>file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40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v</w:t>
      </w:r>
      <w:r>
        <w:rPr>
          <w:sz w:val="22"/>
          <w:szCs w:val="22"/>
        </w:rPr>
        <w:t>arious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amplification</w:t>
      </w:r>
      <w:ins w:id="105" w:author="Reyhan Early" w:date="2016-07-22T18:49:00Z">
        <w:r w:rsidR="00444EFF">
          <w:rPr>
            <w:sz w:val="22"/>
            <w:szCs w:val="22"/>
          </w:rPr>
          <w:t>s</w:t>
        </w:r>
      </w:ins>
      <w:r>
        <w:rPr>
          <w:sz w:val="22"/>
          <w:szCs w:val="22"/>
        </w:rPr>
        <w:t xml:space="preserve">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 xml:space="preserve">signals.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There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are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three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out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ten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series</w:t>
      </w:r>
      <w:r>
        <w:rPr>
          <w:spacing w:val="13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plott</w:t>
      </w:r>
      <w:r>
        <w:rPr>
          <w:spacing w:val="1"/>
          <w:w w:val="110"/>
          <w:sz w:val="22"/>
          <w:szCs w:val="22"/>
        </w:rPr>
        <w:t>e</w:t>
      </w:r>
      <w:r>
        <w:rPr>
          <w:w w:val="110"/>
          <w:sz w:val="22"/>
          <w:szCs w:val="22"/>
        </w:rPr>
        <w:t>d.</w:t>
      </w:r>
      <w:r>
        <w:rPr>
          <w:spacing w:val="35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They</w:t>
      </w:r>
      <w:r>
        <w:rPr>
          <w:spacing w:val="42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represe</w:t>
      </w:r>
      <w:r>
        <w:rPr>
          <w:spacing w:val="-5"/>
          <w:w w:val="106"/>
          <w:sz w:val="22"/>
          <w:szCs w:val="22"/>
        </w:rPr>
        <w:t>n</w:t>
      </w:r>
      <w:r>
        <w:rPr>
          <w:w w:val="138"/>
          <w:sz w:val="22"/>
          <w:szCs w:val="22"/>
        </w:rPr>
        <w:t xml:space="preserve">t </w:t>
      </w:r>
      <w:r>
        <w:rPr>
          <w:sz w:val="22"/>
          <w:szCs w:val="22"/>
        </w:rPr>
        <w:t>the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earl</w:t>
      </w:r>
      <w:r>
        <w:rPr>
          <w:spacing w:val="-18"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middle,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late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stage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S6.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One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see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pacing w:val="21"/>
          <w:sz w:val="22"/>
          <w:szCs w:val="22"/>
        </w:rPr>
        <w:t xml:space="preserve"> </w:t>
      </w:r>
      <w:commentRangeStart w:id="106"/>
      <w:r>
        <w:rPr>
          <w:sz w:val="22"/>
          <w:szCs w:val="22"/>
        </w:rPr>
        <w:t>table</w:t>
      </w:r>
      <w:r>
        <w:rPr>
          <w:spacing w:val="52"/>
          <w:sz w:val="22"/>
          <w:szCs w:val="22"/>
        </w:rPr>
        <w:t xml:space="preserve"> </w:t>
      </w:r>
      <w:commentRangeEnd w:id="106"/>
      <w:r w:rsidR="00444EFF">
        <w:rPr>
          <w:rStyle w:val="CommentReference"/>
        </w:rPr>
        <w:commentReference w:id="106"/>
      </w:r>
      <w:r>
        <w:rPr>
          <w:sz w:val="22"/>
          <w:szCs w:val="22"/>
        </w:rPr>
        <w:t>I</w:t>
      </w:r>
      <w:r>
        <w:rPr>
          <w:spacing w:val="13"/>
          <w:sz w:val="22"/>
          <w:szCs w:val="22"/>
        </w:rPr>
        <w:t xml:space="preserve"> </w:t>
      </w:r>
      <w:r>
        <w:rPr>
          <w:w w:val="121"/>
          <w:sz w:val="22"/>
          <w:szCs w:val="22"/>
        </w:rPr>
        <w:t>that</w:t>
      </w:r>
      <w:r>
        <w:rPr>
          <w:spacing w:val="-3"/>
          <w:w w:val="121"/>
          <w:sz w:val="22"/>
          <w:szCs w:val="22"/>
        </w:rPr>
        <w:t xml:space="preserve"> </w:t>
      </w:r>
      <w:r>
        <w:rPr>
          <w:sz w:val="22"/>
          <w:szCs w:val="22"/>
        </w:rPr>
        <w:t>file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6"/>
          <w:sz w:val="22"/>
          <w:szCs w:val="22"/>
        </w:rPr>
        <w:t>n</w:t>
      </w:r>
      <w:r>
        <w:rPr>
          <w:sz w:val="22"/>
          <w:szCs w:val="22"/>
        </w:rPr>
        <w:t xml:space="preserve">tains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most</w:t>
      </w:r>
      <w:r>
        <w:rPr>
          <w:spacing w:val="38"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 xml:space="preserve">noise,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noise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file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5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among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middle,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file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10’s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noise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second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least</w:t>
      </w:r>
      <w:del w:id="107" w:author="Reyhan Early" w:date="2016-07-22T18:50:00Z">
        <w:r w:rsidDel="00444EFF">
          <w:rPr>
            <w:spacing w:val="50"/>
            <w:sz w:val="22"/>
            <w:szCs w:val="22"/>
          </w:rPr>
          <w:delText xml:space="preserve"> </w:delText>
        </w:r>
        <w:r w:rsidDel="00444EFF">
          <w:rPr>
            <w:w w:val="104"/>
            <w:sz w:val="22"/>
            <w:szCs w:val="22"/>
          </w:rPr>
          <w:delText>one</w:delText>
        </w:r>
      </w:del>
      <w:r>
        <w:rPr>
          <w:w w:val="104"/>
          <w:sz w:val="22"/>
          <w:szCs w:val="22"/>
        </w:rPr>
        <w:t>.</w:t>
      </w:r>
    </w:p>
    <w:p w:rsidR="00E01976" w:rsidRDefault="00E01976">
      <w:pPr>
        <w:spacing w:before="15" w:line="220" w:lineRule="exact"/>
        <w:rPr>
          <w:sz w:val="22"/>
          <w:szCs w:val="22"/>
        </w:rPr>
      </w:pPr>
    </w:p>
    <w:p w:rsidR="00E01976" w:rsidRDefault="00961B26">
      <w:pPr>
        <w:spacing w:line="363" w:lineRule="auto"/>
        <w:ind w:left="100" w:right="60"/>
        <w:jc w:val="both"/>
        <w:rPr>
          <w:sz w:val="24"/>
          <w:szCs w:val="24"/>
        </w:rPr>
      </w:pPr>
      <w:r>
        <w:rPr>
          <w:sz w:val="24"/>
          <w:szCs w:val="24"/>
        </w:rPr>
        <w:t>kind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unclearness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probably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relati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ins w:id="108" w:author="Reyhan Early" w:date="2016-07-22T18:51:00Z">
        <w:r w:rsidR="00444EFF">
          <w:rPr>
            <w:sz w:val="24"/>
            <w:szCs w:val="24"/>
          </w:rPr>
          <w:t>ly</w:t>
        </w:r>
      </w:ins>
      <w:del w:id="109" w:author="Reyhan Early" w:date="2016-07-22T18:51:00Z">
        <w:r w:rsidDel="00444EFF">
          <w:rPr>
            <w:sz w:val="24"/>
            <w:szCs w:val="24"/>
          </w:rPr>
          <w:delText xml:space="preserve"> </w:delText>
        </w:r>
      </w:del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high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ratio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strength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5"/>
          <w:sz w:val="24"/>
          <w:szCs w:val="24"/>
        </w:rPr>
        <w:t xml:space="preserve"> </w:t>
      </w:r>
      <w:ins w:id="110" w:author="Reyhan Early" w:date="2016-07-22T18:51:00Z">
        <w:r w:rsidR="00444EFF">
          <w:rPr>
            <w:spacing w:val="15"/>
            <w:sz w:val="24"/>
            <w:szCs w:val="24"/>
          </w:rPr>
          <w:t xml:space="preserve">the </w:t>
        </w:r>
      </w:ins>
      <w:r>
        <w:rPr>
          <w:sz w:val="24"/>
          <w:szCs w:val="24"/>
        </w:rPr>
        <w:t>ba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kground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noise 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7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signal.</w:t>
      </w:r>
    </w:p>
    <w:p w:rsidR="00E01976" w:rsidRDefault="00961B26">
      <w:pPr>
        <w:spacing w:line="280" w:lineRule="exact"/>
        <w:ind w:left="399"/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general,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statistics</w:t>
      </w:r>
      <w:r>
        <w:rPr>
          <w:spacing w:val="15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5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>oo</w:t>
      </w:r>
      <w:r>
        <w:rPr>
          <w:sz w:val="24"/>
          <w:szCs w:val="24"/>
        </w:rPr>
        <w:t>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sense.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fourth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figures</w:t>
      </w:r>
      <w:r>
        <w:rPr>
          <w:spacing w:val="13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>(</w:t>
      </w:r>
      <w:r>
        <w:rPr>
          <w:spacing w:val="2"/>
          <w:w w:val="111"/>
          <w:sz w:val="24"/>
          <w:szCs w:val="24"/>
        </w:rPr>
        <w:t>R</w:t>
      </w:r>
      <w:r>
        <w:rPr>
          <w:spacing w:val="10"/>
          <w:w w:val="105"/>
          <w:position w:val="8"/>
          <w:sz w:val="16"/>
          <w:szCs w:val="16"/>
        </w:rPr>
        <w:t>2</w:t>
      </w:r>
      <w:r>
        <w:rPr>
          <w:w w:val="113"/>
          <w:sz w:val="24"/>
          <w:szCs w:val="24"/>
        </w:rPr>
        <w:t>)</w:t>
      </w:r>
    </w:p>
    <w:p w:rsidR="00E01976" w:rsidRDefault="00E01976">
      <w:pPr>
        <w:spacing w:before="2" w:line="140" w:lineRule="exact"/>
        <w:rPr>
          <w:sz w:val="14"/>
          <w:szCs w:val="14"/>
        </w:rPr>
      </w:pPr>
    </w:p>
    <w:p w:rsidR="00E01976" w:rsidRDefault="00961B26">
      <w:pPr>
        <w:spacing w:line="363" w:lineRule="auto"/>
        <w:ind w:left="100" w:right="59"/>
        <w:jc w:val="both"/>
        <w:rPr>
          <w:sz w:val="24"/>
          <w:szCs w:val="24"/>
        </w:rPr>
      </w:pPr>
      <w:r>
        <w:rPr>
          <w:sz w:val="24"/>
          <w:szCs w:val="24"/>
        </w:rPr>
        <w:t>indicate</w:t>
      </w:r>
      <w:ins w:id="111" w:author="Reyhan Early" w:date="2016-07-22T18:54:00Z">
        <w:r w:rsidR="00444EFF">
          <w:rPr>
            <w:sz w:val="24"/>
            <w:szCs w:val="24"/>
          </w:rPr>
          <w:t>s</w:t>
        </w:r>
      </w:ins>
      <w:r>
        <w:rPr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fitness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del: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closer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alue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one,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3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etter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3"/>
          <w:sz w:val="24"/>
          <w:szCs w:val="24"/>
        </w:rPr>
        <w:t xml:space="preserve"> </w:t>
      </w:r>
      <w:commentRangeStart w:id="112"/>
      <w:r>
        <w:rPr>
          <w:w w:val="106"/>
          <w:sz w:val="24"/>
          <w:szCs w:val="24"/>
        </w:rPr>
        <w:t>statisitcs</w:t>
      </w:r>
      <w:r>
        <w:rPr>
          <w:spacing w:val="46"/>
          <w:w w:val="106"/>
          <w:sz w:val="24"/>
          <w:szCs w:val="24"/>
        </w:rPr>
        <w:t xml:space="preserve"> </w:t>
      </w:r>
      <w:commentRangeEnd w:id="112"/>
      <w:r w:rsidR="00444EFF">
        <w:rPr>
          <w:rStyle w:val="CommentReference"/>
        </w:rPr>
        <w:commentReference w:id="112"/>
      </w:r>
      <w:r>
        <w:rPr>
          <w:w w:val="106"/>
          <w:sz w:val="24"/>
          <w:szCs w:val="24"/>
        </w:rPr>
        <w:t xml:space="preserve">fit </w:t>
      </w:r>
      <w:r>
        <w:rPr>
          <w:sz w:val="24"/>
          <w:szCs w:val="24"/>
        </w:rPr>
        <w:t xml:space="preserve">the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 xml:space="preserve">del. </w:t>
      </w:r>
      <w:r>
        <w:rPr>
          <w:spacing w:val="5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[27]</w:t>
      </w:r>
      <w:r>
        <w:rPr>
          <w:spacing w:val="43"/>
          <w:w w:val="90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these </w:t>
      </w:r>
      <w:r>
        <w:rPr>
          <w:spacing w:val="1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v</w:t>
      </w:r>
      <w:r>
        <w:rPr>
          <w:sz w:val="24"/>
          <w:szCs w:val="24"/>
        </w:rPr>
        <w:t>alues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close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means 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45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extra</w:t>
      </w:r>
      <w:r>
        <w:rPr>
          <w:spacing w:val="7"/>
          <w:w w:val="106"/>
          <w:sz w:val="24"/>
          <w:szCs w:val="24"/>
        </w:rPr>
        <w:t>p</w:t>
      </w:r>
      <w:r>
        <w:rPr>
          <w:w w:val="106"/>
          <w:sz w:val="24"/>
          <w:szCs w:val="24"/>
        </w:rPr>
        <w:t>olations</w:t>
      </w:r>
      <w:r>
        <w:rPr>
          <w:spacing w:val="36"/>
          <w:w w:val="10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ould</w:t>
      </w:r>
      <w:r>
        <w:rPr>
          <w:spacing w:val="44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b</w:t>
      </w:r>
      <w:r>
        <w:rPr>
          <w:w w:val="97"/>
          <w:sz w:val="24"/>
          <w:szCs w:val="24"/>
        </w:rPr>
        <w:t xml:space="preserve">e </w:t>
      </w:r>
      <w:r>
        <w:rPr>
          <w:sz w:val="24"/>
          <w:szCs w:val="24"/>
        </w:rPr>
        <w:t xml:space="preserve">quite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accurate.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addition,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terceptions 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8"/>
          <w:sz w:val="24"/>
          <w:szCs w:val="24"/>
        </w:rPr>
        <w:t xml:space="preserve"> </w:t>
      </w:r>
      <w:ins w:id="113" w:author="Reyhan Early" w:date="2016-07-22T18:55:00Z">
        <w:r w:rsidR="00444EFF">
          <w:rPr>
            <w:spacing w:val="48"/>
            <w:sz w:val="24"/>
            <w:szCs w:val="24"/>
          </w:rPr>
          <w:t xml:space="preserve">also </w:t>
        </w:r>
      </w:ins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ery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close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zero</w:t>
      </w:r>
      <w:del w:id="114" w:author="Reyhan Early" w:date="2016-07-22T18:55:00Z">
        <w:r w:rsidDel="00444EFF">
          <w:rPr>
            <w:sz w:val="24"/>
            <w:szCs w:val="24"/>
          </w:rPr>
          <w:delText>,</w:delText>
        </w:r>
        <w:r w:rsidDel="00444EFF">
          <w:rPr>
            <w:spacing w:val="38"/>
            <w:sz w:val="24"/>
            <w:szCs w:val="24"/>
          </w:rPr>
          <w:delText xml:space="preserve"> </w:delText>
        </w:r>
        <w:r w:rsidDel="00444EFF">
          <w:rPr>
            <w:sz w:val="24"/>
            <w:szCs w:val="24"/>
          </w:rPr>
          <w:delText>t</w:delText>
        </w:r>
        <w:r w:rsidDel="00444EFF">
          <w:rPr>
            <w:spacing w:val="7"/>
            <w:sz w:val="24"/>
            <w:szCs w:val="24"/>
          </w:rPr>
          <w:delText>o</w:delText>
        </w:r>
        <w:r w:rsidDel="00444EFF">
          <w:rPr>
            <w:sz w:val="24"/>
            <w:szCs w:val="24"/>
          </w:rPr>
          <w:delText>o</w:delText>
        </w:r>
      </w:del>
      <w:r>
        <w:rPr>
          <w:sz w:val="24"/>
          <w:szCs w:val="24"/>
        </w:rPr>
        <w:t xml:space="preserve">.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Because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SNR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is 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relati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5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pacing w:val="-7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er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of 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signal</w:t>
      </w:r>
      <w:r>
        <w:rPr>
          <w:spacing w:val="2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ov</w:t>
      </w:r>
      <w:r>
        <w:rPr>
          <w:sz w:val="24"/>
          <w:szCs w:val="24"/>
        </w:rPr>
        <w:t>er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ba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kground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noise,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should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theoretica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ly </w:t>
      </w:r>
      <w:r>
        <w:rPr>
          <w:spacing w:val="13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zero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if </w:t>
      </w:r>
      <w:commentRangeStart w:id="115"/>
      <w:r>
        <w:rPr>
          <w:sz w:val="24"/>
          <w:szCs w:val="24"/>
        </w:rPr>
        <w:t>there’s</w:t>
      </w:r>
      <w:r>
        <w:rPr>
          <w:spacing w:val="23"/>
          <w:sz w:val="24"/>
          <w:szCs w:val="24"/>
        </w:rPr>
        <w:t xml:space="preserve"> </w:t>
      </w:r>
      <w:commentRangeEnd w:id="115"/>
      <w:r w:rsidR="00444EFF">
        <w:rPr>
          <w:rStyle w:val="CommentReference"/>
        </w:rPr>
        <w:commentReference w:id="115"/>
      </w:r>
      <w:r>
        <w:rPr>
          <w:sz w:val="24"/>
          <w:szCs w:val="24"/>
        </w:rPr>
        <w:t>no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signal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prese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t.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reali</w:t>
      </w:r>
      <w:r>
        <w:rPr>
          <w:spacing w:val="-6"/>
          <w:sz w:val="24"/>
          <w:szCs w:val="24"/>
        </w:rPr>
        <w:t>t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ow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SNR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ne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zero</w:t>
      </w:r>
      <w:r>
        <w:rPr>
          <w:spacing w:val="3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ecause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noise’s</w:t>
      </w:r>
      <w:r>
        <w:rPr>
          <w:spacing w:val="-17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partial </w:t>
      </w:r>
      <w:r>
        <w:rPr>
          <w:sz w:val="24"/>
          <w:szCs w:val="24"/>
        </w:rPr>
        <w:t>mat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>hing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 xml:space="preserve">template. 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terceptions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close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zero,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14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ext</w:t>
      </w:r>
      <w:r>
        <w:rPr>
          <w:w w:val="110"/>
          <w:sz w:val="24"/>
          <w:szCs w:val="24"/>
        </w:rPr>
        <w:t>ra</w:t>
      </w:r>
      <w:r>
        <w:rPr>
          <w:spacing w:val="7"/>
          <w:w w:val="110"/>
          <w:sz w:val="24"/>
          <w:szCs w:val="24"/>
        </w:rPr>
        <w:t>p</w:t>
      </w:r>
      <w:r>
        <w:rPr>
          <w:w w:val="105"/>
          <w:sz w:val="24"/>
          <w:szCs w:val="24"/>
        </w:rPr>
        <w:t>olatio</w:t>
      </w:r>
      <w:r>
        <w:rPr>
          <w:spacing w:val="1"/>
          <w:w w:val="105"/>
          <w:sz w:val="24"/>
          <w:szCs w:val="24"/>
        </w:rPr>
        <w:t>n</w:t>
      </w:r>
      <w:r>
        <w:rPr>
          <w:w w:val="98"/>
          <w:sz w:val="24"/>
          <w:szCs w:val="24"/>
        </w:rPr>
        <w:t xml:space="preserve">s </w:t>
      </w:r>
      <w:commentRangeStart w:id="116"/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ecame</w:t>
      </w:r>
      <w:r>
        <w:rPr>
          <w:spacing w:val="34"/>
          <w:sz w:val="24"/>
          <w:szCs w:val="24"/>
        </w:rPr>
        <w:t xml:space="preserve"> </w:t>
      </w:r>
      <w:commentRangeEnd w:id="116"/>
      <w:r w:rsidR="00444EFF">
        <w:rPr>
          <w:rStyle w:val="CommentReference"/>
        </w:rPr>
        <w:commentReference w:id="116"/>
      </w:r>
      <w:r>
        <w:rPr>
          <w:sz w:val="24"/>
          <w:szCs w:val="24"/>
        </w:rPr>
        <w:t>more</w:t>
      </w:r>
      <w:r>
        <w:rPr>
          <w:spacing w:val="29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credible.</w:t>
      </w:r>
    </w:p>
    <w:p w:rsidR="00E01976" w:rsidRDefault="00961B26">
      <w:pPr>
        <w:spacing w:before="5" w:line="363" w:lineRule="auto"/>
        <w:ind w:left="100" w:right="59" w:firstLine="299"/>
        <w:jc w:val="both"/>
        <w:rPr>
          <w:sz w:val="24"/>
          <w:szCs w:val="24"/>
        </w:rPr>
        <w:sectPr w:rsidR="00E01976">
          <w:pgSz w:w="11920" w:h="16840"/>
          <w:pgMar w:top="940" w:right="1040" w:bottom="280" w:left="1340" w:header="719" w:footer="1479" w:gutter="0"/>
          <w:cols w:space="720"/>
        </w:sectPr>
      </w:pPr>
      <w:commentRangeStart w:id="117"/>
      <w:r>
        <w:rPr>
          <w:sz w:val="24"/>
          <w:szCs w:val="24"/>
        </w:rPr>
        <w:t>Finall</w:t>
      </w:r>
      <w:r>
        <w:rPr>
          <w:spacing w:val="-18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predict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SNRs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0"/>
          <w:sz w:val="24"/>
          <w:szCs w:val="24"/>
        </w:rPr>
        <w:t xml:space="preserve"> </w:t>
      </w:r>
      <w:ins w:id="118" w:author="Reyhan Early" w:date="2016-07-22T18:56:00Z">
        <w:r w:rsidR="00444EFF">
          <w:rPr>
            <w:spacing w:val="20"/>
            <w:sz w:val="24"/>
            <w:szCs w:val="24"/>
          </w:rPr>
          <w:t xml:space="preserve">the </w:t>
        </w:r>
      </w:ins>
      <w:r>
        <w:rPr>
          <w:sz w:val="24"/>
          <w:szCs w:val="24"/>
        </w:rPr>
        <w:t>GW150914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signal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differe</w:t>
      </w:r>
      <w:r>
        <w:rPr>
          <w:spacing w:val="-5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29"/>
          <w:sz w:val="24"/>
          <w:szCs w:val="24"/>
        </w:rPr>
        <w:t xml:space="preserve"> </w:t>
      </w:r>
      <w:r>
        <w:rPr>
          <w:sz w:val="24"/>
          <w:szCs w:val="24"/>
        </w:rPr>
        <w:t>stages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LIGO’s</w:t>
      </w:r>
      <w:r>
        <w:rPr>
          <w:spacing w:val="3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o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S6 run</w:t>
      </w:r>
      <w:r>
        <w:rPr>
          <w:spacing w:val="4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ere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found</w:t>
      </w:r>
      <w:commentRangeEnd w:id="117"/>
      <w:r w:rsidR="00444EFF">
        <w:rPr>
          <w:rStyle w:val="CommentReference"/>
        </w:rPr>
        <w:commentReference w:id="117"/>
      </w:r>
      <w:r>
        <w:rPr>
          <w:sz w:val="24"/>
          <w:szCs w:val="24"/>
        </w:rPr>
        <w:t xml:space="preserve">. </w:t>
      </w:r>
      <w:r>
        <w:rPr>
          <w:spacing w:val="7"/>
          <w:sz w:val="24"/>
          <w:szCs w:val="24"/>
        </w:rPr>
        <w:t xml:space="preserve"> </w:t>
      </w:r>
      <w:commentRangeStart w:id="119"/>
      <w:commentRangeStart w:id="120"/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commentRangeEnd w:id="119"/>
      <w:r w:rsidR="00444EFF">
        <w:rPr>
          <w:rStyle w:val="CommentReference"/>
        </w:rPr>
        <w:commentReference w:id="119"/>
      </w:r>
      <w:r>
        <w:rPr>
          <w:sz w:val="24"/>
          <w:szCs w:val="24"/>
        </w:rPr>
        <w:t>,</w:t>
      </w:r>
      <w:r>
        <w:rPr>
          <w:spacing w:val="30"/>
          <w:sz w:val="24"/>
          <w:szCs w:val="24"/>
        </w:rPr>
        <w:t xml:space="preserve"> </w:t>
      </w:r>
      <w:del w:id="121" w:author="Reyhan Early" w:date="2016-07-22T18:56:00Z">
        <w:r w:rsidDel="00444EFF">
          <w:rPr>
            <w:sz w:val="24"/>
            <w:szCs w:val="24"/>
          </w:rPr>
          <w:delText>the</w:delText>
        </w:r>
        <w:r w:rsidDel="00444EFF">
          <w:rPr>
            <w:spacing w:val="46"/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>none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those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SNRs</w:t>
      </w:r>
      <w:r>
        <w:rPr>
          <w:spacing w:val="2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ould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4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significa</w:t>
      </w:r>
      <w:r>
        <w:rPr>
          <w:spacing w:val="-5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enough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claim </w:t>
      </w:r>
      <w:r>
        <w:rPr>
          <w:sz w:val="24"/>
          <w:szCs w:val="24"/>
        </w:rPr>
        <w:t>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detection</w:t>
      </w:r>
      <w:commentRangeEnd w:id="120"/>
      <w:r w:rsidR="00444EFF">
        <w:rPr>
          <w:rStyle w:val="CommentReference"/>
        </w:rPr>
        <w:commentReference w:id="120"/>
      </w:r>
      <w:r>
        <w:rPr>
          <w:sz w:val="24"/>
          <w:szCs w:val="24"/>
        </w:rPr>
        <w:t xml:space="preserve">. 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early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stages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noises</w:t>
      </w:r>
      <w:r>
        <w:rPr>
          <w:spacing w:val="3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ere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high,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signal</w:t>
      </w:r>
      <w:r>
        <w:rPr>
          <w:spacing w:val="4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ould</w:t>
      </w:r>
      <w:r>
        <w:rPr>
          <w:spacing w:val="3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36"/>
          <w:sz w:val="24"/>
          <w:szCs w:val="24"/>
        </w:rPr>
        <w:t xml:space="preserve"> </w:t>
      </w:r>
      <w:r>
        <w:rPr>
          <w:spacing w:val="-6"/>
          <w:w w:val="97"/>
          <w:sz w:val="24"/>
          <w:szCs w:val="24"/>
        </w:rPr>
        <w:t>o</w:t>
      </w:r>
      <w:r>
        <w:rPr>
          <w:spacing w:val="-6"/>
          <w:w w:val="102"/>
          <w:sz w:val="24"/>
          <w:szCs w:val="24"/>
        </w:rPr>
        <w:t>v</w:t>
      </w:r>
      <w:r>
        <w:rPr>
          <w:w w:val="104"/>
          <w:sz w:val="24"/>
          <w:szCs w:val="24"/>
        </w:rPr>
        <w:t>er</w:t>
      </w:r>
      <w:r>
        <w:rPr>
          <w:w w:val="101"/>
          <w:sz w:val="24"/>
          <w:szCs w:val="24"/>
        </w:rPr>
        <w:t xml:space="preserve">whelmed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noise,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while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late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stage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noises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had</w:t>
      </w:r>
      <w:r>
        <w:rPr>
          <w:spacing w:val="5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een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reduced,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3"/>
          <w:sz w:val="24"/>
          <w:szCs w:val="24"/>
        </w:rPr>
        <w:t xml:space="preserve"> </w:t>
      </w:r>
      <w:commentRangeStart w:id="122"/>
      <w:r>
        <w:rPr>
          <w:sz w:val="24"/>
          <w:szCs w:val="24"/>
        </w:rPr>
        <w:t>maxi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um</w:t>
      </w:r>
      <w:commentRangeEnd w:id="122"/>
      <w:r w:rsidR="00444EFF">
        <w:rPr>
          <w:rStyle w:val="CommentReference"/>
        </w:rPr>
        <w:commentReference w:id="122"/>
      </w:r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SNR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</w:p>
    <w:p w:rsidR="00E01976" w:rsidRDefault="00E01976">
      <w:pPr>
        <w:spacing w:line="200" w:lineRule="exact"/>
      </w:pPr>
    </w:p>
    <w:p w:rsidR="00E01976" w:rsidRDefault="00E01976">
      <w:pPr>
        <w:spacing w:line="200" w:lineRule="exact"/>
      </w:pPr>
    </w:p>
    <w:p w:rsidR="00E01976" w:rsidRDefault="00E01976">
      <w:pPr>
        <w:spacing w:before="9" w:line="240" w:lineRule="exact"/>
        <w:rPr>
          <w:sz w:val="24"/>
          <w:szCs w:val="24"/>
        </w:rPr>
      </w:pPr>
    </w:p>
    <w:p w:rsidR="00E01976" w:rsidRDefault="00F03C4F">
      <w:pPr>
        <w:tabs>
          <w:tab w:val="left" w:pos="8320"/>
        </w:tabs>
        <w:spacing w:before="18" w:line="411" w:lineRule="auto"/>
        <w:ind w:left="100" w:right="63"/>
        <w:jc w:val="both"/>
        <w:rPr>
          <w:sz w:val="22"/>
          <w:szCs w:val="22"/>
        </w:rPr>
      </w:pPr>
      <w:r>
        <w:pict>
          <v:group id="_x0000_s1568" style="position:absolute;left:0;text-align:left;margin-left:127.15pt;margin-top:81.35pt;width:355.95pt;height:0;z-index:-1256;mso-position-horizontal-relative:page" coordorigin="2543,1627" coordsize="7119,0">
            <v:polyline id="_x0000_s1569" style="position:absolute" points="5086,3254,12205,3254" coordorigin="2543,1627" coordsize="7119,0" filled="f" strokeweight="5055emu">
              <v:path arrowok="t"/>
            </v:polyline>
            <w10:wrap anchorx="page"/>
          </v:group>
        </w:pict>
      </w:r>
      <w:r w:rsidR="00961B26">
        <w:rPr>
          <w:spacing w:val="-18"/>
          <w:sz w:val="22"/>
          <w:szCs w:val="22"/>
        </w:rPr>
        <w:t>T</w:t>
      </w:r>
      <w:r w:rsidR="00961B26">
        <w:rPr>
          <w:sz w:val="22"/>
          <w:szCs w:val="22"/>
        </w:rPr>
        <w:t xml:space="preserve">ABLE </w:t>
      </w:r>
      <w:r w:rsidR="00961B26">
        <w:rPr>
          <w:spacing w:val="14"/>
          <w:sz w:val="22"/>
          <w:szCs w:val="22"/>
        </w:rPr>
        <w:t xml:space="preserve"> </w:t>
      </w:r>
      <w:r w:rsidR="00961B26">
        <w:rPr>
          <w:spacing w:val="6"/>
          <w:sz w:val="22"/>
          <w:szCs w:val="22"/>
        </w:rPr>
        <w:t>I</w:t>
      </w:r>
      <w:r w:rsidR="00961B26">
        <w:rPr>
          <w:sz w:val="22"/>
          <w:szCs w:val="22"/>
        </w:rPr>
        <w:t>I:</w:t>
      </w:r>
      <w:r w:rsidR="00961B26">
        <w:rPr>
          <w:spacing w:val="27"/>
          <w:sz w:val="22"/>
          <w:szCs w:val="22"/>
        </w:rPr>
        <w:t xml:space="preserve"> </w:t>
      </w:r>
      <w:r w:rsidR="00961B26">
        <w:rPr>
          <w:sz w:val="22"/>
          <w:szCs w:val="22"/>
        </w:rPr>
        <w:t>These</w:t>
      </w:r>
      <w:r w:rsidR="00961B26">
        <w:rPr>
          <w:spacing w:val="49"/>
          <w:sz w:val="22"/>
          <w:szCs w:val="22"/>
        </w:rPr>
        <w:t xml:space="preserve"> </w:t>
      </w:r>
      <w:r w:rsidR="00961B26">
        <w:rPr>
          <w:sz w:val="22"/>
          <w:szCs w:val="22"/>
        </w:rPr>
        <w:t>are</w:t>
      </w:r>
      <w:r w:rsidR="00961B26">
        <w:rPr>
          <w:spacing w:val="39"/>
          <w:sz w:val="22"/>
          <w:szCs w:val="22"/>
        </w:rPr>
        <w:t xml:space="preserve"> </w:t>
      </w:r>
      <w:r w:rsidR="00961B26">
        <w:rPr>
          <w:sz w:val="22"/>
          <w:szCs w:val="22"/>
        </w:rPr>
        <w:t>the</w:t>
      </w:r>
      <w:r w:rsidR="00961B26">
        <w:rPr>
          <w:spacing w:val="50"/>
          <w:sz w:val="22"/>
          <w:szCs w:val="22"/>
        </w:rPr>
        <w:t xml:space="preserve"> </w:t>
      </w:r>
      <w:r w:rsidR="00961B26">
        <w:rPr>
          <w:w w:val="110"/>
          <w:sz w:val="22"/>
          <w:szCs w:val="22"/>
        </w:rPr>
        <w:t>statistics</w:t>
      </w:r>
      <w:r w:rsidR="00961B26">
        <w:rPr>
          <w:spacing w:val="13"/>
          <w:w w:val="110"/>
          <w:sz w:val="22"/>
          <w:szCs w:val="22"/>
        </w:rPr>
        <w:t xml:space="preserve"> </w:t>
      </w:r>
      <w:r w:rsidR="00961B26">
        <w:rPr>
          <w:sz w:val="22"/>
          <w:szCs w:val="22"/>
        </w:rPr>
        <w:t xml:space="preserve">calculated </w:t>
      </w:r>
      <w:r w:rsidR="00961B26">
        <w:rPr>
          <w:spacing w:val="26"/>
          <w:sz w:val="22"/>
          <w:szCs w:val="22"/>
        </w:rPr>
        <w:t xml:space="preserve"> </w:t>
      </w:r>
      <w:r w:rsidR="00961B26">
        <w:rPr>
          <w:sz w:val="22"/>
          <w:szCs w:val="22"/>
        </w:rPr>
        <w:t>from</w:t>
      </w:r>
      <w:r w:rsidR="00961B26">
        <w:rPr>
          <w:spacing w:val="31"/>
          <w:sz w:val="22"/>
          <w:szCs w:val="22"/>
        </w:rPr>
        <w:t xml:space="preserve"> </w:t>
      </w:r>
      <w:r w:rsidR="00961B26">
        <w:rPr>
          <w:sz w:val="22"/>
          <w:szCs w:val="22"/>
        </w:rPr>
        <w:t>the</w:t>
      </w:r>
      <w:r w:rsidR="00961B26">
        <w:rPr>
          <w:spacing w:val="50"/>
          <w:sz w:val="22"/>
          <w:szCs w:val="22"/>
        </w:rPr>
        <w:t xml:space="preserve"> </w:t>
      </w:r>
      <w:r w:rsidR="00961B26">
        <w:rPr>
          <w:sz w:val="22"/>
          <w:szCs w:val="22"/>
        </w:rPr>
        <w:t xml:space="preserve">mean-SNR </w:t>
      </w:r>
      <w:r w:rsidR="00961B26">
        <w:rPr>
          <w:spacing w:val="7"/>
          <w:sz w:val="22"/>
          <w:szCs w:val="22"/>
        </w:rPr>
        <w:t xml:space="preserve"> </w:t>
      </w:r>
      <w:r w:rsidR="00961B26">
        <w:rPr>
          <w:sz w:val="22"/>
          <w:szCs w:val="22"/>
        </w:rPr>
        <w:t>series</w:t>
      </w:r>
      <w:r w:rsidR="00961B26">
        <w:rPr>
          <w:spacing w:val="28"/>
          <w:sz w:val="22"/>
          <w:szCs w:val="22"/>
        </w:rPr>
        <w:t xml:space="preserve"> </w:t>
      </w:r>
      <w:r w:rsidR="00961B26">
        <w:rPr>
          <w:sz w:val="22"/>
          <w:szCs w:val="22"/>
        </w:rPr>
        <w:t>in</w:t>
      </w:r>
      <w:r w:rsidR="00961B26">
        <w:rPr>
          <w:spacing w:val="28"/>
          <w:sz w:val="22"/>
          <w:szCs w:val="22"/>
        </w:rPr>
        <w:t xml:space="preserve"> </w:t>
      </w:r>
      <w:r w:rsidR="00961B26">
        <w:rPr>
          <w:sz w:val="22"/>
          <w:szCs w:val="22"/>
        </w:rPr>
        <w:t>section</w:t>
      </w:r>
      <w:r w:rsidR="00961B26">
        <w:rPr>
          <w:spacing w:val="49"/>
          <w:sz w:val="22"/>
          <w:szCs w:val="22"/>
        </w:rPr>
        <w:t xml:space="preserve"> </w:t>
      </w:r>
      <w:r w:rsidR="00961B26">
        <w:rPr>
          <w:sz w:val="22"/>
          <w:szCs w:val="22"/>
        </w:rPr>
        <w:t>IV</w:t>
      </w:r>
      <w:r w:rsidR="00961B26">
        <w:rPr>
          <w:spacing w:val="-10"/>
          <w:sz w:val="22"/>
          <w:szCs w:val="22"/>
        </w:rPr>
        <w:t xml:space="preserve"> </w:t>
      </w:r>
      <w:r w:rsidR="00961B26">
        <w:rPr>
          <w:sz w:val="22"/>
          <w:szCs w:val="22"/>
        </w:rPr>
        <w:t>B</w:t>
      </w:r>
      <w:r w:rsidR="00961B26">
        <w:rPr>
          <w:spacing w:val="25"/>
          <w:sz w:val="22"/>
          <w:szCs w:val="22"/>
        </w:rPr>
        <w:t xml:space="preserve"> </w:t>
      </w:r>
      <w:r w:rsidR="00961B26">
        <w:rPr>
          <w:spacing w:val="-6"/>
          <w:sz w:val="22"/>
          <w:szCs w:val="22"/>
        </w:rPr>
        <w:t>b</w:t>
      </w:r>
      <w:r w:rsidR="00961B26">
        <w:rPr>
          <w:sz w:val="22"/>
          <w:szCs w:val="22"/>
        </w:rPr>
        <w:t>y</w:t>
      </w:r>
      <w:r w:rsidR="00961B26">
        <w:rPr>
          <w:spacing w:val="33"/>
          <w:sz w:val="22"/>
          <w:szCs w:val="22"/>
        </w:rPr>
        <w:t xml:space="preserve"> </w:t>
      </w:r>
      <w:r w:rsidR="00961B26">
        <w:rPr>
          <w:w w:val="106"/>
          <w:sz w:val="22"/>
          <w:szCs w:val="22"/>
        </w:rPr>
        <w:t xml:space="preserve">linear </w:t>
      </w:r>
      <w:r w:rsidR="00961B26">
        <w:rPr>
          <w:sz w:val="22"/>
          <w:szCs w:val="22"/>
        </w:rPr>
        <w:t xml:space="preserve">regression. </w:t>
      </w:r>
      <w:r w:rsidR="00961B26">
        <w:rPr>
          <w:spacing w:val="14"/>
          <w:sz w:val="22"/>
          <w:szCs w:val="22"/>
        </w:rPr>
        <w:t xml:space="preserve"> </w:t>
      </w:r>
      <w:r w:rsidR="00961B26">
        <w:rPr>
          <w:sz w:val="22"/>
          <w:szCs w:val="22"/>
        </w:rPr>
        <w:t>Since</w:t>
      </w:r>
      <w:r w:rsidR="00961B26">
        <w:rPr>
          <w:spacing w:val="15"/>
          <w:sz w:val="22"/>
          <w:szCs w:val="22"/>
        </w:rPr>
        <w:t xml:space="preserve"> </w:t>
      </w:r>
      <w:r w:rsidR="00961B26">
        <w:rPr>
          <w:sz w:val="22"/>
          <w:szCs w:val="22"/>
        </w:rPr>
        <w:t>the</w:t>
      </w:r>
      <w:r w:rsidR="00961B26">
        <w:rPr>
          <w:spacing w:val="42"/>
          <w:sz w:val="22"/>
          <w:szCs w:val="22"/>
        </w:rPr>
        <w:t xml:space="preserve"> </w:t>
      </w:r>
      <w:r w:rsidR="00961B26">
        <w:rPr>
          <w:sz w:val="22"/>
          <w:szCs w:val="22"/>
        </w:rPr>
        <w:t>m</w:t>
      </w:r>
      <w:r w:rsidR="00961B26">
        <w:rPr>
          <w:spacing w:val="6"/>
          <w:sz w:val="22"/>
          <w:szCs w:val="22"/>
        </w:rPr>
        <w:t>o</w:t>
      </w:r>
      <w:r w:rsidR="00961B26">
        <w:rPr>
          <w:sz w:val="22"/>
          <w:szCs w:val="22"/>
        </w:rPr>
        <w:t>del</w:t>
      </w:r>
      <w:r w:rsidR="00961B26">
        <w:rPr>
          <w:spacing w:val="26"/>
          <w:sz w:val="22"/>
          <w:szCs w:val="22"/>
        </w:rPr>
        <w:t xml:space="preserve"> </w:t>
      </w:r>
      <w:r w:rsidR="00961B26">
        <w:rPr>
          <w:sz w:val="22"/>
          <w:szCs w:val="22"/>
        </w:rPr>
        <w:t>of</w:t>
      </w:r>
      <w:r w:rsidR="00961B26">
        <w:rPr>
          <w:spacing w:val="1"/>
          <w:sz w:val="22"/>
          <w:szCs w:val="22"/>
        </w:rPr>
        <w:t xml:space="preserve"> </w:t>
      </w:r>
      <w:r w:rsidR="00961B26">
        <w:rPr>
          <w:sz w:val="22"/>
          <w:szCs w:val="22"/>
        </w:rPr>
        <w:t>linear</w:t>
      </w:r>
      <w:r w:rsidR="00961B26">
        <w:rPr>
          <w:spacing w:val="41"/>
          <w:sz w:val="22"/>
          <w:szCs w:val="22"/>
        </w:rPr>
        <w:t xml:space="preserve"> </w:t>
      </w:r>
      <w:r w:rsidR="00961B26">
        <w:rPr>
          <w:sz w:val="22"/>
          <w:szCs w:val="22"/>
        </w:rPr>
        <w:t>regression</w:t>
      </w:r>
      <w:r w:rsidR="00961B26">
        <w:rPr>
          <w:spacing w:val="38"/>
          <w:sz w:val="22"/>
          <w:szCs w:val="22"/>
        </w:rPr>
        <w:t xml:space="preserve"> </w:t>
      </w:r>
      <w:r w:rsidR="00961B26">
        <w:rPr>
          <w:sz w:val="22"/>
          <w:szCs w:val="22"/>
        </w:rPr>
        <w:t>in</w:t>
      </w:r>
      <w:r w:rsidR="00961B26">
        <w:rPr>
          <w:spacing w:val="20"/>
          <w:sz w:val="22"/>
          <w:szCs w:val="22"/>
        </w:rPr>
        <w:t xml:space="preserve"> </w:t>
      </w:r>
      <w:r w:rsidR="00961B26">
        <w:rPr>
          <w:sz w:val="22"/>
          <w:szCs w:val="22"/>
        </w:rPr>
        <w:t>this</w:t>
      </w:r>
      <w:r w:rsidR="00961B26">
        <w:rPr>
          <w:spacing w:val="42"/>
          <w:sz w:val="22"/>
          <w:szCs w:val="22"/>
        </w:rPr>
        <w:t xml:space="preserve"> </w:t>
      </w:r>
      <w:r w:rsidR="00961B26">
        <w:rPr>
          <w:sz w:val="22"/>
          <w:szCs w:val="22"/>
        </w:rPr>
        <w:t>case</w:t>
      </w:r>
      <w:r w:rsidR="00961B26">
        <w:rPr>
          <w:spacing w:val="18"/>
          <w:sz w:val="22"/>
          <w:szCs w:val="22"/>
        </w:rPr>
        <w:t xml:space="preserve"> </w:t>
      </w:r>
      <w:r w:rsidR="00961B26">
        <w:rPr>
          <w:sz w:val="22"/>
          <w:szCs w:val="22"/>
        </w:rPr>
        <w:t>is</w:t>
      </w:r>
      <w:r w:rsidR="00961B26">
        <w:rPr>
          <w:spacing w:val="9"/>
          <w:sz w:val="22"/>
          <w:szCs w:val="22"/>
        </w:rPr>
        <w:t xml:space="preserve"> </w:t>
      </w:r>
      <w:r w:rsidR="00961B26">
        <w:rPr>
          <w:sz w:val="22"/>
          <w:szCs w:val="22"/>
        </w:rPr>
        <w:t>simply</w:t>
      </w:r>
      <w:r w:rsidR="00961B26">
        <w:rPr>
          <w:spacing w:val="35"/>
          <w:sz w:val="22"/>
          <w:szCs w:val="22"/>
        </w:rPr>
        <w:t xml:space="preserve"> </w:t>
      </w:r>
      <w:r w:rsidR="00961B26">
        <w:rPr>
          <w:spacing w:val="13"/>
          <w:sz w:val="22"/>
          <w:szCs w:val="22"/>
        </w:rPr>
        <w:t>S</w:t>
      </w:r>
      <w:r w:rsidR="00961B26">
        <w:rPr>
          <w:sz w:val="22"/>
          <w:szCs w:val="22"/>
        </w:rPr>
        <w:t>N</w:t>
      </w:r>
      <w:r w:rsidR="00961B26">
        <w:rPr>
          <w:spacing w:val="-4"/>
          <w:sz w:val="22"/>
          <w:szCs w:val="22"/>
        </w:rPr>
        <w:t xml:space="preserve"> </w:t>
      </w:r>
      <w:r w:rsidR="00961B26">
        <w:rPr>
          <w:sz w:val="22"/>
          <w:szCs w:val="22"/>
        </w:rPr>
        <w:t>R</w:t>
      </w:r>
      <w:r w:rsidR="00961B26">
        <w:rPr>
          <w:spacing w:val="26"/>
          <w:sz w:val="22"/>
          <w:szCs w:val="22"/>
        </w:rPr>
        <w:t xml:space="preserve"> </w:t>
      </w:r>
      <w:r w:rsidR="00961B26">
        <w:rPr>
          <w:w w:val="136"/>
          <w:sz w:val="22"/>
          <w:szCs w:val="22"/>
        </w:rPr>
        <w:t>=</w:t>
      </w:r>
      <w:r w:rsidR="00961B26">
        <w:rPr>
          <w:spacing w:val="-14"/>
          <w:w w:val="136"/>
          <w:sz w:val="22"/>
          <w:szCs w:val="22"/>
        </w:rPr>
        <w:t xml:space="preserve"> </w:t>
      </w:r>
      <w:r w:rsidR="00961B26">
        <w:rPr>
          <w:w w:val="108"/>
          <w:sz w:val="22"/>
          <w:szCs w:val="22"/>
        </w:rPr>
        <w:t>Amp</w:t>
      </w:r>
      <w:r w:rsidR="00961B26">
        <w:rPr>
          <w:spacing w:val="4"/>
          <w:w w:val="108"/>
          <w:sz w:val="22"/>
          <w:szCs w:val="22"/>
        </w:rPr>
        <w:t>l</w:t>
      </w:r>
      <w:r w:rsidR="00961B26">
        <w:rPr>
          <w:w w:val="108"/>
          <w:sz w:val="22"/>
          <w:szCs w:val="22"/>
        </w:rPr>
        <w:t>itude</w:t>
      </w:r>
      <w:r w:rsidR="00961B26">
        <w:rPr>
          <w:spacing w:val="-24"/>
          <w:w w:val="108"/>
          <w:sz w:val="22"/>
          <w:szCs w:val="22"/>
        </w:rPr>
        <w:t xml:space="preserve"> </w:t>
      </w:r>
      <w:r w:rsidR="00961B26">
        <w:rPr>
          <w:w w:val="136"/>
          <w:sz w:val="22"/>
          <w:szCs w:val="22"/>
        </w:rPr>
        <w:t>×</w:t>
      </w:r>
      <w:r w:rsidR="00961B26">
        <w:rPr>
          <w:spacing w:val="-42"/>
          <w:w w:val="136"/>
          <w:sz w:val="22"/>
          <w:szCs w:val="22"/>
        </w:rPr>
        <w:t xml:space="preserve"> </w:t>
      </w:r>
      <w:r w:rsidR="00961B26">
        <w:rPr>
          <w:spacing w:val="13"/>
          <w:sz w:val="22"/>
          <w:szCs w:val="22"/>
        </w:rPr>
        <w:t>S</w:t>
      </w:r>
      <w:r w:rsidR="00961B26">
        <w:rPr>
          <w:spacing w:val="4"/>
          <w:sz w:val="22"/>
          <w:szCs w:val="22"/>
        </w:rPr>
        <w:t>l</w:t>
      </w:r>
      <w:r w:rsidR="00961B26">
        <w:rPr>
          <w:sz w:val="22"/>
          <w:szCs w:val="22"/>
        </w:rPr>
        <w:t>ope</w:t>
      </w:r>
      <w:r w:rsidR="00961B26">
        <w:rPr>
          <w:spacing w:val="-10"/>
          <w:sz w:val="22"/>
          <w:szCs w:val="22"/>
        </w:rPr>
        <w:t xml:space="preserve"> </w:t>
      </w:r>
      <w:r w:rsidR="00961B26">
        <w:rPr>
          <w:w w:val="136"/>
          <w:sz w:val="22"/>
          <w:szCs w:val="22"/>
        </w:rPr>
        <w:t xml:space="preserve">+ </w:t>
      </w:r>
      <w:r w:rsidR="00961B26">
        <w:rPr>
          <w:w w:val="130"/>
          <w:sz w:val="22"/>
          <w:szCs w:val="22"/>
        </w:rPr>
        <w:t>I</w:t>
      </w:r>
      <w:del w:id="123" w:author="Reyhan Early" w:date="2016-07-22T18:58:00Z">
        <w:r w:rsidR="00961B26" w:rsidDel="00444EFF">
          <w:rPr>
            <w:spacing w:val="-38"/>
            <w:sz w:val="22"/>
            <w:szCs w:val="22"/>
          </w:rPr>
          <w:delText xml:space="preserve"> </w:delText>
        </w:r>
      </w:del>
      <w:r w:rsidR="00961B26">
        <w:rPr>
          <w:w w:val="110"/>
          <w:sz w:val="22"/>
          <w:szCs w:val="22"/>
        </w:rPr>
        <w:t>nte</w:t>
      </w:r>
      <w:r w:rsidR="00961B26">
        <w:rPr>
          <w:spacing w:val="7"/>
          <w:w w:val="110"/>
          <w:sz w:val="22"/>
          <w:szCs w:val="22"/>
        </w:rPr>
        <w:t>r</w:t>
      </w:r>
      <w:r w:rsidR="00961B26">
        <w:rPr>
          <w:w w:val="110"/>
          <w:sz w:val="22"/>
          <w:szCs w:val="22"/>
        </w:rPr>
        <w:t>ceptio</w:t>
      </w:r>
      <w:r w:rsidR="00961B26">
        <w:rPr>
          <w:spacing w:val="1"/>
          <w:w w:val="110"/>
          <w:sz w:val="22"/>
          <w:szCs w:val="22"/>
        </w:rPr>
        <w:t>n</w:t>
      </w:r>
      <w:r w:rsidR="00961B26">
        <w:rPr>
          <w:w w:val="110"/>
          <w:sz w:val="22"/>
          <w:szCs w:val="22"/>
        </w:rPr>
        <w:t>,</w:t>
      </w:r>
      <w:r w:rsidR="00961B26">
        <w:rPr>
          <w:spacing w:val="20"/>
          <w:w w:val="110"/>
          <w:sz w:val="22"/>
          <w:szCs w:val="22"/>
        </w:rPr>
        <w:t xml:space="preserve"> </w:t>
      </w:r>
      <w:r w:rsidR="00961B26">
        <w:rPr>
          <w:sz w:val="22"/>
          <w:szCs w:val="22"/>
        </w:rPr>
        <w:t>I</w:t>
      </w:r>
      <w:r w:rsidR="00961B26">
        <w:rPr>
          <w:spacing w:val="19"/>
          <w:sz w:val="22"/>
          <w:szCs w:val="22"/>
        </w:rPr>
        <w:t xml:space="preserve"> </w:t>
      </w:r>
      <w:r w:rsidR="00961B26">
        <w:rPr>
          <w:spacing w:val="-6"/>
          <w:sz w:val="22"/>
          <w:szCs w:val="22"/>
        </w:rPr>
        <w:t>w</w:t>
      </w:r>
      <w:r w:rsidR="00961B26">
        <w:rPr>
          <w:sz w:val="22"/>
          <w:szCs w:val="22"/>
        </w:rPr>
        <w:t>as</w:t>
      </w:r>
      <w:r w:rsidR="00961B26">
        <w:rPr>
          <w:spacing w:val="23"/>
          <w:sz w:val="22"/>
          <w:szCs w:val="22"/>
        </w:rPr>
        <w:t xml:space="preserve"> </w:t>
      </w:r>
      <w:r w:rsidR="00961B26">
        <w:rPr>
          <w:sz w:val="22"/>
          <w:szCs w:val="22"/>
        </w:rPr>
        <w:t>able</w:t>
      </w:r>
      <w:r w:rsidR="00961B26">
        <w:rPr>
          <w:spacing w:val="33"/>
          <w:sz w:val="22"/>
          <w:szCs w:val="22"/>
        </w:rPr>
        <w:t xml:space="preserve"> </w:t>
      </w:r>
      <w:r w:rsidR="00961B26">
        <w:rPr>
          <w:sz w:val="22"/>
          <w:szCs w:val="22"/>
        </w:rPr>
        <w:t>to</w:t>
      </w:r>
      <w:r w:rsidR="00961B26">
        <w:rPr>
          <w:spacing w:val="36"/>
          <w:sz w:val="22"/>
          <w:szCs w:val="22"/>
        </w:rPr>
        <w:t xml:space="preserve"> </w:t>
      </w:r>
      <w:r w:rsidR="00961B26">
        <w:rPr>
          <w:w w:val="109"/>
          <w:sz w:val="22"/>
          <w:szCs w:val="22"/>
        </w:rPr>
        <w:t>extra</w:t>
      </w:r>
      <w:r w:rsidR="00961B26">
        <w:rPr>
          <w:spacing w:val="8"/>
          <w:w w:val="109"/>
          <w:sz w:val="22"/>
          <w:szCs w:val="22"/>
        </w:rPr>
        <w:t>p</w:t>
      </w:r>
      <w:r w:rsidR="00961B26">
        <w:rPr>
          <w:w w:val="109"/>
          <w:sz w:val="22"/>
          <w:szCs w:val="22"/>
        </w:rPr>
        <w:t>olate</w:t>
      </w:r>
      <w:r w:rsidR="00961B26">
        <w:rPr>
          <w:spacing w:val="12"/>
          <w:w w:val="109"/>
          <w:sz w:val="22"/>
          <w:szCs w:val="22"/>
        </w:rPr>
        <w:t xml:space="preserve"> </w:t>
      </w:r>
      <w:r w:rsidR="00961B26">
        <w:rPr>
          <w:sz w:val="22"/>
          <w:szCs w:val="22"/>
        </w:rPr>
        <w:t>the</w:t>
      </w:r>
      <w:r w:rsidR="00961B26">
        <w:rPr>
          <w:spacing w:val="47"/>
          <w:sz w:val="22"/>
          <w:szCs w:val="22"/>
        </w:rPr>
        <w:t xml:space="preserve"> </w:t>
      </w:r>
      <w:r w:rsidR="00961B26">
        <w:rPr>
          <w:sz w:val="22"/>
          <w:szCs w:val="22"/>
        </w:rPr>
        <w:t>mean</w:t>
      </w:r>
      <w:r w:rsidR="00961B26">
        <w:rPr>
          <w:spacing w:val="43"/>
          <w:sz w:val="22"/>
          <w:szCs w:val="22"/>
        </w:rPr>
        <w:t xml:space="preserve"> </w:t>
      </w:r>
      <w:r w:rsidR="00961B26">
        <w:rPr>
          <w:sz w:val="22"/>
          <w:szCs w:val="22"/>
        </w:rPr>
        <w:t>SNR</w:t>
      </w:r>
      <w:r w:rsidR="00961B26">
        <w:rPr>
          <w:spacing w:val="31"/>
          <w:sz w:val="22"/>
          <w:szCs w:val="22"/>
        </w:rPr>
        <w:t xml:space="preserve"> </w:t>
      </w:r>
      <w:r w:rsidR="00961B26">
        <w:rPr>
          <w:sz w:val="22"/>
          <w:szCs w:val="22"/>
        </w:rPr>
        <w:t>at</w:t>
      </w:r>
      <w:r w:rsidR="00961B26">
        <w:rPr>
          <w:spacing w:val="49"/>
          <w:sz w:val="22"/>
          <w:szCs w:val="22"/>
        </w:rPr>
        <w:t xml:space="preserve"> </w:t>
      </w:r>
      <w:r w:rsidR="00961B26">
        <w:rPr>
          <w:sz w:val="22"/>
          <w:szCs w:val="22"/>
        </w:rPr>
        <w:t xml:space="preserve">amplification </w:t>
      </w:r>
      <w:r w:rsidR="00961B26">
        <w:rPr>
          <w:spacing w:val="19"/>
          <w:sz w:val="22"/>
          <w:szCs w:val="22"/>
        </w:rPr>
        <w:t xml:space="preserve"> </w:t>
      </w:r>
      <w:r w:rsidR="00961B26">
        <w:rPr>
          <w:sz w:val="22"/>
          <w:szCs w:val="22"/>
        </w:rPr>
        <w:t>equals</w:t>
      </w:r>
      <w:r w:rsidR="00961B26">
        <w:rPr>
          <w:spacing w:val="37"/>
          <w:sz w:val="22"/>
          <w:szCs w:val="22"/>
        </w:rPr>
        <w:t xml:space="preserve"> </w:t>
      </w:r>
      <w:r w:rsidR="00961B26">
        <w:rPr>
          <w:sz w:val="22"/>
          <w:szCs w:val="22"/>
        </w:rPr>
        <w:t>one,</w:t>
      </w:r>
      <w:r w:rsidR="00961B26">
        <w:rPr>
          <w:spacing w:val="30"/>
          <w:sz w:val="22"/>
          <w:szCs w:val="22"/>
        </w:rPr>
        <w:t xml:space="preserve"> </w:t>
      </w:r>
      <w:r w:rsidR="00961B26">
        <w:rPr>
          <w:sz w:val="22"/>
          <w:szCs w:val="22"/>
        </w:rPr>
        <w:t>whi</w:t>
      </w:r>
      <w:r w:rsidR="00961B26">
        <w:rPr>
          <w:spacing w:val="-6"/>
          <w:sz w:val="22"/>
          <w:szCs w:val="22"/>
        </w:rPr>
        <w:t>c</w:t>
      </w:r>
      <w:r w:rsidR="00961B26">
        <w:rPr>
          <w:sz w:val="22"/>
          <w:szCs w:val="22"/>
        </w:rPr>
        <w:t>h</w:t>
      </w:r>
      <w:r w:rsidR="00961B26">
        <w:rPr>
          <w:spacing w:val="34"/>
          <w:sz w:val="22"/>
          <w:szCs w:val="22"/>
        </w:rPr>
        <w:t xml:space="preserve"> </w:t>
      </w:r>
      <w:r w:rsidR="00961B26">
        <w:rPr>
          <w:sz w:val="22"/>
          <w:szCs w:val="22"/>
        </w:rPr>
        <w:t>g</w:t>
      </w:r>
      <w:r w:rsidR="00961B26">
        <w:rPr>
          <w:spacing w:val="-6"/>
          <w:sz w:val="22"/>
          <w:szCs w:val="22"/>
        </w:rPr>
        <w:t>av</w:t>
      </w:r>
      <w:r w:rsidR="00961B26">
        <w:rPr>
          <w:sz w:val="22"/>
          <w:szCs w:val="22"/>
        </w:rPr>
        <w:t>e</w:t>
      </w:r>
      <w:r w:rsidR="00961B26">
        <w:rPr>
          <w:spacing w:val="28"/>
          <w:sz w:val="22"/>
          <w:szCs w:val="22"/>
        </w:rPr>
        <w:t xml:space="preserve"> </w:t>
      </w:r>
      <w:r w:rsidR="00961B26">
        <w:rPr>
          <w:w w:val="103"/>
          <w:sz w:val="22"/>
          <w:szCs w:val="22"/>
        </w:rPr>
        <w:t xml:space="preserve">me </w:t>
      </w:r>
      <w:r w:rsidR="00961B26">
        <w:rPr>
          <w:w w:val="112"/>
          <w:sz w:val="22"/>
          <w:szCs w:val="22"/>
        </w:rPr>
        <w:t>the</w:t>
      </w:r>
      <w:r w:rsidR="00961B26">
        <w:rPr>
          <w:spacing w:val="18"/>
          <w:sz w:val="22"/>
          <w:szCs w:val="22"/>
        </w:rPr>
        <w:t xml:space="preserve"> </w:t>
      </w:r>
      <w:r w:rsidR="00961B26">
        <w:rPr>
          <w:spacing w:val="-12"/>
          <w:w w:val="104"/>
          <w:sz w:val="22"/>
          <w:szCs w:val="22"/>
        </w:rPr>
        <w:t>v</w:t>
      </w:r>
      <w:r w:rsidR="00961B26">
        <w:rPr>
          <w:w w:val="104"/>
          <w:sz w:val="22"/>
          <w:szCs w:val="22"/>
        </w:rPr>
        <w:t>alues</w:t>
      </w:r>
      <w:r w:rsidR="00961B26">
        <w:rPr>
          <w:spacing w:val="18"/>
          <w:sz w:val="22"/>
          <w:szCs w:val="22"/>
        </w:rPr>
        <w:t xml:space="preserve"> </w:t>
      </w:r>
      <w:r w:rsidR="00961B26">
        <w:rPr>
          <w:w w:val="99"/>
          <w:sz w:val="22"/>
          <w:szCs w:val="22"/>
        </w:rPr>
        <w:t>i</w:t>
      </w:r>
      <w:r w:rsidR="00961B26">
        <w:rPr>
          <w:w w:val="110"/>
          <w:sz w:val="22"/>
          <w:szCs w:val="22"/>
          <w:u w:val="single" w:color="000000"/>
        </w:rPr>
        <w:t>n</w:t>
      </w:r>
      <w:r w:rsidR="00961B26">
        <w:rPr>
          <w:spacing w:val="12"/>
          <w:w w:val="198"/>
          <w:sz w:val="22"/>
          <w:szCs w:val="22"/>
          <w:u w:val="single" w:color="000000"/>
        </w:rPr>
        <w:t xml:space="preserve"> </w:t>
      </w:r>
      <w:r w:rsidR="00961B26">
        <w:rPr>
          <w:w w:val="112"/>
          <w:sz w:val="22"/>
          <w:szCs w:val="22"/>
          <w:u w:val="single" w:color="000000"/>
        </w:rPr>
        <w:t>the</w:t>
      </w:r>
      <w:r w:rsidR="00961B26">
        <w:rPr>
          <w:spacing w:val="13"/>
          <w:w w:val="198"/>
          <w:sz w:val="22"/>
          <w:szCs w:val="22"/>
          <w:u w:val="single" w:color="000000"/>
        </w:rPr>
        <w:t xml:space="preserve"> </w:t>
      </w:r>
      <w:r w:rsidR="00961B26">
        <w:rPr>
          <w:w w:val="103"/>
          <w:sz w:val="22"/>
          <w:szCs w:val="22"/>
          <w:u w:val="single" w:color="000000"/>
        </w:rPr>
        <w:t>fift</w:t>
      </w:r>
      <w:r w:rsidR="00961B26">
        <w:rPr>
          <w:spacing w:val="-1"/>
          <w:w w:val="103"/>
          <w:sz w:val="22"/>
          <w:szCs w:val="22"/>
          <w:u w:val="single" w:color="000000"/>
        </w:rPr>
        <w:t>h</w:t>
      </w:r>
      <w:r w:rsidR="00961B26">
        <w:rPr>
          <w:spacing w:val="13"/>
          <w:w w:val="198"/>
          <w:sz w:val="22"/>
          <w:szCs w:val="22"/>
          <w:u w:val="single" w:color="000000"/>
        </w:rPr>
        <w:t xml:space="preserve"> </w:t>
      </w:r>
      <w:r w:rsidR="00961B26">
        <w:rPr>
          <w:w w:val="105"/>
          <w:sz w:val="22"/>
          <w:szCs w:val="22"/>
          <w:u w:val="single" w:color="000000"/>
        </w:rPr>
        <w:t>column.</w:t>
      </w:r>
      <w:r w:rsidR="00961B26">
        <w:rPr>
          <w:w w:val="198"/>
          <w:sz w:val="22"/>
          <w:szCs w:val="22"/>
          <w:u w:val="single" w:color="000000"/>
        </w:rPr>
        <w:t xml:space="preserve"> </w:t>
      </w:r>
      <w:r w:rsidR="00961B26">
        <w:rPr>
          <w:sz w:val="22"/>
          <w:szCs w:val="22"/>
          <w:u w:val="single" w:color="000000"/>
        </w:rPr>
        <w:tab/>
      </w:r>
    </w:p>
    <w:p w:rsidR="00E01976" w:rsidRDefault="00961B26">
      <w:pPr>
        <w:spacing w:line="220" w:lineRule="exact"/>
        <w:ind w:left="1243"/>
        <w:rPr>
          <w:sz w:val="22"/>
          <w:szCs w:val="22"/>
        </w:rPr>
      </w:pPr>
      <w:r>
        <w:rPr>
          <w:sz w:val="22"/>
          <w:szCs w:val="22"/>
        </w:rPr>
        <w:t>File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Nu</w:t>
      </w:r>
      <w:r>
        <w:rPr>
          <w:spacing w:val="-6"/>
          <w:sz w:val="22"/>
          <w:szCs w:val="22"/>
        </w:rPr>
        <w:t>m</w:t>
      </w:r>
      <w:r>
        <w:rPr>
          <w:spacing w:val="6"/>
          <w:sz w:val="22"/>
          <w:szCs w:val="22"/>
        </w:rPr>
        <w:t>b</w:t>
      </w:r>
      <w:r>
        <w:rPr>
          <w:sz w:val="22"/>
          <w:szCs w:val="22"/>
        </w:rPr>
        <w:t xml:space="preserve">er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Slo</w:t>
      </w:r>
      <w:r>
        <w:rPr>
          <w:spacing w:val="6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3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I</w:t>
      </w:r>
      <w:r>
        <w:rPr>
          <w:spacing w:val="-6"/>
          <w:w w:val="108"/>
          <w:sz w:val="22"/>
          <w:szCs w:val="22"/>
        </w:rPr>
        <w:t>n</w:t>
      </w:r>
      <w:r>
        <w:rPr>
          <w:w w:val="108"/>
          <w:sz w:val="22"/>
          <w:szCs w:val="22"/>
        </w:rPr>
        <w:t xml:space="preserve">terception          </w:t>
      </w:r>
      <w:r>
        <w:rPr>
          <w:spacing w:val="38"/>
          <w:w w:val="10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R</w:t>
      </w:r>
      <w:r>
        <w:rPr>
          <w:position w:val="8"/>
          <w:sz w:val="16"/>
          <w:szCs w:val="16"/>
        </w:rPr>
        <w:t xml:space="preserve">2                 </w:t>
      </w:r>
      <w:r>
        <w:rPr>
          <w:spacing w:val="1"/>
          <w:position w:val="8"/>
          <w:sz w:val="16"/>
          <w:szCs w:val="16"/>
        </w:rPr>
        <w:t xml:space="preserve"> </w:t>
      </w:r>
      <w:r>
        <w:rPr>
          <w:w w:val="110"/>
          <w:sz w:val="22"/>
          <w:szCs w:val="22"/>
        </w:rPr>
        <w:t>Extra</w:t>
      </w:r>
      <w:r>
        <w:rPr>
          <w:spacing w:val="8"/>
          <w:w w:val="110"/>
          <w:sz w:val="22"/>
          <w:szCs w:val="22"/>
        </w:rPr>
        <w:t>p</w:t>
      </w:r>
      <w:r>
        <w:rPr>
          <w:w w:val="110"/>
          <w:sz w:val="22"/>
          <w:szCs w:val="22"/>
        </w:rPr>
        <w:t>olated</w:t>
      </w:r>
      <w:r>
        <w:rPr>
          <w:spacing w:val="19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Mean</w:t>
      </w:r>
      <w:r>
        <w:rPr>
          <w:spacing w:val="43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SNR</w:t>
      </w:r>
    </w:p>
    <w:p w:rsidR="00E01976" w:rsidRDefault="00E01976">
      <w:pPr>
        <w:spacing w:line="80" w:lineRule="exact"/>
        <w:rPr>
          <w:sz w:val="9"/>
          <w:szCs w:val="9"/>
        </w:rPr>
      </w:pPr>
    </w:p>
    <w:tbl>
      <w:tblPr>
        <w:tblW w:w="0" w:type="auto"/>
        <w:tblInd w:w="1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1"/>
        <w:gridCol w:w="978"/>
        <w:gridCol w:w="945"/>
        <w:gridCol w:w="2172"/>
        <w:gridCol w:w="1982"/>
      </w:tblGrid>
      <w:tr w:rsidR="00E01976">
        <w:trPr>
          <w:trHeight w:hRule="exact" w:val="466"/>
        </w:trPr>
        <w:tc>
          <w:tcPr>
            <w:tcW w:w="104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01976" w:rsidRDefault="00961B26">
            <w:pPr>
              <w:spacing w:before="98"/>
              <w:ind w:left="5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01976" w:rsidRDefault="00961B26">
            <w:pPr>
              <w:spacing w:before="98"/>
              <w:ind w:left="2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4.167</w:t>
            </w:r>
          </w:p>
        </w:tc>
        <w:tc>
          <w:tcPr>
            <w:tcW w:w="94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01976" w:rsidRDefault="00961B26">
            <w:pPr>
              <w:spacing w:before="98"/>
              <w:ind w:left="1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-0.073</w:t>
            </w:r>
          </w:p>
        </w:tc>
        <w:tc>
          <w:tcPr>
            <w:tcW w:w="217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01976" w:rsidRDefault="00961B26">
            <w:pPr>
              <w:spacing w:before="98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0.999999999511</w:t>
            </w:r>
          </w:p>
        </w:tc>
        <w:tc>
          <w:tcPr>
            <w:tcW w:w="198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E01976" w:rsidRDefault="00961B26">
            <w:pPr>
              <w:spacing w:before="98"/>
              <w:ind w:left="5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4.094</w:t>
            </w:r>
          </w:p>
        </w:tc>
      </w:tr>
      <w:tr w:rsidR="00E01976">
        <w:trPr>
          <w:trHeight w:hRule="exact" w:val="433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5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2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4.371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2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0.093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0.999999985140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5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4.464</w:t>
            </w:r>
          </w:p>
        </w:tc>
      </w:tr>
      <w:tr w:rsidR="00E01976">
        <w:trPr>
          <w:trHeight w:hRule="exact" w:val="433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5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2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4.171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1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-0.692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0.999999992354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5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3.479</w:t>
            </w:r>
          </w:p>
        </w:tc>
      </w:tr>
      <w:tr w:rsidR="00E01976">
        <w:trPr>
          <w:trHeight w:hRule="exact" w:val="433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5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2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5.151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1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-0.487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0.999999995775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5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4.664</w:t>
            </w:r>
          </w:p>
        </w:tc>
      </w:tr>
      <w:tr w:rsidR="00E01976">
        <w:trPr>
          <w:trHeight w:hRule="exact" w:val="433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5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2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5.155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2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0.134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0.999959583093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5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5.290</w:t>
            </w:r>
          </w:p>
        </w:tc>
      </w:tr>
      <w:tr w:rsidR="00E01976">
        <w:trPr>
          <w:trHeight w:hRule="exact" w:val="433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5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2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6.164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1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-0.042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0.999999998879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5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6.122</w:t>
            </w:r>
          </w:p>
        </w:tc>
      </w:tr>
      <w:tr w:rsidR="00E01976">
        <w:trPr>
          <w:trHeight w:hRule="exact" w:val="433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5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2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6.279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2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0.206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0.999999998734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5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6.485</w:t>
            </w:r>
          </w:p>
        </w:tc>
      </w:tr>
      <w:tr w:rsidR="00E01976">
        <w:trPr>
          <w:trHeight w:hRule="exact" w:val="433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5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2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5.953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2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0.178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0.999999998084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5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6.131</w:t>
            </w:r>
          </w:p>
        </w:tc>
      </w:tr>
      <w:tr w:rsidR="00E01976">
        <w:trPr>
          <w:trHeight w:hRule="exact" w:val="433"/>
        </w:trPr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58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2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6.032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1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-0.036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0.999999997650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E01976" w:rsidRDefault="00961B26">
            <w:pPr>
              <w:spacing w:before="66"/>
              <w:ind w:left="5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5.996</w:t>
            </w:r>
          </w:p>
        </w:tc>
      </w:tr>
      <w:tr w:rsidR="00E01976">
        <w:trPr>
          <w:trHeight w:hRule="exact" w:val="449"/>
        </w:trPr>
        <w:tc>
          <w:tcPr>
            <w:tcW w:w="104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01976" w:rsidRDefault="00961B26">
            <w:pPr>
              <w:spacing w:before="66"/>
              <w:ind w:left="5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01976" w:rsidRDefault="00961B26">
            <w:pPr>
              <w:spacing w:before="66"/>
              <w:ind w:left="2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6.328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01976" w:rsidRDefault="00961B26">
            <w:pPr>
              <w:spacing w:before="66"/>
              <w:ind w:left="1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-0.201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01976" w:rsidRDefault="00961B26">
            <w:pPr>
              <w:spacing w:before="66"/>
              <w:ind w:left="1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0.999999999774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E01976" w:rsidRDefault="00961B26">
            <w:pPr>
              <w:spacing w:before="66"/>
              <w:ind w:left="5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6.128</w:t>
            </w:r>
          </w:p>
        </w:tc>
      </w:tr>
    </w:tbl>
    <w:p w:rsidR="00E01976" w:rsidRDefault="00E01976">
      <w:pPr>
        <w:spacing w:before="4" w:line="120" w:lineRule="exact"/>
        <w:rPr>
          <w:sz w:val="13"/>
          <w:szCs w:val="13"/>
        </w:rPr>
      </w:pPr>
    </w:p>
    <w:p w:rsidR="00E01976" w:rsidRDefault="00E01976">
      <w:pPr>
        <w:spacing w:line="200" w:lineRule="exact"/>
      </w:pPr>
    </w:p>
    <w:p w:rsidR="00E01976" w:rsidRDefault="00961B26">
      <w:pPr>
        <w:spacing w:before="15" w:line="363" w:lineRule="auto"/>
        <w:ind w:left="100" w:right="60"/>
        <w:rPr>
          <w:sz w:val="24"/>
          <w:szCs w:val="24"/>
        </w:rPr>
      </w:pPr>
      <w:r>
        <w:rPr>
          <w:sz w:val="24"/>
          <w:szCs w:val="24"/>
        </w:rPr>
        <w:t>still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significa</w:t>
      </w:r>
      <w:r>
        <w:rPr>
          <w:spacing w:val="-5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enough.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see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figure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SNR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function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w w:val="105"/>
          <w:sz w:val="24"/>
          <w:szCs w:val="24"/>
        </w:rPr>
        <w:t>ba</w:t>
      </w:r>
      <w:r>
        <w:rPr>
          <w:spacing w:val="-6"/>
          <w:w w:val="105"/>
          <w:sz w:val="24"/>
          <w:szCs w:val="24"/>
        </w:rPr>
        <w:t>c</w:t>
      </w:r>
      <w:r>
        <w:rPr>
          <w:w w:val="104"/>
          <w:sz w:val="24"/>
          <w:szCs w:val="24"/>
        </w:rPr>
        <w:t xml:space="preserve">kground </w:t>
      </w:r>
      <w:r>
        <w:rPr>
          <w:sz w:val="24"/>
          <w:szCs w:val="24"/>
        </w:rPr>
        <w:t>noise</w:t>
      </w:r>
      <w:r>
        <w:rPr>
          <w:spacing w:val="21"/>
          <w:sz w:val="24"/>
          <w:szCs w:val="24"/>
        </w:rPr>
        <w:t xml:space="preserve"> </w:t>
      </w:r>
      <w:commentRangeStart w:id="124"/>
      <w:r>
        <w:rPr>
          <w:sz w:val="24"/>
          <w:szCs w:val="24"/>
        </w:rPr>
        <w:t>it</w:t>
      </w:r>
      <w:r>
        <w:rPr>
          <w:spacing w:val="44"/>
          <w:sz w:val="24"/>
          <w:szCs w:val="24"/>
        </w:rPr>
        <w:t xml:space="preserve"> </w:t>
      </w:r>
      <w:commentRangeEnd w:id="124"/>
      <w:r w:rsidR="00E20820">
        <w:rPr>
          <w:rStyle w:val="CommentReference"/>
        </w:rPr>
        <w:commentReference w:id="124"/>
      </w:r>
      <w:r>
        <w:rPr>
          <w:sz w:val="24"/>
          <w:szCs w:val="24"/>
        </w:rPr>
        <w:t>consta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tly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around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some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spi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6,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regardless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maxi</w:t>
      </w:r>
      <w:r>
        <w:rPr>
          <w:spacing w:val="-5"/>
          <w:sz w:val="24"/>
          <w:szCs w:val="24"/>
        </w:rPr>
        <w:t>m</w:t>
      </w:r>
      <w:r>
        <w:rPr>
          <w:sz w:val="24"/>
          <w:szCs w:val="24"/>
        </w:rPr>
        <w:t xml:space="preserve">um </w:t>
      </w:r>
      <w:r>
        <w:rPr>
          <w:spacing w:val="3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around</w:t>
      </w:r>
    </w:p>
    <w:p w:rsidR="00E01976" w:rsidRDefault="00961B26">
      <w:pPr>
        <w:spacing w:before="5"/>
        <w:ind w:left="100"/>
        <w:rPr>
          <w:sz w:val="24"/>
          <w:szCs w:val="24"/>
        </w:rPr>
      </w:pPr>
      <w:r>
        <w:rPr>
          <w:sz w:val="24"/>
          <w:szCs w:val="24"/>
        </w:rPr>
        <w:t>3500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due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hard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 xml:space="preserve">are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injection.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 xml:space="preserve">addition,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SNR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functions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ok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ery</w:t>
      </w:r>
      <w:r>
        <w:rPr>
          <w:spacing w:val="30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similar.</w:t>
      </w:r>
    </w:p>
    <w:p w:rsidR="00E01976" w:rsidRDefault="00E01976">
      <w:pPr>
        <w:spacing w:line="200" w:lineRule="exact"/>
      </w:pPr>
    </w:p>
    <w:p w:rsidR="00E01976" w:rsidRDefault="00E01976">
      <w:pPr>
        <w:spacing w:line="200" w:lineRule="exact"/>
      </w:pPr>
    </w:p>
    <w:p w:rsidR="00E01976" w:rsidRDefault="00E01976">
      <w:pPr>
        <w:spacing w:before="5" w:line="220" w:lineRule="exact"/>
        <w:rPr>
          <w:sz w:val="22"/>
          <w:szCs w:val="22"/>
        </w:rPr>
      </w:pPr>
    </w:p>
    <w:p w:rsidR="00E01976" w:rsidRDefault="00961B26">
      <w:pPr>
        <w:ind w:left="100"/>
        <w:rPr>
          <w:sz w:val="22"/>
          <w:szCs w:val="22"/>
        </w:rPr>
      </w:pPr>
      <w:r>
        <w:rPr>
          <w:sz w:val="22"/>
          <w:szCs w:val="22"/>
        </w:rPr>
        <w:t xml:space="preserve">V.    </w:t>
      </w:r>
      <w:r>
        <w:rPr>
          <w:spacing w:val="21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SIDE</w:t>
      </w:r>
      <w:r>
        <w:rPr>
          <w:spacing w:val="12"/>
          <w:w w:val="1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EVIDENCE</w:t>
      </w:r>
    </w:p>
    <w:p w:rsidR="00E01976" w:rsidRDefault="00E01976">
      <w:pPr>
        <w:spacing w:line="200" w:lineRule="exact"/>
      </w:pPr>
    </w:p>
    <w:p w:rsidR="00E01976" w:rsidRDefault="00E01976">
      <w:pPr>
        <w:spacing w:before="10" w:line="220" w:lineRule="exact"/>
        <w:rPr>
          <w:sz w:val="22"/>
          <w:szCs w:val="22"/>
        </w:rPr>
      </w:pPr>
    </w:p>
    <w:p w:rsidR="00E01976" w:rsidRDefault="00961B26">
      <w:pPr>
        <w:spacing w:line="363" w:lineRule="auto"/>
        <w:ind w:left="100" w:right="59" w:firstLine="29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fact, 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  </w:t>
      </w:r>
      <w:r>
        <w:rPr>
          <w:w w:val="103"/>
          <w:sz w:val="24"/>
          <w:szCs w:val="24"/>
        </w:rPr>
        <w:t>subseque</w:t>
      </w:r>
      <w:r>
        <w:rPr>
          <w:spacing w:val="-5"/>
          <w:w w:val="103"/>
          <w:sz w:val="24"/>
          <w:szCs w:val="24"/>
        </w:rPr>
        <w:t>n</w:t>
      </w:r>
      <w:r>
        <w:rPr>
          <w:w w:val="136"/>
          <w:sz w:val="24"/>
          <w:szCs w:val="24"/>
        </w:rPr>
        <w:t xml:space="preserve">t </w:t>
      </w:r>
      <w:r>
        <w:rPr>
          <w:spacing w:val="31"/>
          <w:w w:val="136"/>
          <w:sz w:val="24"/>
          <w:szCs w:val="24"/>
        </w:rPr>
        <w:t xml:space="preserve"> </w:t>
      </w:r>
      <w:r>
        <w:rPr>
          <w:sz w:val="24"/>
          <w:szCs w:val="24"/>
        </w:rPr>
        <w:t xml:space="preserve">successful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detections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1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oth 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>
        <w:rPr>
          <w:spacing w:val="39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gr</w:t>
      </w:r>
      <w:r>
        <w:rPr>
          <w:spacing w:val="-6"/>
          <w:w w:val="107"/>
          <w:sz w:val="24"/>
          <w:szCs w:val="24"/>
        </w:rPr>
        <w:t>a</w:t>
      </w:r>
      <w:r>
        <w:rPr>
          <w:w w:val="107"/>
          <w:sz w:val="24"/>
          <w:szCs w:val="24"/>
        </w:rPr>
        <w:t xml:space="preserve">vitational </w:t>
      </w:r>
      <w:r>
        <w:rPr>
          <w:spacing w:val="30"/>
          <w:w w:val="10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wa</w:t>
      </w:r>
      <w:r>
        <w:rPr>
          <w:spacing w:val="-7"/>
          <w:sz w:val="24"/>
          <w:szCs w:val="24"/>
        </w:rPr>
        <w:t>v</w:t>
      </w:r>
      <w:r>
        <w:rPr>
          <w:sz w:val="24"/>
          <w:szCs w:val="24"/>
        </w:rPr>
        <w:t xml:space="preserve">es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v</w:t>
      </w:r>
      <w:r>
        <w:rPr>
          <w:w w:val="103"/>
          <w:sz w:val="24"/>
          <w:szCs w:val="24"/>
        </w:rPr>
        <w:t>e</w:t>
      </w:r>
      <w:r>
        <w:rPr>
          <w:spacing w:val="-6"/>
          <w:w w:val="103"/>
          <w:sz w:val="24"/>
          <w:szCs w:val="24"/>
        </w:rPr>
        <w:t>n</w:t>
      </w:r>
      <w:r>
        <w:rPr>
          <w:w w:val="136"/>
          <w:sz w:val="24"/>
          <w:szCs w:val="24"/>
        </w:rPr>
        <w:t xml:space="preserve">t </w:t>
      </w:r>
      <w:r>
        <w:rPr>
          <w:sz w:val="24"/>
          <w:szCs w:val="24"/>
        </w:rPr>
        <w:t>(GW151226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[28])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and  a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candidate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v</w:t>
      </w:r>
      <w:r>
        <w:rPr>
          <w:w w:val="103"/>
          <w:sz w:val="24"/>
          <w:szCs w:val="24"/>
        </w:rPr>
        <w:t>e</w:t>
      </w:r>
      <w:r>
        <w:rPr>
          <w:spacing w:val="-6"/>
          <w:w w:val="103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r>
        <w:rPr>
          <w:spacing w:val="32"/>
          <w:w w:val="136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6"/>
          <w:sz w:val="24"/>
          <w:szCs w:val="24"/>
        </w:rPr>
        <w:t>L</w:t>
      </w:r>
      <w:r>
        <w:rPr>
          <w:sz w:val="24"/>
          <w:szCs w:val="24"/>
        </w:rPr>
        <w:t>VT151012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[29])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also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evidence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de</w:t>
      </w:r>
      <w:del w:id="125" w:author="Reyhan Early" w:date="2016-07-22T18:59:00Z">
        <w:r w:rsidDel="00E20820">
          <w:rPr>
            <w:w w:val="101"/>
            <w:sz w:val="24"/>
            <w:szCs w:val="24"/>
          </w:rPr>
          <w:delText xml:space="preserve">- </w:delText>
        </w:r>
      </w:del>
      <w:r>
        <w:rPr>
          <w:sz w:val="24"/>
          <w:szCs w:val="24"/>
        </w:rPr>
        <w:t xml:space="preserve">tection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GW150914</w:t>
      </w:r>
      <w:r>
        <w:rPr>
          <w:spacing w:val="30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not  a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coincidence. </w:t>
      </w:r>
      <w:r>
        <w:rPr>
          <w:spacing w:val="36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infer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detections 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9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the </w:t>
      </w:r>
      <w:r>
        <w:rPr>
          <w:sz w:val="24"/>
          <w:szCs w:val="24"/>
        </w:rPr>
        <w:t>ne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est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LIGO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had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finally</w:t>
      </w:r>
      <w:r>
        <w:rPr>
          <w:spacing w:val="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een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sensiti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enough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17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>freque</w:t>
      </w:r>
      <w:r>
        <w:rPr>
          <w:spacing w:val="-5"/>
          <w:w w:val="102"/>
          <w:sz w:val="24"/>
          <w:szCs w:val="24"/>
        </w:rPr>
        <w:t>n</w:t>
      </w:r>
      <w:r>
        <w:rPr>
          <w:w w:val="136"/>
          <w:sz w:val="24"/>
          <w:szCs w:val="24"/>
        </w:rPr>
        <w:t xml:space="preserve">t </w:t>
      </w:r>
      <w:r>
        <w:rPr>
          <w:sz w:val="24"/>
          <w:szCs w:val="24"/>
        </w:rPr>
        <w:t xml:space="preserve">detections.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ap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ears</w:t>
      </w:r>
      <w:r>
        <w:rPr>
          <w:spacing w:val="44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 xml:space="preserve">that </w:t>
      </w:r>
      <w:r>
        <w:rPr>
          <w:sz w:val="24"/>
          <w:szCs w:val="24"/>
        </w:rPr>
        <w:t>more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detections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come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near</w:t>
      </w:r>
      <w:r>
        <w:rPr>
          <w:spacing w:val="48"/>
          <w:sz w:val="24"/>
          <w:szCs w:val="24"/>
        </w:rPr>
        <w:t xml:space="preserve"> </w:t>
      </w:r>
      <w:r>
        <w:rPr>
          <w:w w:val="107"/>
          <w:sz w:val="24"/>
          <w:szCs w:val="24"/>
        </w:rPr>
        <w:t>future.</w:t>
      </w:r>
    </w:p>
    <w:p w:rsidR="00E01976" w:rsidRDefault="00E01976">
      <w:pPr>
        <w:spacing w:line="200" w:lineRule="exact"/>
      </w:pPr>
    </w:p>
    <w:p w:rsidR="00E01976" w:rsidRDefault="00E01976">
      <w:pPr>
        <w:spacing w:before="8" w:line="280" w:lineRule="exact"/>
        <w:rPr>
          <w:sz w:val="28"/>
          <w:szCs w:val="28"/>
        </w:rPr>
      </w:pPr>
    </w:p>
    <w:p w:rsidR="00E01976" w:rsidRDefault="00961B26">
      <w:pPr>
        <w:ind w:left="100"/>
        <w:rPr>
          <w:sz w:val="22"/>
          <w:szCs w:val="22"/>
        </w:rPr>
      </w:pPr>
      <w:r>
        <w:rPr>
          <w:w w:val="121"/>
          <w:sz w:val="22"/>
          <w:szCs w:val="22"/>
        </w:rPr>
        <w:t xml:space="preserve">VI.  </w:t>
      </w:r>
      <w:r>
        <w:rPr>
          <w:spacing w:val="57"/>
          <w:w w:val="121"/>
          <w:sz w:val="22"/>
          <w:szCs w:val="22"/>
        </w:rPr>
        <w:t xml:space="preserve"> </w:t>
      </w:r>
      <w:r>
        <w:rPr>
          <w:w w:val="121"/>
          <w:sz w:val="22"/>
          <w:szCs w:val="22"/>
        </w:rPr>
        <w:t>CONCLUSION</w:t>
      </w:r>
    </w:p>
    <w:p w:rsidR="00E01976" w:rsidRDefault="00E01976">
      <w:pPr>
        <w:spacing w:line="200" w:lineRule="exact"/>
      </w:pPr>
    </w:p>
    <w:p w:rsidR="00E01976" w:rsidRDefault="00E01976">
      <w:pPr>
        <w:spacing w:before="10" w:line="220" w:lineRule="exact"/>
        <w:rPr>
          <w:sz w:val="22"/>
          <w:szCs w:val="22"/>
        </w:rPr>
      </w:pPr>
    </w:p>
    <w:p w:rsidR="00E01976" w:rsidRDefault="00961B26">
      <w:pPr>
        <w:spacing w:line="363" w:lineRule="auto"/>
        <w:ind w:left="100" w:right="59" w:firstLine="299"/>
        <w:jc w:val="both"/>
        <w:rPr>
          <w:sz w:val="24"/>
          <w:szCs w:val="24"/>
        </w:rPr>
        <w:sectPr w:rsidR="00E01976">
          <w:footerReference w:type="default" r:id="rId16"/>
          <w:pgSz w:w="11920" w:h="16840"/>
          <w:pgMar w:top="940" w:right="1040" w:bottom="280" w:left="1340" w:header="719" w:footer="1479" w:gutter="0"/>
          <w:cols w:space="720"/>
        </w:sectPr>
      </w:pPr>
      <w:r>
        <w:rPr>
          <w:sz w:val="24"/>
          <w:szCs w:val="24"/>
        </w:rPr>
        <w:t>I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 xml:space="preserve">found  that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GW150914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v</w:t>
      </w:r>
      <w:r>
        <w:rPr>
          <w:w w:val="103"/>
          <w:sz w:val="24"/>
          <w:szCs w:val="24"/>
        </w:rPr>
        <w:t>e</w:t>
      </w:r>
      <w:r>
        <w:rPr>
          <w:spacing w:val="-6"/>
          <w:w w:val="103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r>
        <w:rPr>
          <w:spacing w:val="46"/>
          <w:w w:val="13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ould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not </w:t>
      </w:r>
      <w:r>
        <w:rPr>
          <w:spacing w:val="18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loud</w:t>
      </w:r>
      <w:r>
        <w:rPr>
          <w:spacing w:val="60"/>
          <w:sz w:val="24"/>
          <w:szCs w:val="24"/>
        </w:rPr>
        <w:t xml:space="preserve"> </w:t>
      </w:r>
      <w:r>
        <w:rPr>
          <w:sz w:val="24"/>
          <w:szCs w:val="24"/>
        </w:rPr>
        <w:t xml:space="preserve">enough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LIGO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S6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run </w:t>
      </w:r>
      <w:r>
        <w:rPr>
          <w:spacing w:val="16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to </w:t>
      </w:r>
      <w:r>
        <w:rPr>
          <w:sz w:val="24"/>
          <w:szCs w:val="24"/>
        </w:rPr>
        <w:t xml:space="preserve">detect.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signal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could,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r>
        <w:rPr>
          <w:spacing w:val="21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est, </w:t>
      </w:r>
      <w:r>
        <w:rPr>
          <w:spacing w:val="25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ide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tified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candidate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v</w:t>
      </w:r>
      <w:r>
        <w:rPr>
          <w:w w:val="103"/>
          <w:sz w:val="24"/>
          <w:szCs w:val="24"/>
        </w:rPr>
        <w:t>e</w:t>
      </w:r>
      <w:r>
        <w:rPr>
          <w:spacing w:val="-6"/>
          <w:w w:val="103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later </w:t>
      </w:r>
      <w:r>
        <w:rPr>
          <w:spacing w:val="25"/>
          <w:sz w:val="24"/>
          <w:szCs w:val="24"/>
        </w:rPr>
        <w:t xml:space="preserve"> </w:t>
      </w:r>
      <w:r>
        <w:rPr>
          <w:w w:val="104"/>
          <w:sz w:val="24"/>
          <w:szCs w:val="24"/>
        </w:rPr>
        <w:t>stages</w:t>
      </w:r>
    </w:p>
    <w:p w:rsidR="00E01976" w:rsidRDefault="00E01976">
      <w:pPr>
        <w:spacing w:before="2" w:line="120" w:lineRule="exact"/>
        <w:rPr>
          <w:sz w:val="12"/>
          <w:szCs w:val="12"/>
        </w:rPr>
      </w:pPr>
    </w:p>
    <w:p w:rsidR="00E01976" w:rsidRDefault="00E01976">
      <w:pPr>
        <w:spacing w:line="200" w:lineRule="exact"/>
      </w:pPr>
    </w:p>
    <w:p w:rsidR="00E01976" w:rsidRDefault="00E01976">
      <w:pPr>
        <w:spacing w:line="200" w:lineRule="exact"/>
      </w:pPr>
    </w:p>
    <w:p w:rsidR="00E01976" w:rsidRDefault="00F03C4F">
      <w:pPr>
        <w:ind w:left="100"/>
      </w:pPr>
      <w:r>
        <w:pict>
          <v:shape id="_x0000_i1028" type="#_x0000_t75" style="width:467pt;height:326pt">
            <v:imagedata r:id="rId17" o:title=""/>
          </v:shape>
        </w:pict>
      </w:r>
    </w:p>
    <w:p w:rsidR="00E01976" w:rsidRDefault="00E01976">
      <w:pPr>
        <w:spacing w:line="200" w:lineRule="exact"/>
      </w:pPr>
    </w:p>
    <w:p w:rsidR="00E01976" w:rsidRDefault="00E01976">
      <w:pPr>
        <w:spacing w:before="9" w:line="200" w:lineRule="exact"/>
      </w:pPr>
    </w:p>
    <w:p w:rsidR="00E01976" w:rsidRDefault="00961B26">
      <w:pPr>
        <w:spacing w:before="18" w:line="411" w:lineRule="auto"/>
        <w:ind w:left="100" w:right="63"/>
        <w:jc w:val="both"/>
        <w:rPr>
          <w:sz w:val="22"/>
          <w:szCs w:val="22"/>
        </w:rPr>
      </w:pPr>
      <w:r>
        <w:rPr>
          <w:sz w:val="22"/>
          <w:szCs w:val="22"/>
        </w:rPr>
        <w:t>FIG.  4: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up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 xml:space="preserve">er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image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SNR</w:t>
      </w:r>
      <w:r>
        <w:rPr>
          <w:spacing w:val="31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>v</w:t>
      </w:r>
      <w:r>
        <w:rPr>
          <w:sz w:val="22"/>
          <w:szCs w:val="22"/>
        </w:rPr>
        <w:t>alue</w:t>
      </w:r>
      <w:r>
        <w:rPr>
          <w:spacing w:val="39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ov</w:t>
      </w:r>
      <w:r>
        <w:rPr>
          <w:sz w:val="22"/>
          <w:szCs w:val="22"/>
        </w:rPr>
        <w:t>er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full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span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file one.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6"/>
          <w:sz w:val="22"/>
          <w:szCs w:val="22"/>
        </w:rPr>
        <w:t>ow</w:t>
      </w:r>
      <w:r>
        <w:rPr>
          <w:sz w:val="22"/>
          <w:szCs w:val="22"/>
        </w:rPr>
        <w:t>er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image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flags</w:t>
      </w:r>
      <w:r>
        <w:rPr>
          <w:spacing w:val="10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 xml:space="preserve">a </w:t>
      </w:r>
      <w:r>
        <w:rPr>
          <w:sz w:val="22"/>
          <w:szCs w:val="22"/>
        </w:rPr>
        <w:t>hard</w:t>
      </w:r>
      <w:r>
        <w:rPr>
          <w:spacing w:val="-6"/>
          <w:sz w:val="22"/>
          <w:szCs w:val="22"/>
        </w:rPr>
        <w:t>w</w:t>
      </w:r>
      <w:r>
        <w:rPr>
          <w:sz w:val="22"/>
          <w:szCs w:val="22"/>
        </w:rPr>
        <w:t xml:space="preserve">are 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 xml:space="preserve">injection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where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 xml:space="preserve">there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bulge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graph. 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highest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spi</w:t>
      </w:r>
      <w:r>
        <w:rPr>
          <w:spacing w:val="-6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up</w:t>
      </w:r>
      <w:r>
        <w:rPr>
          <w:spacing w:val="7"/>
          <w:sz w:val="22"/>
          <w:szCs w:val="22"/>
        </w:rPr>
        <w:t>p</w:t>
      </w:r>
      <w:r>
        <w:rPr>
          <w:sz w:val="22"/>
          <w:szCs w:val="22"/>
        </w:rPr>
        <w:t xml:space="preserve">er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graph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is due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 xml:space="preserve">injection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 xml:space="preserve">indicated </w:t>
      </w:r>
      <w:r>
        <w:rPr>
          <w:spacing w:val="28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b</w:t>
      </w:r>
      <w:r>
        <w:rPr>
          <w:sz w:val="22"/>
          <w:szCs w:val="22"/>
        </w:rPr>
        <w:t>y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6"/>
          <w:sz w:val="22"/>
          <w:szCs w:val="22"/>
        </w:rPr>
        <w:t>ow</w:t>
      </w:r>
      <w:r>
        <w:rPr>
          <w:sz w:val="22"/>
          <w:szCs w:val="22"/>
        </w:rPr>
        <w:t>er</w:t>
      </w:r>
      <w:r>
        <w:rPr>
          <w:spacing w:val="25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graph.</w:t>
      </w:r>
    </w:p>
    <w:p w:rsidR="00E01976" w:rsidRDefault="00E01976">
      <w:pPr>
        <w:spacing w:before="15" w:line="220" w:lineRule="exact"/>
        <w:rPr>
          <w:sz w:val="22"/>
          <w:szCs w:val="22"/>
        </w:rPr>
      </w:pPr>
    </w:p>
    <w:p w:rsidR="00E01976" w:rsidRDefault="00961B26">
      <w:pPr>
        <w:spacing w:line="363" w:lineRule="auto"/>
        <w:ind w:left="100" w:right="59"/>
        <w:jc w:val="both"/>
        <w:rPr>
          <w:sz w:val="24"/>
          <w:szCs w:val="24"/>
        </w:rPr>
        <w:sectPr w:rsidR="00E01976">
          <w:pgSz w:w="11920" w:h="16840"/>
          <w:pgMar w:top="940" w:right="1040" w:bottom="280" w:left="1340" w:header="719" w:footer="1479" w:gutter="0"/>
          <w:cols w:space="720"/>
        </w:sectPr>
      </w:pPr>
      <w:r>
        <w:rPr>
          <w:sz w:val="24"/>
          <w:szCs w:val="24"/>
        </w:rPr>
        <w:t>where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sensitivi</w:t>
      </w:r>
      <w:r>
        <w:rPr>
          <w:spacing w:val="-5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2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relati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 xml:space="preserve">ely </w:t>
      </w:r>
      <w:r>
        <w:rPr>
          <w:spacing w:val="14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 xml:space="preserve">etter,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but </w:t>
      </w:r>
      <w:r>
        <w:rPr>
          <w:spacing w:val="17"/>
          <w:sz w:val="24"/>
          <w:szCs w:val="24"/>
        </w:rPr>
        <w:t xml:space="preserve"> </w:t>
      </w:r>
      <w:commentRangeStart w:id="126"/>
      <w:r>
        <w:rPr>
          <w:sz w:val="24"/>
          <w:szCs w:val="24"/>
        </w:rPr>
        <w:t>it’s</w:t>
      </w:r>
      <w:r>
        <w:rPr>
          <w:spacing w:val="40"/>
          <w:sz w:val="24"/>
          <w:szCs w:val="24"/>
        </w:rPr>
        <w:t xml:space="preserve"> </w:t>
      </w:r>
      <w:commentRangeEnd w:id="126"/>
      <w:r w:rsidR="00E20820">
        <w:rPr>
          <w:rStyle w:val="CommentReference"/>
        </w:rPr>
        <w:commentReference w:id="126"/>
      </w:r>
      <w:r>
        <w:rPr>
          <w:sz w:val="24"/>
          <w:szCs w:val="24"/>
        </w:rPr>
        <w:t>significance</w:t>
      </w:r>
      <w:r>
        <w:rPr>
          <w:spacing w:val="2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>ould</w:t>
      </w:r>
      <w:r>
        <w:rPr>
          <w:spacing w:val="4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far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39"/>
          <w:sz w:val="24"/>
          <w:szCs w:val="24"/>
        </w:rPr>
        <w:t xml:space="preserve"> </w:t>
      </w:r>
      <w:r>
        <w:rPr>
          <w:w w:val="102"/>
          <w:sz w:val="24"/>
          <w:szCs w:val="24"/>
        </w:rPr>
        <w:t xml:space="preserve">enough </w:t>
      </w:r>
      <w:r>
        <w:rPr>
          <w:sz w:val="24"/>
          <w:szCs w:val="24"/>
        </w:rPr>
        <w:t>to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claim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real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detection. 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short,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LIGO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S6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spacing w:val="5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sensiti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enou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48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ma</w:t>
      </w:r>
      <w:r>
        <w:rPr>
          <w:spacing w:val="-6"/>
          <w:w w:val="105"/>
          <w:sz w:val="24"/>
          <w:szCs w:val="24"/>
        </w:rPr>
        <w:t>k</w:t>
      </w:r>
      <w:r>
        <w:rPr>
          <w:w w:val="97"/>
          <w:sz w:val="24"/>
          <w:szCs w:val="24"/>
        </w:rPr>
        <w:t xml:space="preserve">e </w:t>
      </w:r>
      <w:r>
        <w:rPr>
          <w:sz w:val="24"/>
          <w:szCs w:val="24"/>
        </w:rPr>
        <w:t>this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 xml:space="preserve">detection.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Besides,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other  </w:t>
      </w:r>
      <w:r>
        <w:rPr>
          <w:spacing w:val="-6"/>
          <w:w w:val="136"/>
          <w:sz w:val="24"/>
          <w:szCs w:val="24"/>
        </w:rPr>
        <w:t>t</w:t>
      </w:r>
      <w:r>
        <w:rPr>
          <w:spacing w:val="-6"/>
          <w:w w:val="97"/>
          <w:sz w:val="24"/>
          <w:szCs w:val="24"/>
        </w:rPr>
        <w:t>w</w:t>
      </w:r>
      <w:r>
        <w:rPr>
          <w:w w:val="97"/>
          <w:sz w:val="24"/>
          <w:szCs w:val="24"/>
        </w:rPr>
        <w:t>o</w:t>
      </w:r>
      <w:r>
        <w:rPr>
          <w:spacing w:val="20"/>
          <w:w w:val="97"/>
          <w:sz w:val="24"/>
          <w:szCs w:val="24"/>
        </w:rPr>
        <w:t xml:space="preserve"> </w:t>
      </w:r>
      <w:r>
        <w:rPr>
          <w:w w:val="103"/>
          <w:sz w:val="24"/>
          <w:szCs w:val="24"/>
        </w:rPr>
        <w:t>subseque</w:t>
      </w:r>
      <w:r>
        <w:rPr>
          <w:spacing w:val="-5"/>
          <w:w w:val="103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r>
        <w:rPr>
          <w:spacing w:val="20"/>
          <w:w w:val="136"/>
          <w:sz w:val="24"/>
          <w:szCs w:val="24"/>
        </w:rPr>
        <w:t xml:space="preserve"> </w:t>
      </w:r>
      <w:r>
        <w:rPr>
          <w:sz w:val="24"/>
          <w:szCs w:val="24"/>
        </w:rPr>
        <w:t xml:space="preserve">detections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6"/>
          <w:sz w:val="24"/>
          <w:szCs w:val="24"/>
        </w:rPr>
        <w:t>av</w:t>
      </w:r>
      <w:r>
        <w:rPr>
          <w:sz w:val="24"/>
          <w:szCs w:val="24"/>
        </w:rPr>
        <w:t>e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6"/>
          <w:sz w:val="24"/>
          <w:szCs w:val="24"/>
        </w:rPr>
        <w:t>k</w:t>
      </w:r>
      <w:r>
        <w:rPr>
          <w:sz w:val="24"/>
          <w:szCs w:val="24"/>
        </w:rPr>
        <w:t>ely</w:t>
      </w:r>
      <w:r>
        <w:rPr>
          <w:spacing w:val="17"/>
          <w:sz w:val="24"/>
          <w:szCs w:val="24"/>
        </w:rPr>
        <w:t xml:space="preserve"> </w:t>
      </w:r>
      <w:r>
        <w:rPr>
          <w:w w:val="119"/>
          <w:sz w:val="24"/>
          <w:szCs w:val="24"/>
        </w:rPr>
        <w:t xml:space="preserve">that </w:t>
      </w:r>
      <w:r>
        <w:rPr>
          <w:sz w:val="24"/>
          <w:szCs w:val="24"/>
        </w:rPr>
        <w:t>detecting  GW150914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just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commentRangeStart w:id="127"/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eginning</w:t>
      </w:r>
      <w:commentRangeEnd w:id="127"/>
      <w:r w:rsidR="00E20820">
        <w:rPr>
          <w:rStyle w:val="CommentReference"/>
        </w:rPr>
        <w:commentReference w:id="127"/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triggered</w:t>
      </w:r>
      <w:r>
        <w:rPr>
          <w:spacing w:val="5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increased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sensitivi</w:t>
      </w:r>
      <w:r>
        <w:rPr>
          <w:spacing w:val="-5"/>
          <w:sz w:val="24"/>
          <w:szCs w:val="24"/>
        </w:rPr>
        <w:t>t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 xml:space="preserve">. 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Therefore,</w:t>
      </w:r>
      <w:r>
        <w:rPr>
          <w:spacing w:val="47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 xml:space="preserve">the </w:t>
      </w:r>
      <w:r>
        <w:rPr>
          <w:sz w:val="24"/>
          <w:szCs w:val="24"/>
        </w:rPr>
        <w:t>detection</w:t>
      </w:r>
      <w:r>
        <w:rPr>
          <w:spacing w:val="60"/>
          <w:sz w:val="24"/>
          <w:szCs w:val="24"/>
        </w:rPr>
        <w:t xml:space="preserve"> </w:t>
      </w:r>
      <w:ins w:id="128" w:author="Reyhan Early" w:date="2016-07-22T19:02:00Z">
        <w:r w:rsidR="00E20820">
          <w:rPr>
            <w:spacing w:val="60"/>
            <w:sz w:val="24"/>
            <w:szCs w:val="24"/>
          </w:rPr>
          <w:t xml:space="preserve">of the </w:t>
        </w:r>
      </w:ins>
      <w:r>
        <w:rPr>
          <w:sz w:val="24"/>
          <w:szCs w:val="24"/>
        </w:rPr>
        <w:t>GW150914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>v</w:t>
      </w:r>
      <w:r>
        <w:rPr>
          <w:w w:val="103"/>
          <w:sz w:val="24"/>
          <w:szCs w:val="24"/>
        </w:rPr>
        <w:t>e</w:t>
      </w:r>
      <w:r>
        <w:rPr>
          <w:spacing w:val="-6"/>
          <w:w w:val="103"/>
          <w:sz w:val="24"/>
          <w:szCs w:val="24"/>
        </w:rPr>
        <w:t>n</w:t>
      </w:r>
      <w:r>
        <w:rPr>
          <w:w w:val="136"/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mere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coincidence.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0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co</w:t>
      </w:r>
      <w:r>
        <w:rPr>
          <w:spacing w:val="-7"/>
          <w:w w:val="109"/>
          <w:sz w:val="24"/>
          <w:szCs w:val="24"/>
        </w:rPr>
        <w:t>n</w:t>
      </w:r>
      <w:r>
        <w:rPr>
          <w:w w:val="109"/>
          <w:sz w:val="24"/>
          <w:szCs w:val="24"/>
        </w:rPr>
        <w:t>trast,</w:t>
      </w:r>
      <w:r>
        <w:rPr>
          <w:spacing w:val="5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successful</w:t>
      </w:r>
      <w:r>
        <w:rPr>
          <w:spacing w:val="-3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 xml:space="preserve">detection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(and</w:t>
      </w:r>
      <w:r>
        <w:rPr>
          <w:spacing w:val="55"/>
          <w:sz w:val="24"/>
          <w:szCs w:val="24"/>
        </w:rPr>
        <w:t xml:space="preserve"> </w:t>
      </w:r>
      <w:del w:id="129" w:author="Reyhan Early" w:date="2016-07-22T19:02:00Z">
        <w:r w:rsidDel="00E20820">
          <w:rPr>
            <w:sz w:val="24"/>
            <w:szCs w:val="24"/>
          </w:rPr>
          <w:delText>the</w:delText>
        </w:r>
        <w:r w:rsidDel="00E20820">
          <w:rPr>
            <w:spacing w:val="46"/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>future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detecti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 xml:space="preserve">ns </w:t>
      </w:r>
      <w:r>
        <w:rPr>
          <w:spacing w:val="11"/>
          <w:sz w:val="24"/>
          <w:szCs w:val="24"/>
        </w:rPr>
        <w:t xml:space="preserve"> </w:t>
      </w:r>
      <w:del w:id="130" w:author="Reyhan Early" w:date="2016-07-22T19:02:00Z">
        <w:r w:rsidDel="00E20820">
          <w:rPr>
            <w:sz w:val="24"/>
            <w:szCs w:val="24"/>
          </w:rPr>
          <w:delText>are</w:delText>
        </w:r>
      </w:del>
      <w:ins w:id="131" w:author="Reyhan Early" w:date="2016-07-22T19:02:00Z">
        <w:r w:rsidR="00E20820">
          <w:rPr>
            <w:sz w:val="24"/>
            <w:szCs w:val="24"/>
          </w:rPr>
          <w:t xml:space="preserve"> will be</w:t>
        </w:r>
      </w:ins>
      <w:r>
        <w:rPr>
          <w:sz w:val="24"/>
          <w:szCs w:val="24"/>
        </w:rPr>
        <w:t>)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43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ossible</w:t>
      </w:r>
      <w:r>
        <w:rPr>
          <w:spacing w:val="20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8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p</w:t>
      </w:r>
      <w:r>
        <w:rPr>
          <w:w w:val="97"/>
          <w:sz w:val="24"/>
          <w:szCs w:val="24"/>
        </w:rPr>
        <w:t>e</w:t>
      </w:r>
      <w:r>
        <w:rPr>
          <w:w w:val="102"/>
          <w:sz w:val="24"/>
          <w:szCs w:val="24"/>
        </w:rPr>
        <w:t>rsi</w:t>
      </w:r>
      <w:r>
        <w:rPr>
          <w:spacing w:val="1"/>
          <w:w w:val="102"/>
          <w:sz w:val="24"/>
          <w:szCs w:val="24"/>
        </w:rPr>
        <w:t>s</w:t>
      </w:r>
      <w:r>
        <w:rPr>
          <w:w w:val="136"/>
          <w:sz w:val="24"/>
          <w:szCs w:val="24"/>
        </w:rPr>
        <w:t>t</w:t>
      </w:r>
      <w:r>
        <w:rPr>
          <w:w w:val="101"/>
          <w:sz w:val="24"/>
          <w:szCs w:val="24"/>
        </w:rPr>
        <w:t>ing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4"/>
          <w:sz w:val="24"/>
          <w:szCs w:val="24"/>
        </w:rPr>
        <w:t xml:space="preserve"> </w:t>
      </w:r>
      <w:commentRangeStart w:id="132"/>
      <w:r>
        <w:rPr>
          <w:sz w:val="24"/>
          <w:szCs w:val="24"/>
        </w:rPr>
        <w:t>upgrading</w:t>
      </w:r>
      <w:commentRangeEnd w:id="132"/>
      <w:r w:rsidR="00E20820">
        <w:rPr>
          <w:rStyle w:val="CommentReference"/>
        </w:rPr>
        <w:commentReference w:id="132"/>
      </w:r>
      <w:r>
        <w:rPr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6"/>
          <w:sz w:val="24"/>
          <w:szCs w:val="24"/>
        </w:rPr>
        <w:t xml:space="preserve"> </w:t>
      </w:r>
      <w:r>
        <w:rPr>
          <w:w w:val="106"/>
          <w:sz w:val="24"/>
          <w:szCs w:val="24"/>
        </w:rPr>
        <w:t>detectors.</w:t>
      </w:r>
    </w:p>
    <w:p w:rsidR="00E01976" w:rsidRDefault="00E01976">
      <w:pPr>
        <w:spacing w:line="200" w:lineRule="exact"/>
      </w:pPr>
    </w:p>
    <w:p w:rsidR="00E01976" w:rsidRDefault="00E01976">
      <w:pPr>
        <w:spacing w:before="17" w:line="280" w:lineRule="exact"/>
        <w:rPr>
          <w:sz w:val="28"/>
          <w:szCs w:val="28"/>
        </w:rPr>
      </w:pPr>
    </w:p>
    <w:p w:rsidR="00E01976" w:rsidRDefault="00961B26">
      <w:pPr>
        <w:spacing w:before="18"/>
        <w:ind w:left="100"/>
        <w:rPr>
          <w:sz w:val="22"/>
          <w:szCs w:val="22"/>
        </w:rPr>
      </w:pPr>
      <w:r>
        <w:rPr>
          <w:w w:val="122"/>
          <w:sz w:val="22"/>
          <w:szCs w:val="22"/>
        </w:rPr>
        <w:t>V</w:t>
      </w:r>
      <w:r>
        <w:rPr>
          <w:spacing w:val="9"/>
          <w:w w:val="122"/>
          <w:sz w:val="22"/>
          <w:szCs w:val="22"/>
        </w:rPr>
        <w:t>I</w:t>
      </w:r>
      <w:r>
        <w:rPr>
          <w:w w:val="122"/>
          <w:sz w:val="22"/>
          <w:szCs w:val="22"/>
        </w:rPr>
        <w:t xml:space="preserve">I.  </w:t>
      </w:r>
      <w:r>
        <w:rPr>
          <w:spacing w:val="56"/>
          <w:w w:val="122"/>
          <w:sz w:val="22"/>
          <w:szCs w:val="22"/>
        </w:rPr>
        <w:t xml:space="preserve"> </w:t>
      </w:r>
      <w:r>
        <w:rPr>
          <w:w w:val="122"/>
          <w:sz w:val="22"/>
          <w:szCs w:val="22"/>
        </w:rPr>
        <w:t>EXTENSIONS</w:t>
      </w:r>
    </w:p>
    <w:p w:rsidR="00E01976" w:rsidRDefault="00E01976">
      <w:pPr>
        <w:spacing w:line="200" w:lineRule="exact"/>
      </w:pPr>
    </w:p>
    <w:p w:rsidR="00E01976" w:rsidRDefault="00E01976">
      <w:pPr>
        <w:spacing w:before="10" w:line="220" w:lineRule="exact"/>
        <w:rPr>
          <w:sz w:val="22"/>
          <w:szCs w:val="22"/>
        </w:rPr>
      </w:pPr>
    </w:p>
    <w:p w:rsidR="00E01976" w:rsidRDefault="00F03C4F">
      <w:pPr>
        <w:ind w:left="399"/>
        <w:rPr>
          <w:sz w:val="24"/>
          <w:szCs w:val="24"/>
        </w:rPr>
      </w:pPr>
      <w:r>
        <w:pict>
          <v:group id="_x0000_s1562" style="position:absolute;left:0;text-align:left;margin-left:182.6pt;margin-top:36.45pt;width:245.1pt;height:1.35pt;z-index:-1255;mso-position-horizontal-relative:page" coordorigin="3652,729" coordsize="4902,27">
            <v:polyline id="_x0000_s1566" style="position:absolute" points="7314,1484,12205,1484" coordorigin="3657,742" coordsize="4892,0" filled="f" strokeweight="6324emu">
              <v:path arrowok="t"/>
            </v:polyline>
            <v:polyline id="_x0000_s1565" style="position:absolute" points="8536,1484,12205,1484" coordorigin="4268,742" coordsize="3669,0" filled="f" strokeweight="9487emu">
              <v:path arrowok="t"/>
            </v:polyline>
            <v:polyline id="_x0000_s1564" style="position:absolute" points="9760,1484,12205,1484" coordorigin="4880,742" coordsize="2446,0" filled="f" strokeweight="12648emu">
              <v:path arrowok="t"/>
            </v:polyline>
            <v:polyline id="_x0000_s1563" style="position:absolute" points="10982,1484,12205,1484" coordorigin="5491,742" coordsize="1223,0" filled="f" strokeweight=".4745mm">
              <v:path arrowok="t"/>
            </v:polyline>
            <w10:wrap anchorx="page"/>
          </v:group>
        </w:pict>
      </w:r>
      <w:r w:rsidR="00961B26">
        <w:rPr>
          <w:spacing w:val="-20"/>
          <w:sz w:val="24"/>
          <w:szCs w:val="24"/>
        </w:rPr>
        <w:t>T</w:t>
      </w:r>
      <w:r w:rsidR="00961B26">
        <w:rPr>
          <w:sz w:val="24"/>
          <w:szCs w:val="24"/>
        </w:rPr>
        <w:t>o</w:t>
      </w:r>
      <w:r w:rsidR="00961B26">
        <w:rPr>
          <w:spacing w:val="36"/>
          <w:sz w:val="24"/>
          <w:szCs w:val="24"/>
        </w:rPr>
        <w:t xml:space="preserve"> </w:t>
      </w:r>
      <w:r w:rsidR="00961B26">
        <w:rPr>
          <w:spacing w:val="7"/>
          <w:sz w:val="24"/>
          <w:szCs w:val="24"/>
        </w:rPr>
        <w:t>b</w:t>
      </w:r>
      <w:r w:rsidR="00961B26">
        <w:rPr>
          <w:sz w:val="24"/>
          <w:szCs w:val="24"/>
        </w:rPr>
        <w:t>e</w:t>
      </w:r>
      <w:r w:rsidR="00961B26">
        <w:rPr>
          <w:spacing w:val="24"/>
          <w:sz w:val="24"/>
          <w:szCs w:val="24"/>
        </w:rPr>
        <w:t xml:space="preserve"> </w:t>
      </w:r>
      <w:r w:rsidR="00961B26">
        <w:rPr>
          <w:w w:val="106"/>
          <w:sz w:val="24"/>
          <w:szCs w:val="24"/>
        </w:rPr>
        <w:t>added...</w:t>
      </w:r>
    </w:p>
    <w:p w:rsidR="00E01976" w:rsidRDefault="00E01976">
      <w:pPr>
        <w:spacing w:line="200" w:lineRule="exact"/>
      </w:pPr>
    </w:p>
    <w:p w:rsidR="00E01976" w:rsidRDefault="00E01976">
      <w:pPr>
        <w:spacing w:line="200" w:lineRule="exact"/>
      </w:pPr>
    </w:p>
    <w:p w:rsidR="00E01976" w:rsidRDefault="00E01976">
      <w:pPr>
        <w:spacing w:line="200" w:lineRule="exact"/>
      </w:pPr>
    </w:p>
    <w:p w:rsidR="00E01976" w:rsidRDefault="00E01976">
      <w:pPr>
        <w:spacing w:line="200" w:lineRule="exact"/>
      </w:pPr>
    </w:p>
    <w:p w:rsidR="00E01976" w:rsidRDefault="00E01976">
      <w:pPr>
        <w:spacing w:before="9" w:line="240" w:lineRule="exact"/>
        <w:rPr>
          <w:sz w:val="24"/>
          <w:szCs w:val="24"/>
        </w:rPr>
      </w:pPr>
    </w:p>
    <w:p w:rsidR="00E01976" w:rsidRDefault="00961B26">
      <w:pPr>
        <w:spacing w:before="23" w:line="411" w:lineRule="auto"/>
        <w:ind w:left="209" w:right="99"/>
        <w:jc w:val="both"/>
        <w:rPr>
          <w:sz w:val="22"/>
          <w:szCs w:val="22"/>
        </w:rPr>
      </w:pPr>
      <w:r>
        <w:rPr>
          <w:sz w:val="22"/>
          <w:szCs w:val="22"/>
        </w:rPr>
        <w:t>[1]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LIGO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Scie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tific</w:t>
      </w:r>
      <w:r>
        <w:rPr>
          <w:spacing w:val="30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Colla</w:t>
      </w:r>
      <w:r>
        <w:rPr>
          <w:spacing w:val="6"/>
          <w:w w:val="107"/>
          <w:sz w:val="22"/>
          <w:szCs w:val="22"/>
        </w:rPr>
        <w:t>b</w:t>
      </w:r>
      <w:r>
        <w:rPr>
          <w:w w:val="107"/>
          <w:sz w:val="22"/>
          <w:szCs w:val="22"/>
        </w:rPr>
        <w:t>oration,</w:t>
      </w:r>
      <w:r>
        <w:rPr>
          <w:spacing w:val="17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s5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data </w:t>
      </w:r>
      <w:r>
        <w:rPr>
          <w:spacing w:val="8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r</w:t>
      </w:r>
      <w:r>
        <w:rPr>
          <w:sz w:val="22"/>
          <w:szCs w:val="22"/>
        </w:rPr>
        <w:t>el</w:t>
      </w:r>
      <w:r>
        <w:rPr>
          <w:spacing w:val="-11"/>
          <w:sz w:val="22"/>
          <w:szCs w:val="22"/>
        </w:rPr>
        <w:t>e</w:t>
      </w:r>
      <w:r>
        <w:rPr>
          <w:sz w:val="22"/>
          <w:szCs w:val="22"/>
        </w:rPr>
        <w:t xml:space="preserve">ase,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URL</w:t>
      </w:r>
      <w:r>
        <w:rPr>
          <w:spacing w:val="36"/>
          <w:sz w:val="22"/>
          <w:szCs w:val="22"/>
        </w:rPr>
        <w:t xml:space="preserve"> </w:t>
      </w:r>
      <w:r>
        <w:rPr>
          <w:w w:val="158"/>
          <w:sz w:val="22"/>
          <w:szCs w:val="22"/>
        </w:rPr>
        <w:t>https://losc.ligo.org/S5/</w:t>
      </w:r>
      <w:r>
        <w:rPr>
          <w:w w:val="109"/>
          <w:sz w:val="22"/>
          <w:szCs w:val="22"/>
        </w:rPr>
        <w:t xml:space="preserve">. </w:t>
      </w:r>
      <w:r>
        <w:rPr>
          <w:sz w:val="22"/>
          <w:szCs w:val="22"/>
        </w:rPr>
        <w:t>[2]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LIGO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Scie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tific</w:t>
      </w:r>
      <w:r>
        <w:rPr>
          <w:spacing w:val="30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Colla</w:t>
      </w:r>
      <w:r>
        <w:rPr>
          <w:spacing w:val="6"/>
          <w:w w:val="107"/>
          <w:sz w:val="22"/>
          <w:szCs w:val="22"/>
        </w:rPr>
        <w:t>b</w:t>
      </w:r>
      <w:r>
        <w:rPr>
          <w:w w:val="107"/>
          <w:sz w:val="22"/>
          <w:szCs w:val="22"/>
        </w:rPr>
        <w:t>oration,</w:t>
      </w:r>
      <w:r>
        <w:rPr>
          <w:spacing w:val="17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s6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data </w:t>
      </w:r>
      <w:r>
        <w:rPr>
          <w:spacing w:val="8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r</w:t>
      </w:r>
      <w:r>
        <w:rPr>
          <w:sz w:val="22"/>
          <w:szCs w:val="22"/>
        </w:rPr>
        <w:t>el</w:t>
      </w:r>
      <w:r>
        <w:rPr>
          <w:spacing w:val="-11"/>
          <w:sz w:val="22"/>
          <w:szCs w:val="22"/>
        </w:rPr>
        <w:t>e</w:t>
      </w:r>
      <w:r>
        <w:rPr>
          <w:sz w:val="22"/>
          <w:szCs w:val="22"/>
        </w:rPr>
        <w:t xml:space="preserve">ase,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URL</w:t>
      </w:r>
      <w:r>
        <w:rPr>
          <w:spacing w:val="36"/>
          <w:sz w:val="22"/>
          <w:szCs w:val="22"/>
        </w:rPr>
        <w:t xml:space="preserve"> </w:t>
      </w:r>
      <w:r>
        <w:rPr>
          <w:w w:val="158"/>
          <w:sz w:val="22"/>
          <w:szCs w:val="22"/>
        </w:rPr>
        <w:t>https://losc.ligo.org/S6/</w:t>
      </w:r>
      <w:r>
        <w:rPr>
          <w:w w:val="109"/>
          <w:sz w:val="22"/>
          <w:szCs w:val="22"/>
        </w:rPr>
        <w:t xml:space="preserve">. </w:t>
      </w:r>
      <w:r>
        <w:rPr>
          <w:sz w:val="22"/>
          <w:szCs w:val="22"/>
        </w:rPr>
        <w:t>[3]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B.</w:t>
      </w:r>
      <w:r>
        <w:rPr>
          <w:spacing w:val="30"/>
          <w:sz w:val="22"/>
          <w:szCs w:val="22"/>
        </w:rPr>
        <w:t xml:space="preserve"> </w:t>
      </w:r>
      <w:r>
        <w:rPr>
          <w:spacing w:val="-18"/>
          <w:sz w:val="22"/>
          <w:szCs w:val="22"/>
        </w:rPr>
        <w:t>P</w:t>
      </w:r>
      <w:r>
        <w:rPr>
          <w:sz w:val="22"/>
          <w:szCs w:val="22"/>
        </w:rPr>
        <w:t>.</w:t>
      </w:r>
      <w:r>
        <w:rPr>
          <w:spacing w:val="49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Ab</w:t>
      </w:r>
      <w:r>
        <w:rPr>
          <w:spacing w:val="7"/>
          <w:w w:val="111"/>
          <w:sz w:val="22"/>
          <w:szCs w:val="22"/>
        </w:rPr>
        <w:t>b</w:t>
      </w:r>
      <w:r>
        <w:rPr>
          <w:w w:val="111"/>
          <w:sz w:val="22"/>
          <w:szCs w:val="22"/>
        </w:rPr>
        <w:t>ott</w:t>
      </w:r>
      <w:r>
        <w:rPr>
          <w:spacing w:val="17"/>
          <w:w w:val="111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al.,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6"/>
          <w:sz w:val="22"/>
          <w:szCs w:val="22"/>
        </w:rPr>
        <w:t>h</w:t>
      </w:r>
      <w:r>
        <w:rPr>
          <w:sz w:val="22"/>
          <w:szCs w:val="22"/>
        </w:rPr>
        <w:t xml:space="preserve">ys.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Rev.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 xml:space="preserve">Lett. </w:t>
      </w:r>
      <w:r>
        <w:rPr>
          <w:spacing w:val="16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(2016).</w:t>
      </w:r>
    </w:p>
    <w:p w:rsidR="00E01976" w:rsidRDefault="00961B26">
      <w:pPr>
        <w:spacing w:before="6"/>
        <w:ind w:left="209" w:right="63"/>
        <w:jc w:val="both"/>
        <w:rPr>
          <w:sz w:val="22"/>
          <w:szCs w:val="22"/>
        </w:rPr>
      </w:pPr>
      <w:r>
        <w:rPr>
          <w:sz w:val="22"/>
          <w:szCs w:val="22"/>
        </w:rPr>
        <w:t>[4]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LIGO     Cal</w:t>
      </w:r>
      <w:r>
        <w:rPr>
          <w:spacing w:val="-18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6"/>
          <w:sz w:val="22"/>
          <w:szCs w:val="22"/>
        </w:rPr>
        <w:t>c</w:t>
      </w:r>
      <w:r>
        <w:rPr>
          <w:sz w:val="22"/>
          <w:szCs w:val="22"/>
        </w:rPr>
        <w:t xml:space="preserve">h,    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 xml:space="preserve">Ligo  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timelin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,    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URL   </w:t>
      </w:r>
      <w:r>
        <w:rPr>
          <w:spacing w:val="47"/>
          <w:sz w:val="22"/>
          <w:szCs w:val="22"/>
        </w:rPr>
        <w:t xml:space="preserve"> </w:t>
      </w:r>
      <w:hyperlink r:id="rId18">
        <w:r>
          <w:rPr>
            <w:w w:val="144"/>
            <w:sz w:val="22"/>
            <w:szCs w:val="22"/>
          </w:rPr>
          <w:t>https://www.ligo.caltech.edu/page/</w:t>
        </w:r>
      </w:hyperlink>
    </w:p>
    <w:p w:rsidR="00E01976" w:rsidRDefault="00E01976">
      <w:pPr>
        <w:spacing w:line="180" w:lineRule="exact"/>
        <w:rPr>
          <w:sz w:val="18"/>
          <w:szCs w:val="18"/>
        </w:rPr>
      </w:pPr>
    </w:p>
    <w:p w:rsidR="00E01976" w:rsidRDefault="00961B26">
      <w:pPr>
        <w:ind w:left="559"/>
        <w:rPr>
          <w:sz w:val="22"/>
          <w:szCs w:val="22"/>
        </w:rPr>
      </w:pPr>
      <w:r>
        <w:rPr>
          <w:w w:val="145"/>
          <w:sz w:val="22"/>
          <w:szCs w:val="22"/>
        </w:rPr>
        <w:t>timeline</w:t>
      </w:r>
      <w:r>
        <w:rPr>
          <w:w w:val="109"/>
          <w:sz w:val="22"/>
          <w:szCs w:val="22"/>
        </w:rPr>
        <w:t>.</w:t>
      </w:r>
    </w:p>
    <w:p w:rsidR="00E01976" w:rsidRDefault="00E01976">
      <w:pPr>
        <w:spacing w:line="180" w:lineRule="exact"/>
        <w:rPr>
          <w:sz w:val="18"/>
          <w:szCs w:val="18"/>
        </w:rPr>
      </w:pPr>
    </w:p>
    <w:p w:rsidR="00E01976" w:rsidRDefault="00961B26">
      <w:pPr>
        <w:spacing w:line="411" w:lineRule="auto"/>
        <w:ind w:left="209" w:right="2928"/>
        <w:rPr>
          <w:sz w:val="22"/>
          <w:szCs w:val="22"/>
        </w:rPr>
      </w:pPr>
      <w:r>
        <w:rPr>
          <w:sz w:val="22"/>
          <w:szCs w:val="22"/>
        </w:rPr>
        <w:t>[5]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Einstein, </w:t>
      </w:r>
      <w:r>
        <w:rPr>
          <w:spacing w:val="26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Sitzungs</w:t>
      </w:r>
      <w:r>
        <w:rPr>
          <w:spacing w:val="7"/>
          <w:w w:val="106"/>
          <w:sz w:val="22"/>
          <w:szCs w:val="22"/>
        </w:rPr>
        <w:t>b</w:t>
      </w:r>
      <w:r>
        <w:rPr>
          <w:w w:val="106"/>
          <w:sz w:val="22"/>
          <w:szCs w:val="22"/>
        </w:rPr>
        <w:t>er.</w:t>
      </w:r>
      <w:r>
        <w:rPr>
          <w:spacing w:val="17"/>
          <w:w w:val="106"/>
          <w:sz w:val="22"/>
          <w:szCs w:val="22"/>
        </w:rPr>
        <w:t xml:space="preserve"> </w:t>
      </w:r>
      <w:r>
        <w:rPr>
          <w:sz w:val="22"/>
          <w:szCs w:val="22"/>
        </w:rPr>
        <w:t>K.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Preuss.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2"/>
          <w:sz w:val="22"/>
          <w:szCs w:val="22"/>
        </w:rPr>
        <w:t>k</w:t>
      </w:r>
      <w:r>
        <w:rPr>
          <w:sz w:val="22"/>
          <w:szCs w:val="22"/>
        </w:rPr>
        <w:t>ad.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Wiss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1,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688</w:t>
      </w:r>
      <w:r>
        <w:rPr>
          <w:spacing w:val="15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 xml:space="preserve">(1916). </w:t>
      </w:r>
      <w:r>
        <w:rPr>
          <w:sz w:val="22"/>
          <w:szCs w:val="22"/>
        </w:rPr>
        <w:t>[6]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Einstein, </w:t>
      </w:r>
      <w:r>
        <w:rPr>
          <w:spacing w:val="26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Sitzungs</w:t>
      </w:r>
      <w:r>
        <w:rPr>
          <w:spacing w:val="7"/>
          <w:w w:val="106"/>
          <w:sz w:val="22"/>
          <w:szCs w:val="22"/>
        </w:rPr>
        <w:t>b</w:t>
      </w:r>
      <w:r>
        <w:rPr>
          <w:w w:val="106"/>
          <w:sz w:val="22"/>
          <w:szCs w:val="22"/>
        </w:rPr>
        <w:t>er.</w:t>
      </w:r>
      <w:r>
        <w:rPr>
          <w:spacing w:val="17"/>
          <w:w w:val="106"/>
          <w:sz w:val="22"/>
          <w:szCs w:val="22"/>
        </w:rPr>
        <w:t xml:space="preserve"> </w:t>
      </w:r>
      <w:r>
        <w:rPr>
          <w:sz w:val="22"/>
          <w:szCs w:val="22"/>
        </w:rPr>
        <w:t>K.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Preuss.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2"/>
          <w:sz w:val="22"/>
          <w:szCs w:val="22"/>
        </w:rPr>
        <w:t>k</w:t>
      </w:r>
      <w:r>
        <w:rPr>
          <w:sz w:val="22"/>
          <w:szCs w:val="22"/>
        </w:rPr>
        <w:t>ad.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Wiss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1,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154</w:t>
      </w:r>
      <w:r>
        <w:rPr>
          <w:spacing w:val="15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(1918).</w:t>
      </w:r>
    </w:p>
    <w:p w:rsidR="00E01976" w:rsidRDefault="00961B26">
      <w:pPr>
        <w:spacing w:before="6" w:line="411" w:lineRule="auto"/>
        <w:ind w:left="559" w:right="63" w:hanging="350"/>
        <w:rPr>
          <w:sz w:val="22"/>
          <w:szCs w:val="22"/>
        </w:rPr>
      </w:pPr>
      <w:r>
        <w:rPr>
          <w:sz w:val="22"/>
          <w:szCs w:val="22"/>
        </w:rPr>
        <w:t>[7]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B.</w:t>
      </w:r>
      <w:r>
        <w:rPr>
          <w:spacing w:val="41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Sat</w:t>
      </w:r>
      <w:r>
        <w:rPr>
          <w:spacing w:val="-7"/>
          <w:w w:val="109"/>
          <w:sz w:val="22"/>
          <w:szCs w:val="22"/>
        </w:rPr>
        <w:t>hy</w:t>
      </w:r>
      <w:r>
        <w:rPr>
          <w:w w:val="109"/>
          <w:sz w:val="22"/>
          <w:szCs w:val="22"/>
        </w:rPr>
        <w:t>apra</w:t>
      </w:r>
      <w:r>
        <w:rPr>
          <w:spacing w:val="-13"/>
          <w:w w:val="109"/>
          <w:sz w:val="22"/>
          <w:szCs w:val="22"/>
        </w:rPr>
        <w:t>k</w:t>
      </w:r>
      <w:r>
        <w:rPr>
          <w:w w:val="109"/>
          <w:sz w:val="22"/>
          <w:szCs w:val="22"/>
        </w:rPr>
        <w:t>ash</w:t>
      </w:r>
      <w:r>
        <w:rPr>
          <w:spacing w:val="28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B.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F.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6"/>
          <w:sz w:val="22"/>
          <w:szCs w:val="22"/>
        </w:rPr>
        <w:t>ch</w:t>
      </w:r>
      <w:r>
        <w:rPr>
          <w:sz w:val="22"/>
          <w:szCs w:val="22"/>
        </w:rPr>
        <w:t xml:space="preserve">utz,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Living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Rev.</w:t>
      </w:r>
      <w:r>
        <w:rPr>
          <w:spacing w:val="49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Relativi</w:t>
      </w:r>
      <w:r>
        <w:rPr>
          <w:spacing w:val="-5"/>
          <w:w w:val="109"/>
          <w:sz w:val="22"/>
          <w:szCs w:val="22"/>
        </w:rPr>
        <w:t>t</w:t>
      </w:r>
      <w:r>
        <w:rPr>
          <w:w w:val="109"/>
          <w:sz w:val="22"/>
          <w:szCs w:val="22"/>
        </w:rPr>
        <w:t>y</w:t>
      </w:r>
      <w:r>
        <w:rPr>
          <w:spacing w:val="30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12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(2009),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URL</w:t>
      </w:r>
      <w:r>
        <w:rPr>
          <w:spacing w:val="46"/>
          <w:sz w:val="22"/>
          <w:szCs w:val="22"/>
        </w:rPr>
        <w:t xml:space="preserve"> </w:t>
      </w:r>
      <w:r>
        <w:rPr>
          <w:w w:val="136"/>
          <w:sz w:val="22"/>
          <w:szCs w:val="22"/>
        </w:rPr>
        <w:t xml:space="preserve">http://www. </w:t>
      </w:r>
      <w:r>
        <w:rPr>
          <w:w w:val="152"/>
          <w:sz w:val="22"/>
          <w:szCs w:val="22"/>
        </w:rPr>
        <w:t>livingreviews.org/lrr</w:t>
      </w:r>
      <w:r>
        <w:rPr>
          <w:spacing w:val="10"/>
          <w:w w:val="152"/>
          <w:sz w:val="22"/>
          <w:szCs w:val="22"/>
        </w:rPr>
        <w:t>-</w:t>
      </w:r>
      <w:r>
        <w:rPr>
          <w:w w:val="127"/>
          <w:sz w:val="22"/>
          <w:szCs w:val="22"/>
        </w:rPr>
        <w:t>2009</w:t>
      </w:r>
      <w:r>
        <w:rPr>
          <w:spacing w:val="10"/>
          <w:w w:val="127"/>
          <w:sz w:val="22"/>
          <w:szCs w:val="22"/>
        </w:rPr>
        <w:t>-</w:t>
      </w:r>
      <w:r>
        <w:rPr>
          <w:w w:val="119"/>
          <w:sz w:val="22"/>
          <w:szCs w:val="22"/>
        </w:rPr>
        <w:t>2</w:t>
      </w:r>
      <w:r>
        <w:rPr>
          <w:w w:val="109"/>
          <w:sz w:val="22"/>
          <w:szCs w:val="22"/>
        </w:rPr>
        <w:t>.</w:t>
      </w:r>
    </w:p>
    <w:p w:rsidR="00E01976" w:rsidRDefault="00961B26">
      <w:pPr>
        <w:spacing w:before="6"/>
        <w:ind w:left="209" w:right="4230"/>
        <w:jc w:val="both"/>
        <w:rPr>
          <w:sz w:val="22"/>
          <w:szCs w:val="22"/>
        </w:rPr>
      </w:pPr>
      <w:r w:rsidRPr="001311CF">
        <w:rPr>
          <w:sz w:val="22"/>
          <w:szCs w:val="22"/>
          <w:lang w:val="fr-FR"/>
        </w:rPr>
        <w:t>[8]</w:t>
      </w:r>
      <w:r w:rsidRPr="001311CF">
        <w:rPr>
          <w:spacing w:val="37"/>
          <w:sz w:val="22"/>
          <w:szCs w:val="22"/>
          <w:lang w:val="fr-FR"/>
        </w:rPr>
        <w:t xml:space="preserve"> </w:t>
      </w:r>
      <w:r w:rsidRPr="001311CF">
        <w:rPr>
          <w:sz w:val="22"/>
          <w:szCs w:val="22"/>
          <w:lang w:val="fr-FR"/>
        </w:rPr>
        <w:t>B.</w:t>
      </w:r>
      <w:r w:rsidRPr="001311CF">
        <w:rPr>
          <w:spacing w:val="30"/>
          <w:sz w:val="22"/>
          <w:szCs w:val="22"/>
          <w:lang w:val="fr-FR"/>
        </w:rPr>
        <w:t xml:space="preserve"> </w:t>
      </w:r>
      <w:r w:rsidRPr="001311CF">
        <w:rPr>
          <w:spacing w:val="-18"/>
          <w:sz w:val="22"/>
          <w:szCs w:val="22"/>
          <w:lang w:val="fr-FR"/>
        </w:rPr>
        <w:t>P</w:t>
      </w:r>
      <w:r w:rsidRPr="001311CF">
        <w:rPr>
          <w:sz w:val="22"/>
          <w:szCs w:val="22"/>
          <w:lang w:val="fr-FR"/>
        </w:rPr>
        <w:t>.</w:t>
      </w:r>
      <w:r w:rsidRPr="001311CF">
        <w:rPr>
          <w:spacing w:val="49"/>
          <w:sz w:val="22"/>
          <w:szCs w:val="22"/>
          <w:lang w:val="fr-FR"/>
        </w:rPr>
        <w:t xml:space="preserve"> </w:t>
      </w:r>
      <w:r w:rsidRPr="001311CF">
        <w:rPr>
          <w:w w:val="111"/>
          <w:sz w:val="22"/>
          <w:szCs w:val="22"/>
          <w:lang w:val="fr-FR"/>
        </w:rPr>
        <w:t>Ab</w:t>
      </w:r>
      <w:r w:rsidRPr="001311CF">
        <w:rPr>
          <w:spacing w:val="7"/>
          <w:w w:val="111"/>
          <w:sz w:val="22"/>
          <w:szCs w:val="22"/>
          <w:lang w:val="fr-FR"/>
        </w:rPr>
        <w:t>b</w:t>
      </w:r>
      <w:r w:rsidRPr="001311CF">
        <w:rPr>
          <w:w w:val="111"/>
          <w:sz w:val="22"/>
          <w:szCs w:val="22"/>
          <w:lang w:val="fr-FR"/>
        </w:rPr>
        <w:t>ott</w:t>
      </w:r>
      <w:r w:rsidRPr="001311CF">
        <w:rPr>
          <w:spacing w:val="17"/>
          <w:w w:val="111"/>
          <w:sz w:val="22"/>
          <w:szCs w:val="22"/>
          <w:lang w:val="fr-FR"/>
        </w:rPr>
        <w:t xml:space="preserve"> </w:t>
      </w:r>
      <w:r w:rsidRPr="001311CF">
        <w:rPr>
          <w:sz w:val="22"/>
          <w:szCs w:val="22"/>
          <w:lang w:val="fr-FR"/>
        </w:rPr>
        <w:t>et</w:t>
      </w:r>
      <w:r w:rsidRPr="001311CF">
        <w:rPr>
          <w:spacing w:val="40"/>
          <w:sz w:val="22"/>
          <w:szCs w:val="22"/>
          <w:lang w:val="fr-FR"/>
        </w:rPr>
        <w:t xml:space="preserve"> </w:t>
      </w:r>
      <w:r w:rsidRPr="001311CF">
        <w:rPr>
          <w:sz w:val="22"/>
          <w:szCs w:val="22"/>
          <w:lang w:val="fr-FR"/>
        </w:rPr>
        <w:t>al.,</w:t>
      </w:r>
      <w:r w:rsidRPr="001311CF">
        <w:rPr>
          <w:spacing w:val="39"/>
          <w:sz w:val="22"/>
          <w:szCs w:val="22"/>
          <w:lang w:val="fr-FR"/>
        </w:rPr>
        <w:t xml:space="preserve"> </w:t>
      </w:r>
      <w:r w:rsidRPr="001311CF">
        <w:rPr>
          <w:sz w:val="22"/>
          <w:szCs w:val="22"/>
          <w:lang w:val="fr-FR"/>
        </w:rPr>
        <w:t xml:space="preserve">Rept. </w:t>
      </w:r>
      <w:r w:rsidRPr="001311CF">
        <w:rPr>
          <w:spacing w:val="15"/>
          <w:sz w:val="22"/>
          <w:szCs w:val="22"/>
          <w:lang w:val="fr-FR"/>
        </w:rPr>
        <w:t xml:space="preserve"> </w:t>
      </w:r>
      <w:r>
        <w:rPr>
          <w:sz w:val="22"/>
          <w:szCs w:val="22"/>
        </w:rPr>
        <w:t xml:space="preserve">Prog.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6"/>
          <w:sz w:val="22"/>
          <w:szCs w:val="22"/>
        </w:rPr>
        <w:t>h</w:t>
      </w:r>
      <w:r>
        <w:rPr>
          <w:sz w:val="22"/>
          <w:szCs w:val="22"/>
        </w:rPr>
        <w:t xml:space="preserve">ys.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72</w:t>
      </w:r>
      <w:r>
        <w:rPr>
          <w:spacing w:val="49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(2009).</w:t>
      </w:r>
    </w:p>
    <w:p w:rsidR="00E01976" w:rsidRDefault="00E01976">
      <w:pPr>
        <w:spacing w:line="180" w:lineRule="exact"/>
        <w:rPr>
          <w:sz w:val="18"/>
          <w:szCs w:val="18"/>
        </w:rPr>
      </w:pPr>
    </w:p>
    <w:p w:rsidR="00E01976" w:rsidRDefault="00961B26">
      <w:pPr>
        <w:ind w:left="209" w:right="63"/>
        <w:jc w:val="both"/>
        <w:rPr>
          <w:sz w:val="22"/>
          <w:szCs w:val="22"/>
        </w:rPr>
      </w:pPr>
      <w:r>
        <w:rPr>
          <w:sz w:val="22"/>
          <w:szCs w:val="22"/>
        </w:rPr>
        <w:t>[9]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 xml:space="preserve">LIGO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Calte</w:t>
      </w:r>
      <w:r>
        <w:rPr>
          <w:spacing w:val="-5"/>
          <w:sz w:val="22"/>
          <w:szCs w:val="22"/>
        </w:rPr>
        <w:t>c</w:t>
      </w:r>
      <w:r>
        <w:rPr>
          <w:sz w:val="22"/>
          <w:szCs w:val="22"/>
        </w:rPr>
        <w:t xml:space="preserve">h, 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 xml:space="preserve">What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 xml:space="preserve">is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an </w:t>
      </w:r>
      <w:r>
        <w:rPr>
          <w:spacing w:val="33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interfe</w:t>
      </w:r>
      <w:r>
        <w:rPr>
          <w:spacing w:val="-11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 xml:space="preserve">ometer?, </w:t>
      </w:r>
      <w:r>
        <w:rPr>
          <w:spacing w:val="7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 xml:space="preserve">URL </w:t>
      </w:r>
      <w:r>
        <w:rPr>
          <w:spacing w:val="24"/>
          <w:sz w:val="22"/>
          <w:szCs w:val="22"/>
        </w:rPr>
        <w:t xml:space="preserve"> </w:t>
      </w:r>
      <w:hyperlink r:id="rId19">
        <w:r>
          <w:rPr>
            <w:w w:val="146"/>
            <w:sz w:val="22"/>
            <w:szCs w:val="22"/>
          </w:rPr>
          <w:t>https://www.ligo.caltech.edu/</w:t>
        </w:r>
      </w:hyperlink>
    </w:p>
    <w:p w:rsidR="00E01976" w:rsidRDefault="00E01976">
      <w:pPr>
        <w:spacing w:line="180" w:lineRule="exact"/>
        <w:rPr>
          <w:sz w:val="18"/>
          <w:szCs w:val="18"/>
        </w:rPr>
      </w:pPr>
    </w:p>
    <w:p w:rsidR="00E01976" w:rsidRDefault="00961B26">
      <w:pPr>
        <w:ind w:left="559"/>
        <w:rPr>
          <w:sz w:val="22"/>
          <w:szCs w:val="22"/>
        </w:rPr>
      </w:pPr>
      <w:r>
        <w:rPr>
          <w:w w:val="134"/>
          <w:sz w:val="22"/>
          <w:szCs w:val="22"/>
        </w:rPr>
        <w:t>page/what</w:t>
      </w:r>
      <w:r>
        <w:rPr>
          <w:spacing w:val="10"/>
          <w:w w:val="134"/>
          <w:sz w:val="22"/>
          <w:szCs w:val="22"/>
        </w:rPr>
        <w:t>-</w:t>
      </w:r>
      <w:r>
        <w:rPr>
          <w:w w:val="178"/>
          <w:sz w:val="22"/>
          <w:szCs w:val="22"/>
        </w:rPr>
        <w:t>is</w:t>
      </w:r>
      <w:r>
        <w:rPr>
          <w:spacing w:val="10"/>
          <w:w w:val="178"/>
          <w:sz w:val="22"/>
          <w:szCs w:val="22"/>
        </w:rPr>
        <w:t>-</w:t>
      </w:r>
      <w:r>
        <w:rPr>
          <w:w w:val="145"/>
          <w:sz w:val="22"/>
          <w:szCs w:val="22"/>
        </w:rPr>
        <w:t>interferometer</w:t>
      </w:r>
      <w:r>
        <w:rPr>
          <w:w w:val="109"/>
          <w:sz w:val="22"/>
          <w:szCs w:val="22"/>
        </w:rPr>
        <w:t>.</w:t>
      </w:r>
    </w:p>
    <w:p w:rsidR="00E01976" w:rsidRDefault="00E01976">
      <w:pPr>
        <w:spacing w:line="180" w:lineRule="exact"/>
        <w:rPr>
          <w:sz w:val="18"/>
          <w:szCs w:val="18"/>
        </w:rPr>
      </w:pPr>
    </w:p>
    <w:p w:rsidR="00E01976" w:rsidRDefault="00961B26">
      <w:pPr>
        <w:ind w:left="100"/>
        <w:rPr>
          <w:sz w:val="22"/>
          <w:szCs w:val="22"/>
        </w:rPr>
      </w:pPr>
      <w:r>
        <w:rPr>
          <w:sz w:val="22"/>
          <w:szCs w:val="22"/>
        </w:rPr>
        <w:t>[10]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Mi</w:t>
      </w:r>
      <w:r>
        <w:rPr>
          <w:spacing w:val="-6"/>
          <w:sz w:val="22"/>
          <w:szCs w:val="22"/>
        </w:rPr>
        <w:t>c</w:t>
      </w:r>
      <w:r>
        <w:rPr>
          <w:sz w:val="22"/>
          <w:szCs w:val="22"/>
        </w:rPr>
        <w:t>helson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E.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Morle</w:t>
      </w:r>
      <w:r>
        <w:rPr>
          <w:spacing w:val="-17"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American </w:t>
      </w:r>
      <w:r>
        <w:rPr>
          <w:spacing w:val="7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Journal</w:t>
      </w:r>
      <w:r>
        <w:rPr>
          <w:spacing w:val="16"/>
          <w:w w:val="110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Science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pp.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333–345</w:t>
      </w:r>
      <w:r>
        <w:rPr>
          <w:spacing w:val="10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(1887).</w:t>
      </w:r>
    </w:p>
    <w:p w:rsidR="00E01976" w:rsidRDefault="00E01976">
      <w:pPr>
        <w:spacing w:line="180" w:lineRule="exact"/>
        <w:rPr>
          <w:sz w:val="18"/>
          <w:szCs w:val="18"/>
        </w:rPr>
      </w:pPr>
    </w:p>
    <w:p w:rsidR="00E01976" w:rsidRDefault="00961B26">
      <w:pPr>
        <w:spacing w:line="411" w:lineRule="auto"/>
        <w:ind w:left="559" w:right="63" w:hanging="459"/>
        <w:rPr>
          <w:sz w:val="22"/>
          <w:szCs w:val="22"/>
        </w:rPr>
      </w:pPr>
      <w:r>
        <w:rPr>
          <w:sz w:val="22"/>
          <w:szCs w:val="22"/>
        </w:rPr>
        <w:t>[11]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MIT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LIGO, 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3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c</w:t>
      </w:r>
      <w:r>
        <w:rPr>
          <w:sz w:val="22"/>
          <w:szCs w:val="22"/>
        </w:rPr>
        <w:t>omp</w:t>
      </w:r>
      <w:r>
        <w:rPr>
          <w:spacing w:val="-11"/>
          <w:sz w:val="22"/>
          <w:szCs w:val="22"/>
        </w:rPr>
        <w:t>r</w:t>
      </w:r>
      <w:r>
        <w:rPr>
          <w:sz w:val="22"/>
          <w:szCs w:val="22"/>
        </w:rPr>
        <w:t xml:space="preserve">ehensive 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 xml:space="preserve">overview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advan</w:t>
      </w:r>
      <w:r>
        <w:rPr>
          <w:spacing w:val="-11"/>
          <w:sz w:val="22"/>
          <w:szCs w:val="22"/>
        </w:rPr>
        <w:t>ce</w:t>
      </w:r>
      <w:r>
        <w:rPr>
          <w:sz w:val="22"/>
          <w:szCs w:val="22"/>
        </w:rPr>
        <w:t xml:space="preserve">d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ligo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 xml:space="preserve">(2015), 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URL </w:t>
      </w:r>
      <w:r>
        <w:rPr>
          <w:spacing w:val="46"/>
          <w:sz w:val="22"/>
          <w:szCs w:val="22"/>
        </w:rPr>
        <w:t xml:space="preserve"> </w:t>
      </w:r>
      <w:r>
        <w:rPr>
          <w:w w:val="137"/>
          <w:sz w:val="22"/>
          <w:szCs w:val="22"/>
        </w:rPr>
        <w:t xml:space="preserve">https://www. </w:t>
      </w:r>
      <w:r>
        <w:rPr>
          <w:w w:val="133"/>
          <w:sz w:val="22"/>
          <w:szCs w:val="22"/>
        </w:rPr>
        <w:t>advancedligo.mit.edu/summary.html</w:t>
      </w:r>
      <w:r>
        <w:rPr>
          <w:w w:val="109"/>
          <w:sz w:val="22"/>
          <w:szCs w:val="22"/>
        </w:rPr>
        <w:t>.</w:t>
      </w:r>
    </w:p>
    <w:p w:rsidR="00E01976" w:rsidRDefault="00961B26">
      <w:pPr>
        <w:spacing w:before="6"/>
        <w:ind w:left="100"/>
        <w:rPr>
          <w:sz w:val="22"/>
          <w:szCs w:val="22"/>
        </w:rPr>
      </w:pPr>
      <w:r>
        <w:rPr>
          <w:sz w:val="22"/>
          <w:szCs w:val="22"/>
        </w:rPr>
        <w:t>[12]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K.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 xml:space="preserve">Thorne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R.</w:t>
      </w:r>
      <w:r>
        <w:rPr>
          <w:spacing w:val="22"/>
          <w:sz w:val="22"/>
          <w:szCs w:val="22"/>
        </w:rPr>
        <w:t xml:space="preserve"> </w:t>
      </w:r>
      <w:r>
        <w:rPr>
          <w:spacing w:val="-18"/>
          <w:sz w:val="22"/>
          <w:szCs w:val="22"/>
        </w:rPr>
        <w:t>W</w:t>
      </w:r>
      <w:r>
        <w:rPr>
          <w:sz w:val="22"/>
          <w:szCs w:val="22"/>
        </w:rPr>
        <w:t>eiss,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brief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history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ligo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(2016),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URL</w:t>
      </w:r>
      <w:r>
        <w:rPr>
          <w:spacing w:val="22"/>
          <w:sz w:val="22"/>
          <w:szCs w:val="22"/>
        </w:rPr>
        <w:t xml:space="preserve"> </w:t>
      </w:r>
      <w:hyperlink r:id="rId20">
        <w:r>
          <w:rPr>
            <w:w w:val="143"/>
            <w:sz w:val="22"/>
            <w:szCs w:val="22"/>
          </w:rPr>
          <w:t>https://www.caltech.edu/</w:t>
        </w:r>
      </w:hyperlink>
    </w:p>
    <w:p w:rsidR="00E01976" w:rsidRDefault="00E01976">
      <w:pPr>
        <w:spacing w:line="180" w:lineRule="exact"/>
        <w:rPr>
          <w:sz w:val="18"/>
          <w:szCs w:val="18"/>
        </w:rPr>
      </w:pPr>
    </w:p>
    <w:p w:rsidR="00E01976" w:rsidRDefault="00961B26">
      <w:pPr>
        <w:ind w:left="559"/>
        <w:rPr>
          <w:sz w:val="22"/>
          <w:szCs w:val="22"/>
        </w:rPr>
      </w:pPr>
      <w:r>
        <w:rPr>
          <w:w w:val="153"/>
          <w:sz w:val="22"/>
          <w:szCs w:val="22"/>
        </w:rPr>
        <w:t>content/brief</w:t>
      </w:r>
      <w:r>
        <w:rPr>
          <w:spacing w:val="10"/>
          <w:w w:val="153"/>
          <w:sz w:val="22"/>
          <w:szCs w:val="22"/>
        </w:rPr>
        <w:t>-</w:t>
      </w:r>
      <w:r>
        <w:rPr>
          <w:w w:val="153"/>
          <w:sz w:val="22"/>
          <w:szCs w:val="22"/>
        </w:rPr>
        <w:t>history</w:t>
      </w:r>
      <w:r>
        <w:rPr>
          <w:spacing w:val="10"/>
          <w:w w:val="153"/>
          <w:sz w:val="22"/>
          <w:szCs w:val="22"/>
        </w:rPr>
        <w:t>-</w:t>
      </w:r>
      <w:r>
        <w:rPr>
          <w:w w:val="153"/>
          <w:sz w:val="22"/>
          <w:szCs w:val="22"/>
        </w:rPr>
        <w:t>ligo</w:t>
      </w:r>
      <w:r>
        <w:rPr>
          <w:w w:val="109"/>
          <w:sz w:val="22"/>
          <w:szCs w:val="22"/>
        </w:rPr>
        <w:t>.</w:t>
      </w:r>
    </w:p>
    <w:p w:rsidR="00E01976" w:rsidRDefault="00E01976">
      <w:pPr>
        <w:spacing w:line="180" w:lineRule="exact"/>
        <w:rPr>
          <w:sz w:val="18"/>
          <w:szCs w:val="18"/>
        </w:rPr>
      </w:pPr>
    </w:p>
    <w:p w:rsidR="00E01976" w:rsidRDefault="00961B26">
      <w:pPr>
        <w:spacing w:line="411" w:lineRule="auto"/>
        <w:ind w:left="100" w:right="303"/>
        <w:rPr>
          <w:sz w:val="22"/>
          <w:szCs w:val="22"/>
        </w:rPr>
      </w:pPr>
      <w:r>
        <w:rPr>
          <w:sz w:val="22"/>
          <w:szCs w:val="22"/>
        </w:rPr>
        <w:t>[13]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LIGO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Scie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tific</w:t>
      </w:r>
      <w:r>
        <w:rPr>
          <w:spacing w:val="30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Colla</w:t>
      </w:r>
      <w:r>
        <w:rPr>
          <w:spacing w:val="6"/>
          <w:w w:val="107"/>
          <w:sz w:val="22"/>
          <w:szCs w:val="22"/>
        </w:rPr>
        <w:t>b</w:t>
      </w:r>
      <w:r>
        <w:rPr>
          <w:w w:val="107"/>
          <w:sz w:val="22"/>
          <w:szCs w:val="22"/>
        </w:rPr>
        <w:t>oration,</w:t>
      </w:r>
      <w:r>
        <w:rPr>
          <w:spacing w:val="17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Timelin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,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URL</w:t>
      </w:r>
      <w:r>
        <w:rPr>
          <w:spacing w:val="36"/>
          <w:sz w:val="22"/>
          <w:szCs w:val="22"/>
        </w:rPr>
        <w:t xml:space="preserve"> </w:t>
      </w:r>
      <w:r>
        <w:rPr>
          <w:w w:val="159"/>
          <w:sz w:val="22"/>
          <w:szCs w:val="22"/>
        </w:rPr>
        <w:t>https://losc.ligo.org/timeline/</w:t>
      </w:r>
      <w:r>
        <w:rPr>
          <w:w w:val="109"/>
          <w:sz w:val="22"/>
          <w:szCs w:val="22"/>
        </w:rPr>
        <w:t xml:space="preserve">. </w:t>
      </w:r>
      <w:r>
        <w:rPr>
          <w:sz w:val="22"/>
          <w:szCs w:val="22"/>
        </w:rPr>
        <w:t>[14]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M.</w:t>
      </w:r>
      <w:r>
        <w:rPr>
          <w:spacing w:val="25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Pitkin,</w:t>
      </w:r>
      <w:r>
        <w:rPr>
          <w:spacing w:val="12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S.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Reid,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S.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6"/>
          <w:sz w:val="22"/>
          <w:szCs w:val="22"/>
        </w:rPr>
        <w:t>ow</w:t>
      </w:r>
      <w:r>
        <w:rPr>
          <w:sz w:val="22"/>
          <w:szCs w:val="22"/>
        </w:rPr>
        <w:t>an,  and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J.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Hough,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Living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Rev.</w:t>
      </w:r>
      <w:r>
        <w:rPr>
          <w:spacing w:val="38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Relativi</w:t>
      </w:r>
      <w:r>
        <w:rPr>
          <w:spacing w:val="-5"/>
          <w:w w:val="109"/>
          <w:sz w:val="22"/>
          <w:szCs w:val="22"/>
        </w:rPr>
        <w:t>t</w:t>
      </w:r>
      <w:r>
        <w:rPr>
          <w:w w:val="109"/>
          <w:sz w:val="22"/>
          <w:szCs w:val="22"/>
        </w:rPr>
        <w:t>y</w:t>
      </w:r>
      <w:r>
        <w:rPr>
          <w:spacing w:val="19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14</w:t>
      </w:r>
      <w:r>
        <w:rPr>
          <w:spacing w:val="49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(2011).</w:t>
      </w:r>
    </w:p>
    <w:p w:rsidR="00E01976" w:rsidRDefault="00961B26">
      <w:pPr>
        <w:spacing w:before="6"/>
        <w:ind w:left="100"/>
        <w:rPr>
          <w:sz w:val="22"/>
          <w:szCs w:val="22"/>
        </w:rPr>
      </w:pPr>
      <w:r>
        <w:rPr>
          <w:sz w:val="22"/>
          <w:szCs w:val="22"/>
        </w:rPr>
        <w:t>[15]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Y.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Levin,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6"/>
          <w:sz w:val="22"/>
          <w:szCs w:val="22"/>
        </w:rPr>
        <w:t>h</w:t>
      </w:r>
      <w:r>
        <w:rPr>
          <w:sz w:val="22"/>
          <w:szCs w:val="22"/>
        </w:rPr>
        <w:t xml:space="preserve">ys.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Rev.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57,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659</w:t>
      </w:r>
      <w:r>
        <w:rPr>
          <w:spacing w:val="15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(1998).</w:t>
      </w:r>
    </w:p>
    <w:p w:rsidR="00E01976" w:rsidRDefault="00E01976">
      <w:pPr>
        <w:spacing w:line="180" w:lineRule="exact"/>
        <w:rPr>
          <w:sz w:val="18"/>
          <w:szCs w:val="18"/>
        </w:rPr>
      </w:pPr>
    </w:p>
    <w:p w:rsidR="00E01976" w:rsidRDefault="00961B26">
      <w:pPr>
        <w:ind w:left="100"/>
        <w:rPr>
          <w:sz w:val="22"/>
          <w:szCs w:val="22"/>
        </w:rPr>
      </w:pPr>
      <w:r>
        <w:rPr>
          <w:sz w:val="22"/>
          <w:szCs w:val="22"/>
        </w:rPr>
        <w:t>[16]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D.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M.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Macle</w:t>
      </w:r>
      <w:r>
        <w:rPr>
          <w:spacing w:val="7"/>
          <w:sz w:val="22"/>
          <w:szCs w:val="22"/>
        </w:rPr>
        <w:t>o</w:t>
      </w:r>
      <w:r>
        <w:rPr>
          <w:sz w:val="22"/>
          <w:szCs w:val="22"/>
        </w:rPr>
        <w:t>d,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S.</w:t>
      </w:r>
      <w:r>
        <w:rPr>
          <w:spacing w:val="26"/>
          <w:sz w:val="22"/>
          <w:szCs w:val="22"/>
        </w:rPr>
        <w:t xml:space="preserve"> </w:t>
      </w:r>
      <w:r>
        <w:rPr>
          <w:spacing w:val="-20"/>
          <w:w w:val="112"/>
          <w:sz w:val="22"/>
          <w:szCs w:val="22"/>
        </w:rPr>
        <w:t>F</w:t>
      </w:r>
      <w:r>
        <w:rPr>
          <w:w w:val="112"/>
          <w:sz w:val="22"/>
          <w:szCs w:val="22"/>
        </w:rPr>
        <w:t>air</w:t>
      </w:r>
      <w:r>
        <w:rPr>
          <w:spacing w:val="-7"/>
          <w:w w:val="112"/>
          <w:sz w:val="22"/>
          <w:szCs w:val="22"/>
        </w:rPr>
        <w:t>h</w:t>
      </w:r>
      <w:r>
        <w:rPr>
          <w:w w:val="112"/>
          <w:sz w:val="22"/>
          <w:szCs w:val="22"/>
        </w:rPr>
        <w:t>urst,</w:t>
      </w:r>
      <w:r>
        <w:rPr>
          <w:spacing w:val="21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B.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Hughe</w:t>
      </w:r>
      <w:r>
        <w:rPr>
          <w:spacing w:val="-18"/>
          <w:sz w:val="22"/>
          <w:szCs w:val="22"/>
        </w:rPr>
        <w:t>y</w:t>
      </w:r>
      <w:r>
        <w:rPr>
          <w:sz w:val="22"/>
          <w:szCs w:val="22"/>
        </w:rPr>
        <w:t>,</w:t>
      </w:r>
      <w:r>
        <w:rPr>
          <w:spacing w:val="55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31"/>
          <w:sz w:val="22"/>
          <w:szCs w:val="22"/>
        </w:rPr>
        <w:t xml:space="preserve"> </w:t>
      </w:r>
      <w:r>
        <w:rPr>
          <w:spacing w:val="-18"/>
          <w:sz w:val="22"/>
          <w:szCs w:val="22"/>
        </w:rPr>
        <w:t>P</w:t>
      </w:r>
      <w:r>
        <w:rPr>
          <w:sz w:val="22"/>
          <w:szCs w:val="22"/>
        </w:rPr>
        <w:t>.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 xml:space="preserve">Lundgren,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L.</w:t>
      </w:r>
      <w:r>
        <w:rPr>
          <w:spacing w:val="30"/>
          <w:sz w:val="22"/>
          <w:szCs w:val="22"/>
        </w:rPr>
        <w:t xml:space="preserve"> </w:t>
      </w:r>
      <w:r>
        <w:rPr>
          <w:spacing w:val="-6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6"/>
          <w:sz w:val="22"/>
          <w:szCs w:val="22"/>
        </w:rPr>
        <w:t>ko</w:t>
      </w:r>
      <w:r>
        <w:rPr>
          <w:sz w:val="22"/>
          <w:szCs w:val="22"/>
        </w:rPr>
        <w:t>wsk</w:t>
      </w:r>
      <w:r>
        <w:rPr>
          <w:spacing w:val="-18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J.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Rollins,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J.</w:t>
      </w:r>
      <w:r>
        <w:rPr>
          <w:spacing w:val="53"/>
          <w:sz w:val="22"/>
          <w:szCs w:val="22"/>
        </w:rPr>
        <w:t xml:space="preserve"> </w:t>
      </w:r>
      <w:r>
        <w:rPr>
          <w:w w:val="109"/>
          <w:sz w:val="22"/>
          <w:szCs w:val="22"/>
        </w:rPr>
        <w:t>R.</w:t>
      </w:r>
    </w:p>
    <w:p w:rsidR="00E01976" w:rsidRDefault="00E01976">
      <w:pPr>
        <w:spacing w:line="180" w:lineRule="exact"/>
        <w:rPr>
          <w:sz w:val="18"/>
          <w:szCs w:val="18"/>
        </w:rPr>
      </w:pPr>
    </w:p>
    <w:p w:rsidR="00E01976" w:rsidRDefault="00961B26">
      <w:pPr>
        <w:ind w:left="559"/>
        <w:rPr>
          <w:sz w:val="22"/>
          <w:szCs w:val="22"/>
        </w:rPr>
      </w:pPr>
      <w:r>
        <w:rPr>
          <w:sz w:val="22"/>
          <w:szCs w:val="22"/>
        </w:rPr>
        <w:t xml:space="preserve">Smith,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Class.</w:t>
      </w:r>
      <w:r>
        <w:rPr>
          <w:spacing w:val="45"/>
          <w:sz w:val="22"/>
          <w:szCs w:val="22"/>
        </w:rPr>
        <w:t xml:space="preserve"> </w:t>
      </w:r>
      <w:r>
        <w:rPr>
          <w:w w:val="112"/>
          <w:sz w:val="22"/>
          <w:szCs w:val="22"/>
        </w:rPr>
        <w:t>Qua</w:t>
      </w:r>
      <w:r>
        <w:rPr>
          <w:spacing w:val="-7"/>
          <w:w w:val="112"/>
          <w:sz w:val="22"/>
          <w:szCs w:val="22"/>
        </w:rPr>
        <w:t>n</w:t>
      </w:r>
      <w:r>
        <w:rPr>
          <w:w w:val="112"/>
          <w:sz w:val="22"/>
          <w:szCs w:val="22"/>
        </w:rPr>
        <w:t>t.</w:t>
      </w:r>
      <w:r>
        <w:rPr>
          <w:spacing w:val="13"/>
          <w:w w:val="112"/>
          <w:sz w:val="22"/>
          <w:szCs w:val="22"/>
        </w:rPr>
        <w:t xml:space="preserve"> </w:t>
      </w:r>
      <w:r>
        <w:rPr>
          <w:sz w:val="22"/>
          <w:szCs w:val="22"/>
        </w:rPr>
        <w:t>Gr</w:t>
      </w:r>
      <w:r>
        <w:rPr>
          <w:spacing w:val="-6"/>
          <w:sz w:val="22"/>
          <w:szCs w:val="22"/>
        </w:rPr>
        <w:t>a</w:t>
      </w:r>
      <w:r>
        <w:rPr>
          <w:sz w:val="22"/>
          <w:szCs w:val="22"/>
        </w:rPr>
        <w:t xml:space="preserve">v.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29</w:t>
      </w:r>
      <w:r>
        <w:rPr>
          <w:spacing w:val="49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(2012).</w:t>
      </w:r>
    </w:p>
    <w:p w:rsidR="00E01976" w:rsidRDefault="00E01976">
      <w:pPr>
        <w:spacing w:line="180" w:lineRule="exact"/>
        <w:rPr>
          <w:sz w:val="18"/>
          <w:szCs w:val="18"/>
        </w:rPr>
      </w:pPr>
    </w:p>
    <w:p w:rsidR="00E01976" w:rsidRDefault="00961B26">
      <w:pPr>
        <w:spacing w:line="411" w:lineRule="auto"/>
        <w:ind w:left="559" w:right="63" w:hanging="459"/>
        <w:rPr>
          <w:sz w:val="22"/>
          <w:szCs w:val="22"/>
        </w:rPr>
      </w:pPr>
      <w:r>
        <w:rPr>
          <w:sz w:val="22"/>
          <w:szCs w:val="22"/>
        </w:rPr>
        <w:t>[17]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LIGO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Scie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tific</w:t>
      </w:r>
      <w:r>
        <w:rPr>
          <w:spacing w:val="38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Colla</w:t>
      </w:r>
      <w:r>
        <w:rPr>
          <w:spacing w:val="7"/>
          <w:w w:val="107"/>
          <w:sz w:val="22"/>
          <w:szCs w:val="22"/>
        </w:rPr>
        <w:t>b</w:t>
      </w:r>
      <w:r>
        <w:rPr>
          <w:w w:val="107"/>
          <w:sz w:val="22"/>
          <w:szCs w:val="22"/>
        </w:rPr>
        <w:t>oration,</w:t>
      </w:r>
      <w:r>
        <w:rPr>
          <w:spacing w:val="25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Blind</w:t>
      </w:r>
      <w:r>
        <w:rPr>
          <w:spacing w:val="50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inj</w:t>
      </w:r>
      <w:r>
        <w:rPr>
          <w:spacing w:val="-12"/>
          <w:w w:val="107"/>
          <w:sz w:val="22"/>
          <w:szCs w:val="22"/>
        </w:rPr>
        <w:t>e</w:t>
      </w:r>
      <w:r>
        <w:rPr>
          <w:w w:val="107"/>
          <w:sz w:val="22"/>
          <w:szCs w:val="22"/>
        </w:rPr>
        <w:t xml:space="preserve">ction: </w:t>
      </w:r>
      <w:r>
        <w:rPr>
          <w:spacing w:val="5"/>
          <w:w w:val="107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St</w:t>
      </w:r>
      <w:r>
        <w:rPr>
          <w:spacing w:val="-12"/>
          <w:w w:val="107"/>
          <w:sz w:val="22"/>
          <w:szCs w:val="22"/>
        </w:rPr>
        <w:t>r</w:t>
      </w:r>
      <w:r>
        <w:rPr>
          <w:w w:val="107"/>
          <w:sz w:val="22"/>
          <w:szCs w:val="22"/>
        </w:rPr>
        <w:t>ess-tests</w:t>
      </w:r>
      <w:r>
        <w:rPr>
          <w:spacing w:val="31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ligo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and  vi</w:t>
      </w:r>
      <w:r>
        <w:rPr>
          <w:spacing w:val="-11"/>
          <w:sz w:val="22"/>
          <w:szCs w:val="22"/>
        </w:rPr>
        <w:t>r</w:t>
      </w:r>
      <w:r>
        <w:rPr>
          <w:sz w:val="22"/>
          <w:szCs w:val="22"/>
        </w:rPr>
        <w:t>go’s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1"/>
          <w:sz w:val="22"/>
          <w:szCs w:val="22"/>
        </w:rPr>
        <w:t>e</w:t>
      </w:r>
      <w:r>
        <w:rPr>
          <w:sz w:val="22"/>
          <w:szCs w:val="22"/>
        </w:rPr>
        <w:t>a</w:t>
      </w:r>
      <w:r>
        <w:rPr>
          <w:spacing w:val="-11"/>
          <w:sz w:val="22"/>
          <w:szCs w:val="22"/>
        </w:rPr>
        <w:t>r</w:t>
      </w:r>
      <w:r>
        <w:rPr>
          <w:sz w:val="22"/>
          <w:szCs w:val="22"/>
        </w:rPr>
        <w:t xml:space="preserve">ch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43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g</w:t>
      </w:r>
      <w:r>
        <w:rPr>
          <w:spacing w:val="-11"/>
          <w:w w:val="104"/>
          <w:sz w:val="22"/>
          <w:szCs w:val="22"/>
        </w:rPr>
        <w:t>r</w:t>
      </w:r>
      <w:r>
        <w:rPr>
          <w:w w:val="104"/>
          <w:sz w:val="22"/>
          <w:szCs w:val="22"/>
        </w:rPr>
        <w:t xml:space="preserve">avi- </w:t>
      </w:r>
      <w:r>
        <w:rPr>
          <w:sz w:val="22"/>
          <w:szCs w:val="22"/>
        </w:rPr>
        <w:t xml:space="preserve">tational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waves,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URL</w:t>
      </w:r>
      <w:r>
        <w:rPr>
          <w:spacing w:val="36"/>
          <w:sz w:val="22"/>
          <w:szCs w:val="22"/>
        </w:rPr>
        <w:t xml:space="preserve"> </w:t>
      </w:r>
      <w:hyperlink r:id="rId21">
        <w:r>
          <w:rPr>
            <w:w w:val="142"/>
            <w:sz w:val="22"/>
            <w:szCs w:val="22"/>
          </w:rPr>
          <w:t>http://www.ligo.org/news/blind</w:t>
        </w:r>
        <w:r>
          <w:rPr>
            <w:spacing w:val="10"/>
            <w:w w:val="142"/>
            <w:sz w:val="22"/>
            <w:szCs w:val="22"/>
          </w:rPr>
          <w:t>-</w:t>
        </w:r>
        <w:r>
          <w:rPr>
            <w:w w:val="147"/>
            <w:sz w:val="22"/>
            <w:szCs w:val="22"/>
          </w:rPr>
          <w:t>injection.php</w:t>
        </w:r>
      </w:hyperlink>
      <w:r>
        <w:rPr>
          <w:w w:val="109"/>
          <w:sz w:val="22"/>
          <w:szCs w:val="22"/>
        </w:rPr>
        <w:t>.</w:t>
      </w:r>
    </w:p>
    <w:p w:rsidR="00E01976" w:rsidRDefault="00961B26">
      <w:pPr>
        <w:spacing w:before="6"/>
        <w:ind w:left="100"/>
        <w:rPr>
          <w:sz w:val="22"/>
          <w:szCs w:val="22"/>
        </w:rPr>
      </w:pPr>
      <w:r>
        <w:rPr>
          <w:sz w:val="22"/>
          <w:szCs w:val="22"/>
        </w:rPr>
        <w:t>[18]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LIGO 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Scie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 xml:space="preserve">tific </w:t>
      </w:r>
      <w:r>
        <w:rPr>
          <w:spacing w:val="26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Colla</w:t>
      </w:r>
      <w:r>
        <w:rPr>
          <w:spacing w:val="7"/>
          <w:w w:val="107"/>
          <w:sz w:val="22"/>
          <w:szCs w:val="22"/>
        </w:rPr>
        <w:t>b</w:t>
      </w:r>
      <w:r>
        <w:rPr>
          <w:w w:val="107"/>
          <w:sz w:val="22"/>
          <w:szCs w:val="22"/>
        </w:rPr>
        <w:t xml:space="preserve">oration, </w:t>
      </w:r>
      <w:r>
        <w:rPr>
          <w:spacing w:val="21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 xml:space="preserve">Signal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1"/>
          <w:sz w:val="22"/>
          <w:szCs w:val="22"/>
        </w:rPr>
        <w:t>roc</w:t>
      </w:r>
      <w:r>
        <w:rPr>
          <w:sz w:val="22"/>
          <w:szCs w:val="22"/>
        </w:rPr>
        <w:t xml:space="preserve">essing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gw150914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1"/>
          <w:sz w:val="22"/>
          <w:szCs w:val="22"/>
        </w:rPr>
        <w:t>p</w:t>
      </w:r>
      <w:r>
        <w:rPr>
          <w:sz w:val="22"/>
          <w:szCs w:val="22"/>
        </w:rPr>
        <w:t xml:space="preserve">en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 xml:space="preserve">data 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(2016), </w:t>
      </w:r>
      <w:r>
        <w:rPr>
          <w:spacing w:val="45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URL</w:t>
      </w:r>
    </w:p>
    <w:p w:rsidR="00E01976" w:rsidRDefault="00E01976">
      <w:pPr>
        <w:spacing w:line="180" w:lineRule="exact"/>
        <w:rPr>
          <w:sz w:val="18"/>
          <w:szCs w:val="18"/>
        </w:rPr>
      </w:pPr>
    </w:p>
    <w:p w:rsidR="00E01976" w:rsidRDefault="00961B26">
      <w:pPr>
        <w:ind w:left="559"/>
        <w:rPr>
          <w:sz w:val="22"/>
          <w:szCs w:val="22"/>
        </w:rPr>
        <w:sectPr w:rsidR="00E01976">
          <w:pgSz w:w="11920" w:h="16840"/>
          <w:pgMar w:top="940" w:right="1040" w:bottom="280" w:left="1340" w:header="719" w:footer="1479" w:gutter="0"/>
          <w:cols w:space="720"/>
        </w:sectPr>
      </w:pPr>
      <w:r>
        <w:rPr>
          <w:w w:val="138"/>
          <w:sz w:val="22"/>
          <w:szCs w:val="22"/>
        </w:rPr>
        <w:t>https://losc.ligo.org/s/events/GW150914/GW150914_tutorial.html</w:t>
      </w:r>
      <w:r>
        <w:rPr>
          <w:w w:val="109"/>
          <w:sz w:val="22"/>
          <w:szCs w:val="22"/>
        </w:rPr>
        <w:t>.</w:t>
      </w:r>
    </w:p>
    <w:p w:rsidR="00E01976" w:rsidRDefault="00E01976">
      <w:pPr>
        <w:spacing w:line="200" w:lineRule="exact"/>
      </w:pPr>
    </w:p>
    <w:p w:rsidR="00E01976" w:rsidRDefault="00E01976">
      <w:pPr>
        <w:spacing w:before="17" w:line="280" w:lineRule="exact"/>
        <w:rPr>
          <w:sz w:val="28"/>
          <w:szCs w:val="28"/>
        </w:rPr>
      </w:pPr>
    </w:p>
    <w:p w:rsidR="00E01976" w:rsidRDefault="00961B26">
      <w:pPr>
        <w:tabs>
          <w:tab w:val="left" w:pos="1580"/>
        </w:tabs>
        <w:spacing w:before="18" w:line="411" w:lineRule="auto"/>
        <w:ind w:left="579" w:right="63" w:hanging="459"/>
        <w:jc w:val="both"/>
        <w:rPr>
          <w:sz w:val="22"/>
          <w:szCs w:val="22"/>
        </w:rPr>
      </w:pPr>
      <w:r>
        <w:rPr>
          <w:sz w:val="22"/>
          <w:szCs w:val="22"/>
        </w:rPr>
        <w:t>[19]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 xml:space="preserve">LIGO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Scie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 xml:space="preserve">tific  </w:t>
      </w:r>
      <w:r>
        <w:rPr>
          <w:spacing w:val="15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Colla</w:t>
      </w:r>
      <w:r>
        <w:rPr>
          <w:spacing w:val="7"/>
          <w:w w:val="107"/>
          <w:sz w:val="22"/>
          <w:szCs w:val="22"/>
        </w:rPr>
        <w:t>b</w:t>
      </w:r>
      <w:r>
        <w:rPr>
          <w:w w:val="107"/>
          <w:sz w:val="22"/>
          <w:szCs w:val="22"/>
        </w:rPr>
        <w:t xml:space="preserve">oration,  </w:t>
      </w:r>
      <w:r>
        <w:rPr>
          <w:spacing w:val="17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 xml:space="preserve">Binary  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 xml:space="preserve">black 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 xml:space="preserve">hole   signals 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 xml:space="preserve">in 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ligo 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1"/>
          <w:sz w:val="22"/>
          <w:szCs w:val="22"/>
        </w:rPr>
        <w:t>p</w:t>
      </w:r>
      <w:r>
        <w:rPr>
          <w:sz w:val="22"/>
          <w:szCs w:val="22"/>
        </w:rPr>
        <w:t xml:space="preserve">en 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data   </w:t>
      </w:r>
      <w:r>
        <w:rPr>
          <w:spacing w:val="5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 xml:space="preserve">(2016), </w:t>
      </w:r>
      <w:r>
        <w:rPr>
          <w:sz w:val="22"/>
          <w:szCs w:val="22"/>
        </w:rPr>
        <w:t>URL</w:t>
      </w:r>
      <w:r>
        <w:rPr>
          <w:spacing w:val="-37"/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w w:val="138"/>
          <w:sz w:val="22"/>
          <w:szCs w:val="22"/>
        </w:rPr>
        <w:t xml:space="preserve">https://losc.ligo.org/s/events/GW150914/LOSC_Event_tutorial_ </w:t>
      </w:r>
      <w:r>
        <w:rPr>
          <w:w w:val="114"/>
          <w:sz w:val="22"/>
          <w:szCs w:val="22"/>
        </w:rPr>
        <w:t>GW150914.html</w:t>
      </w:r>
      <w:r>
        <w:rPr>
          <w:w w:val="109"/>
          <w:sz w:val="22"/>
          <w:szCs w:val="22"/>
        </w:rPr>
        <w:t>.</w:t>
      </w:r>
    </w:p>
    <w:p w:rsidR="00E01976" w:rsidRDefault="00961B26">
      <w:pPr>
        <w:spacing w:before="6"/>
        <w:ind w:left="120"/>
        <w:rPr>
          <w:sz w:val="22"/>
          <w:szCs w:val="22"/>
        </w:rPr>
      </w:pPr>
      <w:r>
        <w:rPr>
          <w:sz w:val="22"/>
          <w:szCs w:val="22"/>
        </w:rPr>
        <w:t>[20]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LIGO 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Scie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 xml:space="preserve">tific  </w:t>
      </w:r>
      <w:r>
        <w:rPr>
          <w:spacing w:val="37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Colla</w:t>
      </w:r>
      <w:r>
        <w:rPr>
          <w:spacing w:val="7"/>
          <w:w w:val="107"/>
          <w:sz w:val="22"/>
          <w:szCs w:val="22"/>
        </w:rPr>
        <w:t>b</w:t>
      </w:r>
      <w:r>
        <w:rPr>
          <w:w w:val="107"/>
          <w:sz w:val="22"/>
          <w:szCs w:val="22"/>
        </w:rPr>
        <w:t xml:space="preserve">oration,  </w:t>
      </w:r>
      <w:r>
        <w:rPr>
          <w:spacing w:val="45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 xml:space="preserve">S6 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 xml:space="preserve">data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1"/>
          <w:sz w:val="22"/>
          <w:szCs w:val="22"/>
        </w:rPr>
        <w:t>r</w:t>
      </w:r>
      <w:r>
        <w:rPr>
          <w:sz w:val="22"/>
          <w:szCs w:val="22"/>
        </w:rPr>
        <w:t xml:space="preserve">chive,  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URL  </w:t>
      </w:r>
      <w:r>
        <w:rPr>
          <w:spacing w:val="42"/>
          <w:sz w:val="22"/>
          <w:szCs w:val="22"/>
        </w:rPr>
        <w:t xml:space="preserve"> </w:t>
      </w:r>
      <w:r>
        <w:rPr>
          <w:w w:val="162"/>
          <w:sz w:val="22"/>
          <w:szCs w:val="22"/>
        </w:rPr>
        <w:t>https://losc.ligo.org/</w:t>
      </w:r>
    </w:p>
    <w:p w:rsidR="00E01976" w:rsidRDefault="00E01976">
      <w:pPr>
        <w:spacing w:line="180" w:lineRule="exact"/>
        <w:rPr>
          <w:sz w:val="18"/>
          <w:szCs w:val="18"/>
        </w:rPr>
      </w:pPr>
    </w:p>
    <w:p w:rsidR="00E01976" w:rsidRDefault="00961B26">
      <w:pPr>
        <w:spacing w:line="411" w:lineRule="auto"/>
        <w:ind w:left="120" w:right="2715" w:firstLine="459"/>
        <w:rPr>
          <w:sz w:val="22"/>
          <w:szCs w:val="22"/>
        </w:rPr>
      </w:pPr>
      <w:r>
        <w:rPr>
          <w:w w:val="134"/>
          <w:sz w:val="22"/>
          <w:szCs w:val="22"/>
        </w:rPr>
        <w:t>archive/links/S6/H1/931035615/971622015/simple/</w:t>
      </w:r>
      <w:r>
        <w:rPr>
          <w:w w:val="109"/>
          <w:sz w:val="22"/>
          <w:szCs w:val="22"/>
        </w:rPr>
        <w:t xml:space="preserve">. </w:t>
      </w:r>
      <w:r>
        <w:rPr>
          <w:sz w:val="22"/>
          <w:szCs w:val="22"/>
        </w:rPr>
        <w:t>[21]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J.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Aasi,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6"/>
          <w:sz w:val="22"/>
          <w:szCs w:val="22"/>
        </w:rPr>
        <w:t>h</w:t>
      </w:r>
      <w:r>
        <w:rPr>
          <w:sz w:val="22"/>
          <w:szCs w:val="22"/>
        </w:rPr>
        <w:t xml:space="preserve">ys.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Rev.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87,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022002</w:t>
      </w:r>
      <w:r>
        <w:rPr>
          <w:spacing w:val="11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(2013).</w:t>
      </w:r>
    </w:p>
    <w:p w:rsidR="00E01976" w:rsidRDefault="00961B26">
      <w:pPr>
        <w:spacing w:before="6" w:line="411" w:lineRule="auto"/>
        <w:ind w:left="120" w:right="63"/>
        <w:rPr>
          <w:sz w:val="22"/>
          <w:szCs w:val="22"/>
        </w:rPr>
      </w:pPr>
      <w:r>
        <w:rPr>
          <w:sz w:val="22"/>
          <w:szCs w:val="22"/>
        </w:rPr>
        <w:t>[22]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LIGO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Scie</w:t>
      </w:r>
      <w:r>
        <w:rPr>
          <w:spacing w:val="-5"/>
          <w:sz w:val="22"/>
          <w:szCs w:val="22"/>
        </w:rPr>
        <w:t>n</w:t>
      </w:r>
      <w:r>
        <w:rPr>
          <w:sz w:val="22"/>
          <w:szCs w:val="22"/>
        </w:rPr>
        <w:t>tific</w:t>
      </w:r>
      <w:r>
        <w:rPr>
          <w:spacing w:val="7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Colla</w:t>
      </w:r>
      <w:r>
        <w:rPr>
          <w:spacing w:val="7"/>
          <w:w w:val="107"/>
          <w:sz w:val="22"/>
          <w:szCs w:val="22"/>
        </w:rPr>
        <w:t>b</w:t>
      </w:r>
      <w:r>
        <w:rPr>
          <w:w w:val="107"/>
          <w:sz w:val="22"/>
          <w:szCs w:val="22"/>
        </w:rPr>
        <w:t>oration,</w:t>
      </w:r>
      <w:r>
        <w:rPr>
          <w:spacing w:val="-3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URL</w:t>
      </w:r>
      <w:r>
        <w:rPr>
          <w:spacing w:val="13"/>
          <w:sz w:val="22"/>
          <w:szCs w:val="22"/>
        </w:rPr>
        <w:t xml:space="preserve"> </w:t>
      </w:r>
      <w:r>
        <w:rPr>
          <w:w w:val="155"/>
          <w:sz w:val="22"/>
          <w:szCs w:val="22"/>
        </w:rPr>
        <w:t>https://losc.ligo.org/archive/dataset/S6/</w:t>
      </w:r>
      <w:r>
        <w:rPr>
          <w:w w:val="109"/>
          <w:sz w:val="22"/>
          <w:szCs w:val="22"/>
        </w:rPr>
        <w:t xml:space="preserve">. </w:t>
      </w:r>
      <w:r>
        <w:rPr>
          <w:sz w:val="22"/>
          <w:szCs w:val="22"/>
        </w:rPr>
        <w:t>[23]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D.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H.</w:t>
      </w:r>
      <w:r>
        <w:rPr>
          <w:spacing w:val="27"/>
          <w:sz w:val="22"/>
          <w:szCs w:val="22"/>
        </w:rPr>
        <w:t xml:space="preserve"> </w:t>
      </w:r>
      <w:r>
        <w:rPr>
          <w:w w:val="111"/>
          <w:sz w:val="22"/>
          <w:szCs w:val="22"/>
        </w:rPr>
        <w:t>Joh</w:t>
      </w:r>
      <w:r>
        <w:rPr>
          <w:w w:val="105"/>
          <w:sz w:val="22"/>
          <w:szCs w:val="22"/>
        </w:rPr>
        <w:t>nson.</w:t>
      </w:r>
    </w:p>
    <w:p w:rsidR="00E01976" w:rsidRDefault="00961B26">
      <w:pPr>
        <w:spacing w:before="6"/>
        <w:ind w:left="120"/>
        <w:rPr>
          <w:sz w:val="22"/>
          <w:szCs w:val="22"/>
        </w:rPr>
      </w:pPr>
      <w:r>
        <w:rPr>
          <w:sz w:val="22"/>
          <w:szCs w:val="22"/>
        </w:rPr>
        <w:t>[24]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B.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Allen,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W.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G.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 xml:space="preserve">Anderson, </w:t>
      </w:r>
      <w:r>
        <w:rPr>
          <w:spacing w:val="11"/>
          <w:sz w:val="22"/>
          <w:szCs w:val="22"/>
        </w:rPr>
        <w:t xml:space="preserve"> </w:t>
      </w:r>
      <w:r>
        <w:rPr>
          <w:spacing w:val="-18"/>
          <w:sz w:val="22"/>
          <w:szCs w:val="22"/>
        </w:rPr>
        <w:t>P</w:t>
      </w:r>
      <w:r>
        <w:rPr>
          <w:sz w:val="22"/>
          <w:szCs w:val="22"/>
        </w:rPr>
        <w:t>.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R.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Brad</w:t>
      </w:r>
      <w:r>
        <w:rPr>
          <w:spacing w:val="-18"/>
          <w:sz w:val="22"/>
          <w:szCs w:val="22"/>
        </w:rPr>
        <w:t>y</w:t>
      </w:r>
      <w:r>
        <w:rPr>
          <w:sz w:val="22"/>
          <w:szCs w:val="22"/>
        </w:rPr>
        <w:t xml:space="preserve">,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D.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A.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Br</w:t>
      </w:r>
      <w:r>
        <w:rPr>
          <w:spacing w:val="-6"/>
          <w:sz w:val="22"/>
          <w:szCs w:val="22"/>
        </w:rPr>
        <w:t>o</w:t>
      </w:r>
      <w:r>
        <w:rPr>
          <w:sz w:val="22"/>
          <w:szCs w:val="22"/>
        </w:rPr>
        <w:t>wn,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J.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D.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E.</w:t>
      </w:r>
      <w:r>
        <w:rPr>
          <w:spacing w:val="39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Creig</w:t>
      </w:r>
      <w:r>
        <w:rPr>
          <w:spacing w:val="-6"/>
          <w:w w:val="107"/>
          <w:sz w:val="22"/>
          <w:szCs w:val="22"/>
        </w:rPr>
        <w:t>h</w:t>
      </w:r>
      <w:r>
        <w:rPr>
          <w:w w:val="107"/>
          <w:sz w:val="22"/>
          <w:szCs w:val="22"/>
        </w:rPr>
        <w:t>ton,</w:t>
      </w:r>
      <w:r>
        <w:rPr>
          <w:spacing w:val="19"/>
          <w:w w:val="10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6"/>
          <w:sz w:val="22"/>
          <w:szCs w:val="22"/>
        </w:rPr>
        <w:t>h</w:t>
      </w:r>
      <w:r>
        <w:rPr>
          <w:sz w:val="22"/>
          <w:szCs w:val="22"/>
        </w:rPr>
        <w:t xml:space="preserve">ys.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Rev.</w:t>
      </w:r>
      <w:r>
        <w:rPr>
          <w:spacing w:val="40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D</w:t>
      </w:r>
    </w:p>
    <w:p w:rsidR="00E01976" w:rsidRDefault="00E01976">
      <w:pPr>
        <w:spacing w:line="180" w:lineRule="exact"/>
        <w:rPr>
          <w:sz w:val="18"/>
          <w:szCs w:val="18"/>
        </w:rPr>
      </w:pPr>
    </w:p>
    <w:p w:rsidR="00E01976" w:rsidRDefault="00961B26">
      <w:pPr>
        <w:ind w:left="579"/>
        <w:rPr>
          <w:sz w:val="22"/>
          <w:szCs w:val="22"/>
        </w:rPr>
      </w:pPr>
      <w:r>
        <w:rPr>
          <w:sz w:val="22"/>
          <w:szCs w:val="22"/>
        </w:rPr>
        <w:t>85,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122006</w:t>
      </w:r>
      <w:r>
        <w:rPr>
          <w:spacing w:val="11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(2012).</w:t>
      </w:r>
    </w:p>
    <w:p w:rsidR="00E01976" w:rsidRDefault="00E01976">
      <w:pPr>
        <w:spacing w:line="180" w:lineRule="exact"/>
        <w:rPr>
          <w:sz w:val="18"/>
          <w:szCs w:val="18"/>
        </w:rPr>
      </w:pPr>
    </w:p>
    <w:p w:rsidR="00E01976" w:rsidRDefault="00961B26">
      <w:pPr>
        <w:spacing w:line="411" w:lineRule="auto"/>
        <w:ind w:left="579" w:right="63" w:hanging="459"/>
        <w:jc w:val="both"/>
        <w:rPr>
          <w:sz w:val="22"/>
          <w:szCs w:val="22"/>
        </w:rPr>
      </w:pPr>
      <w:r>
        <w:rPr>
          <w:sz w:val="22"/>
          <w:szCs w:val="22"/>
        </w:rPr>
        <w:t>[25]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 xml:space="preserve">E.  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W.    </w:t>
      </w:r>
      <w:r>
        <w:rPr>
          <w:spacing w:val="3"/>
          <w:sz w:val="22"/>
          <w:szCs w:val="22"/>
        </w:rPr>
        <w:t xml:space="preserve"> </w:t>
      </w:r>
      <w:r>
        <w:rPr>
          <w:spacing w:val="-18"/>
          <w:sz w:val="22"/>
          <w:szCs w:val="22"/>
        </w:rPr>
        <w:t>W</w:t>
      </w:r>
      <w:r>
        <w:rPr>
          <w:sz w:val="22"/>
          <w:szCs w:val="22"/>
        </w:rPr>
        <w:t xml:space="preserve">eisstein,     </w:t>
      </w:r>
      <w:r>
        <w:rPr>
          <w:spacing w:val="29"/>
          <w:sz w:val="22"/>
          <w:szCs w:val="22"/>
        </w:rPr>
        <w:t xml:space="preserve"> </w:t>
      </w:r>
      <w:r>
        <w:rPr>
          <w:spacing w:val="-12"/>
          <w:w w:val="106"/>
          <w:sz w:val="22"/>
          <w:szCs w:val="22"/>
        </w:rPr>
        <w:t>Ro</w:t>
      </w:r>
      <w:r>
        <w:rPr>
          <w:w w:val="106"/>
          <w:sz w:val="22"/>
          <w:szCs w:val="22"/>
        </w:rPr>
        <w:t>ot-m</w:t>
      </w:r>
      <w:r>
        <w:rPr>
          <w:spacing w:val="-12"/>
          <w:w w:val="106"/>
          <w:sz w:val="22"/>
          <w:szCs w:val="22"/>
        </w:rPr>
        <w:t>e</w:t>
      </w:r>
      <w:r>
        <w:rPr>
          <w:w w:val="106"/>
          <w:sz w:val="22"/>
          <w:szCs w:val="22"/>
        </w:rPr>
        <w:t>an-squa</w:t>
      </w:r>
      <w:r>
        <w:rPr>
          <w:spacing w:val="-11"/>
          <w:w w:val="106"/>
          <w:sz w:val="22"/>
          <w:szCs w:val="22"/>
        </w:rPr>
        <w:t>r</w:t>
      </w:r>
      <w:r>
        <w:rPr>
          <w:w w:val="106"/>
          <w:sz w:val="22"/>
          <w:szCs w:val="22"/>
        </w:rPr>
        <w:t xml:space="preserve">e,    </w:t>
      </w:r>
      <w:r>
        <w:rPr>
          <w:spacing w:val="22"/>
          <w:w w:val="106"/>
          <w:sz w:val="22"/>
          <w:szCs w:val="22"/>
        </w:rPr>
        <w:t xml:space="preserve"> </w:t>
      </w:r>
      <w:r>
        <w:rPr>
          <w:sz w:val="22"/>
          <w:szCs w:val="22"/>
        </w:rPr>
        <w:t xml:space="preserve">URL     </w:t>
      </w:r>
      <w:hyperlink r:id="rId22">
        <w:r>
          <w:rPr>
            <w:w w:val="136"/>
            <w:sz w:val="22"/>
            <w:szCs w:val="22"/>
          </w:rPr>
          <w:t xml:space="preserve">http://mathworld.wolfram.com/ </w:t>
        </w:r>
        <w:r>
          <w:rPr>
            <w:w w:val="127"/>
            <w:sz w:val="22"/>
            <w:szCs w:val="22"/>
          </w:rPr>
          <w:t>Root</w:t>
        </w:r>
        <w:r>
          <w:rPr>
            <w:spacing w:val="13"/>
            <w:w w:val="127"/>
            <w:sz w:val="22"/>
            <w:szCs w:val="22"/>
          </w:rPr>
          <w:t>-</w:t>
        </w:r>
        <w:r>
          <w:rPr>
            <w:w w:val="127"/>
            <w:sz w:val="22"/>
            <w:szCs w:val="22"/>
          </w:rPr>
          <w:t>Mean</w:t>
        </w:r>
        <w:r>
          <w:rPr>
            <w:spacing w:val="13"/>
            <w:w w:val="127"/>
            <w:sz w:val="22"/>
            <w:szCs w:val="22"/>
          </w:rPr>
          <w:t>-</w:t>
        </w:r>
        <w:r>
          <w:rPr>
            <w:w w:val="127"/>
            <w:sz w:val="22"/>
            <w:szCs w:val="22"/>
          </w:rPr>
          <w:t>Square.html.</w:t>
        </w:r>
      </w:hyperlink>
    </w:p>
    <w:p w:rsidR="00E01976" w:rsidRDefault="00961B26">
      <w:pPr>
        <w:spacing w:before="6" w:line="411" w:lineRule="auto"/>
        <w:ind w:left="579" w:right="63" w:hanging="459"/>
        <w:jc w:val="both"/>
        <w:rPr>
          <w:sz w:val="22"/>
          <w:szCs w:val="22"/>
        </w:rPr>
      </w:pPr>
      <w:r>
        <w:rPr>
          <w:sz w:val="22"/>
          <w:szCs w:val="22"/>
        </w:rPr>
        <w:t>[26]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 xml:space="preserve">E.  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W.   </w:t>
      </w:r>
      <w:r>
        <w:rPr>
          <w:spacing w:val="35"/>
          <w:sz w:val="22"/>
          <w:szCs w:val="22"/>
        </w:rPr>
        <w:t xml:space="preserve"> </w:t>
      </w:r>
      <w:r>
        <w:rPr>
          <w:spacing w:val="-18"/>
          <w:sz w:val="22"/>
          <w:szCs w:val="22"/>
        </w:rPr>
        <w:t>W</w:t>
      </w:r>
      <w:r>
        <w:rPr>
          <w:sz w:val="22"/>
          <w:szCs w:val="22"/>
        </w:rPr>
        <w:t>eisstein,      Lin</w:t>
      </w:r>
      <w:r>
        <w:rPr>
          <w:spacing w:val="-11"/>
          <w:sz w:val="22"/>
          <w:szCs w:val="22"/>
        </w:rPr>
        <w:t>e</w:t>
      </w:r>
      <w:r>
        <w:rPr>
          <w:sz w:val="22"/>
          <w:szCs w:val="22"/>
        </w:rPr>
        <w:t xml:space="preserve">ar    </w:t>
      </w:r>
      <w:r>
        <w:rPr>
          <w:spacing w:val="2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re</w:t>
      </w:r>
      <w:r>
        <w:rPr>
          <w:sz w:val="22"/>
          <w:szCs w:val="22"/>
        </w:rPr>
        <w:t>g</w:t>
      </w:r>
      <w:r>
        <w:rPr>
          <w:spacing w:val="-11"/>
          <w:sz w:val="22"/>
          <w:szCs w:val="22"/>
        </w:rPr>
        <w:t>r</w:t>
      </w:r>
      <w:r>
        <w:rPr>
          <w:sz w:val="22"/>
          <w:szCs w:val="22"/>
        </w:rPr>
        <w:t>essio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 xml:space="preserve">,   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URL   </w:t>
      </w:r>
      <w:r>
        <w:rPr>
          <w:spacing w:val="30"/>
          <w:sz w:val="22"/>
          <w:szCs w:val="22"/>
        </w:rPr>
        <w:t xml:space="preserve"> </w:t>
      </w:r>
      <w:hyperlink r:id="rId23">
        <w:r>
          <w:rPr>
            <w:w w:val="136"/>
            <w:sz w:val="22"/>
            <w:szCs w:val="22"/>
          </w:rPr>
          <w:t>http://mathworld.wolfram.com/ LinearRegression.html</w:t>
        </w:r>
        <w:r>
          <w:rPr>
            <w:w w:val="109"/>
            <w:sz w:val="22"/>
            <w:szCs w:val="22"/>
          </w:rPr>
          <w:t>.</w:t>
        </w:r>
      </w:hyperlink>
    </w:p>
    <w:p w:rsidR="00E01976" w:rsidRPr="001311CF" w:rsidRDefault="00961B26">
      <w:pPr>
        <w:spacing w:before="6" w:line="411" w:lineRule="auto"/>
        <w:ind w:left="579" w:right="63" w:hanging="459"/>
        <w:jc w:val="both"/>
        <w:rPr>
          <w:sz w:val="22"/>
          <w:szCs w:val="22"/>
          <w:lang w:val="fr-FR"/>
        </w:rPr>
      </w:pPr>
      <w:r w:rsidRPr="001311CF">
        <w:rPr>
          <w:sz w:val="22"/>
          <w:szCs w:val="22"/>
          <w:lang w:val="fr-FR"/>
        </w:rPr>
        <w:t>[27]</w:t>
      </w:r>
      <w:r w:rsidRPr="001311CF">
        <w:rPr>
          <w:spacing w:val="30"/>
          <w:sz w:val="22"/>
          <w:szCs w:val="22"/>
          <w:lang w:val="fr-FR"/>
        </w:rPr>
        <w:t xml:space="preserve"> </w:t>
      </w:r>
      <w:r w:rsidRPr="001311CF">
        <w:rPr>
          <w:sz w:val="22"/>
          <w:szCs w:val="22"/>
          <w:lang w:val="fr-FR"/>
        </w:rPr>
        <w:t xml:space="preserve">E.  </w:t>
      </w:r>
      <w:r w:rsidRPr="001311CF">
        <w:rPr>
          <w:spacing w:val="19"/>
          <w:sz w:val="22"/>
          <w:szCs w:val="22"/>
          <w:lang w:val="fr-FR"/>
        </w:rPr>
        <w:t xml:space="preserve"> </w:t>
      </w:r>
      <w:r w:rsidRPr="001311CF">
        <w:rPr>
          <w:sz w:val="22"/>
          <w:szCs w:val="22"/>
          <w:lang w:val="fr-FR"/>
        </w:rPr>
        <w:t xml:space="preserve">W.  </w:t>
      </w:r>
      <w:r w:rsidRPr="001311CF">
        <w:rPr>
          <w:spacing w:val="22"/>
          <w:sz w:val="22"/>
          <w:szCs w:val="22"/>
          <w:lang w:val="fr-FR"/>
        </w:rPr>
        <w:t xml:space="preserve"> </w:t>
      </w:r>
      <w:r w:rsidRPr="001311CF">
        <w:rPr>
          <w:spacing w:val="-18"/>
          <w:sz w:val="22"/>
          <w:szCs w:val="22"/>
          <w:lang w:val="fr-FR"/>
        </w:rPr>
        <w:t>W</w:t>
      </w:r>
      <w:r w:rsidRPr="001311CF">
        <w:rPr>
          <w:sz w:val="22"/>
          <w:szCs w:val="22"/>
          <w:lang w:val="fr-FR"/>
        </w:rPr>
        <w:t xml:space="preserve">eisstein,   </w:t>
      </w:r>
      <w:r w:rsidRPr="001311CF">
        <w:rPr>
          <w:spacing w:val="23"/>
          <w:sz w:val="22"/>
          <w:szCs w:val="22"/>
          <w:lang w:val="fr-FR"/>
        </w:rPr>
        <w:t xml:space="preserve"> </w:t>
      </w:r>
      <w:r w:rsidRPr="001311CF">
        <w:rPr>
          <w:w w:val="108"/>
          <w:sz w:val="22"/>
          <w:szCs w:val="22"/>
          <w:lang w:val="fr-FR"/>
        </w:rPr>
        <w:t>Cor</w:t>
      </w:r>
      <w:r w:rsidRPr="001311CF">
        <w:rPr>
          <w:spacing w:val="-12"/>
          <w:w w:val="108"/>
          <w:sz w:val="22"/>
          <w:szCs w:val="22"/>
          <w:lang w:val="fr-FR"/>
        </w:rPr>
        <w:t>r</w:t>
      </w:r>
      <w:r w:rsidRPr="001311CF">
        <w:rPr>
          <w:w w:val="108"/>
          <w:sz w:val="22"/>
          <w:szCs w:val="22"/>
          <w:lang w:val="fr-FR"/>
        </w:rPr>
        <w:t xml:space="preserve">elation </w:t>
      </w:r>
      <w:r w:rsidRPr="001311CF">
        <w:rPr>
          <w:spacing w:val="51"/>
          <w:w w:val="108"/>
          <w:sz w:val="22"/>
          <w:szCs w:val="22"/>
          <w:lang w:val="fr-FR"/>
        </w:rPr>
        <w:t xml:space="preserve"> </w:t>
      </w:r>
      <w:r w:rsidRPr="001311CF">
        <w:rPr>
          <w:spacing w:val="-11"/>
          <w:sz w:val="22"/>
          <w:szCs w:val="22"/>
          <w:lang w:val="fr-FR"/>
        </w:rPr>
        <w:t>co</w:t>
      </w:r>
      <w:r w:rsidRPr="001311CF">
        <w:rPr>
          <w:sz w:val="22"/>
          <w:szCs w:val="22"/>
          <w:lang w:val="fr-FR"/>
        </w:rPr>
        <w:t xml:space="preserve">efficient,    URL  </w:t>
      </w:r>
      <w:r w:rsidRPr="001311CF">
        <w:rPr>
          <w:spacing w:val="17"/>
          <w:sz w:val="22"/>
          <w:szCs w:val="22"/>
          <w:lang w:val="fr-FR"/>
        </w:rPr>
        <w:t xml:space="preserve"> </w:t>
      </w:r>
      <w:hyperlink r:id="rId24">
        <w:r w:rsidRPr="001311CF">
          <w:rPr>
            <w:w w:val="136"/>
            <w:sz w:val="22"/>
            <w:szCs w:val="22"/>
            <w:lang w:val="fr-FR"/>
          </w:rPr>
          <w:t xml:space="preserve">http://mathworld.wolfram.com/ </w:t>
        </w:r>
        <w:r w:rsidRPr="001311CF">
          <w:rPr>
            <w:w w:val="144"/>
            <w:sz w:val="22"/>
            <w:szCs w:val="22"/>
            <w:lang w:val="fr-FR"/>
          </w:rPr>
          <w:t>CorrelationCoefficient.html</w:t>
        </w:r>
        <w:r w:rsidRPr="001311CF">
          <w:rPr>
            <w:w w:val="109"/>
            <w:sz w:val="22"/>
            <w:szCs w:val="22"/>
            <w:lang w:val="fr-FR"/>
          </w:rPr>
          <w:t>.</w:t>
        </w:r>
      </w:hyperlink>
    </w:p>
    <w:p w:rsidR="00E01976" w:rsidRDefault="00961B26">
      <w:pPr>
        <w:spacing w:before="6" w:line="411" w:lineRule="auto"/>
        <w:ind w:left="579" w:right="63" w:hanging="459"/>
        <w:jc w:val="both"/>
        <w:rPr>
          <w:sz w:val="22"/>
          <w:szCs w:val="22"/>
        </w:rPr>
      </w:pPr>
      <w:r>
        <w:rPr>
          <w:sz w:val="22"/>
          <w:szCs w:val="22"/>
        </w:rPr>
        <w:t>[28]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LIGO, 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 xml:space="preserve">Data  </w:t>
      </w:r>
      <w:r>
        <w:rPr>
          <w:spacing w:val="30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r</w:t>
      </w:r>
      <w:r>
        <w:rPr>
          <w:sz w:val="22"/>
          <w:szCs w:val="22"/>
        </w:rPr>
        <w:t>el</w:t>
      </w:r>
      <w:r>
        <w:rPr>
          <w:spacing w:val="-11"/>
          <w:sz w:val="22"/>
          <w:szCs w:val="22"/>
        </w:rPr>
        <w:t>e</w:t>
      </w:r>
      <w:r>
        <w:rPr>
          <w:sz w:val="22"/>
          <w:szCs w:val="22"/>
        </w:rPr>
        <w:t xml:space="preserve">ase 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for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event 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 xml:space="preserve">gw151226,   URL  </w:t>
      </w:r>
      <w:r>
        <w:rPr>
          <w:spacing w:val="8"/>
          <w:sz w:val="22"/>
          <w:szCs w:val="22"/>
        </w:rPr>
        <w:t xml:space="preserve"> </w:t>
      </w:r>
      <w:r>
        <w:rPr>
          <w:w w:val="158"/>
          <w:sz w:val="22"/>
          <w:szCs w:val="22"/>
        </w:rPr>
        <w:t xml:space="preserve">https://losc.ligo.org/events/ </w:t>
      </w:r>
      <w:r>
        <w:rPr>
          <w:w w:val="108"/>
          <w:sz w:val="22"/>
          <w:szCs w:val="22"/>
        </w:rPr>
        <w:t>GW151226/</w:t>
      </w:r>
      <w:r>
        <w:rPr>
          <w:w w:val="109"/>
          <w:sz w:val="22"/>
          <w:szCs w:val="22"/>
        </w:rPr>
        <w:t>.</w:t>
      </w:r>
    </w:p>
    <w:p w:rsidR="00E01976" w:rsidRDefault="00961B26">
      <w:pPr>
        <w:spacing w:before="6"/>
        <w:ind w:left="120"/>
        <w:rPr>
          <w:sz w:val="22"/>
          <w:szCs w:val="22"/>
        </w:rPr>
      </w:pPr>
      <w:r>
        <w:rPr>
          <w:sz w:val="22"/>
          <w:szCs w:val="22"/>
        </w:rPr>
        <w:t>[29]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LIGO, 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 xml:space="preserve">Data  </w:t>
      </w:r>
      <w:r>
        <w:rPr>
          <w:spacing w:val="23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r</w:t>
      </w:r>
      <w:r>
        <w:rPr>
          <w:sz w:val="22"/>
          <w:szCs w:val="22"/>
        </w:rPr>
        <w:t>el</w:t>
      </w:r>
      <w:r>
        <w:rPr>
          <w:spacing w:val="-11"/>
          <w:sz w:val="22"/>
          <w:szCs w:val="22"/>
        </w:rPr>
        <w:t>e</w:t>
      </w:r>
      <w:r>
        <w:rPr>
          <w:sz w:val="22"/>
          <w:szCs w:val="22"/>
        </w:rPr>
        <w:t xml:space="preserve">ase 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 xml:space="preserve">for </w:t>
      </w:r>
      <w:r>
        <w:rPr>
          <w:spacing w:val="51"/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c</w:t>
      </w:r>
      <w:r>
        <w:rPr>
          <w:sz w:val="22"/>
          <w:szCs w:val="22"/>
        </w:rPr>
        <w:t xml:space="preserve">andidate  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 xml:space="preserve">event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lvt151012,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URL  </w:t>
      </w:r>
      <w:r>
        <w:rPr>
          <w:spacing w:val="1"/>
          <w:sz w:val="22"/>
          <w:szCs w:val="22"/>
        </w:rPr>
        <w:t xml:space="preserve"> </w:t>
      </w:r>
      <w:r>
        <w:rPr>
          <w:w w:val="162"/>
          <w:sz w:val="22"/>
          <w:szCs w:val="22"/>
        </w:rPr>
        <w:t>https://losc.ligo.org/</w:t>
      </w:r>
    </w:p>
    <w:p w:rsidR="00E01976" w:rsidRDefault="00E01976">
      <w:pPr>
        <w:spacing w:line="180" w:lineRule="exact"/>
        <w:rPr>
          <w:sz w:val="18"/>
          <w:szCs w:val="18"/>
        </w:rPr>
      </w:pPr>
    </w:p>
    <w:p w:rsidR="00E01976" w:rsidRDefault="00961B26">
      <w:pPr>
        <w:spacing w:line="411" w:lineRule="auto"/>
        <w:ind w:left="120" w:right="6643" w:firstLine="459"/>
        <w:rPr>
          <w:sz w:val="22"/>
          <w:szCs w:val="22"/>
        </w:rPr>
      </w:pPr>
      <w:r>
        <w:rPr>
          <w:w w:val="125"/>
          <w:sz w:val="22"/>
          <w:szCs w:val="22"/>
        </w:rPr>
        <w:t>events/LVT151012/</w:t>
      </w:r>
      <w:r>
        <w:rPr>
          <w:w w:val="109"/>
          <w:sz w:val="22"/>
          <w:szCs w:val="22"/>
        </w:rPr>
        <w:t xml:space="preserve">. </w:t>
      </w:r>
      <w:r>
        <w:rPr>
          <w:sz w:val="22"/>
          <w:szCs w:val="22"/>
        </w:rPr>
        <w:t>[30]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G</w:t>
      </w:r>
      <w:r>
        <w:rPr>
          <w:spacing w:val="6"/>
          <w:sz w:val="22"/>
          <w:szCs w:val="22"/>
        </w:rPr>
        <w:t>o</w:t>
      </w:r>
      <w:r>
        <w:rPr>
          <w:sz w:val="22"/>
          <w:szCs w:val="22"/>
        </w:rPr>
        <w:t>ogle</w:t>
      </w:r>
      <w:r>
        <w:rPr>
          <w:spacing w:val="25"/>
          <w:sz w:val="22"/>
          <w:szCs w:val="22"/>
        </w:rPr>
        <w:t xml:space="preserve"> </w:t>
      </w:r>
      <w:r>
        <w:rPr>
          <w:w w:val="115"/>
          <w:sz w:val="22"/>
          <w:szCs w:val="22"/>
        </w:rPr>
        <w:t>Earth</w:t>
      </w:r>
    </w:p>
    <w:p w:rsidR="00E01976" w:rsidRDefault="00E01976">
      <w:pPr>
        <w:spacing w:line="120" w:lineRule="exact"/>
        <w:rPr>
          <w:sz w:val="12"/>
          <w:szCs w:val="12"/>
        </w:rPr>
      </w:pPr>
    </w:p>
    <w:p w:rsidR="00E01976" w:rsidRDefault="00E01976">
      <w:pPr>
        <w:spacing w:line="200" w:lineRule="exact"/>
      </w:pPr>
    </w:p>
    <w:p w:rsidR="00E01976" w:rsidRDefault="00E01976">
      <w:pPr>
        <w:spacing w:line="200" w:lineRule="exact"/>
      </w:pPr>
    </w:p>
    <w:p w:rsidR="00E01976" w:rsidRDefault="00961B26">
      <w:pPr>
        <w:ind w:left="120"/>
        <w:rPr>
          <w:sz w:val="22"/>
          <w:szCs w:val="22"/>
        </w:rPr>
      </w:pPr>
      <w:r>
        <w:rPr>
          <w:w w:val="124"/>
          <w:sz w:val="22"/>
          <w:szCs w:val="22"/>
        </w:rPr>
        <w:t>V</w:t>
      </w:r>
      <w:r>
        <w:rPr>
          <w:spacing w:val="9"/>
          <w:w w:val="124"/>
          <w:sz w:val="22"/>
          <w:szCs w:val="22"/>
        </w:rPr>
        <w:t>II</w:t>
      </w:r>
      <w:r>
        <w:rPr>
          <w:w w:val="124"/>
          <w:sz w:val="22"/>
          <w:szCs w:val="22"/>
        </w:rPr>
        <w:t xml:space="preserve">I.  </w:t>
      </w:r>
      <w:r>
        <w:rPr>
          <w:spacing w:val="47"/>
          <w:w w:val="124"/>
          <w:sz w:val="22"/>
          <w:szCs w:val="22"/>
        </w:rPr>
        <w:t xml:space="preserve"> </w:t>
      </w:r>
      <w:r>
        <w:rPr>
          <w:w w:val="124"/>
          <w:sz w:val="22"/>
          <w:szCs w:val="22"/>
        </w:rPr>
        <w:t>APPENDIX—PYTHON</w:t>
      </w:r>
      <w:r>
        <w:rPr>
          <w:spacing w:val="17"/>
          <w:w w:val="124"/>
          <w:sz w:val="22"/>
          <w:szCs w:val="22"/>
        </w:rPr>
        <w:t xml:space="preserve"> </w:t>
      </w:r>
      <w:r>
        <w:rPr>
          <w:w w:val="113"/>
          <w:sz w:val="22"/>
          <w:szCs w:val="22"/>
        </w:rPr>
        <w:t>S</w:t>
      </w:r>
      <w:r>
        <w:rPr>
          <w:w w:val="130"/>
          <w:sz w:val="22"/>
          <w:szCs w:val="22"/>
        </w:rPr>
        <w:t>CRIPT</w:t>
      </w:r>
    </w:p>
    <w:p w:rsidR="00E01976" w:rsidRDefault="00E01976">
      <w:pPr>
        <w:spacing w:line="200" w:lineRule="exact"/>
      </w:pPr>
    </w:p>
    <w:p w:rsidR="00E01976" w:rsidRDefault="00E01976">
      <w:pPr>
        <w:spacing w:before="10" w:line="220" w:lineRule="exact"/>
        <w:rPr>
          <w:sz w:val="22"/>
          <w:szCs w:val="22"/>
        </w:rPr>
      </w:pPr>
    </w:p>
    <w:p w:rsidR="00E01976" w:rsidRDefault="00961B26">
      <w:pPr>
        <w:spacing w:line="363" w:lineRule="auto"/>
        <w:ind w:left="120" w:right="59" w:firstLine="299"/>
        <w:jc w:val="both"/>
        <w:rPr>
          <w:sz w:val="24"/>
          <w:szCs w:val="24"/>
        </w:rPr>
      </w:pPr>
      <w:r>
        <w:rPr>
          <w:sz w:val="24"/>
          <w:szCs w:val="24"/>
        </w:rPr>
        <w:t>This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main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 xml:space="preserve">Python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script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used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resear</w:t>
      </w:r>
      <w:r>
        <w:rPr>
          <w:spacing w:val="-6"/>
          <w:sz w:val="24"/>
          <w:szCs w:val="24"/>
        </w:rPr>
        <w:t>c</w:t>
      </w:r>
      <w:r>
        <w:rPr>
          <w:sz w:val="24"/>
          <w:szCs w:val="24"/>
        </w:rPr>
        <w:t xml:space="preserve">h.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Please</w:t>
      </w:r>
      <w:r>
        <w:rPr>
          <w:spacing w:val="2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noted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25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 xml:space="preserve">automatic </w:t>
      </w:r>
      <w:r>
        <w:rPr>
          <w:sz w:val="24"/>
          <w:szCs w:val="24"/>
        </w:rPr>
        <w:t>line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break</w:t>
      </w:r>
      <w:r>
        <w:rPr>
          <w:spacing w:val="4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ould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cause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absence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line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break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erator </w:t>
      </w:r>
      <w:r>
        <w:rPr>
          <w:spacing w:val="7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“</w:t>
      </w:r>
      <w:r>
        <w:rPr>
          <w:w w:val="179"/>
          <w:sz w:val="24"/>
          <w:szCs w:val="24"/>
        </w:rPr>
        <w:t>\</w:t>
      </w:r>
      <w:r>
        <w:rPr>
          <w:w w:val="109"/>
          <w:sz w:val="24"/>
          <w:szCs w:val="24"/>
        </w:rPr>
        <w:t>”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line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 xml:space="preserve">without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1"/>
          <w:sz w:val="24"/>
          <w:szCs w:val="24"/>
        </w:rPr>
        <w:t xml:space="preserve"> </w:t>
      </w:r>
      <w:r>
        <w:rPr>
          <w:w w:val="101"/>
          <w:sz w:val="24"/>
          <w:szCs w:val="24"/>
        </w:rPr>
        <w:t>comm</w:t>
      </w:r>
      <w:r>
        <w:rPr>
          <w:w w:val="103"/>
          <w:sz w:val="24"/>
          <w:szCs w:val="24"/>
        </w:rPr>
        <w:t>e</w:t>
      </w:r>
      <w:r>
        <w:rPr>
          <w:spacing w:val="-6"/>
          <w:w w:val="103"/>
          <w:sz w:val="24"/>
          <w:szCs w:val="24"/>
        </w:rPr>
        <w:t>n</w:t>
      </w:r>
      <w:r>
        <w:rPr>
          <w:w w:val="136"/>
          <w:sz w:val="24"/>
          <w:szCs w:val="24"/>
        </w:rPr>
        <w:t xml:space="preserve">t </w:t>
      </w:r>
      <w:r>
        <w:rPr>
          <w:sz w:val="24"/>
          <w:szCs w:val="24"/>
        </w:rPr>
        <w:t xml:space="preserve">notation </w:t>
      </w:r>
      <w:r>
        <w:rPr>
          <w:spacing w:val="30"/>
          <w:sz w:val="24"/>
          <w:szCs w:val="24"/>
        </w:rPr>
        <w:t xml:space="preserve"> </w:t>
      </w:r>
      <w:r>
        <w:rPr>
          <w:w w:val="125"/>
          <w:sz w:val="24"/>
          <w:szCs w:val="24"/>
        </w:rPr>
        <w:t>“#”.</w:t>
      </w:r>
    </w:p>
    <w:p w:rsidR="00E01976" w:rsidRDefault="00961B26">
      <w:pPr>
        <w:spacing w:before="5" w:line="363" w:lineRule="auto"/>
        <w:ind w:left="120" w:right="59" w:firstLine="299"/>
        <w:jc w:val="both"/>
        <w:rPr>
          <w:sz w:val="24"/>
          <w:szCs w:val="24"/>
        </w:rPr>
        <w:sectPr w:rsidR="00E01976">
          <w:pgSz w:w="11920" w:h="16840"/>
          <w:pgMar w:top="940" w:right="1040" w:bottom="280" w:left="1320" w:header="719" w:footer="1479" w:gutter="0"/>
          <w:cols w:space="720"/>
        </w:sectPr>
      </w:pPr>
      <w:commentRangeStart w:id="133"/>
      <w:r>
        <w:rPr>
          <w:sz w:val="24"/>
          <w:szCs w:val="24"/>
        </w:rPr>
        <w:t>What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I exactly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did</w:t>
      </w:r>
      <w:r>
        <w:rPr>
          <w:spacing w:val="14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w</w:t>
      </w:r>
      <w:r>
        <w:rPr>
          <w:sz w:val="24"/>
          <w:szCs w:val="24"/>
        </w:rPr>
        <w:t xml:space="preserve">as that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 first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did</w:t>
      </w:r>
      <w:r>
        <w:rPr>
          <w:spacing w:val="12"/>
          <w:sz w:val="24"/>
          <w:szCs w:val="24"/>
        </w:rPr>
        <w:t xml:space="preserve"> </w:t>
      </w:r>
      <w:commentRangeEnd w:id="133"/>
      <w:r w:rsidR="00184472">
        <w:rPr>
          <w:rStyle w:val="CommentReference"/>
        </w:rPr>
        <w:commentReference w:id="133"/>
      </w:r>
      <w:r>
        <w:rPr>
          <w:w w:val="110"/>
          <w:sz w:val="24"/>
          <w:szCs w:val="24"/>
        </w:rPr>
        <w:t>the</w:t>
      </w:r>
      <w:r>
        <w:rPr>
          <w:spacing w:val="-8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rec</w:t>
      </w:r>
      <w:r>
        <w:rPr>
          <w:spacing w:val="-6"/>
          <w:sz w:val="24"/>
          <w:szCs w:val="24"/>
        </w:rPr>
        <w:t>ov</w:t>
      </w:r>
      <w:r>
        <w:rPr>
          <w:sz w:val="24"/>
          <w:szCs w:val="24"/>
        </w:rPr>
        <w:t>ery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uninj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cted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 xml:space="preserve">data.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w w:val="105"/>
          <w:sz w:val="24"/>
          <w:szCs w:val="24"/>
        </w:rPr>
        <w:t>su</w:t>
      </w:r>
      <w:r>
        <w:rPr>
          <w:spacing w:val="7"/>
          <w:w w:val="105"/>
          <w:sz w:val="24"/>
          <w:szCs w:val="24"/>
        </w:rPr>
        <w:t>p</w:t>
      </w:r>
      <w:r>
        <w:rPr>
          <w:w w:val="106"/>
          <w:sz w:val="24"/>
          <w:szCs w:val="24"/>
        </w:rPr>
        <w:t>er</w:t>
      </w:r>
      <w:r>
        <w:rPr>
          <w:spacing w:val="7"/>
          <w:w w:val="106"/>
          <w:sz w:val="24"/>
          <w:szCs w:val="24"/>
        </w:rPr>
        <w:t>p</w:t>
      </w:r>
      <w:r>
        <w:rPr>
          <w:sz w:val="24"/>
          <w:szCs w:val="24"/>
        </w:rPr>
        <w:t xml:space="preserve">osed the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unamplified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random </w:t>
      </w:r>
      <w:r>
        <w:rPr>
          <w:spacing w:val="1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oi</w:t>
      </w:r>
      <w:r>
        <w:rPr>
          <w:spacing w:val="-6"/>
          <w:sz w:val="24"/>
          <w:szCs w:val="24"/>
        </w:rPr>
        <w:t>n</w:t>
      </w:r>
      <w:r>
        <w:rPr>
          <w:sz w:val="24"/>
          <w:szCs w:val="24"/>
        </w:rPr>
        <w:t xml:space="preserve">ts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  did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same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rec</w:t>
      </w:r>
      <w:r>
        <w:rPr>
          <w:spacing w:val="-6"/>
          <w:sz w:val="24"/>
          <w:szCs w:val="24"/>
        </w:rPr>
        <w:t>ov</w:t>
      </w:r>
      <w:r>
        <w:rPr>
          <w:sz w:val="24"/>
          <w:szCs w:val="24"/>
        </w:rPr>
        <w:t>er</w:t>
      </w:r>
      <w:r>
        <w:rPr>
          <w:spacing w:val="-19"/>
          <w:sz w:val="24"/>
          <w:szCs w:val="24"/>
        </w:rPr>
        <w:t>y</w:t>
      </w:r>
      <w:r>
        <w:rPr>
          <w:sz w:val="24"/>
          <w:szCs w:val="24"/>
        </w:rPr>
        <w:t xml:space="preserve">.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Then</w:t>
      </w:r>
      <w:ins w:id="134" w:author="Reyhan Early" w:date="2016-07-22T18:17:00Z">
        <w:r w:rsidR="00184472">
          <w:rPr>
            <w:sz w:val="24"/>
            <w:szCs w:val="24"/>
          </w:rPr>
          <w:t>,</w:t>
        </w:r>
      </w:ins>
      <w:r>
        <w:rPr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instead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of starting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 xml:space="preserve">w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data, 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 xml:space="preserve">just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er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 xml:space="preserve">osed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another 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 xml:space="preserve">signal  with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 xml:space="preserve">an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amplification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equal </w:t>
      </w:r>
      <w:r>
        <w:rPr>
          <w:spacing w:val="5"/>
          <w:sz w:val="24"/>
          <w:szCs w:val="24"/>
        </w:rPr>
        <w:t xml:space="preserve"> </w:t>
      </w:r>
      <w:r>
        <w:rPr>
          <w:w w:val="111"/>
          <w:sz w:val="24"/>
          <w:szCs w:val="24"/>
        </w:rPr>
        <w:t xml:space="preserve">to </w:t>
      </w:r>
      <w:r>
        <w:rPr>
          <w:sz w:val="24"/>
          <w:szCs w:val="24"/>
        </w:rPr>
        <w:t xml:space="preserve">the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difference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1"/>
          <w:sz w:val="24"/>
          <w:szCs w:val="24"/>
        </w:rPr>
        <w:t xml:space="preserve"> </w:t>
      </w:r>
      <w:r>
        <w:rPr>
          <w:w w:val="109"/>
          <w:sz w:val="24"/>
          <w:szCs w:val="24"/>
        </w:rPr>
        <w:t>curre</w:t>
      </w:r>
      <w:r>
        <w:rPr>
          <w:spacing w:val="-5"/>
          <w:w w:val="109"/>
          <w:sz w:val="24"/>
          <w:szCs w:val="24"/>
        </w:rPr>
        <w:t>n</w:t>
      </w:r>
      <w:r>
        <w:rPr>
          <w:w w:val="109"/>
          <w:sz w:val="24"/>
          <w:szCs w:val="24"/>
        </w:rPr>
        <w:t>t</w:t>
      </w:r>
      <w:r>
        <w:rPr>
          <w:spacing w:val="37"/>
          <w:w w:val="109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next 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one,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did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rec</w:t>
      </w:r>
      <w:r>
        <w:rPr>
          <w:spacing w:val="-6"/>
          <w:sz w:val="24"/>
          <w:szCs w:val="24"/>
        </w:rPr>
        <w:t>ov</w:t>
      </w:r>
      <w:r>
        <w:rPr>
          <w:sz w:val="24"/>
          <w:szCs w:val="24"/>
        </w:rPr>
        <w:t>ery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11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next</w:t>
      </w:r>
    </w:p>
    <w:p w:rsidR="00E01976" w:rsidRDefault="00E01976">
      <w:pPr>
        <w:spacing w:line="200" w:lineRule="exact"/>
      </w:pPr>
    </w:p>
    <w:p w:rsidR="00E01976" w:rsidRDefault="00E01976">
      <w:pPr>
        <w:spacing w:before="2" w:line="280" w:lineRule="exact"/>
        <w:rPr>
          <w:sz w:val="28"/>
          <w:szCs w:val="28"/>
        </w:rPr>
      </w:pPr>
    </w:p>
    <w:p w:rsidR="00E01976" w:rsidRDefault="00961B26">
      <w:pPr>
        <w:spacing w:before="15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amplification. </w:t>
      </w:r>
      <w:r>
        <w:rPr>
          <w:spacing w:val="28"/>
          <w:sz w:val="24"/>
          <w:szCs w:val="24"/>
        </w:rPr>
        <w:t xml:space="preserve"> </w:t>
      </w:r>
      <w:r>
        <w:rPr>
          <w:spacing w:val="-20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example,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as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amplification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next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one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12,</w:t>
      </w:r>
      <w:r>
        <w:rPr>
          <w:spacing w:val="16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I</w:t>
      </w:r>
    </w:p>
    <w:p w:rsidR="00E01976" w:rsidRDefault="00E01976">
      <w:pPr>
        <w:spacing w:before="2" w:line="140" w:lineRule="exact"/>
        <w:rPr>
          <w:sz w:val="14"/>
          <w:szCs w:val="14"/>
        </w:rPr>
      </w:pPr>
    </w:p>
    <w:p w:rsidR="00E01976" w:rsidRDefault="00961B26">
      <w:pPr>
        <w:ind w:left="120"/>
        <w:rPr>
          <w:sz w:val="24"/>
          <w:szCs w:val="24"/>
        </w:rPr>
      </w:pPr>
      <w:r>
        <w:rPr>
          <w:sz w:val="24"/>
          <w:szCs w:val="24"/>
        </w:rPr>
        <w:t>just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er</w:t>
      </w:r>
      <w:r>
        <w:rPr>
          <w:spacing w:val="7"/>
          <w:sz w:val="24"/>
          <w:szCs w:val="24"/>
        </w:rPr>
        <w:t>p</w:t>
      </w:r>
      <w:r>
        <w:rPr>
          <w:sz w:val="24"/>
          <w:szCs w:val="24"/>
        </w:rPr>
        <w:t>osed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signals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amplified</w:t>
      </w:r>
      <w:r>
        <w:rPr>
          <w:spacing w:val="2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factor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6"/>
          <w:sz w:val="24"/>
          <w:szCs w:val="24"/>
        </w:rPr>
        <w:t xml:space="preserve"> </w:t>
      </w:r>
      <w:commentRangeStart w:id="135"/>
      <w:r>
        <w:rPr>
          <w:sz w:val="24"/>
          <w:szCs w:val="24"/>
        </w:rPr>
        <w:t>2</w:t>
      </w:r>
      <w:r>
        <w:rPr>
          <w:spacing w:val="14"/>
          <w:sz w:val="24"/>
          <w:szCs w:val="24"/>
        </w:rPr>
        <w:t xml:space="preserve"> </w:t>
      </w:r>
      <w:commentRangeEnd w:id="135"/>
      <w:r w:rsidR="00184472">
        <w:rPr>
          <w:rStyle w:val="CommentReference"/>
        </w:rPr>
        <w:commentReference w:id="135"/>
      </w:r>
      <w:r>
        <w:rPr>
          <w:sz w:val="24"/>
          <w:szCs w:val="24"/>
        </w:rPr>
        <w:t>to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fi</w:t>
      </w:r>
      <w:r>
        <w:rPr>
          <w:spacing w:val="-6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accor</w:t>
      </w:r>
      <w:ins w:id="136" w:author="Reyhan Early" w:date="2016-07-22T18:22:00Z">
        <w:r w:rsidR="00184472">
          <w:rPr>
            <w:sz w:val="24"/>
            <w:szCs w:val="24"/>
          </w:rPr>
          <w:t>d</w:t>
        </w:r>
      </w:ins>
      <w:r>
        <w:rPr>
          <w:sz w:val="24"/>
          <w:szCs w:val="24"/>
        </w:rPr>
        <w:t>ing</w:t>
      </w:r>
      <w:r>
        <w:rPr>
          <w:spacing w:val="35"/>
          <w:sz w:val="24"/>
          <w:szCs w:val="24"/>
        </w:rPr>
        <w:t xml:space="preserve"> </w:t>
      </w:r>
      <w:r>
        <w:rPr>
          <w:spacing w:val="7"/>
          <w:w w:val="108"/>
          <w:sz w:val="24"/>
          <w:szCs w:val="24"/>
        </w:rPr>
        <w:t>p</w:t>
      </w:r>
      <w:r>
        <w:rPr>
          <w:w w:val="101"/>
          <w:sz w:val="24"/>
          <w:szCs w:val="24"/>
        </w:rPr>
        <w:t>oi</w:t>
      </w:r>
      <w:r>
        <w:rPr>
          <w:spacing w:val="-6"/>
          <w:w w:val="101"/>
          <w:sz w:val="24"/>
          <w:szCs w:val="24"/>
        </w:rPr>
        <w:t>n</w:t>
      </w:r>
      <w:r>
        <w:rPr>
          <w:w w:val="112"/>
          <w:sz w:val="24"/>
          <w:szCs w:val="24"/>
        </w:rPr>
        <w:t>ts.</w:t>
      </w:r>
    </w:p>
    <w:p w:rsidR="00E01976" w:rsidRDefault="00E01976">
      <w:pPr>
        <w:spacing w:before="2" w:line="100" w:lineRule="exact"/>
        <w:rPr>
          <w:sz w:val="11"/>
          <w:szCs w:val="11"/>
        </w:rPr>
      </w:pPr>
    </w:p>
    <w:p w:rsidR="00E01976" w:rsidRDefault="00961B26">
      <w:pPr>
        <w:spacing w:line="180" w:lineRule="exact"/>
        <w:ind w:left="120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24"/>
          <w:sz w:val="16"/>
          <w:szCs w:val="16"/>
        </w:rPr>
        <w:t>Programmer:</w:t>
      </w:r>
      <w:r>
        <w:rPr>
          <w:spacing w:val="46"/>
          <w:w w:val="124"/>
          <w:sz w:val="16"/>
          <w:szCs w:val="16"/>
        </w:rPr>
        <w:t xml:space="preserve"> </w:t>
      </w:r>
      <w:r>
        <w:rPr>
          <w:sz w:val="16"/>
          <w:szCs w:val="16"/>
        </w:rPr>
        <w:t xml:space="preserve">Tony  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 xml:space="preserve">Lu </w:t>
      </w:r>
      <w:r>
        <w:rPr>
          <w:spacing w:val="28"/>
          <w:sz w:val="16"/>
          <w:szCs w:val="16"/>
        </w:rPr>
        <w:t xml:space="preserve"> </w:t>
      </w:r>
      <w:r>
        <w:rPr>
          <w:w w:val="119"/>
          <w:sz w:val="16"/>
          <w:szCs w:val="16"/>
        </w:rPr>
        <w:t>Zhehao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22"/>
          <w:sz w:val="16"/>
          <w:szCs w:val="16"/>
        </w:rPr>
        <w:t>From:</w:t>
      </w:r>
      <w:r>
        <w:rPr>
          <w:spacing w:val="47"/>
          <w:w w:val="122"/>
          <w:sz w:val="16"/>
          <w:szCs w:val="16"/>
        </w:rPr>
        <w:t xml:space="preserve"> </w:t>
      </w:r>
      <w:r>
        <w:rPr>
          <w:sz w:val="16"/>
          <w:szCs w:val="16"/>
        </w:rPr>
        <w:t xml:space="preserve">2AP2 </w:t>
      </w:r>
      <w:r>
        <w:rPr>
          <w:spacing w:val="31"/>
          <w:sz w:val="16"/>
          <w:szCs w:val="16"/>
        </w:rPr>
        <w:t xml:space="preserve"> </w:t>
      </w:r>
      <w:r>
        <w:rPr>
          <w:w w:val="152"/>
          <w:sz w:val="16"/>
          <w:szCs w:val="16"/>
        </w:rPr>
        <w:t>International</w:t>
      </w:r>
      <w:r>
        <w:rPr>
          <w:spacing w:val="35"/>
          <w:w w:val="152"/>
          <w:sz w:val="16"/>
          <w:szCs w:val="16"/>
        </w:rPr>
        <w:t xml:space="preserve"> </w:t>
      </w:r>
      <w:r>
        <w:rPr>
          <w:w w:val="143"/>
          <w:sz w:val="16"/>
          <w:szCs w:val="16"/>
        </w:rPr>
        <w:t>Cirriculum</w:t>
      </w:r>
      <w:r>
        <w:rPr>
          <w:spacing w:val="-10"/>
          <w:w w:val="143"/>
          <w:sz w:val="16"/>
          <w:szCs w:val="16"/>
        </w:rPr>
        <w:t xml:space="preserve"> </w:t>
      </w:r>
      <w:r>
        <w:rPr>
          <w:w w:val="143"/>
          <w:sz w:val="16"/>
          <w:szCs w:val="16"/>
        </w:rPr>
        <w:t>Center,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29"/>
          <w:sz w:val="16"/>
          <w:szCs w:val="16"/>
        </w:rPr>
        <w:t>Shenzhen</w:t>
      </w:r>
      <w:r>
        <w:rPr>
          <w:spacing w:val="7"/>
          <w:w w:val="129"/>
          <w:sz w:val="16"/>
          <w:szCs w:val="16"/>
        </w:rPr>
        <w:t xml:space="preserve"> </w:t>
      </w:r>
      <w:r>
        <w:rPr>
          <w:w w:val="129"/>
          <w:sz w:val="16"/>
          <w:szCs w:val="16"/>
        </w:rPr>
        <w:t xml:space="preserve">Foreign </w:t>
      </w:r>
      <w:r>
        <w:rPr>
          <w:spacing w:val="18"/>
          <w:w w:val="129"/>
          <w:sz w:val="16"/>
          <w:szCs w:val="16"/>
        </w:rPr>
        <w:t xml:space="preserve"> </w:t>
      </w:r>
      <w:r>
        <w:rPr>
          <w:w w:val="129"/>
          <w:sz w:val="16"/>
          <w:szCs w:val="16"/>
        </w:rPr>
        <w:t>Languages</w:t>
      </w:r>
      <w:r>
        <w:rPr>
          <w:spacing w:val="10"/>
          <w:w w:val="129"/>
          <w:sz w:val="16"/>
          <w:szCs w:val="16"/>
        </w:rPr>
        <w:t xml:space="preserve"> </w:t>
      </w:r>
      <w:r>
        <w:rPr>
          <w:w w:val="129"/>
          <w:sz w:val="16"/>
          <w:szCs w:val="16"/>
        </w:rPr>
        <w:t xml:space="preserve">School, </w:t>
      </w:r>
      <w:r>
        <w:rPr>
          <w:spacing w:val="36"/>
          <w:w w:val="129"/>
          <w:sz w:val="16"/>
          <w:szCs w:val="16"/>
        </w:rPr>
        <w:t xml:space="preserve"> </w:t>
      </w:r>
      <w:r>
        <w:rPr>
          <w:w w:val="129"/>
          <w:sz w:val="16"/>
          <w:szCs w:val="16"/>
        </w:rPr>
        <w:t>Shenzhen,</w:t>
      </w:r>
      <w:r>
        <w:rPr>
          <w:spacing w:val="51"/>
          <w:w w:val="129"/>
          <w:sz w:val="16"/>
          <w:szCs w:val="16"/>
        </w:rPr>
        <w:t xml:space="preserve"> </w:t>
      </w:r>
      <w:r>
        <w:rPr>
          <w:w w:val="129"/>
          <w:sz w:val="16"/>
          <w:szCs w:val="16"/>
        </w:rPr>
        <w:t>China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56"/>
          <w:sz w:val="16"/>
          <w:szCs w:val="16"/>
        </w:rPr>
        <w:t>This</w:t>
      </w:r>
      <w:r>
        <w:rPr>
          <w:spacing w:val="-29"/>
          <w:w w:val="156"/>
          <w:sz w:val="16"/>
          <w:szCs w:val="16"/>
        </w:rPr>
        <w:t xml:space="preserve"> </w:t>
      </w:r>
      <w:r>
        <w:rPr>
          <w:w w:val="156"/>
          <w:sz w:val="16"/>
          <w:szCs w:val="16"/>
        </w:rPr>
        <w:t>script</w:t>
      </w:r>
      <w:r>
        <w:rPr>
          <w:spacing w:val="51"/>
          <w:w w:val="156"/>
          <w:sz w:val="16"/>
          <w:szCs w:val="16"/>
        </w:rPr>
        <w:t xml:space="preserve"> </w:t>
      </w:r>
      <w:r>
        <w:rPr>
          <w:w w:val="156"/>
          <w:sz w:val="16"/>
          <w:szCs w:val="16"/>
        </w:rPr>
        <w:t>is</w:t>
      </w:r>
      <w:r>
        <w:rPr>
          <w:spacing w:val="58"/>
          <w:w w:val="156"/>
          <w:sz w:val="16"/>
          <w:szCs w:val="16"/>
        </w:rPr>
        <w:t xml:space="preserve"> </w:t>
      </w:r>
      <w:r>
        <w:rPr>
          <w:w w:val="156"/>
          <w:sz w:val="16"/>
          <w:szCs w:val="16"/>
        </w:rPr>
        <w:t>to</w:t>
      </w:r>
      <w:r>
        <w:rPr>
          <w:spacing w:val="30"/>
          <w:w w:val="156"/>
          <w:sz w:val="16"/>
          <w:szCs w:val="16"/>
        </w:rPr>
        <w:t xml:space="preserve"> </w:t>
      </w:r>
      <w:r>
        <w:rPr>
          <w:sz w:val="16"/>
          <w:szCs w:val="16"/>
        </w:rPr>
        <w:t xml:space="preserve">make  </w:t>
      </w:r>
      <w:r>
        <w:rPr>
          <w:spacing w:val="11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>and</w:t>
      </w:r>
      <w:r>
        <w:rPr>
          <w:spacing w:val="-13"/>
          <w:w w:val="146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>recover</w:t>
      </w:r>
      <w:r>
        <w:rPr>
          <w:spacing w:val="4"/>
          <w:w w:val="146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 xml:space="preserve">injections </w:t>
      </w:r>
      <w:r>
        <w:rPr>
          <w:spacing w:val="23"/>
          <w:w w:val="146"/>
          <w:sz w:val="16"/>
          <w:szCs w:val="16"/>
        </w:rPr>
        <w:t xml:space="preserve"> </w:t>
      </w:r>
      <w:r>
        <w:rPr>
          <w:sz w:val="16"/>
          <w:szCs w:val="16"/>
        </w:rPr>
        <w:t xml:space="preserve">on  </w:t>
      </w:r>
      <w:r>
        <w:rPr>
          <w:spacing w:val="6"/>
          <w:sz w:val="16"/>
          <w:szCs w:val="16"/>
        </w:rPr>
        <w:t xml:space="preserve"> </w:t>
      </w:r>
      <w:r>
        <w:rPr>
          <w:w w:val="115"/>
          <w:sz w:val="16"/>
          <w:szCs w:val="16"/>
        </w:rPr>
        <w:t xml:space="preserve">LIGO’s </w:t>
      </w:r>
      <w:r>
        <w:rPr>
          <w:spacing w:val="4"/>
          <w:w w:val="115"/>
          <w:sz w:val="16"/>
          <w:szCs w:val="16"/>
        </w:rPr>
        <w:t xml:space="preserve"> </w:t>
      </w:r>
      <w:r>
        <w:rPr>
          <w:sz w:val="16"/>
          <w:szCs w:val="16"/>
        </w:rPr>
        <w:t xml:space="preserve">raw  </w:t>
      </w:r>
      <w:r>
        <w:rPr>
          <w:spacing w:val="22"/>
          <w:sz w:val="16"/>
          <w:szCs w:val="16"/>
        </w:rPr>
        <w:t xml:space="preserve"> </w:t>
      </w:r>
      <w:r>
        <w:rPr>
          <w:w w:val="143"/>
          <w:sz w:val="16"/>
          <w:szCs w:val="16"/>
        </w:rPr>
        <w:t>data</w:t>
      </w:r>
      <w:r>
        <w:rPr>
          <w:spacing w:val="39"/>
          <w:w w:val="143"/>
          <w:sz w:val="16"/>
          <w:szCs w:val="16"/>
        </w:rPr>
        <w:t xml:space="preserve"> </w:t>
      </w:r>
      <w:r>
        <w:rPr>
          <w:w w:val="182"/>
          <w:sz w:val="16"/>
          <w:szCs w:val="16"/>
        </w:rPr>
        <w:t>files.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56"/>
          <w:sz w:val="16"/>
          <w:szCs w:val="16"/>
        </w:rPr>
        <w:t xml:space="preserve">It </w:t>
      </w:r>
      <w:r>
        <w:rPr>
          <w:spacing w:val="9"/>
          <w:w w:val="156"/>
          <w:sz w:val="16"/>
          <w:szCs w:val="16"/>
        </w:rPr>
        <w:t xml:space="preserve"> </w:t>
      </w:r>
      <w:r>
        <w:rPr>
          <w:w w:val="156"/>
          <w:sz w:val="16"/>
          <w:szCs w:val="16"/>
        </w:rPr>
        <w:t>generally</w:t>
      </w:r>
      <w:r>
        <w:rPr>
          <w:spacing w:val="-38"/>
          <w:w w:val="156"/>
          <w:sz w:val="16"/>
          <w:szCs w:val="16"/>
        </w:rPr>
        <w:t xml:space="preserve"> </w:t>
      </w:r>
      <w:r>
        <w:rPr>
          <w:w w:val="131"/>
          <w:sz w:val="16"/>
          <w:szCs w:val="16"/>
        </w:rPr>
        <w:t>randomly</w:t>
      </w:r>
      <w:r>
        <w:rPr>
          <w:spacing w:val="1"/>
          <w:w w:val="131"/>
          <w:sz w:val="16"/>
          <w:szCs w:val="16"/>
        </w:rPr>
        <w:t xml:space="preserve"> </w:t>
      </w:r>
      <w:r>
        <w:rPr>
          <w:w w:val="131"/>
          <w:sz w:val="16"/>
          <w:szCs w:val="16"/>
        </w:rPr>
        <w:t xml:space="preserve">pick </w:t>
      </w:r>
      <w:r>
        <w:rPr>
          <w:spacing w:val="13"/>
          <w:w w:val="131"/>
          <w:sz w:val="16"/>
          <w:szCs w:val="16"/>
        </w:rPr>
        <w:t xml:space="preserve"> </w:t>
      </w:r>
      <w:r>
        <w:rPr>
          <w:sz w:val="16"/>
          <w:szCs w:val="16"/>
        </w:rPr>
        <w:t xml:space="preserve">5 </w:t>
      </w:r>
      <w:r>
        <w:rPr>
          <w:spacing w:val="31"/>
          <w:sz w:val="16"/>
          <w:szCs w:val="16"/>
        </w:rPr>
        <w:t xml:space="preserve"> </w:t>
      </w:r>
      <w:r>
        <w:rPr>
          <w:w w:val="143"/>
          <w:sz w:val="16"/>
          <w:szCs w:val="16"/>
        </w:rPr>
        <w:t>points</w:t>
      </w:r>
      <w:r>
        <w:rPr>
          <w:spacing w:val="51"/>
          <w:w w:val="143"/>
          <w:sz w:val="16"/>
          <w:szCs w:val="16"/>
        </w:rPr>
        <w:t xml:space="preserve"> </w:t>
      </w:r>
      <w:r>
        <w:rPr>
          <w:w w:val="143"/>
          <w:sz w:val="16"/>
          <w:szCs w:val="16"/>
        </w:rPr>
        <w:t>in</w:t>
      </w:r>
      <w:r>
        <w:rPr>
          <w:spacing w:val="51"/>
          <w:w w:val="143"/>
          <w:sz w:val="16"/>
          <w:szCs w:val="16"/>
        </w:rPr>
        <w:t xml:space="preserve"> </w:t>
      </w:r>
      <w:r>
        <w:rPr>
          <w:w w:val="143"/>
          <w:sz w:val="16"/>
          <w:szCs w:val="16"/>
        </w:rPr>
        <w:t>each</w:t>
      </w:r>
      <w:r>
        <w:rPr>
          <w:spacing w:val="1"/>
          <w:w w:val="143"/>
          <w:sz w:val="16"/>
          <w:szCs w:val="16"/>
        </w:rPr>
        <w:t xml:space="preserve"> </w:t>
      </w:r>
      <w:r>
        <w:rPr>
          <w:w w:val="143"/>
          <w:sz w:val="16"/>
          <w:szCs w:val="16"/>
        </w:rPr>
        <w:t>data</w:t>
      </w:r>
      <w:r>
        <w:rPr>
          <w:spacing w:val="39"/>
          <w:w w:val="143"/>
          <w:sz w:val="16"/>
          <w:szCs w:val="16"/>
        </w:rPr>
        <w:t xml:space="preserve"> </w:t>
      </w:r>
      <w:r>
        <w:rPr>
          <w:w w:val="166"/>
          <w:sz w:val="16"/>
          <w:szCs w:val="16"/>
        </w:rPr>
        <w:t>file</w:t>
      </w:r>
      <w:r>
        <w:rPr>
          <w:spacing w:val="57"/>
          <w:w w:val="166"/>
          <w:sz w:val="16"/>
          <w:szCs w:val="16"/>
        </w:rPr>
        <w:t xml:space="preserve"> </w:t>
      </w:r>
      <w:r>
        <w:rPr>
          <w:w w:val="166"/>
          <w:sz w:val="16"/>
          <w:szCs w:val="16"/>
        </w:rPr>
        <w:t>to</w:t>
      </w:r>
      <w:r>
        <w:rPr>
          <w:spacing w:val="13"/>
          <w:w w:val="166"/>
          <w:sz w:val="16"/>
          <w:szCs w:val="16"/>
        </w:rPr>
        <w:t xml:space="preserve"> </w:t>
      </w:r>
      <w:r>
        <w:rPr>
          <w:w w:val="116"/>
          <w:sz w:val="16"/>
          <w:szCs w:val="16"/>
        </w:rPr>
        <w:t xml:space="preserve">work </w:t>
      </w:r>
      <w:r>
        <w:rPr>
          <w:spacing w:val="3"/>
          <w:w w:val="116"/>
          <w:sz w:val="16"/>
          <w:szCs w:val="16"/>
        </w:rPr>
        <w:t xml:space="preserve"> </w:t>
      </w:r>
      <w:r>
        <w:rPr>
          <w:w w:val="143"/>
          <w:sz w:val="16"/>
          <w:szCs w:val="16"/>
        </w:rPr>
        <w:t>on.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sz w:val="16"/>
          <w:szCs w:val="16"/>
        </w:rPr>
        <w:t xml:space="preserve">The  </w:t>
      </w:r>
      <w:r>
        <w:rPr>
          <w:spacing w:val="13"/>
          <w:sz w:val="16"/>
          <w:szCs w:val="16"/>
        </w:rPr>
        <w:t xml:space="preserve"> </w:t>
      </w:r>
      <w:r>
        <w:rPr>
          <w:w w:val="144"/>
          <w:sz w:val="16"/>
          <w:szCs w:val="16"/>
        </w:rPr>
        <w:t>recovery</w:t>
      </w:r>
      <w:r>
        <w:rPr>
          <w:spacing w:val="-6"/>
          <w:w w:val="144"/>
          <w:sz w:val="16"/>
          <w:szCs w:val="16"/>
        </w:rPr>
        <w:t xml:space="preserve"> </w:t>
      </w:r>
      <w:r>
        <w:rPr>
          <w:w w:val="144"/>
          <w:sz w:val="16"/>
          <w:szCs w:val="16"/>
        </w:rPr>
        <w:t>algorithm</w:t>
      </w:r>
      <w:r>
        <w:rPr>
          <w:spacing w:val="1"/>
          <w:w w:val="144"/>
          <w:sz w:val="16"/>
          <w:szCs w:val="16"/>
        </w:rPr>
        <w:t xml:space="preserve"> </w:t>
      </w:r>
      <w:r>
        <w:rPr>
          <w:w w:val="144"/>
          <w:sz w:val="16"/>
          <w:szCs w:val="16"/>
        </w:rPr>
        <w:t xml:space="preserve">is </w:t>
      </w:r>
      <w:r>
        <w:rPr>
          <w:spacing w:val="18"/>
          <w:w w:val="144"/>
          <w:sz w:val="16"/>
          <w:szCs w:val="16"/>
        </w:rPr>
        <w:t xml:space="preserve"> </w:t>
      </w:r>
      <w:r>
        <w:rPr>
          <w:w w:val="144"/>
          <w:sz w:val="16"/>
          <w:szCs w:val="16"/>
        </w:rPr>
        <w:t>adapted</w:t>
      </w:r>
      <w:r>
        <w:rPr>
          <w:spacing w:val="-11"/>
          <w:w w:val="144"/>
          <w:sz w:val="16"/>
          <w:szCs w:val="16"/>
        </w:rPr>
        <w:t xml:space="preserve"> </w:t>
      </w:r>
      <w:r>
        <w:rPr>
          <w:w w:val="144"/>
          <w:sz w:val="16"/>
          <w:szCs w:val="16"/>
        </w:rPr>
        <w:t>from</w:t>
      </w:r>
      <w:r>
        <w:rPr>
          <w:spacing w:val="-27"/>
          <w:w w:val="144"/>
          <w:sz w:val="16"/>
          <w:szCs w:val="16"/>
        </w:rPr>
        <w:t xml:space="preserve"> </w:t>
      </w:r>
      <w:r>
        <w:rPr>
          <w:w w:val="155"/>
          <w:sz w:val="16"/>
          <w:szCs w:val="16"/>
        </w:rPr>
        <w:t>the</w:t>
      </w:r>
      <w:r>
        <w:rPr>
          <w:spacing w:val="16"/>
          <w:w w:val="155"/>
          <w:sz w:val="16"/>
          <w:szCs w:val="16"/>
        </w:rPr>
        <w:t xml:space="preserve"> </w:t>
      </w:r>
      <w:r>
        <w:rPr>
          <w:w w:val="155"/>
          <w:sz w:val="16"/>
          <w:szCs w:val="16"/>
        </w:rPr>
        <w:t xml:space="preserve">tutorial </w:t>
      </w:r>
      <w:r>
        <w:rPr>
          <w:spacing w:val="18"/>
          <w:w w:val="155"/>
          <w:sz w:val="16"/>
          <w:szCs w:val="16"/>
        </w:rPr>
        <w:t xml:space="preserve"> </w:t>
      </w:r>
      <w:r>
        <w:rPr>
          <w:w w:val="155"/>
          <w:sz w:val="16"/>
          <w:szCs w:val="16"/>
        </w:rPr>
        <w:t>of</w:t>
      </w:r>
      <w:r>
        <w:rPr>
          <w:spacing w:val="18"/>
          <w:w w:val="155"/>
          <w:sz w:val="16"/>
          <w:szCs w:val="16"/>
        </w:rPr>
        <w:t xml:space="preserve"> </w:t>
      </w:r>
      <w:r>
        <w:rPr>
          <w:sz w:val="16"/>
          <w:szCs w:val="16"/>
        </w:rPr>
        <w:t xml:space="preserve">GW150914 </w:t>
      </w:r>
      <w:r>
        <w:rPr>
          <w:spacing w:val="31"/>
          <w:sz w:val="16"/>
          <w:szCs w:val="16"/>
        </w:rPr>
        <w:t xml:space="preserve"> </w:t>
      </w:r>
      <w:r>
        <w:rPr>
          <w:sz w:val="16"/>
          <w:szCs w:val="16"/>
        </w:rPr>
        <w:t xml:space="preserve">on  </w:t>
      </w:r>
      <w:r>
        <w:rPr>
          <w:spacing w:val="6"/>
          <w:sz w:val="16"/>
          <w:szCs w:val="16"/>
        </w:rPr>
        <w:t xml:space="preserve"> </w:t>
      </w:r>
      <w:r>
        <w:rPr>
          <w:w w:val="106"/>
          <w:sz w:val="16"/>
          <w:szCs w:val="16"/>
        </w:rPr>
        <w:t>LOSC.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95"/>
          <w:sz w:val="16"/>
          <w:szCs w:val="16"/>
        </w:rPr>
        <w:t>It</w:t>
      </w:r>
      <w:r>
        <w:rPr>
          <w:spacing w:val="18"/>
          <w:w w:val="195"/>
          <w:sz w:val="16"/>
          <w:szCs w:val="16"/>
        </w:rPr>
        <w:t xml:space="preserve"> </w:t>
      </w:r>
      <w:r>
        <w:rPr>
          <w:w w:val="131"/>
          <w:sz w:val="16"/>
          <w:szCs w:val="16"/>
        </w:rPr>
        <w:t>has</w:t>
      </w:r>
      <w:r>
        <w:rPr>
          <w:spacing w:val="50"/>
          <w:w w:val="131"/>
          <w:sz w:val="16"/>
          <w:szCs w:val="16"/>
        </w:rPr>
        <w:t xml:space="preserve"> </w:t>
      </w:r>
      <w:r>
        <w:rPr>
          <w:w w:val="131"/>
          <w:sz w:val="16"/>
          <w:szCs w:val="16"/>
        </w:rPr>
        <w:t>been</w:t>
      </w:r>
      <w:r>
        <w:rPr>
          <w:spacing w:val="28"/>
          <w:w w:val="131"/>
          <w:sz w:val="16"/>
          <w:szCs w:val="16"/>
        </w:rPr>
        <w:t xml:space="preserve"> </w:t>
      </w:r>
      <w:r>
        <w:rPr>
          <w:w w:val="131"/>
          <w:sz w:val="16"/>
          <w:szCs w:val="16"/>
        </w:rPr>
        <w:t>very</w:t>
      </w:r>
      <w:r>
        <w:rPr>
          <w:spacing w:val="52"/>
          <w:w w:val="131"/>
          <w:sz w:val="16"/>
          <w:szCs w:val="16"/>
        </w:rPr>
        <w:t xml:space="preserve"> </w:t>
      </w:r>
      <w:r>
        <w:rPr>
          <w:w w:val="153"/>
          <w:sz w:val="16"/>
          <w:szCs w:val="16"/>
        </w:rPr>
        <w:t xml:space="preserve">slightly </w:t>
      </w:r>
      <w:r>
        <w:rPr>
          <w:spacing w:val="2"/>
          <w:w w:val="153"/>
          <w:sz w:val="16"/>
          <w:szCs w:val="16"/>
        </w:rPr>
        <w:t xml:space="preserve"> </w:t>
      </w:r>
      <w:r>
        <w:rPr>
          <w:w w:val="153"/>
          <w:sz w:val="16"/>
          <w:szCs w:val="16"/>
        </w:rPr>
        <w:t xml:space="preserve">altered, </w:t>
      </w:r>
      <w:r>
        <w:rPr>
          <w:spacing w:val="12"/>
          <w:w w:val="153"/>
          <w:sz w:val="16"/>
          <w:szCs w:val="16"/>
        </w:rPr>
        <w:t xml:space="preserve"> </w:t>
      </w:r>
      <w:r>
        <w:rPr>
          <w:w w:val="153"/>
          <w:sz w:val="16"/>
          <w:szCs w:val="16"/>
        </w:rPr>
        <w:t>but</w:t>
      </w:r>
      <w:r>
        <w:rPr>
          <w:spacing w:val="8"/>
          <w:w w:val="153"/>
          <w:sz w:val="16"/>
          <w:szCs w:val="16"/>
        </w:rPr>
        <w:t xml:space="preserve"> </w:t>
      </w:r>
      <w:r>
        <w:rPr>
          <w:sz w:val="16"/>
          <w:szCs w:val="16"/>
        </w:rPr>
        <w:t xml:space="preserve">99% </w:t>
      </w:r>
      <w:r>
        <w:rPr>
          <w:spacing w:val="7"/>
          <w:sz w:val="16"/>
          <w:szCs w:val="16"/>
        </w:rPr>
        <w:t xml:space="preserve"> </w:t>
      </w:r>
      <w:r>
        <w:rPr>
          <w:w w:val="143"/>
          <w:sz w:val="16"/>
          <w:szCs w:val="16"/>
        </w:rPr>
        <w:t>of</w:t>
      </w:r>
      <w:r>
        <w:rPr>
          <w:spacing w:val="39"/>
          <w:w w:val="143"/>
          <w:sz w:val="16"/>
          <w:szCs w:val="16"/>
        </w:rPr>
        <w:t xml:space="preserve"> </w:t>
      </w:r>
      <w:r>
        <w:rPr>
          <w:w w:val="215"/>
          <w:sz w:val="16"/>
          <w:szCs w:val="16"/>
        </w:rPr>
        <w:t>it</w:t>
      </w:r>
      <w:r>
        <w:rPr>
          <w:spacing w:val="10"/>
          <w:w w:val="215"/>
          <w:sz w:val="16"/>
          <w:szCs w:val="16"/>
        </w:rPr>
        <w:t xml:space="preserve"> </w:t>
      </w:r>
      <w:r>
        <w:rPr>
          <w:w w:val="151"/>
          <w:sz w:val="16"/>
          <w:szCs w:val="16"/>
        </w:rPr>
        <w:t xml:space="preserve">is </w:t>
      </w:r>
      <w:r>
        <w:rPr>
          <w:spacing w:val="5"/>
          <w:w w:val="151"/>
          <w:sz w:val="16"/>
          <w:szCs w:val="16"/>
        </w:rPr>
        <w:t xml:space="preserve"> </w:t>
      </w:r>
      <w:r>
        <w:rPr>
          <w:w w:val="151"/>
          <w:sz w:val="16"/>
          <w:szCs w:val="16"/>
        </w:rPr>
        <w:t>the</w:t>
      </w:r>
      <w:r>
        <w:rPr>
          <w:spacing w:val="26"/>
          <w:w w:val="151"/>
          <w:sz w:val="16"/>
          <w:szCs w:val="16"/>
        </w:rPr>
        <w:t xml:space="preserve"> </w:t>
      </w:r>
      <w:r>
        <w:rPr>
          <w:w w:val="151"/>
          <w:sz w:val="16"/>
          <w:szCs w:val="16"/>
        </w:rPr>
        <w:t>same.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sz w:val="16"/>
          <w:szCs w:val="16"/>
        </w:rPr>
        <w:t xml:space="preserve">URL: </w:t>
      </w:r>
      <w:r>
        <w:rPr>
          <w:spacing w:val="34"/>
          <w:sz w:val="16"/>
          <w:szCs w:val="16"/>
        </w:rPr>
        <w:t xml:space="preserve"> </w:t>
      </w:r>
      <w:r>
        <w:rPr>
          <w:w w:val="134"/>
          <w:sz w:val="16"/>
          <w:szCs w:val="16"/>
        </w:rPr>
        <w:t>https://losc.ligo.org/s/events/GW150914/LOSC_Event_tutorial_GW150914.html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06"/>
          <w:sz w:val="16"/>
          <w:szCs w:val="16"/>
        </w:rPr>
        <w:t>NOTICE: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23"/>
          <w:sz w:val="16"/>
          <w:szCs w:val="16"/>
        </w:rPr>
        <w:t xml:space="preserve">Highly </w:t>
      </w:r>
      <w:r>
        <w:rPr>
          <w:spacing w:val="24"/>
          <w:w w:val="123"/>
          <w:sz w:val="16"/>
          <w:szCs w:val="16"/>
        </w:rPr>
        <w:t xml:space="preserve"> </w:t>
      </w:r>
      <w:r>
        <w:rPr>
          <w:w w:val="123"/>
          <w:sz w:val="16"/>
          <w:szCs w:val="16"/>
        </w:rPr>
        <w:t>recommend</w:t>
      </w:r>
      <w:r>
        <w:rPr>
          <w:spacing w:val="-21"/>
          <w:w w:val="123"/>
          <w:sz w:val="16"/>
          <w:szCs w:val="16"/>
        </w:rPr>
        <w:t xml:space="preserve"> </w:t>
      </w:r>
      <w:r>
        <w:rPr>
          <w:w w:val="123"/>
          <w:sz w:val="16"/>
          <w:szCs w:val="16"/>
        </w:rPr>
        <w:t xml:space="preserve">backing </w:t>
      </w:r>
      <w:r>
        <w:rPr>
          <w:spacing w:val="43"/>
          <w:w w:val="123"/>
          <w:sz w:val="16"/>
          <w:szCs w:val="16"/>
        </w:rPr>
        <w:t xml:space="preserve"> </w:t>
      </w:r>
      <w:r>
        <w:rPr>
          <w:sz w:val="16"/>
          <w:szCs w:val="16"/>
        </w:rPr>
        <w:t xml:space="preserve">up  </w:t>
      </w:r>
      <w:r>
        <w:rPr>
          <w:spacing w:val="6"/>
          <w:sz w:val="16"/>
          <w:szCs w:val="16"/>
        </w:rPr>
        <w:t xml:space="preserve"> </w:t>
      </w:r>
      <w:r>
        <w:rPr>
          <w:w w:val="167"/>
          <w:sz w:val="16"/>
          <w:szCs w:val="16"/>
        </w:rPr>
        <w:t>the</w:t>
      </w:r>
      <w:r>
        <w:rPr>
          <w:spacing w:val="-12"/>
          <w:w w:val="167"/>
          <w:sz w:val="16"/>
          <w:szCs w:val="16"/>
        </w:rPr>
        <w:t xml:space="preserve"> </w:t>
      </w:r>
      <w:r>
        <w:rPr>
          <w:w w:val="167"/>
          <w:sz w:val="16"/>
          <w:szCs w:val="16"/>
        </w:rPr>
        <w:t xml:space="preserve">files, </w:t>
      </w:r>
      <w:r>
        <w:rPr>
          <w:spacing w:val="10"/>
          <w:w w:val="167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>because</w:t>
      </w:r>
      <w:r>
        <w:rPr>
          <w:spacing w:val="-33"/>
          <w:w w:val="146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>the</w:t>
      </w:r>
      <w:r>
        <w:rPr>
          <w:spacing w:val="38"/>
          <w:w w:val="146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 xml:space="preserve">injections </w:t>
      </w:r>
      <w:r>
        <w:rPr>
          <w:spacing w:val="23"/>
          <w:w w:val="146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>will</w:t>
      </w:r>
      <w:r>
        <w:rPr>
          <w:spacing w:val="55"/>
          <w:w w:val="146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>not</w:t>
      </w:r>
      <w:r>
        <w:rPr>
          <w:spacing w:val="25"/>
          <w:w w:val="146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>be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 xml:space="preserve">easily </w:t>
      </w:r>
      <w:r>
        <w:rPr>
          <w:spacing w:val="28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removed.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sz w:val="16"/>
          <w:szCs w:val="16"/>
        </w:rPr>
        <w:t xml:space="preserve">The  </w:t>
      </w:r>
      <w:r>
        <w:rPr>
          <w:spacing w:val="13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>output</w:t>
      </w:r>
      <w:r>
        <w:rPr>
          <w:spacing w:val="4"/>
          <w:w w:val="148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 xml:space="preserve">is </w:t>
      </w:r>
      <w:r>
        <w:rPr>
          <w:spacing w:val="11"/>
          <w:w w:val="148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>the</w:t>
      </w:r>
      <w:r>
        <w:rPr>
          <w:spacing w:val="33"/>
          <w:w w:val="148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>average</w:t>
      </w:r>
      <w:r>
        <w:rPr>
          <w:spacing w:val="-33"/>
          <w:w w:val="148"/>
          <w:sz w:val="16"/>
          <w:szCs w:val="16"/>
        </w:rPr>
        <w:t xml:space="preserve"> </w:t>
      </w:r>
      <w:r>
        <w:rPr>
          <w:sz w:val="16"/>
          <w:szCs w:val="16"/>
        </w:rPr>
        <w:t>SNR</w:t>
      </w:r>
      <w:r>
        <w:rPr>
          <w:spacing w:val="31"/>
          <w:sz w:val="16"/>
          <w:szCs w:val="16"/>
        </w:rPr>
        <w:t xml:space="preserve"> </w:t>
      </w:r>
      <w:r>
        <w:rPr>
          <w:w w:val="136"/>
          <w:sz w:val="16"/>
          <w:szCs w:val="16"/>
        </w:rPr>
        <w:t>of</w:t>
      </w:r>
      <w:r>
        <w:rPr>
          <w:spacing w:val="51"/>
          <w:w w:val="136"/>
          <w:sz w:val="16"/>
          <w:szCs w:val="16"/>
        </w:rPr>
        <w:t xml:space="preserve"> </w:t>
      </w:r>
      <w:r>
        <w:rPr>
          <w:w w:val="136"/>
          <w:sz w:val="16"/>
          <w:szCs w:val="16"/>
        </w:rPr>
        <w:t>each</w:t>
      </w:r>
      <w:r>
        <w:rPr>
          <w:spacing w:val="24"/>
          <w:w w:val="136"/>
          <w:sz w:val="16"/>
          <w:szCs w:val="16"/>
        </w:rPr>
        <w:t xml:space="preserve"> </w:t>
      </w:r>
      <w:r>
        <w:rPr>
          <w:w w:val="159"/>
          <w:sz w:val="16"/>
          <w:szCs w:val="16"/>
        </w:rPr>
        <w:t>injection.</w:t>
      </w:r>
    </w:p>
    <w:p w:rsidR="00E01976" w:rsidRDefault="00E01976">
      <w:pPr>
        <w:spacing w:before="9" w:line="100" w:lineRule="exact"/>
        <w:rPr>
          <w:sz w:val="11"/>
          <w:szCs w:val="11"/>
        </w:rPr>
      </w:pPr>
    </w:p>
    <w:p w:rsidR="00E01976" w:rsidRDefault="00961B26">
      <w:pPr>
        <w:spacing w:line="180" w:lineRule="exact"/>
        <w:ind w:left="120"/>
        <w:rPr>
          <w:sz w:val="16"/>
          <w:szCs w:val="16"/>
        </w:rPr>
      </w:pPr>
      <w:r>
        <w:rPr>
          <w:b/>
          <w:w w:val="120"/>
          <w:sz w:val="16"/>
          <w:szCs w:val="16"/>
        </w:rPr>
        <w:t xml:space="preserve">import </w:t>
      </w:r>
      <w:r>
        <w:rPr>
          <w:b/>
          <w:spacing w:val="5"/>
          <w:w w:val="120"/>
          <w:sz w:val="16"/>
          <w:szCs w:val="16"/>
        </w:rPr>
        <w:t xml:space="preserve"> </w:t>
      </w:r>
      <w:r>
        <w:rPr>
          <w:w w:val="120"/>
          <w:sz w:val="16"/>
          <w:szCs w:val="16"/>
        </w:rPr>
        <w:t>h5py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b/>
          <w:w w:val="121"/>
          <w:sz w:val="16"/>
          <w:szCs w:val="16"/>
        </w:rPr>
        <w:t>import</w:t>
      </w:r>
      <w:r>
        <w:rPr>
          <w:b/>
          <w:spacing w:val="48"/>
          <w:w w:val="121"/>
          <w:sz w:val="16"/>
          <w:szCs w:val="16"/>
        </w:rPr>
        <w:t xml:space="preserve"> </w:t>
      </w:r>
      <w:r>
        <w:rPr>
          <w:sz w:val="16"/>
          <w:szCs w:val="16"/>
        </w:rPr>
        <w:t xml:space="preserve">numpy  </w:t>
      </w:r>
      <w:r>
        <w:rPr>
          <w:spacing w:val="7"/>
          <w:sz w:val="16"/>
          <w:szCs w:val="16"/>
        </w:rPr>
        <w:t xml:space="preserve"> </w:t>
      </w:r>
      <w:r>
        <w:rPr>
          <w:w w:val="131"/>
          <w:sz w:val="16"/>
          <w:szCs w:val="16"/>
        </w:rPr>
        <w:t xml:space="preserve">as </w:t>
      </w:r>
      <w:r>
        <w:rPr>
          <w:spacing w:val="7"/>
          <w:w w:val="131"/>
          <w:sz w:val="16"/>
          <w:szCs w:val="16"/>
        </w:rPr>
        <w:t xml:space="preserve"> </w:t>
      </w:r>
      <w:r>
        <w:rPr>
          <w:w w:val="131"/>
          <w:sz w:val="16"/>
          <w:szCs w:val="16"/>
        </w:rPr>
        <w:t>np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b/>
          <w:w w:val="121"/>
          <w:sz w:val="16"/>
          <w:szCs w:val="16"/>
        </w:rPr>
        <w:t>import</w:t>
      </w:r>
      <w:r>
        <w:rPr>
          <w:b/>
          <w:spacing w:val="48"/>
          <w:w w:val="121"/>
          <w:sz w:val="16"/>
          <w:szCs w:val="16"/>
        </w:rPr>
        <w:t xml:space="preserve"> </w:t>
      </w:r>
      <w:r>
        <w:rPr>
          <w:w w:val="145"/>
          <w:sz w:val="16"/>
          <w:szCs w:val="16"/>
        </w:rPr>
        <w:t xml:space="preserve">matplotlib.pyplot </w:t>
      </w:r>
      <w:r>
        <w:rPr>
          <w:spacing w:val="2"/>
          <w:w w:val="145"/>
          <w:sz w:val="16"/>
          <w:szCs w:val="16"/>
        </w:rPr>
        <w:t xml:space="preserve"> </w:t>
      </w:r>
      <w:r>
        <w:rPr>
          <w:w w:val="145"/>
          <w:sz w:val="16"/>
          <w:szCs w:val="16"/>
        </w:rPr>
        <w:t>as</w:t>
      </w:r>
      <w:r>
        <w:rPr>
          <w:spacing w:val="35"/>
          <w:w w:val="145"/>
          <w:sz w:val="16"/>
          <w:szCs w:val="16"/>
        </w:rPr>
        <w:t xml:space="preserve"> </w:t>
      </w:r>
      <w:r>
        <w:rPr>
          <w:w w:val="170"/>
          <w:sz w:val="16"/>
          <w:szCs w:val="16"/>
        </w:rPr>
        <w:t>plt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b/>
          <w:w w:val="121"/>
          <w:sz w:val="16"/>
          <w:szCs w:val="16"/>
        </w:rPr>
        <w:t>import</w:t>
      </w:r>
      <w:r>
        <w:rPr>
          <w:b/>
          <w:spacing w:val="48"/>
          <w:w w:val="121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 xml:space="preserve">matplotlib.mlab </w:t>
      </w:r>
      <w:r>
        <w:rPr>
          <w:spacing w:val="27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as</w:t>
      </w:r>
      <w:r>
        <w:rPr>
          <w:spacing w:val="49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mlab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b/>
          <w:w w:val="121"/>
          <w:sz w:val="16"/>
          <w:szCs w:val="16"/>
        </w:rPr>
        <w:t>import</w:t>
      </w:r>
      <w:r>
        <w:rPr>
          <w:b/>
          <w:spacing w:val="48"/>
          <w:w w:val="121"/>
          <w:sz w:val="16"/>
          <w:szCs w:val="16"/>
        </w:rPr>
        <w:t xml:space="preserve"> </w:t>
      </w:r>
      <w:r>
        <w:rPr>
          <w:w w:val="153"/>
          <w:sz w:val="16"/>
          <w:szCs w:val="16"/>
        </w:rPr>
        <w:t>scipy.signal</w:t>
      </w:r>
      <w:r>
        <w:rPr>
          <w:spacing w:val="20"/>
          <w:w w:val="153"/>
          <w:sz w:val="16"/>
          <w:szCs w:val="16"/>
        </w:rPr>
        <w:t xml:space="preserve"> </w:t>
      </w:r>
      <w:r>
        <w:rPr>
          <w:w w:val="153"/>
          <w:sz w:val="16"/>
          <w:szCs w:val="16"/>
        </w:rPr>
        <w:t>as</w:t>
      </w:r>
      <w:r>
        <w:rPr>
          <w:spacing w:val="21"/>
          <w:w w:val="153"/>
          <w:sz w:val="16"/>
          <w:szCs w:val="16"/>
        </w:rPr>
        <w:t xml:space="preserve"> </w:t>
      </w:r>
      <w:r>
        <w:rPr>
          <w:w w:val="153"/>
          <w:sz w:val="16"/>
          <w:szCs w:val="16"/>
        </w:rPr>
        <w:t>sig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b/>
          <w:w w:val="121"/>
          <w:sz w:val="16"/>
          <w:szCs w:val="16"/>
        </w:rPr>
        <w:t>import</w:t>
      </w:r>
      <w:r>
        <w:rPr>
          <w:b/>
          <w:spacing w:val="48"/>
          <w:w w:val="121"/>
          <w:sz w:val="16"/>
          <w:szCs w:val="16"/>
        </w:rPr>
        <w:t xml:space="preserve"> </w:t>
      </w:r>
      <w:r>
        <w:rPr>
          <w:w w:val="144"/>
          <w:sz w:val="16"/>
          <w:szCs w:val="16"/>
        </w:rPr>
        <w:t>readligo</w:t>
      </w:r>
      <w:r>
        <w:rPr>
          <w:spacing w:val="49"/>
          <w:w w:val="144"/>
          <w:sz w:val="16"/>
          <w:szCs w:val="16"/>
        </w:rPr>
        <w:t xml:space="preserve"> </w:t>
      </w:r>
      <w:r>
        <w:rPr>
          <w:w w:val="144"/>
          <w:sz w:val="16"/>
          <w:szCs w:val="16"/>
        </w:rPr>
        <w:t>as</w:t>
      </w:r>
      <w:r>
        <w:rPr>
          <w:spacing w:val="37"/>
          <w:w w:val="144"/>
          <w:sz w:val="16"/>
          <w:szCs w:val="16"/>
        </w:rPr>
        <w:t xml:space="preserve"> </w:t>
      </w:r>
      <w:r>
        <w:rPr>
          <w:w w:val="195"/>
          <w:sz w:val="16"/>
          <w:szCs w:val="16"/>
        </w:rPr>
        <w:t>rl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b/>
          <w:sz w:val="16"/>
          <w:szCs w:val="16"/>
        </w:rPr>
        <w:t xml:space="preserve">from  </w:t>
      </w:r>
      <w:r>
        <w:rPr>
          <w:b/>
          <w:spacing w:val="20"/>
          <w:sz w:val="16"/>
          <w:szCs w:val="16"/>
        </w:rPr>
        <w:t xml:space="preserve"> </w:t>
      </w:r>
      <w:r>
        <w:rPr>
          <w:w w:val="119"/>
          <w:sz w:val="16"/>
          <w:szCs w:val="16"/>
        </w:rPr>
        <w:t>random</w:t>
      </w:r>
      <w:r>
        <w:rPr>
          <w:spacing w:val="39"/>
          <w:w w:val="119"/>
          <w:sz w:val="16"/>
          <w:szCs w:val="16"/>
        </w:rPr>
        <w:t xml:space="preserve"> </w:t>
      </w:r>
      <w:r>
        <w:rPr>
          <w:b/>
          <w:w w:val="119"/>
          <w:sz w:val="16"/>
          <w:szCs w:val="16"/>
        </w:rPr>
        <w:t xml:space="preserve">import </w:t>
      </w:r>
      <w:r>
        <w:rPr>
          <w:b/>
          <w:spacing w:val="10"/>
          <w:w w:val="119"/>
          <w:sz w:val="16"/>
          <w:szCs w:val="16"/>
        </w:rPr>
        <w:t xml:space="preserve"> </w:t>
      </w:r>
      <w:r>
        <w:rPr>
          <w:w w:val="147"/>
          <w:sz w:val="16"/>
          <w:szCs w:val="16"/>
        </w:rPr>
        <w:t>randint</w:t>
      </w:r>
    </w:p>
    <w:p w:rsidR="00E01976" w:rsidRDefault="00E01976">
      <w:pPr>
        <w:spacing w:before="16" w:line="220" w:lineRule="exact"/>
        <w:rPr>
          <w:sz w:val="22"/>
          <w:szCs w:val="22"/>
        </w:rPr>
      </w:pPr>
    </w:p>
    <w:p w:rsidR="00E01976" w:rsidRDefault="00961B26">
      <w:pPr>
        <w:spacing w:before="34" w:line="180" w:lineRule="exact"/>
        <w:ind w:left="120"/>
        <w:rPr>
          <w:sz w:val="16"/>
          <w:szCs w:val="16"/>
        </w:rPr>
      </w:pPr>
      <w:r>
        <w:rPr>
          <w:w w:val="135"/>
          <w:sz w:val="16"/>
          <w:szCs w:val="16"/>
        </w:rPr>
        <w:t xml:space="preserve">#-- </w:t>
      </w:r>
      <w:r>
        <w:rPr>
          <w:spacing w:val="22"/>
          <w:w w:val="135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>Sampling</w:t>
      </w:r>
      <w:r>
        <w:rPr>
          <w:spacing w:val="-25"/>
          <w:w w:val="135"/>
          <w:sz w:val="16"/>
          <w:szCs w:val="16"/>
        </w:rPr>
        <w:t xml:space="preserve"> </w:t>
      </w:r>
      <w:r>
        <w:rPr>
          <w:w w:val="150"/>
          <w:sz w:val="16"/>
          <w:szCs w:val="16"/>
        </w:rPr>
        <w:t>rate</w:t>
      </w:r>
      <w:r>
        <w:rPr>
          <w:spacing w:val="58"/>
          <w:w w:val="150"/>
          <w:sz w:val="16"/>
          <w:szCs w:val="16"/>
        </w:rPr>
        <w:t xml:space="preserve"> </w:t>
      </w:r>
      <w:r>
        <w:rPr>
          <w:w w:val="150"/>
          <w:sz w:val="16"/>
          <w:szCs w:val="16"/>
        </w:rPr>
        <w:t>equals</w:t>
      </w:r>
      <w:r>
        <w:rPr>
          <w:spacing w:val="-5"/>
          <w:w w:val="150"/>
          <w:sz w:val="16"/>
          <w:szCs w:val="16"/>
        </w:rPr>
        <w:t xml:space="preserve"> </w:t>
      </w:r>
      <w:r>
        <w:rPr>
          <w:w w:val="150"/>
          <w:sz w:val="16"/>
          <w:szCs w:val="16"/>
        </w:rPr>
        <w:t>to</w:t>
      </w:r>
      <w:r>
        <w:rPr>
          <w:spacing w:val="40"/>
          <w:w w:val="150"/>
          <w:sz w:val="16"/>
          <w:szCs w:val="16"/>
        </w:rPr>
        <w:t xml:space="preserve"> </w:t>
      </w:r>
      <w:r>
        <w:rPr>
          <w:w w:val="110"/>
          <w:sz w:val="16"/>
          <w:szCs w:val="16"/>
        </w:rPr>
        <w:t xml:space="preserve">4096 </w:t>
      </w:r>
      <w:r>
        <w:rPr>
          <w:spacing w:val="37"/>
          <w:w w:val="110"/>
          <w:sz w:val="16"/>
          <w:szCs w:val="16"/>
        </w:rPr>
        <w:t xml:space="preserve"> </w:t>
      </w:r>
      <w:r>
        <w:rPr>
          <w:w w:val="110"/>
          <w:sz w:val="16"/>
          <w:szCs w:val="16"/>
        </w:rPr>
        <w:t>Hz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w w:val="165"/>
          <w:sz w:val="16"/>
          <w:szCs w:val="16"/>
        </w:rPr>
        <w:t>fs</w:t>
      </w:r>
      <w:r>
        <w:rPr>
          <w:spacing w:val="30"/>
          <w:w w:val="165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19"/>
          <w:sz w:val="16"/>
          <w:szCs w:val="16"/>
        </w:rPr>
        <w:t>4096</w:t>
      </w:r>
    </w:p>
    <w:p w:rsidR="00E01976" w:rsidRDefault="00E01976">
      <w:pPr>
        <w:spacing w:before="9" w:line="100" w:lineRule="exact"/>
        <w:rPr>
          <w:sz w:val="11"/>
          <w:szCs w:val="11"/>
        </w:rPr>
      </w:pPr>
    </w:p>
    <w:p w:rsidR="00E01976" w:rsidRDefault="00961B26">
      <w:pPr>
        <w:spacing w:line="180" w:lineRule="exact"/>
        <w:ind w:left="120"/>
        <w:rPr>
          <w:sz w:val="16"/>
          <w:szCs w:val="16"/>
        </w:rPr>
      </w:pPr>
      <w:r>
        <w:rPr>
          <w:w w:val="137"/>
          <w:sz w:val="16"/>
          <w:szCs w:val="16"/>
        </w:rPr>
        <w:t xml:space="preserve">#-- </w:t>
      </w:r>
      <w:r>
        <w:rPr>
          <w:spacing w:val="16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Read</w:t>
      </w:r>
      <w:r>
        <w:rPr>
          <w:spacing w:val="-28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 xml:space="preserve">in </w:t>
      </w:r>
      <w:r>
        <w:rPr>
          <w:spacing w:val="6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 xml:space="preserve">the </w:t>
      </w:r>
      <w:r>
        <w:rPr>
          <w:spacing w:val="4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waveform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w w:val="135"/>
          <w:sz w:val="16"/>
          <w:szCs w:val="16"/>
        </w:rPr>
        <w:t>temp_time,</w:t>
      </w:r>
      <w:r>
        <w:rPr>
          <w:spacing w:val="20"/>
          <w:w w:val="135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 xml:space="preserve">temp_strain </w:t>
      </w:r>
      <w:r>
        <w:rPr>
          <w:spacing w:val="18"/>
          <w:w w:val="135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30"/>
          <w:sz w:val="16"/>
          <w:szCs w:val="16"/>
        </w:rPr>
        <w:t>np.genfromtxt(’GW150914_4_NR_waveform.txt’).transpose()</w:t>
      </w:r>
    </w:p>
    <w:p w:rsidR="00E01976" w:rsidRDefault="00E01976">
      <w:pPr>
        <w:spacing w:before="9" w:line="100" w:lineRule="exact"/>
        <w:rPr>
          <w:sz w:val="11"/>
          <w:szCs w:val="11"/>
        </w:rPr>
      </w:pPr>
    </w:p>
    <w:p w:rsidR="00E01976" w:rsidRDefault="00961B26">
      <w:pPr>
        <w:spacing w:line="180" w:lineRule="exact"/>
        <w:ind w:left="120"/>
        <w:rPr>
          <w:sz w:val="16"/>
          <w:szCs w:val="16"/>
        </w:rPr>
      </w:pPr>
      <w:r>
        <w:rPr>
          <w:w w:val="134"/>
          <w:sz w:val="16"/>
          <w:szCs w:val="16"/>
        </w:rPr>
        <w:t xml:space="preserve">#-- </w:t>
      </w:r>
      <w:r>
        <w:rPr>
          <w:spacing w:val="24"/>
          <w:w w:val="134"/>
          <w:sz w:val="16"/>
          <w:szCs w:val="16"/>
        </w:rPr>
        <w:t xml:space="preserve"> </w:t>
      </w:r>
      <w:r>
        <w:rPr>
          <w:w w:val="134"/>
          <w:sz w:val="16"/>
          <w:szCs w:val="16"/>
        </w:rPr>
        <w:t>Read</w:t>
      </w:r>
      <w:r>
        <w:rPr>
          <w:spacing w:val="-17"/>
          <w:w w:val="134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>in</w:t>
      </w:r>
      <w:r>
        <w:rPr>
          <w:spacing w:val="46"/>
          <w:w w:val="146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>the</w:t>
      </w:r>
      <w:r>
        <w:rPr>
          <w:spacing w:val="38"/>
          <w:w w:val="146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>template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w w:val="139"/>
          <w:sz w:val="16"/>
          <w:szCs w:val="16"/>
        </w:rPr>
        <w:t>f_template</w:t>
      </w:r>
      <w:r>
        <w:rPr>
          <w:spacing w:val="40"/>
          <w:w w:val="139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32"/>
          <w:sz w:val="16"/>
          <w:szCs w:val="16"/>
        </w:rPr>
        <w:t>h5py.File(’GW150914_4_template.hdf5’,</w:t>
      </w:r>
      <w:r>
        <w:rPr>
          <w:spacing w:val="43"/>
          <w:w w:val="132"/>
          <w:sz w:val="16"/>
          <w:szCs w:val="16"/>
        </w:rPr>
        <w:t xml:space="preserve"> </w:t>
      </w:r>
      <w:r>
        <w:rPr>
          <w:w w:val="179"/>
          <w:sz w:val="16"/>
          <w:szCs w:val="16"/>
        </w:rPr>
        <w:t>’r’)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w w:val="138"/>
          <w:sz w:val="16"/>
          <w:szCs w:val="16"/>
        </w:rPr>
        <w:t xml:space="preserve">template_p, </w:t>
      </w:r>
      <w:r>
        <w:rPr>
          <w:spacing w:val="1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template_c</w:t>
      </w:r>
      <w:r>
        <w:rPr>
          <w:spacing w:val="27"/>
          <w:w w:val="138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>f_template[’template’].value</w:t>
      </w:r>
    </w:p>
    <w:p w:rsidR="00E01976" w:rsidRDefault="00961B26">
      <w:pPr>
        <w:spacing w:line="180" w:lineRule="exact"/>
        <w:ind w:left="120"/>
        <w:rPr>
          <w:sz w:val="16"/>
          <w:szCs w:val="16"/>
        </w:rPr>
      </w:pPr>
      <w:r>
        <w:rPr>
          <w:w w:val="139"/>
          <w:position w:val="3"/>
          <w:sz w:val="16"/>
          <w:szCs w:val="16"/>
        </w:rPr>
        <w:t>template</w:t>
      </w:r>
      <w:r>
        <w:rPr>
          <w:spacing w:val="40"/>
          <w:w w:val="139"/>
          <w:position w:val="3"/>
          <w:sz w:val="16"/>
          <w:szCs w:val="16"/>
        </w:rPr>
        <w:t xml:space="preserve"> </w:t>
      </w:r>
      <w:r>
        <w:rPr>
          <w:position w:val="3"/>
          <w:sz w:val="16"/>
          <w:szCs w:val="16"/>
        </w:rPr>
        <w:t xml:space="preserve">= </w:t>
      </w:r>
      <w:r>
        <w:rPr>
          <w:spacing w:val="21"/>
          <w:position w:val="3"/>
          <w:sz w:val="16"/>
          <w:szCs w:val="16"/>
        </w:rPr>
        <w:t xml:space="preserve"> </w:t>
      </w:r>
      <w:r>
        <w:rPr>
          <w:w w:val="134"/>
          <w:position w:val="3"/>
          <w:sz w:val="16"/>
          <w:szCs w:val="16"/>
        </w:rPr>
        <w:t>template_p</w:t>
      </w:r>
      <w:r>
        <w:rPr>
          <w:spacing w:val="42"/>
          <w:w w:val="134"/>
          <w:position w:val="3"/>
          <w:sz w:val="16"/>
          <w:szCs w:val="16"/>
        </w:rPr>
        <w:t xml:space="preserve"> </w:t>
      </w:r>
      <w:r>
        <w:rPr>
          <w:position w:val="3"/>
          <w:sz w:val="16"/>
          <w:szCs w:val="16"/>
        </w:rPr>
        <w:t xml:space="preserve">+ </w:t>
      </w:r>
      <w:r>
        <w:rPr>
          <w:spacing w:val="21"/>
          <w:position w:val="3"/>
          <w:sz w:val="16"/>
          <w:szCs w:val="16"/>
        </w:rPr>
        <w:t xml:space="preserve"> </w:t>
      </w:r>
      <w:r>
        <w:rPr>
          <w:w w:val="136"/>
          <w:position w:val="3"/>
          <w:sz w:val="16"/>
          <w:szCs w:val="16"/>
        </w:rPr>
        <w:t>template_c</w:t>
      </w:r>
      <w:r>
        <w:rPr>
          <w:spacing w:val="42"/>
          <w:w w:val="136"/>
          <w:position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* </w:t>
      </w:r>
      <w:r>
        <w:rPr>
          <w:spacing w:val="31"/>
          <w:sz w:val="16"/>
          <w:szCs w:val="16"/>
        </w:rPr>
        <w:t xml:space="preserve"> </w:t>
      </w:r>
      <w:r>
        <w:rPr>
          <w:w w:val="174"/>
          <w:position w:val="3"/>
          <w:sz w:val="16"/>
          <w:szCs w:val="16"/>
        </w:rPr>
        <w:t>1.j</w:t>
      </w:r>
    </w:p>
    <w:p w:rsidR="00E01976" w:rsidRDefault="00961B26">
      <w:pPr>
        <w:spacing w:before="89" w:line="180" w:lineRule="exact"/>
        <w:ind w:left="120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34"/>
          <w:sz w:val="16"/>
          <w:szCs w:val="16"/>
        </w:rPr>
        <w:t xml:space="preserve">to </w:t>
      </w:r>
      <w:r>
        <w:rPr>
          <w:spacing w:val="12"/>
          <w:w w:val="134"/>
          <w:sz w:val="16"/>
          <w:szCs w:val="16"/>
        </w:rPr>
        <w:t xml:space="preserve"> </w:t>
      </w:r>
      <w:r>
        <w:rPr>
          <w:w w:val="134"/>
          <w:sz w:val="16"/>
          <w:szCs w:val="16"/>
        </w:rPr>
        <w:t>remove</w:t>
      </w:r>
      <w:r>
        <w:rPr>
          <w:spacing w:val="-29"/>
          <w:w w:val="134"/>
          <w:sz w:val="16"/>
          <w:szCs w:val="16"/>
        </w:rPr>
        <w:t xml:space="preserve"> </w:t>
      </w:r>
      <w:r>
        <w:rPr>
          <w:w w:val="161"/>
          <w:sz w:val="16"/>
          <w:szCs w:val="16"/>
        </w:rPr>
        <w:t>effects</w:t>
      </w:r>
      <w:r>
        <w:rPr>
          <w:spacing w:val="15"/>
          <w:w w:val="161"/>
          <w:sz w:val="16"/>
          <w:szCs w:val="16"/>
        </w:rPr>
        <w:t xml:space="preserve"> </w:t>
      </w:r>
      <w:r>
        <w:rPr>
          <w:w w:val="161"/>
          <w:sz w:val="16"/>
          <w:szCs w:val="16"/>
        </w:rPr>
        <w:t>at</w:t>
      </w:r>
      <w:r>
        <w:rPr>
          <w:spacing w:val="37"/>
          <w:w w:val="161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 xml:space="preserve">the </w:t>
      </w:r>
      <w:r>
        <w:rPr>
          <w:spacing w:val="4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beginning</w:t>
      </w:r>
      <w:r>
        <w:rPr>
          <w:spacing w:val="22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and</w:t>
      </w:r>
      <w:r>
        <w:rPr>
          <w:spacing w:val="11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end</w:t>
      </w:r>
      <w:r>
        <w:rPr>
          <w:spacing w:val="11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of</w:t>
      </w:r>
      <w:r>
        <w:rPr>
          <w:spacing w:val="49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 xml:space="preserve">the </w:t>
      </w:r>
      <w:r>
        <w:rPr>
          <w:spacing w:val="4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 xml:space="preserve">data </w:t>
      </w:r>
      <w:r>
        <w:rPr>
          <w:spacing w:val="2"/>
          <w:w w:val="137"/>
          <w:sz w:val="16"/>
          <w:szCs w:val="16"/>
        </w:rPr>
        <w:t xml:space="preserve"> </w:t>
      </w:r>
      <w:r>
        <w:rPr>
          <w:w w:val="164"/>
          <w:sz w:val="16"/>
          <w:szCs w:val="16"/>
        </w:rPr>
        <w:t>stretch,</w:t>
      </w:r>
      <w:r>
        <w:rPr>
          <w:spacing w:val="30"/>
          <w:w w:val="164"/>
          <w:sz w:val="16"/>
          <w:szCs w:val="16"/>
        </w:rPr>
        <w:t xml:space="preserve"> </w:t>
      </w:r>
      <w:r>
        <w:rPr>
          <w:w w:val="111"/>
          <w:sz w:val="16"/>
          <w:szCs w:val="16"/>
        </w:rPr>
        <w:t xml:space="preserve">window </w:t>
      </w:r>
      <w:r>
        <w:rPr>
          <w:spacing w:val="7"/>
          <w:w w:val="111"/>
          <w:sz w:val="16"/>
          <w:szCs w:val="16"/>
        </w:rPr>
        <w:t xml:space="preserve"> </w:t>
      </w:r>
      <w:r>
        <w:rPr>
          <w:w w:val="144"/>
          <w:sz w:val="16"/>
          <w:szCs w:val="16"/>
        </w:rPr>
        <w:t>the</w:t>
      </w:r>
      <w:r>
        <w:rPr>
          <w:spacing w:val="42"/>
          <w:w w:val="144"/>
          <w:sz w:val="16"/>
          <w:szCs w:val="16"/>
        </w:rPr>
        <w:t xml:space="preserve"> </w:t>
      </w:r>
      <w:r>
        <w:rPr>
          <w:w w:val="144"/>
          <w:sz w:val="16"/>
          <w:szCs w:val="16"/>
        </w:rPr>
        <w:t>data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34"/>
          <w:sz w:val="16"/>
          <w:szCs w:val="16"/>
        </w:rPr>
        <w:t>https://en.wikipedia.org/wiki/Window_function#Tukey_window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b/>
          <w:w w:val="140"/>
          <w:sz w:val="16"/>
          <w:szCs w:val="16"/>
        </w:rPr>
        <w:t>try</w:t>
      </w:r>
      <w:r>
        <w:rPr>
          <w:w w:val="215"/>
          <w:sz w:val="16"/>
          <w:szCs w:val="16"/>
        </w:rPr>
        <w:t>:</w:t>
      </w:r>
      <w:r>
        <w:rPr>
          <w:sz w:val="16"/>
          <w:szCs w:val="16"/>
        </w:rPr>
        <w:t xml:space="preserve">      </w:t>
      </w:r>
      <w:r>
        <w:rPr>
          <w:spacing w:val="7"/>
          <w:sz w:val="16"/>
          <w:szCs w:val="16"/>
        </w:rPr>
        <w:t xml:space="preserve"> </w:t>
      </w:r>
      <w:r>
        <w:rPr>
          <w:w w:val="113"/>
          <w:sz w:val="16"/>
          <w:szCs w:val="16"/>
        </w:rPr>
        <w:t xml:space="preserve">dwindow2 </w:t>
      </w:r>
      <w:r>
        <w:rPr>
          <w:spacing w:val="6"/>
          <w:w w:val="113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 xml:space="preserve">sig.tukey(template.size, </w:t>
      </w:r>
      <w:r>
        <w:rPr>
          <w:spacing w:val="23"/>
          <w:w w:val="148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 xml:space="preserve">alpha=1./8) </w:t>
      </w:r>
      <w:r>
        <w:rPr>
          <w:spacing w:val="36"/>
          <w:w w:val="148"/>
          <w:sz w:val="16"/>
          <w:szCs w:val="16"/>
        </w:rPr>
        <w:t xml:space="preserve"> </w:t>
      </w: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14"/>
          <w:sz w:val="16"/>
          <w:szCs w:val="16"/>
        </w:rPr>
        <w:t xml:space="preserve">Tukey </w:t>
      </w:r>
      <w:r>
        <w:rPr>
          <w:spacing w:val="17"/>
          <w:w w:val="114"/>
          <w:sz w:val="16"/>
          <w:szCs w:val="16"/>
        </w:rPr>
        <w:t xml:space="preserve"> </w:t>
      </w:r>
      <w:r>
        <w:rPr>
          <w:w w:val="114"/>
          <w:sz w:val="16"/>
          <w:szCs w:val="16"/>
        </w:rPr>
        <w:t>window</w:t>
      </w:r>
      <w:r>
        <w:rPr>
          <w:spacing w:val="35"/>
          <w:w w:val="114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 xml:space="preserve">preferred, </w:t>
      </w:r>
      <w:r>
        <w:rPr>
          <w:spacing w:val="3"/>
          <w:w w:val="148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>but</w:t>
      </w:r>
      <w:r>
        <w:rPr>
          <w:spacing w:val="20"/>
          <w:w w:val="148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>requires</w:t>
      </w:r>
    </w:p>
    <w:p w:rsidR="00E01976" w:rsidRDefault="00961B26">
      <w:pPr>
        <w:spacing w:line="140" w:lineRule="exact"/>
        <w:ind w:left="519"/>
        <w:rPr>
          <w:sz w:val="16"/>
          <w:szCs w:val="16"/>
        </w:rPr>
      </w:pPr>
      <w:r>
        <w:rPr>
          <w:w w:val="143"/>
          <w:sz w:val="16"/>
          <w:szCs w:val="16"/>
        </w:rPr>
        <w:t>recent</w:t>
      </w:r>
      <w:r>
        <w:rPr>
          <w:spacing w:val="54"/>
          <w:w w:val="143"/>
          <w:sz w:val="16"/>
          <w:szCs w:val="16"/>
        </w:rPr>
        <w:t xml:space="preserve"> </w:t>
      </w:r>
      <w:r>
        <w:rPr>
          <w:w w:val="143"/>
          <w:sz w:val="16"/>
          <w:szCs w:val="16"/>
        </w:rPr>
        <w:t>scipy</w:t>
      </w:r>
      <w:r>
        <w:rPr>
          <w:spacing w:val="32"/>
          <w:w w:val="143"/>
          <w:sz w:val="16"/>
          <w:szCs w:val="16"/>
        </w:rPr>
        <w:t xml:space="preserve"> </w:t>
      </w:r>
      <w:r>
        <w:rPr>
          <w:w w:val="143"/>
          <w:sz w:val="16"/>
          <w:szCs w:val="16"/>
        </w:rPr>
        <w:t>version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b/>
          <w:w w:val="131"/>
          <w:sz w:val="16"/>
          <w:szCs w:val="16"/>
        </w:rPr>
        <w:t>except</w:t>
      </w:r>
      <w:r>
        <w:rPr>
          <w:w w:val="215"/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>
        <w:rPr>
          <w:spacing w:val="16"/>
          <w:sz w:val="16"/>
          <w:szCs w:val="16"/>
        </w:rPr>
        <w:t xml:space="preserve"> </w:t>
      </w:r>
      <w:r>
        <w:rPr>
          <w:w w:val="113"/>
          <w:sz w:val="16"/>
          <w:szCs w:val="16"/>
        </w:rPr>
        <w:t xml:space="preserve">dwindow2 </w:t>
      </w:r>
      <w:r>
        <w:rPr>
          <w:spacing w:val="6"/>
          <w:w w:val="113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44"/>
          <w:sz w:val="16"/>
          <w:szCs w:val="16"/>
        </w:rPr>
        <w:t xml:space="preserve">sig.blackman(template.size)               </w:t>
      </w:r>
      <w:r>
        <w:rPr>
          <w:spacing w:val="34"/>
          <w:w w:val="144"/>
          <w:sz w:val="16"/>
          <w:szCs w:val="16"/>
        </w:rPr>
        <w:t xml:space="preserve"> </w:t>
      </w: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14"/>
          <w:sz w:val="16"/>
          <w:szCs w:val="16"/>
        </w:rPr>
        <w:t xml:space="preserve">Blackman </w:t>
      </w:r>
      <w:r>
        <w:rPr>
          <w:spacing w:val="31"/>
          <w:w w:val="114"/>
          <w:sz w:val="16"/>
          <w:szCs w:val="16"/>
        </w:rPr>
        <w:t xml:space="preserve"> </w:t>
      </w:r>
      <w:r>
        <w:rPr>
          <w:w w:val="114"/>
          <w:sz w:val="16"/>
          <w:szCs w:val="16"/>
        </w:rPr>
        <w:t>window</w:t>
      </w:r>
      <w:r>
        <w:rPr>
          <w:spacing w:val="35"/>
          <w:w w:val="114"/>
          <w:sz w:val="16"/>
          <w:szCs w:val="16"/>
        </w:rPr>
        <w:t xml:space="preserve"> </w:t>
      </w:r>
      <w:r>
        <w:rPr>
          <w:w w:val="82"/>
          <w:sz w:val="16"/>
          <w:szCs w:val="16"/>
        </w:rPr>
        <w:t xml:space="preserve">OK </w:t>
      </w:r>
      <w:r>
        <w:rPr>
          <w:spacing w:val="30"/>
          <w:w w:val="82"/>
          <w:sz w:val="16"/>
          <w:szCs w:val="16"/>
        </w:rPr>
        <w:t xml:space="preserve"> </w:t>
      </w:r>
      <w:r>
        <w:rPr>
          <w:w w:val="195"/>
          <w:sz w:val="16"/>
          <w:szCs w:val="16"/>
        </w:rPr>
        <w:t>if</w:t>
      </w:r>
      <w:r>
        <w:rPr>
          <w:spacing w:val="18"/>
          <w:w w:val="195"/>
          <w:sz w:val="16"/>
          <w:szCs w:val="16"/>
        </w:rPr>
        <w:t xml:space="preserve"> </w:t>
      </w:r>
      <w:r>
        <w:rPr>
          <w:w w:val="117"/>
          <w:sz w:val="16"/>
          <w:szCs w:val="16"/>
        </w:rPr>
        <w:t xml:space="preserve">Tukey </w:t>
      </w:r>
      <w:r>
        <w:rPr>
          <w:spacing w:val="2"/>
          <w:w w:val="117"/>
          <w:sz w:val="16"/>
          <w:szCs w:val="16"/>
        </w:rPr>
        <w:t xml:space="preserve"> </w:t>
      </w:r>
      <w:r>
        <w:rPr>
          <w:w w:val="159"/>
          <w:sz w:val="16"/>
          <w:szCs w:val="16"/>
        </w:rPr>
        <w:t>is</w:t>
      </w:r>
      <w:r>
        <w:rPr>
          <w:spacing w:val="54"/>
          <w:w w:val="159"/>
          <w:sz w:val="16"/>
          <w:szCs w:val="16"/>
        </w:rPr>
        <w:t xml:space="preserve"> </w:t>
      </w:r>
      <w:r>
        <w:rPr>
          <w:w w:val="159"/>
          <w:sz w:val="16"/>
          <w:szCs w:val="16"/>
        </w:rPr>
        <w:t>not</w:t>
      </w:r>
    </w:p>
    <w:p w:rsidR="00E01976" w:rsidRDefault="00961B26">
      <w:pPr>
        <w:spacing w:line="140" w:lineRule="exact"/>
        <w:ind w:left="519"/>
        <w:rPr>
          <w:sz w:val="16"/>
          <w:szCs w:val="16"/>
        </w:rPr>
      </w:pPr>
      <w:r>
        <w:rPr>
          <w:w w:val="149"/>
          <w:sz w:val="16"/>
          <w:szCs w:val="16"/>
        </w:rPr>
        <w:t>available</w:t>
      </w:r>
    </w:p>
    <w:p w:rsidR="00E01976" w:rsidRDefault="00E01976">
      <w:pPr>
        <w:spacing w:before="9" w:line="100" w:lineRule="exact"/>
        <w:rPr>
          <w:sz w:val="11"/>
          <w:szCs w:val="11"/>
        </w:rPr>
      </w:pPr>
    </w:p>
    <w:p w:rsidR="00E01976" w:rsidRDefault="00F03C4F">
      <w:pPr>
        <w:spacing w:line="180" w:lineRule="exact"/>
        <w:ind w:left="120"/>
        <w:rPr>
          <w:sz w:val="16"/>
          <w:szCs w:val="16"/>
        </w:rPr>
      </w:pPr>
      <w:r>
        <w:pict>
          <v:group id="_x0000_s1392" style="position:absolute;left:0;text-align:left;margin-left:68.4pt;margin-top:111.65pt;width:473.4pt;height:624.65pt;z-index:-1254;mso-position-horizontal-relative:page;mso-position-vertical-relative:page" coordorigin="1368,2233" coordsize="9468,12493">
            <v:polyline id="_x0000_s1561" style="position:absolute" points="2752,4542,2752,4474" coordorigin="1376,2237" coordsize="0,68" filled="f" strokeweight="5055emu">
              <v:path arrowok="t"/>
            </v:polyline>
            <v:polyline id="_x0000_s1560" style="position:absolute" points="2744,4482,2812,4482" coordorigin="1372,2241" coordsize="68,0" filled="f" strokeweight="5055emu">
              <v:path arrowok="t"/>
            </v:polyline>
            <v:polyline id="_x0000_s1559" style="position:absolute" points="2880,4482,12205,4482" coordorigin="1440,2241" coordsize="9325,0" filled="f" strokeweight="5055emu">
              <v:path arrowok="t"/>
            </v:polyline>
            <v:polyline id="_x0000_s1558" style="position:absolute" points="21530,4482,21598,4482" coordorigin="10765,2241" coordsize="68,0" filled="f" strokeweight="5055emu">
              <v:path arrowok="t"/>
            </v:polyline>
            <v:polyline id="_x0000_s1557" style="position:absolute" points="21658,4542,21658,4474" coordorigin="10829,2237" coordsize="0,68" filled="f" strokeweight="5055emu">
              <v:path arrowok="t"/>
            </v:polyline>
            <v:polyline id="_x0000_s1556" style="position:absolute" points="2752,4761,2752,4610" coordorigin="1376,2305" coordsize="0,151" filled="f" strokeweight="5055emu">
              <v:path arrowok="t"/>
            </v:polyline>
            <v:polyline id="_x0000_s1555" style="position:absolute" points="21658,4761,21658,4610" coordorigin="10829,2305" coordsize="0,151" filled="f" strokeweight="5055emu">
              <v:path arrowok="t"/>
            </v:polyline>
            <v:polyline id="_x0000_s1554" style="position:absolute" points="2752,5064,2752,4912" coordorigin="1376,2456" coordsize="0,151" filled="f" strokeweight="5055emu">
              <v:path arrowok="t"/>
            </v:polyline>
            <v:polyline id="_x0000_s1553" style="position:absolute" points="21658,5064,21658,4912" coordorigin="10829,2456" coordsize="0,151" filled="f" strokeweight="5055emu">
              <v:path arrowok="t"/>
            </v:polyline>
            <v:polyline id="_x0000_s1552" style="position:absolute" points="2752,5367,2752,5216" coordorigin="1376,2608" coordsize="0,151" filled="f" strokeweight="5055emu">
              <v:path arrowok="t"/>
            </v:polyline>
            <v:polyline id="_x0000_s1551" style="position:absolute" points="21658,5367,21658,5216" coordorigin="10829,2608" coordsize="0,151" filled="f" strokeweight="5055emu">
              <v:path arrowok="t"/>
            </v:polyline>
            <v:polyline id="_x0000_s1550" style="position:absolute" points="2752,5669,2752,5518" coordorigin="1376,2759" coordsize="0,151" filled="f" strokeweight="5055emu">
              <v:path arrowok="t"/>
            </v:polyline>
            <v:polyline id="_x0000_s1549" style="position:absolute" points="21658,5669,21658,5518" coordorigin="10829,2759" coordsize="0,151" filled="f" strokeweight="5055emu">
              <v:path arrowok="t"/>
            </v:polyline>
            <v:polyline id="_x0000_s1548" style="position:absolute" points="2752,5972,2752,5820" coordorigin="1376,2910" coordsize="0,151" filled="f" strokeweight="5055emu">
              <v:path arrowok="t"/>
            </v:polyline>
            <v:polyline id="_x0000_s1547" style="position:absolute" points="21658,5972,21658,5820" coordorigin="10829,2910" coordsize="0,151" filled="f" strokeweight="5055emu">
              <v:path arrowok="t"/>
            </v:polyline>
            <v:polyline id="_x0000_s1546" style="position:absolute" points="2752,6275,2752,6124" coordorigin="1376,3062" coordsize="0,151" filled="f" strokeweight="5055emu">
              <v:path arrowok="t"/>
            </v:polyline>
            <v:polyline id="_x0000_s1545" style="position:absolute" points="21658,6275,21658,6124" coordorigin="10829,3062" coordsize="0,151" filled="f" strokeweight="5055emu">
              <v:path arrowok="t"/>
            </v:polyline>
            <v:polyline id="_x0000_s1544" style="position:absolute" points="2752,6578,2752,6426" coordorigin="1376,3213" coordsize="0,151" filled="f" strokeweight="5055emu">
              <v:path arrowok="t"/>
            </v:polyline>
            <v:polyline id="_x0000_s1543" style="position:absolute" points="21658,6578,21658,6426" coordorigin="10829,3213" coordsize="0,151" filled="f" strokeweight="5055emu">
              <v:path arrowok="t"/>
            </v:polyline>
            <v:polyline id="_x0000_s1542" style="position:absolute" points="2752,6881,2752,6730" coordorigin="1376,3365" coordsize="0,151" filled="f" strokeweight="5055emu">
              <v:path arrowok="t"/>
            </v:polyline>
            <v:polyline id="_x0000_s1541" style="position:absolute" points="21658,6881,21658,6730" coordorigin="10829,3365" coordsize="0,151" filled="f" strokeweight="5055emu">
              <v:path arrowok="t"/>
            </v:polyline>
            <v:polyline id="_x0000_s1540" style="position:absolute" points="2752,7184,2752,7032" coordorigin="1376,3516" coordsize="0,151" filled="f" strokeweight="5055emu">
              <v:path arrowok="t"/>
            </v:polyline>
            <v:polyline id="_x0000_s1539" style="position:absolute" points="21658,7184,21658,7032" coordorigin="10829,3516" coordsize="0,151" filled="f" strokeweight="5055emu">
              <v:path arrowok="t"/>
            </v:polyline>
            <v:polyline id="_x0000_s1538" style="position:absolute" points="2752,7487,2752,7336" coordorigin="1376,3668" coordsize="0,151" filled="f" strokeweight="5055emu">
              <v:path arrowok="t"/>
            </v:polyline>
            <v:polyline id="_x0000_s1537" style="position:absolute" points="21658,7487,21658,7336" coordorigin="10829,3668" coordsize="0,151" filled="f" strokeweight="5055emu">
              <v:path arrowok="t"/>
            </v:polyline>
            <v:polyline id="_x0000_s1536" style="position:absolute" points="2752,7790,2752,7638" coordorigin="1376,3819" coordsize="0,151" filled="f" strokeweight="5055emu">
              <v:path arrowok="t"/>
            </v:polyline>
            <v:polyline id="_x0000_s1535" style="position:absolute" points="21658,7790,21658,7638" coordorigin="10829,3819" coordsize="0,151" filled="f" strokeweight="5055emu">
              <v:path arrowok="t"/>
            </v:polyline>
            <v:polyline id="_x0000_s1534" style="position:absolute" points="2752,8092,2752,7940" coordorigin="1376,3970" coordsize="0,151" filled="f" strokeweight="5055emu">
              <v:path arrowok="t"/>
            </v:polyline>
            <v:polyline id="_x0000_s1533" style="position:absolute" points="21658,8092,21658,7940" coordorigin="10829,3970" coordsize="0,151" filled="f" strokeweight="5055emu">
              <v:path arrowok="t"/>
            </v:polyline>
            <v:polyline id="_x0000_s1532" style="position:absolute" points="2752,8395,2752,8244" coordorigin="1376,4122" coordsize="0,151" filled="f" strokeweight="5055emu">
              <v:path arrowok="t"/>
            </v:polyline>
            <v:polyline id="_x0000_s1531" style="position:absolute" points="21658,8395,21658,8244" coordorigin="10829,4122" coordsize="0,151" filled="f" strokeweight="5055emu">
              <v:path arrowok="t"/>
            </v:polyline>
            <v:polyline id="_x0000_s1530" style="position:absolute" points="2752,8698,2752,8546" coordorigin="1376,4273" coordsize="0,151" filled="f" strokeweight="5055emu">
              <v:path arrowok="t"/>
            </v:polyline>
            <v:polyline id="_x0000_s1529" style="position:absolute" points="21658,8698,21658,8546" coordorigin="10829,4273" coordsize="0,151" filled="f" strokeweight="5055emu">
              <v:path arrowok="t"/>
            </v:polyline>
            <v:polyline id="_x0000_s1528" style="position:absolute" points="2752,9001,2752,8850" coordorigin="1376,4425" coordsize="0,151" filled="f" strokeweight="5055emu">
              <v:path arrowok="t"/>
            </v:polyline>
            <v:polyline id="_x0000_s1527" style="position:absolute" points="21658,9001,21658,8850" coordorigin="10829,4425" coordsize="0,151" filled="f" strokeweight="5055emu">
              <v:path arrowok="t"/>
            </v:polyline>
            <v:polyline id="_x0000_s1526" style="position:absolute" points="2752,9304,2752,9152" coordorigin="1376,4576" coordsize="0,151" filled="f" strokeweight="5055emu">
              <v:path arrowok="t"/>
            </v:polyline>
            <v:polyline id="_x0000_s1525" style="position:absolute" points="21658,9304,21658,9152" coordorigin="10829,4576" coordsize="0,151" filled="f" strokeweight="5055emu">
              <v:path arrowok="t"/>
            </v:polyline>
            <v:polyline id="_x0000_s1524" style="position:absolute" points="2752,9607,2752,9456" coordorigin="1376,4728" coordsize="0,151" filled="f" strokeweight="5055emu">
              <v:path arrowok="t"/>
            </v:polyline>
            <v:polyline id="_x0000_s1523" style="position:absolute" points="21658,9607,21658,9456" coordorigin="10829,4728" coordsize="0,151" filled="f" strokeweight="5055emu">
              <v:path arrowok="t"/>
            </v:polyline>
            <v:polyline id="_x0000_s1522" style="position:absolute" points="2752,9910,2752,9758" coordorigin="1376,4879" coordsize="0,151" filled="f" strokeweight="5055emu">
              <v:path arrowok="t"/>
            </v:polyline>
            <v:polyline id="_x0000_s1521" style="position:absolute" points="21658,9910,21658,9758" coordorigin="10829,4879" coordsize="0,151" filled="f" strokeweight="5055emu">
              <v:path arrowok="t"/>
            </v:polyline>
            <v:polyline id="_x0000_s1520" style="position:absolute" points="2752,10213,2752,10062" coordorigin="1376,5031" coordsize="0,151" filled="f" strokeweight="5055emu">
              <v:path arrowok="t"/>
            </v:polyline>
            <v:polyline id="_x0000_s1519" style="position:absolute" points="21658,10213,21658,10062" coordorigin="10829,5031" coordsize="0,151" filled="f" strokeweight="5055emu">
              <v:path arrowok="t"/>
            </v:polyline>
            <v:polyline id="_x0000_s1518" style="position:absolute" points="2752,10515,2752,10364" coordorigin="1376,5182" coordsize="0,151" filled="f" strokeweight="5055emu">
              <v:path arrowok="t"/>
            </v:polyline>
            <v:polyline id="_x0000_s1517" style="position:absolute" points="21658,10515,21658,10364" coordorigin="10829,5182" coordsize="0,151" filled="f" strokeweight="5055emu">
              <v:path arrowok="t"/>
            </v:polyline>
            <v:polyline id="_x0000_s1516" style="position:absolute" points="2752,10818,2752,10666" coordorigin="1376,5333" coordsize="0,151" filled="f" strokeweight="5055emu">
              <v:path arrowok="t"/>
            </v:polyline>
            <v:polyline id="_x0000_s1515" style="position:absolute" points="21658,10818,21658,10666" coordorigin="10829,5333" coordsize="0,151" filled="f" strokeweight="5055emu">
              <v:path arrowok="t"/>
            </v:polyline>
            <v:polyline id="_x0000_s1514" style="position:absolute" points="2752,11121,2752,10970" coordorigin="1376,5485" coordsize="0,151" filled="f" strokeweight="5055emu">
              <v:path arrowok="t"/>
            </v:polyline>
            <v:polyline id="_x0000_s1513" style="position:absolute" points="21658,11121,21658,10970" coordorigin="10829,5485" coordsize="0,151" filled="f" strokeweight="5055emu">
              <v:path arrowok="t"/>
            </v:polyline>
            <v:polyline id="_x0000_s1512" style="position:absolute" points="2752,11424,2752,11272" coordorigin="1376,5636" coordsize="0,151" filled="f" strokeweight="5055emu">
              <v:path arrowok="t"/>
            </v:polyline>
            <v:polyline id="_x0000_s1511" style="position:absolute" points="21658,11424,21658,11272" coordorigin="10829,5636" coordsize="0,151" filled="f" strokeweight="5055emu">
              <v:path arrowok="t"/>
            </v:polyline>
            <v:polyline id="_x0000_s1510" style="position:absolute" points="2752,11727,2752,11576" coordorigin="1376,5788" coordsize="0,151" filled="f" strokeweight="5055emu">
              <v:path arrowok="t"/>
            </v:polyline>
            <v:polyline id="_x0000_s1509" style="position:absolute" points="21658,11727,21658,11576" coordorigin="10829,5788" coordsize="0,151" filled="f" strokeweight="5055emu">
              <v:path arrowok="t"/>
            </v:polyline>
            <v:polyline id="_x0000_s1508" style="position:absolute" points="2752,12030,2752,11878" coordorigin="1376,5939" coordsize="0,151" filled="f" strokeweight="5055emu">
              <v:path arrowok="t"/>
            </v:polyline>
            <v:polyline id="_x0000_s1507" style="position:absolute" points="21658,12030,21658,11878" coordorigin="10829,5939" coordsize="0,151" filled="f" strokeweight="5055emu">
              <v:path arrowok="t"/>
            </v:polyline>
            <v:polyline id="_x0000_s1506" style="position:absolute" points="2752,12333,2752,12182" coordorigin="1376,6091" coordsize="0,151" filled="f" strokeweight="5055emu">
              <v:path arrowok="t"/>
            </v:polyline>
            <v:polyline id="_x0000_s1505" style="position:absolute" points="21658,12333,21658,12182" coordorigin="10829,6091" coordsize="0,151" filled="f" strokeweight="5055emu">
              <v:path arrowok="t"/>
            </v:polyline>
            <v:polyline id="_x0000_s1504" style="position:absolute" points="2752,12635,2752,12484" coordorigin="1376,6242" coordsize="0,151" filled="f" strokeweight="5055emu">
              <v:path arrowok="t"/>
            </v:polyline>
            <v:polyline id="_x0000_s1503" style="position:absolute" points="21658,12635,21658,12484" coordorigin="10829,6242" coordsize="0,151" filled="f" strokeweight="5055emu">
              <v:path arrowok="t"/>
            </v:polyline>
            <v:polyline id="_x0000_s1502" style="position:absolute" points="2752,12938,2752,12786" coordorigin="1376,6393" coordsize="0,151" filled="f" strokeweight="5055emu">
              <v:path arrowok="t"/>
            </v:polyline>
            <v:polyline id="_x0000_s1501" style="position:absolute" points="21658,12938,21658,12786" coordorigin="10829,6393" coordsize="0,151" filled="f" strokeweight="5055emu">
              <v:path arrowok="t"/>
            </v:polyline>
            <v:polyline id="_x0000_s1500" style="position:absolute" points="2752,13241,2752,13090" coordorigin="1376,6545" coordsize="0,151" filled="f" strokeweight="5055emu">
              <v:path arrowok="t"/>
            </v:polyline>
            <v:polyline id="_x0000_s1499" style="position:absolute" points="21658,13241,21658,13090" coordorigin="10829,6545" coordsize="0,151" filled="f" strokeweight="5055emu">
              <v:path arrowok="t"/>
            </v:polyline>
            <v:polyline id="_x0000_s1498" style="position:absolute" points="2752,13544,2752,13392" coordorigin="1376,6696" coordsize="0,151" filled="f" strokeweight="5055emu">
              <v:path arrowok="t"/>
            </v:polyline>
            <v:polyline id="_x0000_s1497" style="position:absolute" points="21658,13544,21658,13392" coordorigin="10829,6696" coordsize="0,151" filled="f" strokeweight="5055emu">
              <v:path arrowok="t"/>
            </v:polyline>
            <v:polyline id="_x0000_s1496" style="position:absolute" points="2752,13847,2752,13696" coordorigin="1376,6848" coordsize="0,151" filled="f" strokeweight="5055emu">
              <v:path arrowok="t"/>
            </v:polyline>
            <v:polyline id="_x0000_s1495" style="position:absolute" points="21658,13847,21658,13696" coordorigin="10829,6848" coordsize="0,151" filled="f" strokeweight="5055emu">
              <v:path arrowok="t"/>
            </v:polyline>
            <v:polyline id="_x0000_s1494" style="position:absolute" points="2752,14150,2752,13998" coordorigin="1376,6999" coordsize="0,151" filled="f" strokeweight="5055emu">
              <v:path arrowok="t"/>
            </v:polyline>
            <v:polyline id="_x0000_s1493" style="position:absolute" points="21658,14150,21658,13998" coordorigin="10829,6999" coordsize="0,151" filled="f" strokeweight="5055emu">
              <v:path arrowok="t"/>
            </v:polyline>
            <v:polyline id="_x0000_s1492" style="position:absolute" points="2752,14453,2752,14302" coordorigin="1376,7151" coordsize="0,151" filled="f" strokeweight="5055emu">
              <v:path arrowok="t"/>
            </v:polyline>
            <v:polyline id="_x0000_s1491" style="position:absolute" points="21658,14453,21658,14302" coordorigin="10829,7151" coordsize="0,151" filled="f" strokeweight="5055emu">
              <v:path arrowok="t"/>
            </v:polyline>
            <v:polyline id="_x0000_s1490" style="position:absolute" points="2752,14755,2752,14604" coordorigin="1376,7302" coordsize="0,151" filled="f" strokeweight="5055emu">
              <v:path arrowok="t"/>
            </v:polyline>
            <v:polyline id="_x0000_s1489" style="position:absolute" points="21658,14755,21658,14604" coordorigin="10829,7302" coordsize="0,151" filled="f" strokeweight="5055emu">
              <v:path arrowok="t"/>
            </v:polyline>
            <v:polyline id="_x0000_s1488" style="position:absolute" points="2752,15058,2752,14906" coordorigin="1376,7453" coordsize="0,151" filled="f" strokeweight="5055emu">
              <v:path arrowok="t"/>
            </v:polyline>
            <v:polyline id="_x0000_s1487" style="position:absolute" points="21658,15058,21658,14906" coordorigin="10829,7453" coordsize="0,151" filled="f" strokeweight="5055emu">
              <v:path arrowok="t"/>
            </v:polyline>
            <v:polyline id="_x0000_s1486" style="position:absolute" points="2752,15361,2752,15210" coordorigin="1376,7605" coordsize="0,151" filled="f" strokeweight="5055emu">
              <v:path arrowok="t"/>
            </v:polyline>
            <v:polyline id="_x0000_s1485" style="position:absolute" points="21658,15361,21658,15210" coordorigin="10829,7605" coordsize="0,151" filled="f" strokeweight="5055emu">
              <v:path arrowok="t"/>
            </v:polyline>
            <v:polyline id="_x0000_s1484" style="position:absolute" points="2752,15664,2752,15512" coordorigin="1376,7756" coordsize="0,151" filled="f" strokeweight="5055emu">
              <v:path arrowok="t"/>
            </v:polyline>
            <v:polyline id="_x0000_s1483" style="position:absolute" points="21658,15664,21658,15512" coordorigin="10829,7756" coordsize="0,151" filled="f" strokeweight="5055emu">
              <v:path arrowok="t"/>
            </v:polyline>
            <v:polyline id="_x0000_s1482" style="position:absolute" points="2752,15967,2752,15816" coordorigin="1376,7908" coordsize="0,151" filled="f" strokeweight="5055emu">
              <v:path arrowok="t"/>
            </v:polyline>
            <v:polyline id="_x0000_s1481" style="position:absolute" points="21658,15967,21658,15816" coordorigin="10829,7908" coordsize="0,151" filled="f" strokeweight="5055emu">
              <v:path arrowok="t"/>
            </v:polyline>
            <v:polyline id="_x0000_s1480" style="position:absolute" points="2752,16270,2752,16118" coordorigin="1376,8059" coordsize="0,151" filled="f" strokeweight="5055emu">
              <v:path arrowok="t"/>
            </v:polyline>
            <v:polyline id="_x0000_s1479" style="position:absolute" points="21658,16270,21658,16118" coordorigin="10829,8059" coordsize="0,151" filled="f" strokeweight="5055emu">
              <v:path arrowok="t"/>
            </v:polyline>
            <v:polyline id="_x0000_s1478" style="position:absolute" points="2752,16573,2752,16422" coordorigin="1376,8211" coordsize="0,151" filled="f" strokeweight="5055emu">
              <v:path arrowok="t"/>
            </v:polyline>
            <v:polyline id="_x0000_s1477" style="position:absolute" points="21658,16573,21658,16422" coordorigin="10829,8211" coordsize="0,151" filled="f" strokeweight="5055emu">
              <v:path arrowok="t"/>
            </v:polyline>
            <v:polyline id="_x0000_s1476" style="position:absolute" points="2752,16875,2752,16724" coordorigin="1376,8362" coordsize="0,151" filled="f" strokeweight="5055emu">
              <v:path arrowok="t"/>
            </v:polyline>
            <v:polyline id="_x0000_s1475" style="position:absolute" points="21658,16875,21658,16724" coordorigin="10829,8362" coordsize="0,151" filled="f" strokeweight="5055emu">
              <v:path arrowok="t"/>
            </v:polyline>
            <v:polyline id="_x0000_s1474" style="position:absolute" points="2752,17178,2752,17026" coordorigin="1376,8513" coordsize="0,151" filled="f" strokeweight="5055emu">
              <v:path arrowok="t"/>
            </v:polyline>
            <v:polyline id="_x0000_s1473" style="position:absolute" points="21658,17178,21658,17026" coordorigin="10829,8513" coordsize="0,151" filled="f" strokeweight="5055emu">
              <v:path arrowok="t"/>
            </v:polyline>
            <v:polyline id="_x0000_s1472" style="position:absolute" points="2752,17481,2752,17330" coordorigin="1376,8665" coordsize="0,151" filled="f" strokeweight="5055emu">
              <v:path arrowok="t"/>
            </v:polyline>
            <v:polyline id="_x0000_s1471" style="position:absolute" points="21658,17481,21658,17330" coordorigin="10829,8665" coordsize="0,151" filled="f" strokeweight="5055emu">
              <v:path arrowok="t"/>
            </v:polyline>
            <v:polyline id="_x0000_s1470" style="position:absolute" points="2752,17784,2752,17632" coordorigin="1376,8816" coordsize="0,151" filled="f" strokeweight="5055emu">
              <v:path arrowok="t"/>
            </v:polyline>
            <v:polyline id="_x0000_s1469" style="position:absolute" points="21658,17784,21658,17632" coordorigin="10829,8816" coordsize="0,151" filled="f" strokeweight="5055emu">
              <v:path arrowok="t"/>
            </v:polyline>
            <v:polyline id="_x0000_s1468" style="position:absolute" points="2752,18087,2752,17936" coordorigin="1376,8968" coordsize="0,151" filled="f" strokeweight="5055emu">
              <v:path arrowok="t"/>
            </v:polyline>
            <v:polyline id="_x0000_s1467" style="position:absolute" points="21658,18087,21658,17936" coordorigin="10829,8968" coordsize="0,151" filled="f" strokeweight="5055emu">
              <v:path arrowok="t"/>
            </v:polyline>
            <v:polyline id="_x0000_s1466" style="position:absolute" points="2752,18390,2752,18238" coordorigin="1376,9119" coordsize="0,151" filled="f" strokeweight="5055emu">
              <v:path arrowok="t"/>
            </v:polyline>
            <v:polyline id="_x0000_s1465" style="position:absolute" points="21658,18390,21658,18238" coordorigin="10829,9119" coordsize="0,151" filled="f" strokeweight="5055emu">
              <v:path arrowok="t"/>
            </v:polyline>
            <v:polyline id="_x0000_s1464" style="position:absolute" points="2752,18693,2752,18542" coordorigin="1376,9271" coordsize="0,151" filled="f" strokeweight="5055emu">
              <v:path arrowok="t"/>
            </v:polyline>
            <v:polyline id="_x0000_s1463" style="position:absolute" points="21658,18693,21658,18542" coordorigin="10829,9271" coordsize="0,151" filled="f" strokeweight="5055emu">
              <v:path arrowok="t"/>
            </v:polyline>
            <v:polyline id="_x0000_s1462" style="position:absolute" points="2752,18996,2752,18844" coordorigin="1376,9422" coordsize="0,151" filled="f" strokeweight="5055emu">
              <v:path arrowok="t"/>
            </v:polyline>
            <v:polyline id="_x0000_s1461" style="position:absolute" points="21658,18996,21658,18844" coordorigin="10829,9422" coordsize="0,151" filled="f" strokeweight="5055emu">
              <v:path arrowok="t"/>
            </v:polyline>
            <v:polyline id="_x0000_s1460" style="position:absolute" points="2752,19299,2752,19148" coordorigin="1376,9574" coordsize="0,151" filled="f" strokeweight="5055emu">
              <v:path arrowok="t"/>
            </v:polyline>
            <v:polyline id="_x0000_s1459" style="position:absolute" points="21658,19299,21658,19148" coordorigin="10829,9574" coordsize="0,151" filled="f" strokeweight="5055emu">
              <v:path arrowok="t"/>
            </v:polyline>
            <v:polyline id="_x0000_s1458" style="position:absolute" points="2752,19601,2752,19450" coordorigin="1376,9725" coordsize="0,151" filled="f" strokeweight="5055emu">
              <v:path arrowok="t"/>
            </v:polyline>
            <v:polyline id="_x0000_s1457" style="position:absolute" points="21658,19601,21658,19450" coordorigin="10829,9725" coordsize="0,151" filled="f" strokeweight="5055emu">
              <v:path arrowok="t"/>
            </v:polyline>
            <v:polyline id="_x0000_s1456" style="position:absolute" points="2752,19904,2752,19752" coordorigin="1376,9876" coordsize="0,151" filled="f" strokeweight="5055emu">
              <v:path arrowok="t"/>
            </v:polyline>
            <v:polyline id="_x0000_s1455" style="position:absolute" points="21658,19904,21658,19752" coordorigin="10829,9876" coordsize="0,151" filled="f" strokeweight="5055emu">
              <v:path arrowok="t"/>
            </v:polyline>
            <v:polyline id="_x0000_s1454" style="position:absolute" points="2752,20207,2752,20056" coordorigin="1376,10028" coordsize="0,151" filled="f" strokeweight="5055emu">
              <v:path arrowok="t"/>
            </v:polyline>
            <v:polyline id="_x0000_s1453" style="position:absolute" points="21658,20207,21658,20056" coordorigin="10829,10028" coordsize="0,151" filled="f" strokeweight="5055emu">
              <v:path arrowok="t"/>
            </v:polyline>
            <v:polyline id="_x0000_s1452" style="position:absolute" points="2752,20510,2752,20358" coordorigin="1376,10179" coordsize="0,151" filled="f" strokeweight="5055emu">
              <v:path arrowok="t"/>
            </v:polyline>
            <v:polyline id="_x0000_s1451" style="position:absolute" points="21658,20510,21658,20358" coordorigin="10829,10179" coordsize="0,151" filled="f" strokeweight="5055emu">
              <v:path arrowok="t"/>
            </v:polyline>
            <v:polyline id="_x0000_s1450" style="position:absolute" points="2752,20813,2752,20662" coordorigin="1376,10331" coordsize="0,151" filled="f" strokeweight="5055emu">
              <v:path arrowok="t"/>
            </v:polyline>
            <v:polyline id="_x0000_s1449" style="position:absolute" points="21658,20813,21658,20662" coordorigin="10829,10331" coordsize="0,151" filled="f" strokeweight="5055emu">
              <v:path arrowok="t"/>
            </v:polyline>
            <v:polyline id="_x0000_s1448" style="position:absolute" points="2752,21116,2752,20964" coordorigin="1376,10482" coordsize="0,151" filled="f" strokeweight="5055emu">
              <v:path arrowok="t"/>
            </v:polyline>
            <v:polyline id="_x0000_s1447" style="position:absolute" points="21658,21116,21658,20964" coordorigin="10829,10482" coordsize="0,151" filled="f" strokeweight="5055emu">
              <v:path arrowok="t"/>
            </v:polyline>
            <v:polyline id="_x0000_s1446" style="position:absolute" points="2752,21419,2752,21268" coordorigin="1376,10634" coordsize="0,151" filled="f" strokeweight="5055emu">
              <v:path arrowok="t"/>
            </v:polyline>
            <v:polyline id="_x0000_s1445" style="position:absolute" points="21658,21419,21658,21268" coordorigin="10829,10634" coordsize="0,151" filled="f" strokeweight="5055emu">
              <v:path arrowok="t"/>
            </v:polyline>
            <v:polyline id="_x0000_s1444" style="position:absolute" points="2752,21721,2752,21570" coordorigin="1376,10785" coordsize="0,151" filled="f" strokeweight="5055emu">
              <v:path arrowok="t"/>
            </v:polyline>
            <v:polyline id="_x0000_s1443" style="position:absolute" points="21658,21721,21658,21570" coordorigin="10829,10785" coordsize="0,151" filled="f" strokeweight="5055emu">
              <v:path arrowok="t"/>
            </v:polyline>
            <v:polyline id="_x0000_s1442" style="position:absolute" points="2752,22024,2752,21872" coordorigin="1376,10936" coordsize="0,151" filled="f" strokeweight="5055emu">
              <v:path arrowok="t"/>
            </v:polyline>
            <v:polyline id="_x0000_s1441" style="position:absolute" points="21658,22024,21658,21872" coordorigin="10829,10936" coordsize="0,151" filled="f" strokeweight="5055emu">
              <v:path arrowok="t"/>
            </v:polyline>
            <v:polyline id="_x0000_s1440" style="position:absolute" points="2752,22327,2752,22176" coordorigin="1376,11088" coordsize="0,151" filled="f" strokeweight="5055emu">
              <v:path arrowok="t"/>
            </v:polyline>
            <v:polyline id="_x0000_s1439" style="position:absolute" points="21658,22327,21658,22176" coordorigin="10829,11088" coordsize="0,151" filled="f" strokeweight="5055emu">
              <v:path arrowok="t"/>
            </v:polyline>
            <v:polyline id="_x0000_s1438" style="position:absolute" points="2752,22630,2752,22478" coordorigin="1376,11239" coordsize="0,151" filled="f" strokeweight="5055emu">
              <v:path arrowok="t"/>
            </v:polyline>
            <v:polyline id="_x0000_s1437" style="position:absolute" points="21658,22630,21658,22478" coordorigin="10829,11239" coordsize="0,151" filled="f" strokeweight="5055emu">
              <v:path arrowok="t"/>
            </v:polyline>
            <v:polyline id="_x0000_s1436" style="position:absolute" points="2752,22933,2752,22782" coordorigin="1376,11391" coordsize="0,151" filled="f" strokeweight="5055emu">
              <v:path arrowok="t"/>
            </v:polyline>
            <v:polyline id="_x0000_s1435" style="position:absolute" points="21658,22933,21658,22782" coordorigin="10829,11391" coordsize="0,151" filled="f" strokeweight="5055emu">
              <v:path arrowok="t"/>
            </v:polyline>
            <v:polyline id="_x0000_s1434" style="position:absolute" points="2752,23236,2752,23084" coordorigin="1376,11542" coordsize="0,151" filled="f" strokeweight="5055emu">
              <v:path arrowok="t"/>
            </v:polyline>
            <v:polyline id="_x0000_s1433" style="position:absolute" points="21658,23236,21658,23084" coordorigin="10829,11542" coordsize="0,151" filled="f" strokeweight="5055emu">
              <v:path arrowok="t"/>
            </v:polyline>
            <v:polyline id="_x0000_s1432" style="position:absolute" points="2752,23539,2752,23388" coordorigin="1376,11694" coordsize="0,151" filled="f" strokeweight="5055emu">
              <v:path arrowok="t"/>
            </v:polyline>
            <v:polyline id="_x0000_s1431" style="position:absolute" points="21658,23539,21658,23388" coordorigin="10829,11694" coordsize="0,151" filled="f" strokeweight="5055emu">
              <v:path arrowok="t"/>
            </v:polyline>
            <v:polyline id="_x0000_s1430" style="position:absolute" points="2752,23841,2752,23690" coordorigin="1376,11845" coordsize="0,151" filled="f" strokeweight="5055emu">
              <v:path arrowok="t"/>
            </v:polyline>
            <v:polyline id="_x0000_s1429" style="position:absolute" points="21658,23841,21658,23690" coordorigin="10829,11845" coordsize="0,151" filled="f" strokeweight="5055emu">
              <v:path arrowok="t"/>
            </v:polyline>
            <v:polyline id="_x0000_s1428" style="position:absolute" points="2752,24144,2752,23992" coordorigin="1376,11996" coordsize="0,151" filled="f" strokeweight="5055emu">
              <v:path arrowok="t"/>
            </v:polyline>
            <v:polyline id="_x0000_s1427" style="position:absolute" points="21658,24144,21658,23992" coordorigin="10829,11996" coordsize="0,151" filled="f" strokeweight="5055emu">
              <v:path arrowok="t"/>
            </v:polyline>
            <v:polyline id="_x0000_s1426" style="position:absolute" points="2752,24447,2752,24296" coordorigin="1376,12148" coordsize="0,151" filled="f" strokeweight="5055emu">
              <v:path arrowok="t"/>
            </v:polyline>
            <v:polyline id="_x0000_s1425" style="position:absolute" points="21658,24447,21658,24296" coordorigin="10829,12148" coordsize="0,151" filled="f" strokeweight="5055emu">
              <v:path arrowok="t"/>
            </v:polyline>
            <v:polyline id="_x0000_s1424" style="position:absolute" points="2752,24750,2752,24598" coordorigin="1376,12299" coordsize="0,151" filled="f" strokeweight="5055emu">
              <v:path arrowok="t"/>
            </v:polyline>
            <v:polyline id="_x0000_s1423" style="position:absolute" points="21658,24750,21658,24598" coordorigin="10829,12299" coordsize="0,151" filled="f" strokeweight="5055emu">
              <v:path arrowok="t"/>
            </v:polyline>
            <v:polyline id="_x0000_s1422" style="position:absolute" points="2752,25053,2752,24902" coordorigin="1376,12451" coordsize="0,151" filled="f" strokeweight="5055emu">
              <v:path arrowok="t"/>
            </v:polyline>
            <v:polyline id="_x0000_s1421" style="position:absolute" points="21658,25053,21658,24902" coordorigin="10829,12451" coordsize="0,151" filled="f" strokeweight="5055emu">
              <v:path arrowok="t"/>
            </v:polyline>
            <v:polyline id="_x0000_s1420" style="position:absolute" points="2752,25356,2752,25204" coordorigin="1376,12602" coordsize="0,151" filled="f" strokeweight="5055emu">
              <v:path arrowok="t"/>
            </v:polyline>
            <v:polyline id="_x0000_s1419" style="position:absolute" points="21658,25356,21658,25204" coordorigin="10829,12602" coordsize="0,151" filled="f" strokeweight="5055emu">
              <v:path arrowok="t"/>
            </v:polyline>
            <v:polyline id="_x0000_s1418" style="position:absolute" points="2752,25659,2752,25508" coordorigin="1376,12754" coordsize="0,151" filled="f" strokeweight="5055emu">
              <v:path arrowok="t"/>
            </v:polyline>
            <v:polyline id="_x0000_s1417" style="position:absolute" points="21658,25659,21658,25508" coordorigin="10829,12754" coordsize="0,151" filled="f" strokeweight="5055emu">
              <v:path arrowok="t"/>
            </v:polyline>
            <v:polyline id="_x0000_s1416" style="position:absolute" points="2752,25961,2752,25810" coordorigin="1376,12905" coordsize="0,151" filled="f" strokeweight="5055emu">
              <v:path arrowok="t"/>
            </v:polyline>
            <v:polyline id="_x0000_s1415" style="position:absolute" points="21658,25961,21658,25810" coordorigin="10829,12905" coordsize="0,151" filled="f" strokeweight="5055emu">
              <v:path arrowok="t"/>
            </v:polyline>
            <v:polyline id="_x0000_s1414" style="position:absolute" points="2752,26264,2752,26112" coordorigin="1376,13056" coordsize="0,151" filled="f" strokeweight="5055emu">
              <v:path arrowok="t"/>
            </v:polyline>
            <v:polyline id="_x0000_s1413" style="position:absolute" points="21658,26264,21658,26112" coordorigin="10829,13056" coordsize="0,151" filled="f" strokeweight="5055emu">
              <v:path arrowok="t"/>
            </v:polyline>
            <v:polyline id="_x0000_s1412" style="position:absolute" points="2752,26567,2752,26416" coordorigin="1376,13208" coordsize="0,151" filled="f" strokeweight="5055emu">
              <v:path arrowok="t"/>
            </v:polyline>
            <v:polyline id="_x0000_s1411" style="position:absolute" points="21658,26567,21658,26416" coordorigin="10829,13208" coordsize="0,151" filled="f" strokeweight="5055emu">
              <v:path arrowok="t"/>
            </v:polyline>
            <v:polyline id="_x0000_s1410" style="position:absolute" points="2752,26870,2752,26718" coordorigin="1376,13359" coordsize="0,151" filled="f" strokeweight="5055emu">
              <v:path arrowok="t"/>
            </v:polyline>
            <v:polyline id="_x0000_s1409" style="position:absolute" points="21658,26870,21658,26718" coordorigin="10829,13359" coordsize="0,151" filled="f" strokeweight="5055emu">
              <v:path arrowok="t"/>
            </v:polyline>
            <v:polyline id="_x0000_s1408" style="position:absolute" points="2752,27173,2752,27022" coordorigin="1376,13511" coordsize="0,151" filled="f" strokeweight="5055emu">
              <v:path arrowok="t"/>
            </v:polyline>
            <v:polyline id="_x0000_s1407" style="position:absolute" points="21658,27173,21658,27022" coordorigin="10829,13511" coordsize="0,151" filled="f" strokeweight="5055emu">
              <v:path arrowok="t"/>
            </v:polyline>
            <v:polyline id="_x0000_s1406" style="position:absolute" points="2752,27476,2752,27324" coordorigin="1376,13662" coordsize="0,151" filled="f" strokeweight="5055emu">
              <v:path arrowok="t"/>
            </v:polyline>
            <v:polyline id="_x0000_s1405" style="position:absolute" points="21658,27476,21658,27324" coordorigin="10829,13662" coordsize="0,151" filled="f" strokeweight="5055emu">
              <v:path arrowok="t"/>
            </v:polyline>
            <v:polyline id="_x0000_s1404" style="position:absolute" points="2752,27779,2752,27628" coordorigin="1376,13814" coordsize="0,151" filled="f" strokeweight="5055emu">
              <v:path arrowok="t"/>
            </v:polyline>
            <v:polyline id="_x0000_s1403" style="position:absolute" points="21658,27779,21658,27628" coordorigin="10829,13814" coordsize="0,151" filled="f" strokeweight="5055emu">
              <v:path arrowok="t"/>
            </v:polyline>
            <v:polyline id="_x0000_s1402" style="position:absolute" points="2752,28081,2752,27930" coordorigin="1376,13965" coordsize="0,151" filled="f" strokeweight="5055emu">
              <v:path arrowok="t"/>
            </v:polyline>
            <v:polyline id="_x0000_s1401" style="position:absolute" points="21658,28081,21658,27930" coordorigin="10829,13965" coordsize="0,151" filled="f" strokeweight="5055emu">
              <v:path arrowok="t"/>
            </v:polyline>
            <v:polyline id="_x0000_s1400" style="position:absolute" points="2752,28384,2752,28232" coordorigin="1376,14116" coordsize="0,151" filled="f" strokeweight="5055emu">
              <v:path arrowok="t"/>
            </v:polyline>
            <v:polyline id="_x0000_s1399" style="position:absolute" points="21658,28384,21658,28232" coordorigin="10829,14116" coordsize="0,151" filled="f" strokeweight="5055emu">
              <v:path arrowok="t"/>
            </v:polyline>
            <v:polyline id="_x0000_s1398" style="position:absolute" points="2752,28687,2752,28536" coordorigin="1376,14268" coordsize="0,151" filled="f" strokeweight="5055emu">
              <v:path arrowok="t"/>
            </v:polyline>
            <v:polyline id="_x0000_s1397" style="position:absolute" points="21658,28687,21658,28536" coordorigin="10829,14268" coordsize="0,151" filled="f" strokeweight="5055emu">
              <v:path arrowok="t"/>
            </v:polyline>
            <v:polyline id="_x0000_s1396" style="position:absolute" points="2752,28990,2752,28838" coordorigin="1376,14419" coordsize="0,151" filled="f" strokeweight="5055emu">
              <v:path arrowok="t"/>
            </v:polyline>
            <v:polyline id="_x0000_s1395" style="position:absolute" points="21658,28990,21658,28838" coordorigin="10829,14419" coordsize="0,151" filled="f" strokeweight="5055emu">
              <v:path arrowok="t"/>
            </v:polyline>
            <v:polyline id="_x0000_s1394" style="position:absolute" points="2752,29293,2752,29142" coordorigin="1376,14571" coordsize="0,151" filled="f" strokeweight="5055emu">
              <v:path arrowok="t"/>
            </v:polyline>
            <v:polyline id="_x0000_s1393" style="position:absolute" points="21658,29293,21658,29142" coordorigin="10829,14571" coordsize="0,151" filled="f" strokeweight="5055emu">
              <v:path arrowok="t"/>
            </v:polyline>
            <w10:wrap anchorx="page" anchory="page"/>
          </v:group>
        </w:pict>
      </w:r>
      <w:r w:rsidR="00961B26">
        <w:rPr>
          <w:sz w:val="16"/>
          <w:szCs w:val="16"/>
        </w:rPr>
        <w:t xml:space="preserve"># </w:t>
      </w:r>
      <w:r w:rsidR="00961B26">
        <w:rPr>
          <w:spacing w:val="31"/>
          <w:sz w:val="16"/>
          <w:szCs w:val="16"/>
        </w:rPr>
        <w:t xml:space="preserve"> </w:t>
      </w:r>
      <w:r w:rsidR="00961B26">
        <w:rPr>
          <w:w w:val="141"/>
          <w:sz w:val="16"/>
          <w:szCs w:val="16"/>
        </w:rPr>
        <w:t>the</w:t>
      </w:r>
      <w:r w:rsidR="00961B26">
        <w:rPr>
          <w:spacing w:val="49"/>
          <w:w w:val="141"/>
          <w:sz w:val="16"/>
          <w:szCs w:val="16"/>
        </w:rPr>
        <w:t xml:space="preserve"> </w:t>
      </w:r>
      <w:r w:rsidR="00961B26">
        <w:rPr>
          <w:w w:val="141"/>
          <w:sz w:val="16"/>
          <w:szCs w:val="16"/>
        </w:rPr>
        <w:t>length</w:t>
      </w:r>
      <w:r w:rsidR="00961B26">
        <w:rPr>
          <w:spacing w:val="48"/>
          <w:w w:val="141"/>
          <w:sz w:val="16"/>
          <w:szCs w:val="16"/>
        </w:rPr>
        <w:t xml:space="preserve"> </w:t>
      </w:r>
      <w:r w:rsidR="00961B26">
        <w:rPr>
          <w:w w:val="141"/>
          <w:sz w:val="16"/>
          <w:szCs w:val="16"/>
        </w:rPr>
        <w:t>and sampling</w:t>
      </w:r>
      <w:r w:rsidR="00961B26">
        <w:rPr>
          <w:spacing w:val="-25"/>
          <w:w w:val="141"/>
          <w:sz w:val="16"/>
          <w:szCs w:val="16"/>
        </w:rPr>
        <w:t xml:space="preserve"> </w:t>
      </w:r>
      <w:r w:rsidR="00961B26">
        <w:rPr>
          <w:w w:val="141"/>
          <w:sz w:val="16"/>
          <w:szCs w:val="16"/>
        </w:rPr>
        <w:t xml:space="preserve">rate </w:t>
      </w:r>
      <w:r w:rsidR="00961B26">
        <w:rPr>
          <w:spacing w:val="26"/>
          <w:w w:val="141"/>
          <w:sz w:val="16"/>
          <w:szCs w:val="16"/>
        </w:rPr>
        <w:t xml:space="preserve"> </w:t>
      </w:r>
      <w:r w:rsidR="00961B26">
        <w:rPr>
          <w:w w:val="141"/>
          <w:sz w:val="16"/>
          <w:szCs w:val="16"/>
        </w:rPr>
        <w:t>of</w:t>
      </w:r>
      <w:r w:rsidR="00961B26">
        <w:rPr>
          <w:spacing w:val="42"/>
          <w:w w:val="141"/>
          <w:sz w:val="16"/>
          <w:szCs w:val="16"/>
        </w:rPr>
        <w:t xml:space="preserve"> </w:t>
      </w:r>
      <w:r w:rsidR="00961B26">
        <w:rPr>
          <w:w w:val="141"/>
          <w:sz w:val="16"/>
          <w:szCs w:val="16"/>
        </w:rPr>
        <w:t>the</w:t>
      </w:r>
      <w:r w:rsidR="00961B26">
        <w:rPr>
          <w:spacing w:val="49"/>
          <w:w w:val="141"/>
          <w:sz w:val="16"/>
          <w:szCs w:val="16"/>
        </w:rPr>
        <w:t xml:space="preserve"> </w:t>
      </w:r>
      <w:r w:rsidR="00961B26">
        <w:rPr>
          <w:w w:val="141"/>
          <w:sz w:val="16"/>
          <w:szCs w:val="16"/>
        </w:rPr>
        <w:t>template</w:t>
      </w:r>
      <w:r w:rsidR="00961B26">
        <w:rPr>
          <w:spacing w:val="29"/>
          <w:w w:val="141"/>
          <w:sz w:val="16"/>
          <w:szCs w:val="16"/>
        </w:rPr>
        <w:t xml:space="preserve"> </w:t>
      </w:r>
      <w:r w:rsidR="00961B26">
        <w:rPr>
          <w:sz w:val="16"/>
          <w:szCs w:val="16"/>
        </w:rPr>
        <w:t>MUST</w:t>
      </w:r>
      <w:r w:rsidR="00961B26">
        <w:rPr>
          <w:spacing w:val="-6"/>
          <w:sz w:val="16"/>
          <w:szCs w:val="16"/>
        </w:rPr>
        <w:t xml:space="preserve"> </w:t>
      </w:r>
      <w:r w:rsidR="00961B26">
        <w:rPr>
          <w:w w:val="122"/>
          <w:sz w:val="16"/>
          <w:szCs w:val="16"/>
        </w:rPr>
        <w:t>match</w:t>
      </w:r>
      <w:r w:rsidR="00961B26">
        <w:rPr>
          <w:spacing w:val="47"/>
          <w:w w:val="122"/>
          <w:sz w:val="16"/>
          <w:szCs w:val="16"/>
        </w:rPr>
        <w:t xml:space="preserve"> </w:t>
      </w:r>
      <w:r w:rsidR="00961B26">
        <w:rPr>
          <w:w w:val="156"/>
          <w:sz w:val="16"/>
          <w:szCs w:val="16"/>
        </w:rPr>
        <w:t>that</w:t>
      </w:r>
      <w:r w:rsidR="00961B26">
        <w:rPr>
          <w:spacing w:val="41"/>
          <w:w w:val="156"/>
          <w:sz w:val="16"/>
          <w:szCs w:val="16"/>
        </w:rPr>
        <w:t xml:space="preserve"> </w:t>
      </w:r>
      <w:r w:rsidR="00961B26">
        <w:rPr>
          <w:w w:val="156"/>
          <w:sz w:val="16"/>
          <w:szCs w:val="16"/>
        </w:rPr>
        <w:t>of</w:t>
      </w:r>
      <w:r w:rsidR="00961B26">
        <w:rPr>
          <w:spacing w:val="16"/>
          <w:w w:val="156"/>
          <w:sz w:val="16"/>
          <w:szCs w:val="16"/>
        </w:rPr>
        <w:t xml:space="preserve"> </w:t>
      </w:r>
      <w:r w:rsidR="00961B26">
        <w:rPr>
          <w:w w:val="156"/>
          <w:sz w:val="16"/>
          <w:szCs w:val="16"/>
        </w:rPr>
        <w:t>the</w:t>
      </w:r>
      <w:r w:rsidR="00961B26">
        <w:rPr>
          <w:spacing w:val="14"/>
          <w:w w:val="156"/>
          <w:sz w:val="16"/>
          <w:szCs w:val="16"/>
        </w:rPr>
        <w:t xml:space="preserve"> </w:t>
      </w:r>
      <w:r w:rsidR="00961B26">
        <w:rPr>
          <w:w w:val="156"/>
          <w:sz w:val="16"/>
          <w:szCs w:val="16"/>
        </w:rPr>
        <w:t>data.</w:t>
      </w:r>
    </w:p>
    <w:p w:rsidR="00E01976" w:rsidRDefault="00961B26">
      <w:pPr>
        <w:spacing w:before="14" w:line="169" w:lineRule="auto"/>
        <w:ind w:left="120" w:right="5285"/>
        <w:rPr>
          <w:sz w:val="16"/>
          <w:szCs w:val="16"/>
        </w:rPr>
      </w:pPr>
      <w:r>
        <w:rPr>
          <w:w w:val="146"/>
          <w:sz w:val="16"/>
          <w:szCs w:val="16"/>
        </w:rPr>
        <w:t>datafreq</w:t>
      </w:r>
      <w:r>
        <w:rPr>
          <w:spacing w:val="38"/>
          <w:w w:val="146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59"/>
          <w:sz w:val="16"/>
          <w:szCs w:val="16"/>
        </w:rPr>
        <w:t>np.fft.fftfreq(template.size)</w:t>
      </w:r>
      <w:r>
        <w:rPr>
          <w:w w:val="119"/>
          <w:position w:val="-3"/>
          <w:sz w:val="16"/>
          <w:szCs w:val="16"/>
        </w:rPr>
        <w:t>*</w:t>
      </w:r>
      <w:r>
        <w:rPr>
          <w:w w:val="165"/>
          <w:sz w:val="16"/>
          <w:szCs w:val="16"/>
        </w:rPr>
        <w:t xml:space="preserve">fs </w:t>
      </w:r>
      <w:r>
        <w:rPr>
          <w:w w:val="143"/>
          <w:sz w:val="16"/>
          <w:szCs w:val="16"/>
        </w:rPr>
        <w:t>df</w:t>
      </w:r>
      <w:r>
        <w:rPr>
          <w:spacing w:val="39"/>
          <w:w w:val="143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43"/>
          <w:sz w:val="16"/>
          <w:szCs w:val="16"/>
        </w:rPr>
        <w:t>np.</w:t>
      </w:r>
      <w:r>
        <w:rPr>
          <w:b/>
          <w:w w:val="143"/>
          <w:sz w:val="16"/>
          <w:szCs w:val="16"/>
        </w:rPr>
        <w:t>abs</w:t>
      </w:r>
      <w:r>
        <w:rPr>
          <w:w w:val="143"/>
          <w:sz w:val="16"/>
          <w:szCs w:val="16"/>
        </w:rPr>
        <w:t>(datafreq[1]</w:t>
      </w:r>
      <w:r>
        <w:rPr>
          <w:spacing w:val="48"/>
          <w:w w:val="143"/>
          <w:sz w:val="16"/>
          <w:szCs w:val="16"/>
        </w:rPr>
        <w:t xml:space="preserve"> </w:t>
      </w:r>
      <w:r>
        <w:rPr>
          <w:w w:val="164"/>
          <w:sz w:val="16"/>
          <w:szCs w:val="16"/>
        </w:rPr>
        <w:t>-</w:t>
      </w:r>
      <w:r>
        <w:rPr>
          <w:spacing w:val="38"/>
          <w:w w:val="164"/>
          <w:sz w:val="16"/>
          <w:szCs w:val="16"/>
        </w:rPr>
        <w:t xml:space="preserve"> </w:t>
      </w:r>
      <w:r>
        <w:rPr>
          <w:w w:val="164"/>
          <w:sz w:val="16"/>
          <w:szCs w:val="16"/>
        </w:rPr>
        <w:t>datafreq[0])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prepare</w:t>
      </w:r>
      <w:r>
        <w:rPr>
          <w:spacing w:val="30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the</w:t>
      </w:r>
      <w:r>
        <w:rPr>
          <w:spacing w:val="49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template</w:t>
      </w:r>
      <w:r>
        <w:rPr>
          <w:spacing w:val="29"/>
          <w:w w:val="141"/>
          <w:sz w:val="16"/>
          <w:szCs w:val="16"/>
        </w:rPr>
        <w:t xml:space="preserve"> </w:t>
      </w:r>
      <w:r>
        <w:rPr>
          <w:w w:val="200"/>
          <w:sz w:val="16"/>
          <w:szCs w:val="16"/>
        </w:rPr>
        <w:t>fft.</w:t>
      </w:r>
    </w:p>
    <w:p w:rsidR="00E01976" w:rsidRDefault="00961B26">
      <w:pPr>
        <w:spacing w:line="180" w:lineRule="exact"/>
        <w:ind w:left="120"/>
        <w:rPr>
          <w:sz w:val="16"/>
          <w:szCs w:val="16"/>
        </w:rPr>
      </w:pPr>
      <w:r>
        <w:rPr>
          <w:w w:val="146"/>
          <w:position w:val="3"/>
          <w:sz w:val="16"/>
          <w:szCs w:val="16"/>
        </w:rPr>
        <w:t>template_fft</w:t>
      </w:r>
      <w:r>
        <w:rPr>
          <w:spacing w:val="38"/>
          <w:w w:val="146"/>
          <w:position w:val="3"/>
          <w:sz w:val="16"/>
          <w:szCs w:val="16"/>
        </w:rPr>
        <w:t xml:space="preserve"> </w:t>
      </w:r>
      <w:r>
        <w:rPr>
          <w:position w:val="3"/>
          <w:sz w:val="16"/>
          <w:szCs w:val="16"/>
        </w:rPr>
        <w:t xml:space="preserve">= </w:t>
      </w:r>
      <w:r>
        <w:rPr>
          <w:spacing w:val="21"/>
          <w:position w:val="3"/>
          <w:sz w:val="16"/>
          <w:szCs w:val="16"/>
        </w:rPr>
        <w:t xml:space="preserve"> </w:t>
      </w:r>
      <w:r>
        <w:rPr>
          <w:w w:val="141"/>
          <w:position w:val="3"/>
          <w:sz w:val="16"/>
          <w:szCs w:val="16"/>
        </w:rPr>
        <w:t>np.fft.fft(template</w:t>
      </w:r>
      <w:r>
        <w:rPr>
          <w:w w:val="141"/>
          <w:sz w:val="16"/>
          <w:szCs w:val="16"/>
        </w:rPr>
        <w:t>*</w:t>
      </w:r>
      <w:r>
        <w:rPr>
          <w:w w:val="141"/>
          <w:position w:val="3"/>
          <w:sz w:val="16"/>
          <w:szCs w:val="16"/>
        </w:rPr>
        <w:t>dwindow2)</w:t>
      </w:r>
      <w:r>
        <w:rPr>
          <w:spacing w:val="49"/>
          <w:w w:val="141"/>
          <w:position w:val="3"/>
          <w:sz w:val="16"/>
          <w:szCs w:val="16"/>
        </w:rPr>
        <w:t xml:space="preserve"> </w:t>
      </w:r>
      <w:r>
        <w:rPr>
          <w:w w:val="190"/>
          <w:position w:val="3"/>
          <w:sz w:val="16"/>
          <w:szCs w:val="16"/>
        </w:rPr>
        <w:t>/</w:t>
      </w:r>
      <w:r>
        <w:rPr>
          <w:spacing w:val="31"/>
          <w:w w:val="190"/>
          <w:position w:val="3"/>
          <w:sz w:val="16"/>
          <w:szCs w:val="16"/>
        </w:rPr>
        <w:t xml:space="preserve"> </w:t>
      </w:r>
      <w:r>
        <w:rPr>
          <w:w w:val="190"/>
          <w:position w:val="3"/>
          <w:sz w:val="16"/>
          <w:szCs w:val="16"/>
        </w:rPr>
        <w:t>fs</w:t>
      </w:r>
    </w:p>
    <w:p w:rsidR="00E01976" w:rsidRDefault="00961B26">
      <w:pPr>
        <w:spacing w:before="89" w:line="180" w:lineRule="exact"/>
        <w:ind w:left="120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79"/>
          <w:sz w:val="16"/>
          <w:szCs w:val="16"/>
        </w:rPr>
        <w:t>--</w:t>
      </w:r>
      <w:r>
        <w:rPr>
          <w:spacing w:val="24"/>
          <w:w w:val="179"/>
          <w:sz w:val="16"/>
          <w:szCs w:val="16"/>
        </w:rPr>
        <w:t xml:space="preserve"> </w:t>
      </w:r>
      <w:r>
        <w:rPr>
          <w:sz w:val="16"/>
          <w:szCs w:val="16"/>
        </w:rPr>
        <w:t xml:space="preserve">To </w:t>
      </w:r>
      <w:r>
        <w:rPr>
          <w:spacing w:val="28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>calculate</w:t>
      </w:r>
      <w:r>
        <w:rPr>
          <w:spacing w:val="54"/>
          <w:w w:val="148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>the</w:t>
      </w:r>
      <w:r>
        <w:rPr>
          <w:spacing w:val="33"/>
          <w:w w:val="148"/>
          <w:sz w:val="16"/>
          <w:szCs w:val="16"/>
        </w:rPr>
        <w:t xml:space="preserve"> </w:t>
      </w:r>
      <w:r>
        <w:rPr>
          <w:sz w:val="16"/>
          <w:szCs w:val="16"/>
        </w:rPr>
        <w:t xml:space="preserve">PSD </w:t>
      </w:r>
      <w:r>
        <w:rPr>
          <w:spacing w:val="7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of</w:t>
      </w:r>
      <w:r>
        <w:rPr>
          <w:spacing w:val="42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the</w:t>
      </w:r>
      <w:r>
        <w:rPr>
          <w:spacing w:val="49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 xml:space="preserve">data, </w:t>
      </w:r>
      <w:r>
        <w:rPr>
          <w:spacing w:val="29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choose</w:t>
      </w:r>
      <w:r>
        <w:rPr>
          <w:spacing w:val="-14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an</w:t>
      </w:r>
      <w:r>
        <w:rPr>
          <w:spacing w:val="17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overlap</w:t>
      </w:r>
      <w:r>
        <w:rPr>
          <w:spacing w:val="30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and a</w:t>
      </w:r>
      <w:r>
        <w:rPr>
          <w:spacing w:val="35"/>
          <w:w w:val="141"/>
          <w:sz w:val="16"/>
          <w:szCs w:val="16"/>
        </w:rPr>
        <w:t xml:space="preserve"> </w:t>
      </w:r>
      <w:r>
        <w:rPr>
          <w:w w:val="110"/>
          <w:sz w:val="16"/>
          <w:szCs w:val="16"/>
        </w:rPr>
        <w:t xml:space="preserve">window </w:t>
      </w:r>
      <w:r>
        <w:rPr>
          <w:spacing w:val="13"/>
          <w:w w:val="110"/>
          <w:sz w:val="16"/>
          <w:szCs w:val="16"/>
        </w:rPr>
        <w:t xml:space="preserve"> </w:t>
      </w:r>
      <w:r>
        <w:rPr>
          <w:w w:val="110"/>
          <w:sz w:val="16"/>
          <w:szCs w:val="16"/>
        </w:rPr>
        <w:t xml:space="preserve">(common </w:t>
      </w:r>
      <w:r>
        <w:rPr>
          <w:spacing w:val="2"/>
          <w:w w:val="110"/>
          <w:sz w:val="16"/>
          <w:szCs w:val="16"/>
        </w:rPr>
        <w:t xml:space="preserve"> </w:t>
      </w:r>
      <w:r>
        <w:rPr>
          <w:w w:val="166"/>
          <w:sz w:val="16"/>
          <w:szCs w:val="16"/>
        </w:rPr>
        <w:t>to</w:t>
      </w:r>
      <w:r>
        <w:rPr>
          <w:spacing w:val="13"/>
          <w:w w:val="166"/>
          <w:sz w:val="16"/>
          <w:szCs w:val="16"/>
        </w:rPr>
        <w:t xml:space="preserve"> </w:t>
      </w:r>
      <w:r>
        <w:rPr>
          <w:w w:val="166"/>
          <w:sz w:val="16"/>
          <w:szCs w:val="16"/>
        </w:rPr>
        <w:t>all</w:t>
      </w:r>
      <w:r>
        <w:rPr>
          <w:spacing w:val="50"/>
          <w:w w:val="166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>det</w:t>
      </w:r>
      <w:r>
        <w:rPr>
          <w:w w:val="153"/>
          <w:sz w:val="16"/>
          <w:szCs w:val="16"/>
        </w:rPr>
        <w:t>ectors)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sz w:val="16"/>
          <w:szCs w:val="16"/>
        </w:rPr>
        <w:t xml:space="preserve">#      </w:t>
      </w:r>
      <w:r>
        <w:rPr>
          <w:spacing w:val="22"/>
          <w:sz w:val="16"/>
          <w:szCs w:val="16"/>
        </w:rPr>
        <w:t xml:space="preserve"> </w:t>
      </w:r>
      <w:r>
        <w:rPr>
          <w:w w:val="139"/>
          <w:sz w:val="16"/>
          <w:szCs w:val="16"/>
        </w:rPr>
        <w:t xml:space="preserve">that </w:t>
      </w:r>
      <w:r>
        <w:rPr>
          <w:spacing w:val="33"/>
          <w:w w:val="139"/>
          <w:sz w:val="16"/>
          <w:szCs w:val="16"/>
        </w:rPr>
        <w:t xml:space="preserve"> </w:t>
      </w:r>
      <w:r>
        <w:rPr>
          <w:w w:val="139"/>
          <w:sz w:val="16"/>
          <w:szCs w:val="16"/>
        </w:rPr>
        <w:t>minimizes</w:t>
      </w:r>
      <w:r>
        <w:rPr>
          <w:spacing w:val="-26"/>
          <w:w w:val="139"/>
          <w:sz w:val="16"/>
          <w:szCs w:val="16"/>
        </w:rPr>
        <w:t xml:space="preserve"> </w:t>
      </w:r>
      <w:r>
        <w:rPr>
          <w:w w:val="140"/>
          <w:sz w:val="16"/>
          <w:szCs w:val="16"/>
        </w:rPr>
        <w:t xml:space="preserve">\enquote{spectral </w:t>
      </w:r>
      <w:r>
        <w:rPr>
          <w:spacing w:val="29"/>
          <w:w w:val="140"/>
          <w:sz w:val="16"/>
          <w:szCs w:val="16"/>
        </w:rPr>
        <w:t xml:space="preserve"> </w:t>
      </w:r>
      <w:r>
        <w:rPr>
          <w:w w:val="140"/>
          <w:sz w:val="16"/>
          <w:szCs w:val="16"/>
        </w:rPr>
        <w:t>leakage}</w:t>
      </w:r>
      <w:r>
        <w:rPr>
          <w:spacing w:val="12"/>
          <w:w w:val="140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https://en.wikipedia.org/wiki/Spectral_lea</w:t>
      </w:r>
      <w:r>
        <w:rPr>
          <w:w w:val="126"/>
          <w:sz w:val="16"/>
          <w:szCs w:val="16"/>
        </w:rPr>
        <w:t>kage</w:t>
      </w:r>
    </w:p>
    <w:p w:rsidR="00E01976" w:rsidRDefault="00961B26">
      <w:pPr>
        <w:spacing w:line="160" w:lineRule="exact"/>
        <w:ind w:left="120"/>
        <w:rPr>
          <w:sz w:val="16"/>
          <w:szCs w:val="16"/>
        </w:rPr>
      </w:pPr>
      <w:r>
        <w:rPr>
          <w:position w:val="1"/>
          <w:sz w:val="16"/>
          <w:szCs w:val="16"/>
        </w:rPr>
        <w:t xml:space="preserve">NFFT </w:t>
      </w:r>
      <w:r>
        <w:rPr>
          <w:spacing w:val="4"/>
          <w:position w:val="1"/>
          <w:sz w:val="16"/>
          <w:szCs w:val="16"/>
        </w:rPr>
        <w:t xml:space="preserve"> </w:t>
      </w:r>
      <w:r>
        <w:rPr>
          <w:position w:val="1"/>
          <w:sz w:val="16"/>
          <w:szCs w:val="16"/>
        </w:rPr>
        <w:t xml:space="preserve">= </w:t>
      </w:r>
      <w:r>
        <w:rPr>
          <w:spacing w:val="21"/>
          <w:position w:val="1"/>
          <w:sz w:val="16"/>
          <w:szCs w:val="16"/>
        </w:rPr>
        <w:t xml:space="preserve"> </w:t>
      </w:r>
      <w:r>
        <w:rPr>
          <w:w w:val="119"/>
          <w:position w:val="1"/>
          <w:sz w:val="16"/>
          <w:szCs w:val="16"/>
        </w:rPr>
        <w:t>4</w:t>
      </w:r>
      <w:r>
        <w:rPr>
          <w:w w:val="119"/>
          <w:position w:val="-1"/>
          <w:sz w:val="16"/>
          <w:szCs w:val="16"/>
        </w:rPr>
        <w:t>*</w:t>
      </w:r>
      <w:r>
        <w:rPr>
          <w:w w:val="165"/>
          <w:position w:val="1"/>
          <w:sz w:val="16"/>
          <w:szCs w:val="16"/>
        </w:rPr>
        <w:t>fs</w:t>
      </w:r>
    </w:p>
    <w:p w:rsidR="00E01976" w:rsidRDefault="00961B26">
      <w:pPr>
        <w:spacing w:line="120" w:lineRule="exact"/>
        <w:ind w:left="120"/>
        <w:rPr>
          <w:sz w:val="16"/>
          <w:szCs w:val="16"/>
        </w:rPr>
      </w:pPr>
      <w:r>
        <w:rPr>
          <w:w w:val="116"/>
          <w:sz w:val="16"/>
          <w:szCs w:val="16"/>
        </w:rPr>
        <w:t xml:space="preserve">psd_window </w:t>
      </w:r>
      <w:r>
        <w:rPr>
          <w:spacing w:val="3"/>
          <w:w w:val="116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23"/>
          <w:sz w:val="16"/>
          <w:szCs w:val="16"/>
        </w:rPr>
        <w:t>np.blackman(NFFT)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29"/>
          <w:sz w:val="16"/>
          <w:szCs w:val="16"/>
        </w:rPr>
        <w:t>and</w:t>
      </w:r>
      <w:r>
        <w:rPr>
          <w:spacing w:val="33"/>
          <w:w w:val="129"/>
          <w:sz w:val="16"/>
          <w:szCs w:val="16"/>
        </w:rPr>
        <w:t xml:space="preserve"> </w:t>
      </w:r>
      <w:r>
        <w:rPr>
          <w:w w:val="129"/>
          <w:sz w:val="16"/>
          <w:szCs w:val="16"/>
        </w:rPr>
        <w:t>a</w:t>
      </w:r>
      <w:r>
        <w:rPr>
          <w:spacing w:val="48"/>
          <w:w w:val="129"/>
          <w:sz w:val="16"/>
          <w:szCs w:val="16"/>
        </w:rPr>
        <w:t xml:space="preserve"> </w:t>
      </w:r>
      <w:r>
        <w:rPr>
          <w:sz w:val="16"/>
          <w:szCs w:val="16"/>
        </w:rPr>
        <w:t xml:space="preserve">50% </w:t>
      </w:r>
      <w:r>
        <w:rPr>
          <w:spacing w:val="7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>overlap: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sz w:val="16"/>
          <w:szCs w:val="16"/>
        </w:rPr>
        <w:t>NOVL</w:t>
      </w:r>
      <w:r>
        <w:rPr>
          <w:spacing w:val="-6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11"/>
          <w:sz w:val="16"/>
          <w:szCs w:val="16"/>
        </w:rPr>
        <w:t>NFFT/2</w:t>
      </w:r>
    </w:p>
    <w:p w:rsidR="00E01976" w:rsidRDefault="00E01976">
      <w:pPr>
        <w:spacing w:before="9" w:line="100" w:lineRule="exact"/>
        <w:rPr>
          <w:sz w:val="11"/>
          <w:szCs w:val="11"/>
        </w:rPr>
      </w:pPr>
    </w:p>
    <w:p w:rsidR="00E01976" w:rsidRDefault="00961B26">
      <w:pPr>
        <w:spacing w:line="180" w:lineRule="exact"/>
        <w:ind w:left="120"/>
        <w:rPr>
          <w:sz w:val="16"/>
          <w:szCs w:val="16"/>
        </w:rPr>
      </w:pPr>
      <w:r>
        <w:rPr>
          <w:w w:val="151"/>
          <w:sz w:val="16"/>
          <w:szCs w:val="16"/>
        </w:rPr>
        <w:t>#--</w:t>
      </w:r>
      <w:r>
        <w:rPr>
          <w:spacing w:val="39"/>
          <w:w w:val="151"/>
          <w:sz w:val="16"/>
          <w:szCs w:val="16"/>
        </w:rPr>
        <w:t xml:space="preserve"> </w:t>
      </w:r>
      <w:r>
        <w:rPr>
          <w:w w:val="151"/>
          <w:sz w:val="16"/>
          <w:szCs w:val="16"/>
        </w:rPr>
        <w:t>Set</w:t>
      </w:r>
      <w:r>
        <w:rPr>
          <w:spacing w:val="13"/>
          <w:w w:val="151"/>
          <w:sz w:val="16"/>
          <w:szCs w:val="16"/>
        </w:rPr>
        <w:t xml:space="preserve"> </w:t>
      </w:r>
      <w:r>
        <w:rPr>
          <w:w w:val="151"/>
          <w:sz w:val="16"/>
          <w:szCs w:val="16"/>
        </w:rPr>
        <w:t>the</w:t>
      </w:r>
      <w:r>
        <w:rPr>
          <w:spacing w:val="26"/>
          <w:w w:val="151"/>
          <w:sz w:val="16"/>
          <w:szCs w:val="16"/>
        </w:rPr>
        <w:t xml:space="preserve"> </w:t>
      </w:r>
      <w:r>
        <w:rPr>
          <w:w w:val="151"/>
          <w:sz w:val="16"/>
          <w:szCs w:val="16"/>
        </w:rPr>
        <w:t>amplifications</w:t>
      </w:r>
      <w:r>
        <w:rPr>
          <w:spacing w:val="-10"/>
          <w:w w:val="151"/>
          <w:sz w:val="16"/>
          <w:szCs w:val="16"/>
        </w:rPr>
        <w:t xml:space="preserve"> </w:t>
      </w:r>
      <w:r>
        <w:rPr>
          <w:w w:val="151"/>
          <w:sz w:val="16"/>
          <w:szCs w:val="16"/>
        </w:rPr>
        <w:t>of</w:t>
      </w:r>
      <w:r>
        <w:rPr>
          <w:spacing w:val="25"/>
          <w:w w:val="151"/>
          <w:sz w:val="16"/>
          <w:szCs w:val="16"/>
        </w:rPr>
        <w:t xml:space="preserve"> </w:t>
      </w:r>
      <w:r>
        <w:rPr>
          <w:w w:val="151"/>
          <w:sz w:val="16"/>
          <w:szCs w:val="16"/>
        </w:rPr>
        <w:t>signal</w:t>
      </w:r>
      <w:r>
        <w:rPr>
          <w:spacing w:val="32"/>
          <w:w w:val="151"/>
          <w:sz w:val="16"/>
          <w:szCs w:val="16"/>
        </w:rPr>
        <w:t xml:space="preserve"> </w:t>
      </w:r>
      <w:r>
        <w:rPr>
          <w:w w:val="151"/>
          <w:sz w:val="16"/>
          <w:szCs w:val="16"/>
        </w:rPr>
        <w:t>to</w:t>
      </w:r>
      <w:r>
        <w:rPr>
          <w:spacing w:val="38"/>
          <w:w w:val="151"/>
          <w:sz w:val="16"/>
          <w:szCs w:val="16"/>
        </w:rPr>
        <w:t xml:space="preserve"> </w:t>
      </w:r>
      <w:r>
        <w:rPr>
          <w:w w:val="151"/>
          <w:sz w:val="16"/>
          <w:szCs w:val="16"/>
        </w:rPr>
        <w:t>be</w:t>
      </w:r>
      <w:r>
        <w:rPr>
          <w:spacing w:val="-2"/>
          <w:w w:val="151"/>
          <w:sz w:val="16"/>
          <w:szCs w:val="16"/>
        </w:rPr>
        <w:t xml:space="preserve"> </w:t>
      </w:r>
      <w:r>
        <w:rPr>
          <w:w w:val="151"/>
          <w:sz w:val="16"/>
          <w:szCs w:val="16"/>
        </w:rPr>
        <w:t>injected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w w:val="82"/>
          <w:sz w:val="16"/>
          <w:szCs w:val="16"/>
        </w:rPr>
        <w:t xml:space="preserve">A </w:t>
      </w:r>
      <w:r>
        <w:rPr>
          <w:spacing w:val="30"/>
          <w:w w:val="82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56"/>
          <w:sz w:val="16"/>
          <w:szCs w:val="16"/>
        </w:rPr>
        <w:t>[0,1,2]</w:t>
      </w:r>
      <w:r>
        <w:rPr>
          <w:spacing w:val="34"/>
          <w:w w:val="156"/>
          <w:sz w:val="16"/>
          <w:szCs w:val="16"/>
        </w:rPr>
        <w:t xml:space="preserve"> </w:t>
      </w:r>
      <w:r>
        <w:rPr>
          <w:sz w:val="16"/>
          <w:szCs w:val="16"/>
        </w:rPr>
        <w:t xml:space="preserve">+ </w:t>
      </w:r>
      <w:r>
        <w:rPr>
          <w:spacing w:val="21"/>
          <w:sz w:val="16"/>
          <w:szCs w:val="16"/>
        </w:rPr>
        <w:t xml:space="preserve"> </w:t>
      </w:r>
      <w:r>
        <w:rPr>
          <w:b/>
          <w:w w:val="122"/>
          <w:sz w:val="16"/>
          <w:szCs w:val="16"/>
        </w:rPr>
        <w:t>range</w:t>
      </w:r>
      <w:r>
        <w:rPr>
          <w:w w:val="151"/>
          <w:sz w:val="16"/>
          <w:szCs w:val="16"/>
        </w:rPr>
        <w:t>(4,31,2)</w:t>
      </w:r>
    </w:p>
    <w:p w:rsidR="00E01976" w:rsidRDefault="00E01976">
      <w:pPr>
        <w:spacing w:before="9" w:line="100" w:lineRule="exact"/>
        <w:rPr>
          <w:sz w:val="11"/>
          <w:szCs w:val="11"/>
        </w:rPr>
      </w:pPr>
    </w:p>
    <w:p w:rsidR="00E01976" w:rsidRDefault="00961B26">
      <w:pPr>
        <w:spacing w:line="180" w:lineRule="exact"/>
        <w:ind w:left="120"/>
        <w:rPr>
          <w:sz w:val="16"/>
          <w:szCs w:val="16"/>
        </w:rPr>
      </w:pPr>
      <w:r>
        <w:rPr>
          <w:w w:val="138"/>
          <w:sz w:val="16"/>
          <w:szCs w:val="16"/>
        </w:rPr>
        <w:t xml:space="preserve">#-- </w:t>
      </w:r>
      <w:r>
        <w:rPr>
          <w:spacing w:val="14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Define</w:t>
      </w:r>
      <w:r>
        <w:rPr>
          <w:spacing w:val="10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 xml:space="preserve">the </w:t>
      </w:r>
      <w:r>
        <w:rPr>
          <w:spacing w:val="1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 xml:space="preserve">function </w:t>
      </w:r>
      <w:r>
        <w:rPr>
          <w:spacing w:val="12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 xml:space="preserve">to </w:t>
      </w:r>
      <w:r>
        <w:rPr>
          <w:spacing w:val="4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segment</w:t>
      </w:r>
      <w:r>
        <w:rPr>
          <w:spacing w:val="-28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 xml:space="preserve">the </w:t>
      </w:r>
      <w:r>
        <w:rPr>
          <w:spacing w:val="1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segments</w:t>
      </w:r>
      <w:r>
        <w:rPr>
          <w:spacing w:val="-19"/>
          <w:w w:val="138"/>
          <w:sz w:val="16"/>
          <w:szCs w:val="16"/>
        </w:rPr>
        <w:t xml:space="preserve"> </w:t>
      </w:r>
      <w:r>
        <w:rPr>
          <w:w w:val="144"/>
          <w:sz w:val="16"/>
          <w:szCs w:val="16"/>
        </w:rPr>
        <w:t xml:space="preserve">into </w:t>
      </w:r>
      <w:r>
        <w:rPr>
          <w:spacing w:val="3"/>
          <w:w w:val="144"/>
          <w:sz w:val="16"/>
          <w:szCs w:val="16"/>
        </w:rPr>
        <w:t xml:space="preserve"> </w:t>
      </w:r>
      <w:r>
        <w:rPr>
          <w:w w:val="144"/>
          <w:sz w:val="16"/>
          <w:szCs w:val="16"/>
        </w:rPr>
        <w:t xml:space="preserve">suitable </w:t>
      </w:r>
      <w:r>
        <w:rPr>
          <w:spacing w:val="26"/>
          <w:w w:val="144"/>
          <w:sz w:val="16"/>
          <w:szCs w:val="16"/>
        </w:rPr>
        <w:t xml:space="preserve"> </w:t>
      </w:r>
      <w:r>
        <w:rPr>
          <w:w w:val="144"/>
          <w:sz w:val="16"/>
          <w:szCs w:val="16"/>
        </w:rPr>
        <w:t>segments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b/>
          <w:w w:val="158"/>
          <w:sz w:val="16"/>
          <w:szCs w:val="16"/>
        </w:rPr>
        <w:t>def</w:t>
      </w:r>
      <w:r>
        <w:rPr>
          <w:b/>
          <w:spacing w:val="-18"/>
          <w:w w:val="158"/>
          <w:sz w:val="16"/>
          <w:szCs w:val="16"/>
        </w:rPr>
        <w:t xml:space="preserve"> </w:t>
      </w:r>
      <w:r>
        <w:rPr>
          <w:w w:val="158"/>
          <w:sz w:val="16"/>
          <w:szCs w:val="16"/>
        </w:rPr>
        <w:t xml:space="preserve">slice_filter(dq, </w:t>
      </w:r>
      <w:r>
        <w:rPr>
          <w:spacing w:val="16"/>
          <w:w w:val="158"/>
          <w:sz w:val="16"/>
          <w:szCs w:val="16"/>
        </w:rPr>
        <w:t xml:space="preserve"> </w:t>
      </w:r>
      <w:r>
        <w:rPr>
          <w:w w:val="130"/>
          <w:sz w:val="16"/>
          <w:szCs w:val="16"/>
        </w:rPr>
        <w:t>hw):</w:t>
      </w:r>
    </w:p>
    <w:p w:rsidR="00E01976" w:rsidRDefault="00961B26">
      <w:pPr>
        <w:spacing w:line="140" w:lineRule="exact"/>
        <w:ind w:left="503"/>
        <w:rPr>
          <w:sz w:val="16"/>
          <w:szCs w:val="16"/>
        </w:rPr>
      </w:pPr>
      <w:r>
        <w:rPr>
          <w:w w:val="138"/>
          <w:sz w:val="16"/>
          <w:szCs w:val="16"/>
        </w:rPr>
        <w:t xml:space="preserve">#-- </w:t>
      </w:r>
      <w:r>
        <w:rPr>
          <w:spacing w:val="14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Cut</w:t>
      </w:r>
      <w:r>
        <w:rPr>
          <w:spacing w:val="8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 xml:space="preserve">the </w:t>
      </w:r>
      <w:r>
        <w:rPr>
          <w:spacing w:val="1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whole</w:t>
      </w:r>
      <w:r>
        <w:rPr>
          <w:spacing w:val="-22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segment</w:t>
      </w:r>
      <w:r>
        <w:rPr>
          <w:spacing w:val="-28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 xml:space="preserve">in </w:t>
      </w:r>
      <w:r>
        <w:rPr>
          <w:spacing w:val="4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 xml:space="preserve">to </w:t>
      </w:r>
      <w:r>
        <w:rPr>
          <w:spacing w:val="4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small</w:t>
      </w:r>
      <w:r>
        <w:rPr>
          <w:spacing w:val="41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ones</w:t>
      </w:r>
      <w:r>
        <w:rPr>
          <w:spacing w:val="17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of</w:t>
      </w:r>
      <w:r>
        <w:rPr>
          <w:spacing w:val="47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 xml:space="preserve">60s, </w:t>
      </w:r>
      <w:r>
        <w:rPr>
          <w:spacing w:val="4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with</w:t>
      </w:r>
      <w:r>
        <w:rPr>
          <w:spacing w:val="29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spacing</w:t>
      </w:r>
      <w:r>
        <w:rPr>
          <w:spacing w:val="36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of</w:t>
      </w:r>
      <w:r>
        <w:rPr>
          <w:spacing w:val="47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1s</w:t>
      </w:r>
    </w:p>
    <w:p w:rsidR="00E01976" w:rsidRDefault="00961B26">
      <w:pPr>
        <w:spacing w:line="140" w:lineRule="exact"/>
        <w:ind w:left="503"/>
        <w:rPr>
          <w:sz w:val="16"/>
          <w:szCs w:val="16"/>
        </w:rPr>
      </w:pPr>
      <w:r>
        <w:rPr>
          <w:w w:val="215"/>
          <w:sz w:val="16"/>
          <w:szCs w:val="16"/>
        </w:rPr>
        <w:t>i</w:t>
      </w:r>
      <w:r>
        <w:rPr>
          <w:spacing w:val="10"/>
          <w:w w:val="215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19"/>
          <w:sz w:val="16"/>
          <w:szCs w:val="16"/>
        </w:rPr>
        <w:t>0</w:t>
      </w:r>
    </w:p>
    <w:p w:rsidR="00E01976" w:rsidRDefault="00961B26">
      <w:pPr>
        <w:spacing w:line="140" w:lineRule="exact"/>
        <w:ind w:left="503"/>
        <w:rPr>
          <w:sz w:val="16"/>
          <w:szCs w:val="16"/>
        </w:rPr>
      </w:pPr>
      <w:r>
        <w:rPr>
          <w:b/>
          <w:w w:val="131"/>
          <w:sz w:val="16"/>
          <w:szCs w:val="16"/>
        </w:rPr>
        <w:t>while</w:t>
      </w:r>
      <w:r>
        <w:rPr>
          <w:b/>
          <w:spacing w:val="44"/>
          <w:w w:val="131"/>
          <w:sz w:val="16"/>
          <w:szCs w:val="16"/>
        </w:rPr>
        <w:t xml:space="preserve"> </w:t>
      </w:r>
      <w:r>
        <w:rPr>
          <w:w w:val="215"/>
          <w:sz w:val="16"/>
          <w:szCs w:val="16"/>
        </w:rPr>
        <w:t>i</w:t>
      </w:r>
      <w:r>
        <w:rPr>
          <w:spacing w:val="10"/>
          <w:w w:val="215"/>
          <w:sz w:val="16"/>
          <w:szCs w:val="16"/>
        </w:rPr>
        <w:t xml:space="preserve"> </w:t>
      </w:r>
      <w:r>
        <w:rPr>
          <w:sz w:val="16"/>
          <w:szCs w:val="16"/>
        </w:rPr>
        <w:t xml:space="preserve">&lt; </w:t>
      </w:r>
      <w:r>
        <w:rPr>
          <w:spacing w:val="21"/>
          <w:sz w:val="16"/>
          <w:szCs w:val="16"/>
        </w:rPr>
        <w:t xml:space="preserve"> </w:t>
      </w:r>
      <w:r>
        <w:rPr>
          <w:b/>
          <w:w w:val="140"/>
          <w:sz w:val="16"/>
          <w:szCs w:val="16"/>
        </w:rPr>
        <w:t>len</w:t>
      </w:r>
      <w:r>
        <w:rPr>
          <w:w w:val="153"/>
          <w:sz w:val="16"/>
          <w:szCs w:val="16"/>
        </w:rPr>
        <w:t>(dq):</w:t>
      </w:r>
    </w:p>
    <w:p w:rsidR="00E01976" w:rsidRDefault="00961B26">
      <w:pPr>
        <w:spacing w:line="160" w:lineRule="exact"/>
        <w:ind w:left="885"/>
        <w:rPr>
          <w:sz w:val="16"/>
          <w:szCs w:val="16"/>
        </w:rPr>
      </w:pPr>
      <w:r>
        <w:rPr>
          <w:b/>
          <w:w w:val="165"/>
          <w:position w:val="1"/>
          <w:sz w:val="16"/>
          <w:szCs w:val="16"/>
        </w:rPr>
        <w:t>if</w:t>
      </w:r>
      <w:r>
        <w:rPr>
          <w:b/>
          <w:spacing w:val="59"/>
          <w:w w:val="165"/>
          <w:position w:val="1"/>
          <w:sz w:val="16"/>
          <w:szCs w:val="16"/>
        </w:rPr>
        <w:t xml:space="preserve"> </w:t>
      </w:r>
      <w:r>
        <w:rPr>
          <w:w w:val="165"/>
          <w:position w:val="1"/>
          <w:sz w:val="16"/>
          <w:szCs w:val="16"/>
        </w:rPr>
        <w:t>dq[i].stop</w:t>
      </w:r>
      <w:r>
        <w:rPr>
          <w:spacing w:val="-38"/>
          <w:w w:val="165"/>
          <w:position w:val="1"/>
          <w:sz w:val="16"/>
          <w:szCs w:val="16"/>
        </w:rPr>
        <w:t xml:space="preserve"> </w:t>
      </w:r>
      <w:r>
        <w:rPr>
          <w:w w:val="165"/>
          <w:position w:val="1"/>
          <w:sz w:val="16"/>
          <w:szCs w:val="16"/>
        </w:rPr>
        <w:t>-</w:t>
      </w:r>
      <w:r>
        <w:rPr>
          <w:spacing w:val="37"/>
          <w:w w:val="165"/>
          <w:position w:val="1"/>
          <w:sz w:val="16"/>
          <w:szCs w:val="16"/>
        </w:rPr>
        <w:t xml:space="preserve"> </w:t>
      </w:r>
      <w:r>
        <w:rPr>
          <w:w w:val="165"/>
          <w:position w:val="1"/>
          <w:sz w:val="16"/>
          <w:szCs w:val="16"/>
        </w:rPr>
        <w:t>dq[i].start</w:t>
      </w:r>
      <w:r>
        <w:rPr>
          <w:spacing w:val="49"/>
          <w:w w:val="165"/>
          <w:position w:val="1"/>
          <w:sz w:val="16"/>
          <w:szCs w:val="16"/>
        </w:rPr>
        <w:t xml:space="preserve"> </w:t>
      </w:r>
      <w:r>
        <w:rPr>
          <w:position w:val="1"/>
          <w:sz w:val="16"/>
          <w:szCs w:val="16"/>
        </w:rPr>
        <w:t xml:space="preserve">&lt; </w:t>
      </w:r>
      <w:r>
        <w:rPr>
          <w:spacing w:val="21"/>
          <w:position w:val="1"/>
          <w:sz w:val="16"/>
          <w:szCs w:val="16"/>
        </w:rPr>
        <w:t xml:space="preserve"> </w:t>
      </w:r>
      <w:r>
        <w:rPr>
          <w:w w:val="119"/>
          <w:position w:val="1"/>
          <w:sz w:val="16"/>
          <w:szCs w:val="16"/>
        </w:rPr>
        <w:t>32</w:t>
      </w:r>
      <w:r>
        <w:rPr>
          <w:w w:val="119"/>
          <w:position w:val="-1"/>
          <w:sz w:val="16"/>
          <w:szCs w:val="16"/>
        </w:rPr>
        <w:t>*</w:t>
      </w:r>
      <w:r>
        <w:rPr>
          <w:w w:val="179"/>
          <w:position w:val="1"/>
          <w:sz w:val="16"/>
          <w:szCs w:val="16"/>
        </w:rPr>
        <w:t>fs:</w:t>
      </w:r>
    </w:p>
    <w:p w:rsidR="00E01976" w:rsidRDefault="00961B26">
      <w:pPr>
        <w:spacing w:line="120" w:lineRule="exact"/>
        <w:ind w:left="1268"/>
        <w:rPr>
          <w:sz w:val="16"/>
          <w:szCs w:val="16"/>
        </w:rPr>
      </w:pPr>
      <w:r>
        <w:rPr>
          <w:b/>
          <w:w w:val="153"/>
          <w:position w:val="1"/>
          <w:sz w:val="16"/>
          <w:szCs w:val="16"/>
        </w:rPr>
        <w:t>del</w:t>
      </w:r>
      <w:r>
        <w:rPr>
          <w:b/>
          <w:spacing w:val="8"/>
          <w:w w:val="153"/>
          <w:position w:val="1"/>
          <w:sz w:val="16"/>
          <w:szCs w:val="16"/>
        </w:rPr>
        <w:t xml:space="preserve"> </w:t>
      </w:r>
      <w:r>
        <w:rPr>
          <w:w w:val="153"/>
          <w:position w:val="1"/>
          <w:sz w:val="16"/>
          <w:szCs w:val="16"/>
        </w:rPr>
        <w:t>dq[i]</w:t>
      </w:r>
    </w:p>
    <w:p w:rsidR="00E01976" w:rsidRDefault="00961B26">
      <w:pPr>
        <w:spacing w:line="140" w:lineRule="exact"/>
        <w:ind w:left="1236" w:right="7481"/>
        <w:jc w:val="center"/>
        <w:rPr>
          <w:sz w:val="16"/>
          <w:szCs w:val="16"/>
        </w:rPr>
      </w:pPr>
      <w:r>
        <w:rPr>
          <w:b/>
          <w:w w:val="130"/>
          <w:sz w:val="16"/>
          <w:szCs w:val="16"/>
        </w:rPr>
        <w:t>continue</w:t>
      </w:r>
    </w:p>
    <w:p w:rsidR="00E01976" w:rsidRDefault="00961B26">
      <w:pPr>
        <w:spacing w:line="160" w:lineRule="exact"/>
        <w:ind w:left="885"/>
        <w:rPr>
          <w:sz w:val="16"/>
          <w:szCs w:val="16"/>
        </w:rPr>
      </w:pPr>
      <w:r>
        <w:rPr>
          <w:w w:val="167"/>
          <w:position w:val="1"/>
          <w:sz w:val="16"/>
          <w:szCs w:val="16"/>
        </w:rPr>
        <w:t>dq.insert(i,</w:t>
      </w:r>
      <w:r>
        <w:rPr>
          <w:spacing w:val="15"/>
          <w:w w:val="167"/>
          <w:position w:val="1"/>
          <w:sz w:val="16"/>
          <w:szCs w:val="16"/>
        </w:rPr>
        <w:t xml:space="preserve"> </w:t>
      </w:r>
      <w:r>
        <w:rPr>
          <w:b/>
          <w:w w:val="167"/>
          <w:position w:val="1"/>
          <w:sz w:val="16"/>
          <w:szCs w:val="16"/>
        </w:rPr>
        <w:t>slice</w:t>
      </w:r>
      <w:r>
        <w:rPr>
          <w:w w:val="167"/>
          <w:position w:val="1"/>
          <w:sz w:val="16"/>
          <w:szCs w:val="16"/>
        </w:rPr>
        <w:t>(dq[i].start,</w:t>
      </w:r>
      <w:r>
        <w:rPr>
          <w:spacing w:val="53"/>
          <w:w w:val="167"/>
          <w:position w:val="1"/>
          <w:sz w:val="16"/>
          <w:szCs w:val="16"/>
        </w:rPr>
        <w:t xml:space="preserve"> </w:t>
      </w:r>
      <w:r>
        <w:rPr>
          <w:w w:val="167"/>
          <w:position w:val="1"/>
          <w:sz w:val="16"/>
          <w:szCs w:val="16"/>
        </w:rPr>
        <w:t>dq[i].start</w:t>
      </w:r>
      <w:r>
        <w:rPr>
          <w:spacing w:val="35"/>
          <w:w w:val="167"/>
          <w:position w:val="1"/>
          <w:sz w:val="16"/>
          <w:szCs w:val="16"/>
        </w:rPr>
        <w:t xml:space="preserve"> </w:t>
      </w:r>
      <w:r>
        <w:rPr>
          <w:position w:val="1"/>
          <w:sz w:val="16"/>
          <w:szCs w:val="16"/>
        </w:rPr>
        <w:t xml:space="preserve">+ </w:t>
      </w:r>
      <w:r>
        <w:rPr>
          <w:spacing w:val="21"/>
          <w:position w:val="1"/>
          <w:sz w:val="16"/>
          <w:szCs w:val="16"/>
        </w:rPr>
        <w:t xml:space="preserve"> </w:t>
      </w:r>
      <w:r>
        <w:rPr>
          <w:w w:val="119"/>
          <w:position w:val="1"/>
          <w:sz w:val="16"/>
          <w:szCs w:val="16"/>
        </w:rPr>
        <w:t>32</w:t>
      </w:r>
      <w:r>
        <w:rPr>
          <w:w w:val="119"/>
          <w:position w:val="-1"/>
          <w:sz w:val="16"/>
          <w:szCs w:val="16"/>
        </w:rPr>
        <w:t>*</w:t>
      </w:r>
      <w:r>
        <w:rPr>
          <w:w w:val="172"/>
          <w:position w:val="1"/>
          <w:sz w:val="16"/>
          <w:szCs w:val="16"/>
        </w:rPr>
        <w:t>fs))</w:t>
      </w:r>
    </w:p>
    <w:p w:rsidR="00E01976" w:rsidRDefault="00961B26">
      <w:pPr>
        <w:spacing w:line="140" w:lineRule="exact"/>
        <w:ind w:left="885"/>
        <w:rPr>
          <w:sz w:val="16"/>
          <w:szCs w:val="16"/>
        </w:rPr>
      </w:pPr>
      <w:r>
        <w:rPr>
          <w:w w:val="139"/>
          <w:position w:val="2"/>
          <w:sz w:val="16"/>
          <w:szCs w:val="16"/>
        </w:rPr>
        <w:t>dq[i+1]</w:t>
      </w:r>
      <w:r>
        <w:rPr>
          <w:spacing w:val="40"/>
          <w:w w:val="139"/>
          <w:position w:val="2"/>
          <w:sz w:val="16"/>
          <w:szCs w:val="16"/>
        </w:rPr>
        <w:t xml:space="preserve"> </w:t>
      </w:r>
      <w:r>
        <w:rPr>
          <w:position w:val="2"/>
          <w:sz w:val="16"/>
          <w:szCs w:val="16"/>
        </w:rPr>
        <w:t xml:space="preserve">= </w:t>
      </w:r>
      <w:r>
        <w:rPr>
          <w:spacing w:val="21"/>
          <w:position w:val="2"/>
          <w:sz w:val="16"/>
          <w:szCs w:val="16"/>
        </w:rPr>
        <w:t xml:space="preserve"> </w:t>
      </w:r>
      <w:r>
        <w:rPr>
          <w:b/>
          <w:w w:val="158"/>
          <w:position w:val="2"/>
          <w:sz w:val="16"/>
          <w:szCs w:val="16"/>
        </w:rPr>
        <w:t>slice</w:t>
      </w:r>
      <w:r>
        <w:rPr>
          <w:w w:val="158"/>
          <w:position w:val="2"/>
          <w:sz w:val="16"/>
          <w:szCs w:val="16"/>
        </w:rPr>
        <w:t>(dq[i].stop</w:t>
      </w:r>
      <w:r>
        <w:rPr>
          <w:spacing w:val="34"/>
          <w:w w:val="158"/>
          <w:position w:val="2"/>
          <w:sz w:val="16"/>
          <w:szCs w:val="16"/>
        </w:rPr>
        <w:t xml:space="preserve"> </w:t>
      </w:r>
      <w:r>
        <w:rPr>
          <w:position w:val="2"/>
          <w:sz w:val="16"/>
          <w:szCs w:val="16"/>
        </w:rPr>
        <w:t xml:space="preserve">+ </w:t>
      </w:r>
      <w:r>
        <w:rPr>
          <w:spacing w:val="21"/>
          <w:position w:val="2"/>
          <w:sz w:val="16"/>
          <w:szCs w:val="16"/>
        </w:rPr>
        <w:t xml:space="preserve"> </w:t>
      </w:r>
      <w:r>
        <w:rPr>
          <w:w w:val="119"/>
          <w:position w:val="2"/>
          <w:sz w:val="16"/>
          <w:szCs w:val="16"/>
        </w:rPr>
        <w:t>1</w:t>
      </w:r>
      <w:r>
        <w:rPr>
          <w:w w:val="119"/>
          <w:position w:val="-1"/>
          <w:sz w:val="16"/>
          <w:szCs w:val="16"/>
        </w:rPr>
        <w:t>*</w:t>
      </w:r>
      <w:r>
        <w:rPr>
          <w:w w:val="184"/>
          <w:position w:val="2"/>
          <w:sz w:val="16"/>
          <w:szCs w:val="16"/>
        </w:rPr>
        <w:t>fs,</w:t>
      </w:r>
      <w:r>
        <w:rPr>
          <w:position w:val="2"/>
          <w:sz w:val="16"/>
          <w:szCs w:val="16"/>
        </w:rPr>
        <w:t xml:space="preserve"> </w:t>
      </w:r>
      <w:r>
        <w:rPr>
          <w:spacing w:val="16"/>
          <w:position w:val="2"/>
          <w:sz w:val="16"/>
          <w:szCs w:val="16"/>
        </w:rPr>
        <w:t xml:space="preserve"> </w:t>
      </w:r>
      <w:r>
        <w:rPr>
          <w:w w:val="147"/>
          <w:position w:val="2"/>
          <w:sz w:val="16"/>
          <w:szCs w:val="16"/>
        </w:rPr>
        <w:t>dq[i+1].stop)</w:t>
      </w:r>
    </w:p>
    <w:p w:rsidR="00E01976" w:rsidRDefault="00961B26">
      <w:pPr>
        <w:spacing w:line="120" w:lineRule="exact"/>
        <w:ind w:left="885"/>
        <w:rPr>
          <w:sz w:val="16"/>
          <w:szCs w:val="16"/>
        </w:rPr>
      </w:pPr>
      <w:r>
        <w:rPr>
          <w:w w:val="215"/>
          <w:sz w:val="16"/>
          <w:szCs w:val="16"/>
        </w:rPr>
        <w:t>i</w:t>
      </w:r>
      <w:r>
        <w:rPr>
          <w:spacing w:val="10"/>
          <w:w w:val="215"/>
          <w:sz w:val="16"/>
          <w:szCs w:val="16"/>
        </w:rPr>
        <w:t xml:space="preserve"> </w:t>
      </w:r>
      <w:r>
        <w:rPr>
          <w:sz w:val="16"/>
          <w:szCs w:val="16"/>
        </w:rPr>
        <w:t xml:space="preserve">+= </w:t>
      </w:r>
      <w:r>
        <w:rPr>
          <w:spacing w:val="27"/>
          <w:sz w:val="16"/>
          <w:szCs w:val="16"/>
        </w:rPr>
        <w:t xml:space="preserve"> </w:t>
      </w:r>
      <w:r>
        <w:rPr>
          <w:w w:val="119"/>
          <w:sz w:val="16"/>
          <w:szCs w:val="16"/>
        </w:rPr>
        <w:t>1</w:t>
      </w:r>
    </w:p>
    <w:p w:rsidR="00E01976" w:rsidRDefault="00961B26">
      <w:pPr>
        <w:spacing w:line="140" w:lineRule="exact"/>
        <w:ind w:left="503"/>
        <w:rPr>
          <w:sz w:val="16"/>
          <w:szCs w:val="16"/>
        </w:rPr>
      </w:pPr>
      <w:r>
        <w:rPr>
          <w:w w:val="139"/>
          <w:sz w:val="16"/>
          <w:szCs w:val="16"/>
        </w:rPr>
        <w:t xml:space="preserve">#-- </w:t>
      </w:r>
      <w:r>
        <w:rPr>
          <w:spacing w:val="11"/>
          <w:w w:val="139"/>
          <w:sz w:val="16"/>
          <w:szCs w:val="16"/>
        </w:rPr>
        <w:t xml:space="preserve"> </w:t>
      </w:r>
      <w:r>
        <w:rPr>
          <w:w w:val="139"/>
          <w:sz w:val="16"/>
          <w:szCs w:val="16"/>
        </w:rPr>
        <w:t>Delete</w:t>
      </w:r>
      <w:r>
        <w:rPr>
          <w:spacing w:val="32"/>
          <w:w w:val="139"/>
          <w:sz w:val="16"/>
          <w:szCs w:val="16"/>
        </w:rPr>
        <w:t xml:space="preserve"> </w:t>
      </w:r>
      <w:r>
        <w:rPr>
          <w:w w:val="139"/>
          <w:sz w:val="16"/>
          <w:szCs w:val="16"/>
        </w:rPr>
        <w:t>the</w:t>
      </w:r>
      <w:r>
        <w:rPr>
          <w:spacing w:val="54"/>
          <w:w w:val="139"/>
          <w:sz w:val="16"/>
          <w:szCs w:val="16"/>
        </w:rPr>
        <w:t xml:space="preserve"> </w:t>
      </w:r>
      <w:r>
        <w:rPr>
          <w:w w:val="139"/>
          <w:sz w:val="16"/>
          <w:szCs w:val="16"/>
        </w:rPr>
        <w:t>segments</w:t>
      </w:r>
      <w:r>
        <w:rPr>
          <w:spacing w:val="-25"/>
          <w:w w:val="139"/>
          <w:sz w:val="16"/>
          <w:szCs w:val="16"/>
        </w:rPr>
        <w:t xml:space="preserve"> </w:t>
      </w:r>
      <w:r>
        <w:rPr>
          <w:w w:val="139"/>
          <w:sz w:val="16"/>
          <w:szCs w:val="16"/>
        </w:rPr>
        <w:t>with</w:t>
      </w:r>
      <w:r>
        <w:rPr>
          <w:spacing w:val="26"/>
          <w:w w:val="139"/>
          <w:sz w:val="16"/>
          <w:szCs w:val="16"/>
        </w:rPr>
        <w:t xml:space="preserve"> </w:t>
      </w:r>
      <w:r>
        <w:rPr>
          <w:w w:val="151"/>
          <w:sz w:val="16"/>
          <w:szCs w:val="16"/>
        </w:rPr>
        <w:t>injection</w:t>
      </w:r>
      <w:r>
        <w:rPr>
          <w:spacing w:val="47"/>
          <w:w w:val="151"/>
          <w:sz w:val="16"/>
          <w:szCs w:val="16"/>
        </w:rPr>
        <w:t xml:space="preserve"> </w:t>
      </w:r>
      <w:r>
        <w:rPr>
          <w:w w:val="151"/>
          <w:sz w:val="16"/>
          <w:szCs w:val="16"/>
        </w:rPr>
        <w:t>activated</w:t>
      </w:r>
    </w:p>
    <w:p w:rsidR="00E01976" w:rsidRDefault="00961B26">
      <w:pPr>
        <w:spacing w:line="140" w:lineRule="exact"/>
        <w:ind w:left="503"/>
        <w:rPr>
          <w:sz w:val="16"/>
          <w:szCs w:val="16"/>
        </w:rPr>
      </w:pPr>
      <w:r>
        <w:rPr>
          <w:w w:val="215"/>
          <w:sz w:val="16"/>
          <w:szCs w:val="16"/>
        </w:rPr>
        <w:t>i</w:t>
      </w:r>
      <w:r>
        <w:rPr>
          <w:spacing w:val="10"/>
          <w:w w:val="215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19"/>
          <w:sz w:val="16"/>
          <w:szCs w:val="16"/>
        </w:rPr>
        <w:t>0</w:t>
      </w:r>
    </w:p>
    <w:p w:rsidR="00E01976" w:rsidRDefault="00961B26">
      <w:pPr>
        <w:spacing w:line="140" w:lineRule="exact"/>
        <w:ind w:left="503"/>
        <w:rPr>
          <w:sz w:val="16"/>
          <w:szCs w:val="16"/>
        </w:rPr>
      </w:pPr>
      <w:r>
        <w:rPr>
          <w:w w:val="215"/>
          <w:sz w:val="16"/>
          <w:szCs w:val="16"/>
        </w:rPr>
        <w:t>j</w:t>
      </w:r>
      <w:r>
        <w:rPr>
          <w:spacing w:val="10"/>
          <w:w w:val="215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19"/>
          <w:sz w:val="16"/>
          <w:szCs w:val="16"/>
        </w:rPr>
        <w:t>0</w:t>
      </w:r>
    </w:p>
    <w:p w:rsidR="00E01976" w:rsidRDefault="00961B26">
      <w:pPr>
        <w:spacing w:line="140" w:lineRule="exact"/>
        <w:ind w:left="503"/>
        <w:rPr>
          <w:sz w:val="16"/>
          <w:szCs w:val="16"/>
        </w:rPr>
      </w:pPr>
      <w:r>
        <w:rPr>
          <w:b/>
          <w:w w:val="195"/>
          <w:sz w:val="16"/>
          <w:szCs w:val="16"/>
        </w:rPr>
        <w:t>if</w:t>
      </w:r>
      <w:r>
        <w:rPr>
          <w:b/>
          <w:spacing w:val="18"/>
          <w:w w:val="195"/>
          <w:sz w:val="16"/>
          <w:szCs w:val="16"/>
        </w:rPr>
        <w:t xml:space="preserve"> </w:t>
      </w:r>
      <w:r>
        <w:rPr>
          <w:b/>
          <w:w w:val="131"/>
          <w:sz w:val="16"/>
          <w:szCs w:val="16"/>
        </w:rPr>
        <w:t>len</w:t>
      </w:r>
      <w:r>
        <w:rPr>
          <w:w w:val="131"/>
          <w:sz w:val="16"/>
          <w:szCs w:val="16"/>
        </w:rPr>
        <w:t>(hw)</w:t>
      </w:r>
      <w:r>
        <w:rPr>
          <w:spacing w:val="47"/>
          <w:w w:val="131"/>
          <w:sz w:val="16"/>
          <w:szCs w:val="16"/>
        </w:rPr>
        <w:t xml:space="preserve"> </w:t>
      </w:r>
      <w:r>
        <w:rPr>
          <w:sz w:val="16"/>
          <w:szCs w:val="16"/>
        </w:rPr>
        <w:t xml:space="preserve">== </w:t>
      </w:r>
      <w:r>
        <w:rPr>
          <w:spacing w:val="27"/>
          <w:sz w:val="16"/>
          <w:szCs w:val="16"/>
        </w:rPr>
        <w:t xml:space="preserve"> </w:t>
      </w:r>
      <w:r>
        <w:rPr>
          <w:w w:val="153"/>
          <w:sz w:val="16"/>
          <w:szCs w:val="16"/>
        </w:rPr>
        <w:t>0:</w:t>
      </w:r>
    </w:p>
    <w:p w:rsidR="00E01976" w:rsidRDefault="00961B26">
      <w:pPr>
        <w:spacing w:line="140" w:lineRule="exact"/>
        <w:ind w:left="885"/>
        <w:rPr>
          <w:sz w:val="16"/>
          <w:szCs w:val="16"/>
        </w:rPr>
      </w:pPr>
      <w:r>
        <w:rPr>
          <w:b/>
          <w:w w:val="124"/>
          <w:sz w:val="16"/>
          <w:szCs w:val="16"/>
        </w:rPr>
        <w:t xml:space="preserve">return </w:t>
      </w:r>
      <w:r>
        <w:rPr>
          <w:b/>
          <w:spacing w:val="19"/>
          <w:w w:val="124"/>
          <w:sz w:val="16"/>
          <w:szCs w:val="16"/>
        </w:rPr>
        <w:t xml:space="preserve"> </w:t>
      </w:r>
      <w:r>
        <w:rPr>
          <w:w w:val="124"/>
          <w:sz w:val="16"/>
          <w:szCs w:val="16"/>
        </w:rPr>
        <w:t>dq</w:t>
      </w:r>
    </w:p>
    <w:p w:rsidR="00E01976" w:rsidRDefault="00961B26">
      <w:pPr>
        <w:spacing w:line="140" w:lineRule="exact"/>
        <w:ind w:left="503"/>
        <w:rPr>
          <w:sz w:val="16"/>
          <w:szCs w:val="16"/>
        </w:rPr>
      </w:pPr>
      <w:r>
        <w:rPr>
          <w:b/>
          <w:w w:val="131"/>
          <w:sz w:val="16"/>
          <w:szCs w:val="16"/>
        </w:rPr>
        <w:t>while</w:t>
      </w:r>
      <w:r>
        <w:rPr>
          <w:b/>
          <w:spacing w:val="44"/>
          <w:w w:val="131"/>
          <w:sz w:val="16"/>
          <w:szCs w:val="16"/>
        </w:rPr>
        <w:t xml:space="preserve"> </w:t>
      </w:r>
      <w:r>
        <w:rPr>
          <w:w w:val="215"/>
          <w:sz w:val="16"/>
          <w:szCs w:val="16"/>
        </w:rPr>
        <w:t>i</w:t>
      </w:r>
      <w:r>
        <w:rPr>
          <w:spacing w:val="10"/>
          <w:w w:val="215"/>
          <w:sz w:val="16"/>
          <w:szCs w:val="16"/>
        </w:rPr>
        <w:t xml:space="preserve"> </w:t>
      </w:r>
      <w:r>
        <w:rPr>
          <w:sz w:val="16"/>
          <w:szCs w:val="16"/>
        </w:rPr>
        <w:t xml:space="preserve">&lt; </w:t>
      </w:r>
      <w:r>
        <w:rPr>
          <w:spacing w:val="21"/>
          <w:sz w:val="16"/>
          <w:szCs w:val="16"/>
        </w:rPr>
        <w:t xml:space="preserve"> </w:t>
      </w:r>
      <w:r>
        <w:rPr>
          <w:b/>
          <w:w w:val="141"/>
          <w:sz w:val="16"/>
          <w:szCs w:val="16"/>
        </w:rPr>
        <w:t>len</w:t>
      </w:r>
      <w:r>
        <w:rPr>
          <w:w w:val="141"/>
          <w:sz w:val="16"/>
          <w:szCs w:val="16"/>
        </w:rPr>
        <w:t>(dq)</w:t>
      </w:r>
      <w:r>
        <w:rPr>
          <w:spacing w:val="43"/>
          <w:w w:val="141"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and  </w:t>
      </w:r>
      <w:r>
        <w:rPr>
          <w:b/>
          <w:spacing w:val="4"/>
          <w:sz w:val="16"/>
          <w:szCs w:val="16"/>
        </w:rPr>
        <w:t xml:space="preserve"> </w:t>
      </w:r>
      <w:r>
        <w:rPr>
          <w:w w:val="215"/>
          <w:sz w:val="16"/>
          <w:szCs w:val="16"/>
        </w:rPr>
        <w:t>j</w:t>
      </w:r>
      <w:r>
        <w:rPr>
          <w:spacing w:val="10"/>
          <w:w w:val="215"/>
          <w:sz w:val="16"/>
          <w:szCs w:val="16"/>
        </w:rPr>
        <w:t xml:space="preserve"> </w:t>
      </w:r>
      <w:r>
        <w:rPr>
          <w:sz w:val="16"/>
          <w:szCs w:val="16"/>
        </w:rPr>
        <w:t xml:space="preserve">&lt; </w:t>
      </w:r>
      <w:r>
        <w:rPr>
          <w:spacing w:val="21"/>
          <w:sz w:val="16"/>
          <w:szCs w:val="16"/>
        </w:rPr>
        <w:t xml:space="preserve"> </w:t>
      </w:r>
      <w:r>
        <w:rPr>
          <w:b/>
          <w:w w:val="140"/>
          <w:sz w:val="16"/>
          <w:szCs w:val="16"/>
        </w:rPr>
        <w:t>len</w:t>
      </w:r>
      <w:r>
        <w:rPr>
          <w:w w:val="138"/>
          <w:sz w:val="16"/>
          <w:szCs w:val="16"/>
        </w:rPr>
        <w:t>(hw):</w:t>
      </w:r>
    </w:p>
    <w:p w:rsidR="00E01976" w:rsidRDefault="00961B26">
      <w:pPr>
        <w:spacing w:line="140" w:lineRule="exact"/>
        <w:ind w:left="885"/>
        <w:rPr>
          <w:sz w:val="16"/>
          <w:szCs w:val="16"/>
        </w:rPr>
      </w:pPr>
      <w:r>
        <w:rPr>
          <w:w w:val="153"/>
          <w:sz w:val="16"/>
          <w:szCs w:val="16"/>
        </w:rPr>
        <w:t>#--</w:t>
      </w:r>
      <w:r>
        <w:rPr>
          <w:spacing w:val="35"/>
          <w:w w:val="153"/>
          <w:sz w:val="16"/>
          <w:szCs w:val="16"/>
        </w:rPr>
        <w:t xml:space="preserve"> </w:t>
      </w:r>
      <w:r>
        <w:rPr>
          <w:sz w:val="16"/>
          <w:szCs w:val="16"/>
        </w:rPr>
        <w:t xml:space="preserve">dq  </w:t>
      </w:r>
      <w:r>
        <w:rPr>
          <w:spacing w:val="6"/>
          <w:sz w:val="16"/>
          <w:szCs w:val="16"/>
        </w:rPr>
        <w:t xml:space="preserve"> </w:t>
      </w:r>
      <w:r>
        <w:rPr>
          <w:w w:val="179"/>
          <w:sz w:val="16"/>
          <w:szCs w:val="16"/>
        </w:rPr>
        <w:t>is</w:t>
      </w:r>
      <w:r>
        <w:rPr>
          <w:spacing w:val="24"/>
          <w:w w:val="179"/>
          <w:sz w:val="16"/>
          <w:szCs w:val="16"/>
        </w:rPr>
        <w:t xml:space="preserve"> </w:t>
      </w:r>
      <w:r>
        <w:rPr>
          <w:sz w:val="16"/>
          <w:szCs w:val="16"/>
        </w:rPr>
        <w:t xml:space="preserve">100% </w:t>
      </w:r>
      <w:r>
        <w:rPr>
          <w:spacing w:val="23"/>
          <w:sz w:val="16"/>
          <w:szCs w:val="16"/>
        </w:rPr>
        <w:t xml:space="preserve"> </w:t>
      </w:r>
      <w:r>
        <w:rPr>
          <w:w w:val="140"/>
          <w:sz w:val="16"/>
          <w:szCs w:val="16"/>
        </w:rPr>
        <w:t>before</w:t>
      </w:r>
      <w:r>
        <w:rPr>
          <w:spacing w:val="40"/>
          <w:w w:val="140"/>
          <w:sz w:val="16"/>
          <w:szCs w:val="16"/>
        </w:rPr>
        <w:t xml:space="preserve"> </w:t>
      </w:r>
      <w:r>
        <w:rPr>
          <w:sz w:val="16"/>
          <w:szCs w:val="16"/>
        </w:rPr>
        <w:t>hw</w:t>
      </w:r>
    </w:p>
    <w:p w:rsidR="00E01976" w:rsidRDefault="00961B26">
      <w:pPr>
        <w:spacing w:line="140" w:lineRule="exact"/>
        <w:ind w:left="885"/>
        <w:rPr>
          <w:sz w:val="16"/>
          <w:szCs w:val="16"/>
        </w:rPr>
      </w:pPr>
      <w:r>
        <w:rPr>
          <w:b/>
          <w:w w:val="165"/>
          <w:sz w:val="16"/>
          <w:szCs w:val="16"/>
        </w:rPr>
        <w:t>if</w:t>
      </w:r>
      <w:r>
        <w:rPr>
          <w:b/>
          <w:spacing w:val="59"/>
          <w:w w:val="165"/>
          <w:sz w:val="16"/>
          <w:szCs w:val="16"/>
        </w:rPr>
        <w:t xml:space="preserve"> </w:t>
      </w:r>
      <w:r>
        <w:rPr>
          <w:w w:val="165"/>
          <w:sz w:val="16"/>
          <w:szCs w:val="16"/>
        </w:rPr>
        <w:t>dq[i].stop</w:t>
      </w:r>
      <w:r>
        <w:rPr>
          <w:spacing w:val="-38"/>
          <w:w w:val="165"/>
          <w:sz w:val="16"/>
          <w:szCs w:val="16"/>
        </w:rPr>
        <w:t xml:space="preserve"> </w:t>
      </w:r>
      <w:r>
        <w:rPr>
          <w:sz w:val="16"/>
          <w:szCs w:val="16"/>
        </w:rPr>
        <w:t xml:space="preserve">&lt; </w:t>
      </w:r>
      <w:r>
        <w:rPr>
          <w:spacing w:val="21"/>
          <w:sz w:val="16"/>
          <w:szCs w:val="16"/>
        </w:rPr>
        <w:t xml:space="preserve"> </w:t>
      </w:r>
      <w:r>
        <w:rPr>
          <w:w w:val="162"/>
          <w:sz w:val="16"/>
          <w:szCs w:val="16"/>
        </w:rPr>
        <w:t>hw[j].start:</w:t>
      </w:r>
    </w:p>
    <w:p w:rsidR="00E01976" w:rsidRDefault="00961B26">
      <w:pPr>
        <w:spacing w:line="140" w:lineRule="exact"/>
        <w:ind w:left="1268"/>
        <w:rPr>
          <w:sz w:val="16"/>
          <w:szCs w:val="16"/>
        </w:rPr>
      </w:pPr>
      <w:r>
        <w:rPr>
          <w:w w:val="215"/>
          <w:sz w:val="16"/>
          <w:szCs w:val="16"/>
        </w:rPr>
        <w:t>i</w:t>
      </w:r>
      <w:r>
        <w:rPr>
          <w:spacing w:val="10"/>
          <w:w w:val="215"/>
          <w:sz w:val="16"/>
          <w:szCs w:val="16"/>
        </w:rPr>
        <w:t xml:space="preserve"> </w:t>
      </w:r>
      <w:r>
        <w:rPr>
          <w:sz w:val="16"/>
          <w:szCs w:val="16"/>
        </w:rPr>
        <w:t xml:space="preserve">+= </w:t>
      </w:r>
      <w:r>
        <w:rPr>
          <w:spacing w:val="27"/>
          <w:sz w:val="16"/>
          <w:szCs w:val="16"/>
        </w:rPr>
        <w:t xml:space="preserve"> </w:t>
      </w:r>
      <w:r>
        <w:rPr>
          <w:w w:val="119"/>
          <w:sz w:val="16"/>
          <w:szCs w:val="16"/>
        </w:rPr>
        <w:t>1</w:t>
      </w:r>
    </w:p>
    <w:p w:rsidR="00E01976" w:rsidRDefault="00961B26">
      <w:pPr>
        <w:spacing w:line="140" w:lineRule="exact"/>
        <w:ind w:left="885"/>
        <w:rPr>
          <w:sz w:val="16"/>
          <w:szCs w:val="16"/>
        </w:rPr>
      </w:pPr>
      <w:r>
        <w:rPr>
          <w:w w:val="153"/>
          <w:sz w:val="16"/>
          <w:szCs w:val="16"/>
        </w:rPr>
        <w:t>#--</w:t>
      </w:r>
      <w:r>
        <w:rPr>
          <w:spacing w:val="35"/>
          <w:w w:val="153"/>
          <w:sz w:val="16"/>
          <w:szCs w:val="16"/>
        </w:rPr>
        <w:t xml:space="preserve"> </w:t>
      </w:r>
      <w:r>
        <w:rPr>
          <w:sz w:val="16"/>
          <w:szCs w:val="16"/>
        </w:rPr>
        <w:t xml:space="preserve">dq  </w:t>
      </w:r>
      <w:r>
        <w:rPr>
          <w:spacing w:val="6"/>
          <w:sz w:val="16"/>
          <w:szCs w:val="16"/>
        </w:rPr>
        <w:t xml:space="preserve"> </w:t>
      </w:r>
      <w:r>
        <w:rPr>
          <w:w w:val="179"/>
          <w:sz w:val="16"/>
          <w:szCs w:val="16"/>
        </w:rPr>
        <w:t>is</w:t>
      </w:r>
      <w:r>
        <w:rPr>
          <w:spacing w:val="24"/>
          <w:w w:val="179"/>
          <w:sz w:val="16"/>
          <w:szCs w:val="16"/>
        </w:rPr>
        <w:t xml:space="preserve"> </w:t>
      </w:r>
      <w:r>
        <w:rPr>
          <w:sz w:val="16"/>
          <w:szCs w:val="16"/>
        </w:rPr>
        <w:t xml:space="preserve">100% </w:t>
      </w:r>
      <w:r>
        <w:rPr>
          <w:spacing w:val="23"/>
          <w:sz w:val="16"/>
          <w:szCs w:val="16"/>
        </w:rPr>
        <w:t xml:space="preserve"> </w:t>
      </w:r>
      <w:r>
        <w:rPr>
          <w:w w:val="163"/>
          <w:sz w:val="16"/>
          <w:szCs w:val="16"/>
        </w:rPr>
        <w:t>after</w:t>
      </w:r>
      <w:r>
        <w:rPr>
          <w:spacing w:val="31"/>
          <w:w w:val="163"/>
          <w:sz w:val="16"/>
          <w:szCs w:val="16"/>
        </w:rPr>
        <w:t xml:space="preserve"> </w:t>
      </w:r>
      <w:r>
        <w:rPr>
          <w:sz w:val="16"/>
          <w:szCs w:val="16"/>
        </w:rPr>
        <w:t>hw</w:t>
      </w:r>
    </w:p>
    <w:p w:rsidR="00E01976" w:rsidRDefault="00961B26">
      <w:pPr>
        <w:spacing w:line="140" w:lineRule="exact"/>
        <w:ind w:left="885"/>
        <w:rPr>
          <w:sz w:val="16"/>
          <w:szCs w:val="16"/>
        </w:rPr>
      </w:pPr>
      <w:r>
        <w:rPr>
          <w:b/>
          <w:w w:val="173"/>
          <w:sz w:val="16"/>
          <w:szCs w:val="16"/>
        </w:rPr>
        <w:t>elif</w:t>
      </w:r>
      <w:r>
        <w:rPr>
          <w:b/>
          <w:spacing w:val="40"/>
          <w:w w:val="173"/>
          <w:sz w:val="16"/>
          <w:szCs w:val="16"/>
        </w:rPr>
        <w:t xml:space="preserve"> </w:t>
      </w:r>
      <w:r>
        <w:rPr>
          <w:w w:val="173"/>
          <w:sz w:val="16"/>
          <w:szCs w:val="16"/>
        </w:rPr>
        <w:t>dq[i].start</w:t>
      </w:r>
      <w:r>
        <w:rPr>
          <w:spacing w:val="-4"/>
          <w:w w:val="173"/>
          <w:sz w:val="16"/>
          <w:szCs w:val="16"/>
        </w:rPr>
        <w:t xml:space="preserve"> </w:t>
      </w:r>
      <w:r>
        <w:rPr>
          <w:sz w:val="16"/>
          <w:szCs w:val="16"/>
        </w:rPr>
        <w:t xml:space="preserve">&gt; </w:t>
      </w:r>
      <w:r>
        <w:rPr>
          <w:spacing w:val="21"/>
          <w:sz w:val="16"/>
          <w:szCs w:val="16"/>
        </w:rPr>
        <w:t xml:space="preserve"> </w:t>
      </w:r>
      <w:r>
        <w:rPr>
          <w:w w:val="150"/>
          <w:sz w:val="16"/>
          <w:szCs w:val="16"/>
        </w:rPr>
        <w:t>hw[j].stop:</w:t>
      </w:r>
    </w:p>
    <w:p w:rsidR="00E01976" w:rsidRDefault="00961B26">
      <w:pPr>
        <w:spacing w:line="140" w:lineRule="exact"/>
        <w:ind w:left="1268"/>
        <w:rPr>
          <w:sz w:val="16"/>
          <w:szCs w:val="16"/>
        </w:rPr>
      </w:pPr>
      <w:r>
        <w:rPr>
          <w:w w:val="215"/>
          <w:sz w:val="16"/>
          <w:szCs w:val="16"/>
        </w:rPr>
        <w:t>j</w:t>
      </w:r>
      <w:r>
        <w:rPr>
          <w:spacing w:val="10"/>
          <w:w w:val="215"/>
          <w:sz w:val="16"/>
          <w:szCs w:val="16"/>
        </w:rPr>
        <w:t xml:space="preserve"> </w:t>
      </w:r>
      <w:r>
        <w:rPr>
          <w:sz w:val="16"/>
          <w:szCs w:val="16"/>
        </w:rPr>
        <w:t xml:space="preserve">+= </w:t>
      </w:r>
      <w:r>
        <w:rPr>
          <w:spacing w:val="27"/>
          <w:sz w:val="16"/>
          <w:szCs w:val="16"/>
        </w:rPr>
        <w:t xml:space="preserve"> </w:t>
      </w:r>
      <w:r>
        <w:rPr>
          <w:w w:val="119"/>
          <w:sz w:val="16"/>
          <w:szCs w:val="16"/>
        </w:rPr>
        <w:t>1</w:t>
      </w:r>
    </w:p>
    <w:p w:rsidR="00E01976" w:rsidRDefault="00961B26">
      <w:pPr>
        <w:spacing w:line="140" w:lineRule="exact"/>
        <w:ind w:left="885"/>
        <w:rPr>
          <w:sz w:val="16"/>
          <w:szCs w:val="16"/>
        </w:rPr>
      </w:pPr>
      <w:r>
        <w:rPr>
          <w:w w:val="153"/>
          <w:sz w:val="16"/>
          <w:szCs w:val="16"/>
        </w:rPr>
        <w:t>#--</w:t>
      </w:r>
      <w:r>
        <w:rPr>
          <w:spacing w:val="35"/>
          <w:w w:val="153"/>
          <w:sz w:val="16"/>
          <w:szCs w:val="16"/>
        </w:rPr>
        <w:t xml:space="preserve"> </w:t>
      </w:r>
      <w:r>
        <w:rPr>
          <w:sz w:val="16"/>
          <w:szCs w:val="16"/>
        </w:rPr>
        <w:t xml:space="preserve">dq  </w:t>
      </w:r>
      <w:r>
        <w:rPr>
          <w:spacing w:val="6"/>
          <w:sz w:val="16"/>
          <w:szCs w:val="16"/>
        </w:rPr>
        <w:t xml:space="preserve"> </w:t>
      </w:r>
      <w:r>
        <w:rPr>
          <w:w w:val="124"/>
          <w:sz w:val="16"/>
          <w:szCs w:val="16"/>
        </w:rPr>
        <w:t>and</w:t>
      </w:r>
      <w:r>
        <w:rPr>
          <w:spacing w:val="46"/>
          <w:w w:val="124"/>
          <w:sz w:val="16"/>
          <w:szCs w:val="16"/>
        </w:rPr>
        <w:t xml:space="preserve"> </w:t>
      </w:r>
      <w:r>
        <w:rPr>
          <w:sz w:val="16"/>
          <w:szCs w:val="16"/>
        </w:rPr>
        <w:t xml:space="preserve">hw </w:t>
      </w:r>
      <w:r>
        <w:rPr>
          <w:spacing w:val="10"/>
          <w:sz w:val="16"/>
          <w:szCs w:val="16"/>
        </w:rPr>
        <w:t xml:space="preserve"> </w:t>
      </w:r>
      <w:r>
        <w:rPr>
          <w:w w:val="139"/>
          <w:sz w:val="16"/>
          <w:szCs w:val="16"/>
        </w:rPr>
        <w:t>overlap</w:t>
      </w:r>
    </w:p>
    <w:p w:rsidR="00E01976" w:rsidRDefault="00961B26">
      <w:pPr>
        <w:spacing w:line="140" w:lineRule="exact"/>
        <w:ind w:left="885"/>
        <w:rPr>
          <w:sz w:val="16"/>
          <w:szCs w:val="16"/>
        </w:rPr>
      </w:pPr>
      <w:r>
        <w:rPr>
          <w:b/>
          <w:w w:val="154"/>
          <w:sz w:val="16"/>
          <w:szCs w:val="16"/>
        </w:rPr>
        <w:t>else</w:t>
      </w:r>
      <w:r>
        <w:rPr>
          <w:w w:val="215"/>
          <w:sz w:val="16"/>
          <w:szCs w:val="16"/>
        </w:rPr>
        <w:t>:</w:t>
      </w:r>
    </w:p>
    <w:p w:rsidR="00E01976" w:rsidRDefault="00961B26">
      <w:pPr>
        <w:spacing w:line="140" w:lineRule="exact"/>
        <w:ind w:left="1268"/>
        <w:rPr>
          <w:sz w:val="16"/>
          <w:szCs w:val="16"/>
        </w:rPr>
        <w:sectPr w:rsidR="00E01976">
          <w:pgSz w:w="11920" w:h="16840"/>
          <w:pgMar w:top="940" w:right="1040" w:bottom="280" w:left="1320" w:header="719" w:footer="1479" w:gutter="0"/>
          <w:cols w:space="720"/>
        </w:sectPr>
      </w:pPr>
      <w:r>
        <w:rPr>
          <w:b/>
          <w:w w:val="153"/>
          <w:sz w:val="16"/>
          <w:szCs w:val="16"/>
        </w:rPr>
        <w:t>del</w:t>
      </w:r>
      <w:r>
        <w:rPr>
          <w:b/>
          <w:spacing w:val="8"/>
          <w:w w:val="153"/>
          <w:sz w:val="16"/>
          <w:szCs w:val="16"/>
        </w:rPr>
        <w:t xml:space="preserve"> </w:t>
      </w:r>
      <w:r>
        <w:rPr>
          <w:w w:val="153"/>
          <w:sz w:val="16"/>
          <w:szCs w:val="16"/>
        </w:rPr>
        <w:t>dq[i]</w:t>
      </w:r>
    </w:p>
    <w:p w:rsidR="00E01976" w:rsidRDefault="00E01976">
      <w:pPr>
        <w:spacing w:line="200" w:lineRule="exact"/>
      </w:pPr>
    </w:p>
    <w:p w:rsidR="00E01976" w:rsidRDefault="00E01976">
      <w:pPr>
        <w:spacing w:line="200" w:lineRule="exact"/>
      </w:pPr>
    </w:p>
    <w:p w:rsidR="00E01976" w:rsidRDefault="00E01976">
      <w:pPr>
        <w:spacing w:before="9" w:line="280" w:lineRule="exact"/>
        <w:rPr>
          <w:sz w:val="28"/>
          <w:szCs w:val="28"/>
        </w:rPr>
      </w:pPr>
    </w:p>
    <w:p w:rsidR="00E01976" w:rsidRDefault="00961B26">
      <w:pPr>
        <w:spacing w:before="34"/>
        <w:ind w:left="503"/>
        <w:rPr>
          <w:sz w:val="16"/>
          <w:szCs w:val="16"/>
        </w:rPr>
      </w:pPr>
      <w:r>
        <w:rPr>
          <w:b/>
          <w:w w:val="124"/>
          <w:sz w:val="16"/>
          <w:szCs w:val="16"/>
        </w:rPr>
        <w:t xml:space="preserve">return </w:t>
      </w:r>
      <w:r>
        <w:rPr>
          <w:b/>
          <w:spacing w:val="19"/>
          <w:w w:val="124"/>
          <w:sz w:val="16"/>
          <w:szCs w:val="16"/>
        </w:rPr>
        <w:t xml:space="preserve"> </w:t>
      </w:r>
      <w:r>
        <w:rPr>
          <w:w w:val="124"/>
          <w:sz w:val="16"/>
          <w:szCs w:val="16"/>
        </w:rPr>
        <w:t>dq</w:t>
      </w:r>
    </w:p>
    <w:p w:rsidR="00E01976" w:rsidRDefault="00E01976">
      <w:pPr>
        <w:spacing w:before="9" w:line="100" w:lineRule="exact"/>
        <w:rPr>
          <w:sz w:val="11"/>
          <w:szCs w:val="11"/>
        </w:rPr>
      </w:pPr>
    </w:p>
    <w:p w:rsidR="00E01976" w:rsidRDefault="00F03C4F">
      <w:pPr>
        <w:spacing w:line="180" w:lineRule="exact"/>
        <w:ind w:left="120"/>
        <w:rPr>
          <w:sz w:val="16"/>
          <w:szCs w:val="16"/>
        </w:rPr>
      </w:pPr>
      <w:r>
        <w:pict>
          <v:group id="_x0000_s1304" style="position:absolute;left:0;text-align:left;margin-left:68.6pt;margin-top:-20.75pt;width:.4pt;height:659.15pt;z-index:-1253;mso-position-horizontal-relative:page" coordorigin="1372,-415" coordsize="8,13183">
            <v:polyline id="_x0000_s1391" style="position:absolute" points="2752,-670,2752,-822" coordorigin="1376,-411" coordsize="0,151" filled="f" strokeweight="5055emu">
              <v:path arrowok="t"/>
            </v:polyline>
            <v:polyline id="_x0000_s1390" style="position:absolute" points="2752,-367,2752,-518" coordorigin="1376,-259" coordsize="0,151" filled="f" strokeweight="5055emu">
              <v:path arrowok="t"/>
            </v:polyline>
            <v:polyline id="_x0000_s1389" style="position:absolute" points="2752,-65,2752,-216" coordorigin="1376,-108" coordsize="0,151" filled="f" strokeweight="5055emu">
              <v:path arrowok="t"/>
            </v:polyline>
            <v:polyline id="_x0000_s1388" style="position:absolute" points="2752,238,2752,86" coordorigin="1376,43" coordsize="0,151" filled="f" strokeweight="5055emu">
              <v:path arrowok="t"/>
            </v:polyline>
            <v:polyline id="_x0000_s1387" style="position:absolute" points="2752,541,2752,390" coordorigin="1376,195" coordsize="0,151" filled="f" strokeweight="5055emu">
              <v:path arrowok="t"/>
            </v:polyline>
            <v:polyline id="_x0000_s1386" style="position:absolute" points="2752,844,2752,692" coordorigin="1376,346" coordsize="0,151" filled="f" strokeweight="5055emu">
              <v:path arrowok="t"/>
            </v:polyline>
            <v:polyline id="_x0000_s1385" style="position:absolute" points="2752,1147,2752,996" coordorigin="1376,498" coordsize="0,151" filled="f" strokeweight="5055emu">
              <v:path arrowok="t"/>
            </v:polyline>
            <v:polyline id="_x0000_s1384" style="position:absolute" points="2752,1450,2752,1298" coordorigin="1376,649" coordsize="0,151" filled="f" strokeweight="5055emu">
              <v:path arrowok="t"/>
            </v:polyline>
            <v:polyline id="_x0000_s1383" style="position:absolute" points="2752,1753,2752,1602" coordorigin="1376,801" coordsize="0,151" filled="f" strokeweight="5055emu">
              <v:path arrowok="t"/>
            </v:polyline>
            <v:polyline id="_x0000_s1382" style="position:absolute" points="2752,2055,2752,1904" coordorigin="1376,952" coordsize="0,151" filled="f" strokeweight="5055emu">
              <v:path arrowok="t"/>
            </v:polyline>
            <v:polyline id="_x0000_s1381" style="position:absolute" points="2752,2358,2752,2206" coordorigin="1376,1103" coordsize="0,151" filled="f" strokeweight="5055emu">
              <v:path arrowok="t"/>
            </v:polyline>
            <v:polyline id="_x0000_s1380" style="position:absolute" points="2752,2661,2752,2510" coordorigin="1376,1255" coordsize="0,151" filled="f" strokeweight="5055emu">
              <v:path arrowok="t"/>
            </v:polyline>
            <v:polyline id="_x0000_s1379" style="position:absolute" points="2752,2964,2752,2812" coordorigin="1376,1406" coordsize="0,151" filled="f" strokeweight="5055emu">
              <v:path arrowok="t"/>
            </v:polyline>
            <v:polyline id="_x0000_s1378" style="position:absolute" points="2752,3267,2752,3116" coordorigin="1376,1558" coordsize="0,151" filled="f" strokeweight="5055emu">
              <v:path arrowok="t"/>
            </v:polyline>
            <v:polyline id="_x0000_s1377" style="position:absolute" points="2752,3570,2752,3418" coordorigin="1376,1709" coordsize="0,151" filled="f" strokeweight="5055emu">
              <v:path arrowok="t"/>
            </v:polyline>
            <v:polyline id="_x0000_s1376" style="position:absolute" points="2752,3873,2752,3722" coordorigin="1376,1861" coordsize="0,151" filled="f" strokeweight="5055emu">
              <v:path arrowok="t"/>
            </v:polyline>
            <v:polyline id="_x0000_s1375" style="position:absolute" points="2752,4175,2752,4024" coordorigin="1376,2012" coordsize="0,151" filled="f" strokeweight="5055emu">
              <v:path arrowok="t"/>
            </v:polyline>
            <v:polyline id="_x0000_s1374" style="position:absolute" points="2752,4478,2752,4326" coordorigin="1376,2163" coordsize="0,151" filled="f" strokeweight="5055emu">
              <v:path arrowok="t"/>
            </v:polyline>
            <v:polyline id="_x0000_s1373" style="position:absolute" points="2752,4781,2752,4630" coordorigin="1376,2315" coordsize="0,151" filled="f" strokeweight="5055emu">
              <v:path arrowok="t"/>
            </v:polyline>
            <v:polyline id="_x0000_s1372" style="position:absolute" points="2752,5084,2752,4932" coordorigin="1376,2466" coordsize="0,151" filled="f" strokeweight="5055emu">
              <v:path arrowok="t"/>
            </v:polyline>
            <v:polyline id="_x0000_s1371" style="position:absolute" points="2752,5387,2752,5236" coordorigin="1376,2618" coordsize="0,151" filled="f" strokeweight="5055emu">
              <v:path arrowok="t"/>
            </v:polyline>
            <v:polyline id="_x0000_s1370" style="position:absolute" points="2752,5690,2752,5538" coordorigin="1376,2769" coordsize="0,151" filled="f" strokeweight="5055emu">
              <v:path arrowok="t"/>
            </v:polyline>
            <v:polyline id="_x0000_s1369" style="position:absolute" points="2752,5993,2752,5842" coordorigin="1376,2921" coordsize="0,151" filled="f" strokeweight="5055emu">
              <v:path arrowok="t"/>
            </v:polyline>
            <v:polyline id="_x0000_s1368" style="position:absolute" points="2752,6295,2752,6144" coordorigin="1376,3072" coordsize="0,151" filled="f" strokeweight="5055emu">
              <v:path arrowok="t"/>
            </v:polyline>
            <v:polyline id="_x0000_s1367" style="position:absolute" points="2752,6598,2752,6446" coordorigin="1376,3223" coordsize="0,151" filled="f" strokeweight="5055emu">
              <v:path arrowok="t"/>
            </v:polyline>
            <v:polyline id="_x0000_s1366" style="position:absolute" points="2752,6901,2752,6750" coordorigin="1376,3375" coordsize="0,151" filled="f" strokeweight="5055emu">
              <v:path arrowok="t"/>
            </v:polyline>
            <v:polyline id="_x0000_s1365" style="position:absolute" points="2752,7204,2752,7052" coordorigin="1376,3526" coordsize="0,151" filled="f" strokeweight="5055emu">
              <v:path arrowok="t"/>
            </v:polyline>
            <v:polyline id="_x0000_s1364" style="position:absolute" points="2752,7507,2752,7356" coordorigin="1376,3678" coordsize="0,151" filled="f" strokeweight="5055emu">
              <v:path arrowok="t"/>
            </v:polyline>
            <v:polyline id="_x0000_s1363" style="position:absolute" points="2752,7810,2752,7658" coordorigin="1376,3829" coordsize="0,151" filled="f" strokeweight="5055emu">
              <v:path arrowok="t"/>
            </v:polyline>
            <v:polyline id="_x0000_s1362" style="position:absolute" points="2752,8113,2752,7962" coordorigin="1376,3981" coordsize="0,151" filled="f" strokeweight="5055emu">
              <v:path arrowok="t"/>
            </v:polyline>
            <v:polyline id="_x0000_s1361" style="position:absolute" points="2752,8415,2752,8264" coordorigin="1376,4132" coordsize="0,151" filled="f" strokeweight="5055emu">
              <v:path arrowok="t"/>
            </v:polyline>
            <v:polyline id="_x0000_s1360" style="position:absolute" points="2752,8718,2752,8566" coordorigin="1376,4283" coordsize="0,151" filled="f" strokeweight="5055emu">
              <v:path arrowok="t"/>
            </v:polyline>
            <v:polyline id="_x0000_s1359" style="position:absolute" points="2752,9021,2752,8870" coordorigin="1376,4435" coordsize="0,151" filled="f" strokeweight="5055emu">
              <v:path arrowok="t"/>
            </v:polyline>
            <v:polyline id="_x0000_s1358" style="position:absolute" points="2752,9324,2752,9172" coordorigin="1376,4586" coordsize="0,151" filled="f" strokeweight="5055emu">
              <v:path arrowok="t"/>
            </v:polyline>
            <v:polyline id="_x0000_s1357" style="position:absolute" points="2752,9627,2752,9476" coordorigin="1376,4738" coordsize="0,151" filled="f" strokeweight="5055emu">
              <v:path arrowok="t"/>
            </v:polyline>
            <v:polyline id="_x0000_s1356" style="position:absolute" points="2752,9930,2752,9778" coordorigin="1376,4889" coordsize="0,151" filled="f" strokeweight="5055emu">
              <v:path arrowok="t"/>
            </v:polyline>
            <v:polyline id="_x0000_s1355" style="position:absolute" points="2752,10233,2752,10082" coordorigin="1376,5041" coordsize="0,151" filled="f" strokeweight="5055emu">
              <v:path arrowok="t"/>
            </v:polyline>
            <v:polyline id="_x0000_s1354" style="position:absolute" points="2752,10536,2752,10384" coordorigin="1376,5192" coordsize="0,151" filled="f" strokeweight="5055emu">
              <v:path arrowok="t"/>
            </v:polyline>
            <v:polyline id="_x0000_s1353" style="position:absolute" points="2752,10838,2752,10686" coordorigin="1376,5343" coordsize="0,151" filled="f" strokeweight="5055emu">
              <v:path arrowok="t"/>
            </v:polyline>
            <v:polyline id="_x0000_s1352" style="position:absolute" points="2752,11141,2752,10990" coordorigin="1376,5495" coordsize="0,151" filled="f" strokeweight="5055emu">
              <v:path arrowok="t"/>
            </v:polyline>
            <v:polyline id="_x0000_s1351" style="position:absolute" points="2752,11444,2752,11292" coordorigin="1376,5646" coordsize="0,151" filled="f" strokeweight="5055emu">
              <v:path arrowok="t"/>
            </v:polyline>
            <v:polyline id="_x0000_s1350" style="position:absolute" points="2752,11747,2752,11596" coordorigin="1376,5798" coordsize="0,151" filled="f" strokeweight="5055emu">
              <v:path arrowok="t"/>
            </v:polyline>
            <v:polyline id="_x0000_s1349" style="position:absolute" points="2752,12050,2752,11898" coordorigin="1376,5949" coordsize="0,151" filled="f" strokeweight="5055emu">
              <v:path arrowok="t"/>
            </v:polyline>
            <v:polyline id="_x0000_s1348" style="position:absolute" points="2752,12353,2752,12202" coordorigin="1376,6101" coordsize="0,151" filled="f" strokeweight="5055emu">
              <v:path arrowok="t"/>
            </v:polyline>
            <v:polyline id="_x0000_s1347" style="position:absolute" points="2752,12656,2752,12504" coordorigin="1376,6252" coordsize="0,151" filled="f" strokeweight="5055emu">
              <v:path arrowok="t"/>
            </v:polyline>
            <v:polyline id="_x0000_s1346" style="position:absolute" points="2752,12959,2752,12808" coordorigin="1376,6404" coordsize="0,151" filled="f" strokeweight="5055emu">
              <v:path arrowok="t"/>
            </v:polyline>
            <v:polyline id="_x0000_s1345" style="position:absolute" points="2752,13261,2752,13110" coordorigin="1376,6555" coordsize="0,151" filled="f" strokeweight="5055emu">
              <v:path arrowok="t"/>
            </v:polyline>
            <v:polyline id="_x0000_s1344" style="position:absolute" points="2752,13564,2752,13412" coordorigin="1376,6706" coordsize="0,151" filled="f" strokeweight="5055emu">
              <v:path arrowok="t"/>
            </v:polyline>
            <v:polyline id="_x0000_s1343" style="position:absolute" points="2752,13867,2752,13716" coordorigin="1376,6858" coordsize="0,151" filled="f" strokeweight="5055emu">
              <v:path arrowok="t"/>
            </v:polyline>
            <v:polyline id="_x0000_s1342" style="position:absolute" points="2752,14170,2752,14018" coordorigin="1376,7009" coordsize="0,151" filled="f" strokeweight="5055emu">
              <v:path arrowok="t"/>
            </v:polyline>
            <v:polyline id="_x0000_s1341" style="position:absolute" points="2752,14473,2752,14322" coordorigin="1376,7161" coordsize="0,151" filled="f" strokeweight="5055emu">
              <v:path arrowok="t"/>
            </v:polyline>
            <v:polyline id="_x0000_s1340" style="position:absolute" points="2752,14776,2752,14624" coordorigin="1376,7312" coordsize="0,151" filled="f" strokeweight="5055emu">
              <v:path arrowok="t"/>
            </v:polyline>
            <v:polyline id="_x0000_s1339" style="position:absolute" points="2752,15079,2752,14928" coordorigin="1376,7464" coordsize="0,151" filled="f" strokeweight="5055emu">
              <v:path arrowok="t"/>
            </v:polyline>
            <v:polyline id="_x0000_s1338" style="position:absolute" points="2752,15381,2752,15230" coordorigin="1376,7615" coordsize="0,151" filled="f" strokeweight="5055emu">
              <v:path arrowok="t"/>
            </v:polyline>
            <v:polyline id="_x0000_s1337" style="position:absolute" points="2752,15684,2752,15532" coordorigin="1376,7766" coordsize="0,151" filled="f" strokeweight="5055emu">
              <v:path arrowok="t"/>
            </v:polyline>
            <v:polyline id="_x0000_s1336" style="position:absolute" points="2752,15987,2752,15836" coordorigin="1376,7918" coordsize="0,151" filled="f" strokeweight="5055emu">
              <v:path arrowok="t"/>
            </v:polyline>
            <v:polyline id="_x0000_s1335" style="position:absolute" points="2752,16290,2752,16138" coordorigin="1376,8069" coordsize="0,151" filled="f" strokeweight="5055emu">
              <v:path arrowok="t"/>
            </v:polyline>
            <v:polyline id="_x0000_s1334" style="position:absolute" points="2752,16593,2752,16442" coordorigin="1376,8221" coordsize="0,151" filled="f" strokeweight="5055emu">
              <v:path arrowok="t"/>
            </v:polyline>
            <v:polyline id="_x0000_s1333" style="position:absolute" points="2752,16896,2752,16744" coordorigin="1376,8372" coordsize="0,151" filled="f" strokeweight="5055emu">
              <v:path arrowok="t"/>
            </v:polyline>
            <v:polyline id="_x0000_s1332" style="position:absolute" points="2752,17199,2752,17048" coordorigin="1376,8524" coordsize="0,151" filled="f" strokeweight="5055emu">
              <v:path arrowok="t"/>
            </v:polyline>
            <v:polyline id="_x0000_s1331" style="position:absolute" points="2752,17501,2752,17350" coordorigin="1376,8675" coordsize="0,151" filled="f" strokeweight="5055emu">
              <v:path arrowok="t"/>
            </v:polyline>
            <v:polyline id="_x0000_s1330" style="position:absolute" points="2752,17804,2752,17652" coordorigin="1376,8826" coordsize="0,151" filled="f" strokeweight="5055emu">
              <v:path arrowok="t"/>
            </v:polyline>
            <v:polyline id="_x0000_s1329" style="position:absolute" points="2752,18107,2752,17956" coordorigin="1376,8978" coordsize="0,151" filled="f" strokeweight="5055emu">
              <v:path arrowok="t"/>
            </v:polyline>
            <v:polyline id="_x0000_s1328" style="position:absolute" points="2752,18410,2752,18258" coordorigin="1376,9129" coordsize="0,151" filled="f" strokeweight="5055emu">
              <v:path arrowok="t"/>
            </v:polyline>
            <v:polyline id="_x0000_s1327" style="position:absolute" points="2752,18713,2752,18562" coordorigin="1376,9281" coordsize="0,151" filled="f" strokeweight="5055emu">
              <v:path arrowok="t"/>
            </v:polyline>
            <v:polyline id="_x0000_s1326" style="position:absolute" points="2752,19016,2752,18864" coordorigin="1376,9432" coordsize="0,151" filled="f" strokeweight="5055emu">
              <v:path arrowok="t"/>
            </v:polyline>
            <v:polyline id="_x0000_s1325" style="position:absolute" points="2752,19319,2752,19168" coordorigin="1376,9584" coordsize="0,151" filled="f" strokeweight="5055emu">
              <v:path arrowok="t"/>
            </v:polyline>
            <v:polyline id="_x0000_s1324" style="position:absolute" points="2752,19621,2752,19470" coordorigin="1376,9735" coordsize="0,151" filled="f" strokeweight="5055emu">
              <v:path arrowok="t"/>
            </v:polyline>
            <v:polyline id="_x0000_s1323" style="position:absolute" points="2752,19924,2752,19772" coordorigin="1376,9886" coordsize="0,151" filled="f" strokeweight="5055emu">
              <v:path arrowok="t"/>
            </v:polyline>
            <v:polyline id="_x0000_s1322" style="position:absolute" points="2752,20227,2752,20076" coordorigin="1376,10038" coordsize="0,151" filled="f" strokeweight="5055emu">
              <v:path arrowok="t"/>
            </v:polyline>
            <v:polyline id="_x0000_s1321" style="position:absolute" points="2752,20530,2752,20378" coordorigin="1376,10189" coordsize="0,151" filled="f" strokeweight="5055emu">
              <v:path arrowok="t"/>
            </v:polyline>
            <v:polyline id="_x0000_s1320" style="position:absolute" points="2752,20833,2752,20682" coordorigin="1376,10341" coordsize="0,151" filled="f" strokeweight="5055emu">
              <v:path arrowok="t"/>
            </v:polyline>
            <v:polyline id="_x0000_s1319" style="position:absolute" points="2752,21136,2752,20984" coordorigin="1376,10492" coordsize="0,151" filled="f" strokeweight="5055emu">
              <v:path arrowok="t"/>
            </v:polyline>
            <v:polyline id="_x0000_s1318" style="position:absolute" points="2752,21439,2752,21288" coordorigin="1376,10644" coordsize="0,151" filled="f" strokeweight="5055emu">
              <v:path arrowok="t"/>
            </v:polyline>
            <v:polyline id="_x0000_s1317" style="position:absolute" points="2752,21741,2752,21590" coordorigin="1376,10795" coordsize="0,151" filled="f" strokeweight="5055emu">
              <v:path arrowok="t"/>
            </v:polyline>
            <v:polyline id="_x0000_s1316" style="position:absolute" points="2752,22044,2752,21892" coordorigin="1376,10946" coordsize="0,151" filled="f" strokeweight="5055emu">
              <v:path arrowok="t"/>
            </v:polyline>
            <v:polyline id="_x0000_s1315" style="position:absolute" points="2752,22347,2752,22196" coordorigin="1376,11098" coordsize="0,151" filled="f" strokeweight="5055emu">
              <v:path arrowok="t"/>
            </v:polyline>
            <v:polyline id="_x0000_s1314" style="position:absolute" points="2752,22650,2752,22498" coordorigin="1376,11249" coordsize="0,151" filled="f" strokeweight="5055emu">
              <v:path arrowok="t"/>
            </v:polyline>
            <v:polyline id="_x0000_s1313" style="position:absolute" points="2752,22953,2752,22802" coordorigin="1376,11401" coordsize="0,151" filled="f" strokeweight="5055emu">
              <v:path arrowok="t"/>
            </v:polyline>
            <v:polyline id="_x0000_s1312" style="position:absolute" points="2752,23256,2752,23104" coordorigin="1376,11552" coordsize="0,151" filled="f" strokeweight="5055emu">
              <v:path arrowok="t"/>
            </v:polyline>
            <v:polyline id="_x0000_s1311" style="position:absolute" points="2752,23559,2752,23408" coordorigin="1376,11704" coordsize="0,151" filled="f" strokeweight="5055emu">
              <v:path arrowok="t"/>
            </v:polyline>
            <v:polyline id="_x0000_s1310" style="position:absolute" points="2752,23862,2752,23710" coordorigin="1376,11855" coordsize="0,151" filled="f" strokeweight="5055emu">
              <v:path arrowok="t"/>
            </v:polyline>
            <v:polyline id="_x0000_s1309" style="position:absolute" points="2752,24165,2752,24014" coordorigin="1376,12007" coordsize="0,151" filled="f" strokeweight="5055emu">
              <v:path arrowok="t"/>
            </v:polyline>
            <v:polyline id="_x0000_s1308" style="position:absolute" points="2752,24467,2752,24316" coordorigin="1376,12158" coordsize="0,151" filled="f" strokeweight="5055emu">
              <v:path arrowok="t"/>
            </v:polyline>
            <v:polyline id="_x0000_s1307" style="position:absolute" points="2752,24770,2752,24618" coordorigin="1376,12309" coordsize="0,151" filled="f" strokeweight="5055emu">
              <v:path arrowok="t"/>
            </v:polyline>
            <v:polyline id="_x0000_s1306" style="position:absolute" points="2752,25073,2752,24922" coordorigin="1376,12461" coordsize="0,151" filled="f" strokeweight="5055emu">
              <v:path arrowok="t"/>
            </v:polyline>
            <v:polyline id="_x0000_s1305" style="position:absolute" points="2752,25376,2752,25224" coordorigin="1376,12612" coordsize="0,151" filled="f" strokeweight="5055emu">
              <v:path arrowok="t"/>
            </v:polyline>
            <w10:wrap anchorx="page"/>
          </v:group>
        </w:pict>
      </w:r>
      <w:r w:rsidR="00961B26">
        <w:rPr>
          <w:w w:val="145"/>
          <w:sz w:val="16"/>
          <w:szCs w:val="16"/>
        </w:rPr>
        <w:t>#--</w:t>
      </w:r>
      <w:r w:rsidR="00961B26">
        <w:rPr>
          <w:spacing w:val="53"/>
          <w:w w:val="145"/>
          <w:sz w:val="16"/>
          <w:szCs w:val="16"/>
        </w:rPr>
        <w:t xml:space="preserve"> </w:t>
      </w:r>
      <w:r w:rsidR="00961B26">
        <w:rPr>
          <w:w w:val="145"/>
          <w:sz w:val="16"/>
          <w:szCs w:val="16"/>
        </w:rPr>
        <w:t>Prepare</w:t>
      </w:r>
      <w:r w:rsidR="00961B26">
        <w:rPr>
          <w:spacing w:val="-1"/>
          <w:w w:val="145"/>
          <w:sz w:val="16"/>
          <w:szCs w:val="16"/>
        </w:rPr>
        <w:t xml:space="preserve"> </w:t>
      </w:r>
      <w:r w:rsidR="00961B26">
        <w:rPr>
          <w:w w:val="145"/>
          <w:sz w:val="16"/>
          <w:szCs w:val="16"/>
        </w:rPr>
        <w:t>the</w:t>
      </w:r>
      <w:r w:rsidR="00961B26">
        <w:rPr>
          <w:spacing w:val="40"/>
          <w:w w:val="145"/>
          <w:sz w:val="16"/>
          <w:szCs w:val="16"/>
        </w:rPr>
        <w:t xml:space="preserve"> </w:t>
      </w:r>
      <w:r w:rsidR="00961B26">
        <w:rPr>
          <w:w w:val="163"/>
          <w:sz w:val="16"/>
          <w:szCs w:val="16"/>
        </w:rPr>
        <w:t>files</w:t>
      </w:r>
      <w:r w:rsidR="00961B26">
        <w:rPr>
          <w:spacing w:val="58"/>
          <w:w w:val="163"/>
          <w:sz w:val="16"/>
          <w:szCs w:val="16"/>
        </w:rPr>
        <w:t xml:space="preserve"> </w:t>
      </w:r>
      <w:r w:rsidR="00961B26">
        <w:rPr>
          <w:w w:val="163"/>
          <w:sz w:val="16"/>
          <w:szCs w:val="16"/>
        </w:rPr>
        <w:t>to</w:t>
      </w:r>
      <w:r w:rsidR="00961B26">
        <w:rPr>
          <w:spacing w:val="18"/>
          <w:w w:val="163"/>
          <w:sz w:val="16"/>
          <w:szCs w:val="16"/>
        </w:rPr>
        <w:t xml:space="preserve"> </w:t>
      </w:r>
      <w:r w:rsidR="00961B26">
        <w:rPr>
          <w:w w:val="119"/>
          <w:sz w:val="16"/>
          <w:szCs w:val="16"/>
        </w:rPr>
        <w:t>work</w:t>
      </w:r>
      <w:r w:rsidR="00961B26">
        <w:rPr>
          <w:spacing w:val="39"/>
          <w:w w:val="119"/>
          <w:sz w:val="16"/>
          <w:szCs w:val="16"/>
        </w:rPr>
        <w:t xml:space="preserve"> </w:t>
      </w:r>
      <w:r w:rsidR="00961B26">
        <w:rPr>
          <w:w w:val="119"/>
          <w:sz w:val="16"/>
          <w:szCs w:val="16"/>
        </w:rPr>
        <w:t>on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w w:val="128"/>
          <w:sz w:val="16"/>
          <w:szCs w:val="16"/>
        </w:rPr>
        <w:t>fileName</w:t>
      </w:r>
      <w:r>
        <w:rPr>
          <w:spacing w:val="45"/>
          <w:w w:val="128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79"/>
          <w:sz w:val="16"/>
          <w:szCs w:val="16"/>
        </w:rPr>
        <w:t>[]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w w:val="122"/>
          <w:sz w:val="16"/>
          <w:szCs w:val="16"/>
        </w:rPr>
        <w:t>fileName.append(’H-H1_LOSC_4_V1-931127296-4096’)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w w:val="122"/>
          <w:sz w:val="16"/>
          <w:szCs w:val="16"/>
        </w:rPr>
        <w:t>fileName.append(’H-H1_LOSC_4_V1-934846464-4096’)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w w:val="122"/>
          <w:sz w:val="16"/>
          <w:szCs w:val="16"/>
        </w:rPr>
        <w:t>fileName.append(’H-H1_LOSC_4_V1-941707264-4096’)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w w:val="122"/>
          <w:sz w:val="16"/>
          <w:szCs w:val="16"/>
        </w:rPr>
        <w:t>fileName.append(’H-H1_LOSC_4_V1-941785088-4096’)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w w:val="122"/>
          <w:sz w:val="16"/>
          <w:szCs w:val="16"/>
        </w:rPr>
        <w:t>fileName.append(’H-H1_LOSC_4_V1-947154944-4096’)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w w:val="122"/>
          <w:sz w:val="16"/>
          <w:szCs w:val="16"/>
        </w:rPr>
        <w:t>fileName.append(’H-H1_LOSC_4_V1-952623104-4096’)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w w:val="122"/>
          <w:sz w:val="16"/>
          <w:szCs w:val="16"/>
        </w:rPr>
        <w:t>fileName.append(’H-H1_LOSC_4_V1-959344640-4096’)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w w:val="122"/>
          <w:sz w:val="16"/>
          <w:szCs w:val="16"/>
        </w:rPr>
        <w:t>fileName.append(’H-H1_LOSC_4_V1-963629056-4096’)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w w:val="122"/>
          <w:sz w:val="16"/>
          <w:szCs w:val="16"/>
        </w:rPr>
        <w:t>fileName.append(’H-H1_LOSC_4_V1-967442432-4096’)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w w:val="122"/>
          <w:sz w:val="16"/>
          <w:szCs w:val="16"/>
        </w:rPr>
        <w:t>fileName.append(’H-H1_LOSC_4_V1-971407360-4096’)</w:t>
      </w:r>
    </w:p>
    <w:p w:rsidR="00E01976" w:rsidRDefault="00E01976">
      <w:pPr>
        <w:spacing w:before="16" w:line="220" w:lineRule="exact"/>
        <w:rPr>
          <w:sz w:val="22"/>
          <w:szCs w:val="22"/>
        </w:rPr>
      </w:pPr>
    </w:p>
    <w:p w:rsidR="00E01976" w:rsidRDefault="00961B26">
      <w:pPr>
        <w:spacing w:before="34" w:line="180" w:lineRule="exact"/>
        <w:ind w:left="120"/>
        <w:rPr>
          <w:sz w:val="16"/>
          <w:szCs w:val="16"/>
        </w:rPr>
      </w:pPr>
      <w:r>
        <w:rPr>
          <w:w w:val="106"/>
          <w:sz w:val="16"/>
          <w:szCs w:val="16"/>
        </w:rPr>
        <w:t>#===========================#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w w:val="115"/>
          <w:sz w:val="16"/>
          <w:szCs w:val="16"/>
        </w:rPr>
        <w:t>#========Main</w:t>
      </w:r>
      <w:r>
        <w:rPr>
          <w:spacing w:val="-18"/>
          <w:w w:val="115"/>
          <w:sz w:val="16"/>
          <w:szCs w:val="16"/>
        </w:rPr>
        <w:t xml:space="preserve"> </w:t>
      </w:r>
      <w:r>
        <w:rPr>
          <w:w w:val="115"/>
          <w:sz w:val="16"/>
          <w:szCs w:val="16"/>
        </w:rPr>
        <w:t>Part==========#</w:t>
      </w:r>
    </w:p>
    <w:p w:rsidR="00E01976" w:rsidRDefault="00961B26">
      <w:pPr>
        <w:spacing w:line="140" w:lineRule="exact"/>
        <w:ind w:left="120"/>
        <w:rPr>
          <w:sz w:val="16"/>
          <w:szCs w:val="16"/>
        </w:rPr>
      </w:pPr>
      <w:r>
        <w:rPr>
          <w:w w:val="106"/>
          <w:sz w:val="16"/>
          <w:szCs w:val="16"/>
        </w:rPr>
        <w:t>#===========================#</w:t>
      </w:r>
    </w:p>
    <w:p w:rsidR="00E01976" w:rsidRDefault="00961B26">
      <w:pPr>
        <w:spacing w:line="140" w:lineRule="exact"/>
        <w:ind w:left="88" w:right="7385"/>
        <w:jc w:val="center"/>
        <w:rPr>
          <w:sz w:val="16"/>
          <w:szCs w:val="16"/>
        </w:rPr>
      </w:pPr>
      <w:r>
        <w:rPr>
          <w:b/>
          <w:w w:val="140"/>
          <w:sz w:val="16"/>
          <w:szCs w:val="16"/>
        </w:rPr>
        <w:t>for</w:t>
      </w:r>
      <w:r>
        <w:rPr>
          <w:b/>
          <w:spacing w:val="40"/>
          <w:w w:val="140"/>
          <w:sz w:val="16"/>
          <w:szCs w:val="16"/>
        </w:rPr>
        <w:t xml:space="preserve"> </w:t>
      </w:r>
      <w:r>
        <w:rPr>
          <w:sz w:val="16"/>
          <w:szCs w:val="16"/>
        </w:rPr>
        <w:t xml:space="preserve">name  </w:t>
      </w:r>
      <w:r>
        <w:rPr>
          <w:spacing w:val="11"/>
          <w:sz w:val="16"/>
          <w:szCs w:val="16"/>
        </w:rPr>
        <w:t xml:space="preserve"> </w:t>
      </w:r>
      <w:r>
        <w:rPr>
          <w:b/>
          <w:w w:val="134"/>
          <w:sz w:val="16"/>
          <w:szCs w:val="16"/>
        </w:rPr>
        <w:t xml:space="preserve">in </w:t>
      </w:r>
      <w:r>
        <w:rPr>
          <w:b/>
          <w:spacing w:val="1"/>
          <w:w w:val="134"/>
          <w:sz w:val="16"/>
          <w:szCs w:val="16"/>
        </w:rPr>
        <w:t xml:space="preserve"> </w:t>
      </w:r>
      <w:r>
        <w:rPr>
          <w:w w:val="134"/>
          <w:sz w:val="16"/>
          <w:szCs w:val="16"/>
        </w:rPr>
        <w:t>fileName:</w:t>
      </w:r>
    </w:p>
    <w:p w:rsidR="00E01976" w:rsidRDefault="00E01976">
      <w:pPr>
        <w:spacing w:before="9" w:line="100" w:lineRule="exact"/>
        <w:rPr>
          <w:sz w:val="11"/>
          <w:szCs w:val="11"/>
        </w:rPr>
      </w:pPr>
    </w:p>
    <w:p w:rsidR="00E01976" w:rsidRDefault="00961B26">
      <w:pPr>
        <w:spacing w:line="180" w:lineRule="exact"/>
        <w:ind w:left="503"/>
        <w:rPr>
          <w:sz w:val="16"/>
          <w:szCs w:val="16"/>
        </w:rPr>
      </w:pPr>
      <w:r>
        <w:rPr>
          <w:w w:val="132"/>
          <w:sz w:val="16"/>
          <w:szCs w:val="16"/>
        </w:rPr>
        <w:t xml:space="preserve">#-- </w:t>
      </w:r>
      <w:r>
        <w:rPr>
          <w:spacing w:val="30"/>
          <w:w w:val="132"/>
          <w:sz w:val="16"/>
          <w:szCs w:val="16"/>
        </w:rPr>
        <w:t xml:space="preserve"> </w:t>
      </w:r>
      <w:r>
        <w:rPr>
          <w:w w:val="132"/>
          <w:sz w:val="16"/>
          <w:szCs w:val="16"/>
        </w:rPr>
        <w:t xml:space="preserve">Prepare </w:t>
      </w:r>
      <w:r>
        <w:rPr>
          <w:spacing w:val="15"/>
          <w:w w:val="132"/>
          <w:sz w:val="16"/>
          <w:szCs w:val="16"/>
        </w:rPr>
        <w:t xml:space="preserve"> </w:t>
      </w:r>
      <w:r>
        <w:rPr>
          <w:w w:val="132"/>
          <w:sz w:val="16"/>
          <w:szCs w:val="16"/>
        </w:rPr>
        <w:t xml:space="preserve">the </w:t>
      </w:r>
      <w:r>
        <w:rPr>
          <w:spacing w:val="18"/>
          <w:w w:val="132"/>
          <w:sz w:val="16"/>
          <w:szCs w:val="16"/>
        </w:rPr>
        <w:t xml:space="preserve"> </w:t>
      </w:r>
      <w:r>
        <w:rPr>
          <w:w w:val="132"/>
          <w:sz w:val="16"/>
          <w:szCs w:val="16"/>
        </w:rPr>
        <w:t>document</w:t>
      </w:r>
      <w:r>
        <w:rPr>
          <w:spacing w:val="-26"/>
          <w:w w:val="132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>to</w:t>
      </w:r>
      <w:r>
        <w:rPr>
          <w:spacing w:val="43"/>
          <w:w w:val="148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>record</w:t>
      </w:r>
      <w:r>
        <w:rPr>
          <w:spacing w:val="4"/>
          <w:w w:val="148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>the</w:t>
      </w:r>
      <w:r>
        <w:rPr>
          <w:spacing w:val="33"/>
          <w:w w:val="148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>table</w:t>
      </w:r>
      <w:r>
        <w:rPr>
          <w:spacing w:val="55"/>
          <w:w w:val="148"/>
          <w:sz w:val="16"/>
          <w:szCs w:val="16"/>
        </w:rPr>
        <w:t xml:space="preserve"> </w:t>
      </w:r>
      <w:r>
        <w:rPr>
          <w:sz w:val="16"/>
          <w:szCs w:val="16"/>
        </w:rPr>
        <w:t xml:space="preserve">(SNR </w:t>
      </w:r>
      <w:r>
        <w:rPr>
          <w:spacing w:val="34"/>
          <w:sz w:val="16"/>
          <w:szCs w:val="16"/>
        </w:rPr>
        <w:t xml:space="preserve"> </w:t>
      </w:r>
      <w:r>
        <w:rPr>
          <w:w w:val="133"/>
          <w:sz w:val="16"/>
          <w:szCs w:val="16"/>
        </w:rPr>
        <w:t>vs</w:t>
      </w:r>
      <w:r>
        <w:rPr>
          <w:spacing w:val="44"/>
          <w:w w:val="133"/>
          <w:sz w:val="16"/>
          <w:szCs w:val="16"/>
        </w:rPr>
        <w:t xml:space="preserve"> </w:t>
      </w:r>
      <w:r>
        <w:rPr>
          <w:w w:val="133"/>
          <w:sz w:val="16"/>
          <w:szCs w:val="16"/>
        </w:rPr>
        <w:t>Ampli.)</w:t>
      </w:r>
    </w:p>
    <w:p w:rsidR="00E01976" w:rsidRDefault="00961B26">
      <w:pPr>
        <w:spacing w:line="140" w:lineRule="exact"/>
        <w:ind w:left="503"/>
        <w:rPr>
          <w:sz w:val="16"/>
          <w:szCs w:val="16"/>
        </w:rPr>
      </w:pPr>
      <w:r>
        <w:rPr>
          <w:w w:val="179"/>
          <w:sz w:val="16"/>
          <w:szCs w:val="16"/>
        </w:rPr>
        <w:t>f</w:t>
      </w:r>
      <w:r>
        <w:rPr>
          <w:spacing w:val="24"/>
          <w:w w:val="179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b/>
          <w:w w:val="117"/>
          <w:sz w:val="16"/>
          <w:szCs w:val="16"/>
        </w:rPr>
        <w:t>open</w:t>
      </w:r>
      <w:r>
        <w:rPr>
          <w:w w:val="117"/>
          <w:sz w:val="16"/>
          <w:szCs w:val="16"/>
        </w:rPr>
        <w:t xml:space="preserve">(name </w:t>
      </w:r>
      <w:r>
        <w:rPr>
          <w:spacing w:val="7"/>
          <w:w w:val="117"/>
          <w:sz w:val="16"/>
          <w:szCs w:val="16"/>
        </w:rPr>
        <w:t xml:space="preserve"> </w:t>
      </w:r>
      <w:r>
        <w:rPr>
          <w:sz w:val="16"/>
          <w:szCs w:val="16"/>
        </w:rPr>
        <w:t xml:space="preserve">+ </w:t>
      </w:r>
      <w:r>
        <w:rPr>
          <w:spacing w:val="21"/>
          <w:sz w:val="16"/>
          <w:szCs w:val="16"/>
        </w:rPr>
        <w:t xml:space="preserve"> </w:t>
      </w:r>
      <w:r>
        <w:rPr>
          <w:w w:val="188"/>
          <w:sz w:val="16"/>
          <w:szCs w:val="16"/>
        </w:rPr>
        <w:t>’.txt’,</w:t>
      </w:r>
      <w:r>
        <w:rPr>
          <w:spacing w:val="21"/>
          <w:w w:val="18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’w’)</w:t>
      </w:r>
    </w:p>
    <w:p w:rsidR="00E01976" w:rsidRDefault="00E01976">
      <w:pPr>
        <w:spacing w:before="7" w:line="140" w:lineRule="exact"/>
        <w:rPr>
          <w:sz w:val="14"/>
          <w:szCs w:val="14"/>
        </w:rPr>
      </w:pPr>
    </w:p>
    <w:p w:rsidR="00E01976" w:rsidRDefault="00961B26">
      <w:pPr>
        <w:spacing w:line="140" w:lineRule="exact"/>
        <w:ind w:left="503" w:right="4903"/>
        <w:rPr>
          <w:sz w:val="16"/>
          <w:szCs w:val="16"/>
        </w:rPr>
      </w:pPr>
      <w:r>
        <w:rPr>
          <w:w w:val="134"/>
          <w:sz w:val="16"/>
          <w:szCs w:val="16"/>
        </w:rPr>
        <w:t xml:space="preserve">#-- </w:t>
      </w:r>
      <w:r>
        <w:rPr>
          <w:spacing w:val="24"/>
          <w:w w:val="134"/>
          <w:sz w:val="16"/>
          <w:szCs w:val="16"/>
        </w:rPr>
        <w:t xml:space="preserve"> </w:t>
      </w:r>
      <w:r>
        <w:rPr>
          <w:w w:val="134"/>
          <w:sz w:val="16"/>
          <w:szCs w:val="16"/>
        </w:rPr>
        <w:t>Load</w:t>
      </w:r>
      <w:r>
        <w:rPr>
          <w:spacing w:val="-17"/>
          <w:w w:val="134"/>
          <w:sz w:val="16"/>
          <w:szCs w:val="16"/>
        </w:rPr>
        <w:t xml:space="preserve"> </w:t>
      </w:r>
      <w:r>
        <w:rPr>
          <w:w w:val="144"/>
          <w:sz w:val="16"/>
          <w:szCs w:val="16"/>
        </w:rPr>
        <w:t>data</w:t>
      </w:r>
      <w:r>
        <w:rPr>
          <w:spacing w:val="36"/>
          <w:w w:val="144"/>
          <w:sz w:val="16"/>
          <w:szCs w:val="16"/>
        </w:rPr>
        <w:t xml:space="preserve"> </w:t>
      </w:r>
      <w:r>
        <w:rPr>
          <w:w w:val="144"/>
          <w:sz w:val="16"/>
          <w:szCs w:val="16"/>
        </w:rPr>
        <w:t>from</w:t>
      </w:r>
      <w:r>
        <w:rPr>
          <w:spacing w:val="-27"/>
          <w:w w:val="144"/>
          <w:sz w:val="16"/>
          <w:szCs w:val="16"/>
        </w:rPr>
        <w:t xml:space="preserve"> </w:t>
      </w:r>
      <w:r>
        <w:rPr>
          <w:w w:val="144"/>
          <w:sz w:val="16"/>
          <w:szCs w:val="16"/>
        </w:rPr>
        <w:t>the</w:t>
      </w:r>
      <w:r>
        <w:rPr>
          <w:spacing w:val="42"/>
          <w:w w:val="144"/>
          <w:sz w:val="16"/>
          <w:szCs w:val="16"/>
        </w:rPr>
        <w:t xml:space="preserve"> </w:t>
      </w:r>
      <w:r>
        <w:rPr>
          <w:w w:val="144"/>
          <w:sz w:val="16"/>
          <w:szCs w:val="16"/>
        </w:rPr>
        <w:t xml:space="preserve">original </w:t>
      </w:r>
      <w:r>
        <w:rPr>
          <w:spacing w:val="26"/>
          <w:w w:val="144"/>
          <w:sz w:val="16"/>
          <w:szCs w:val="16"/>
        </w:rPr>
        <w:t xml:space="preserve"> </w:t>
      </w:r>
      <w:r>
        <w:rPr>
          <w:w w:val="179"/>
          <w:sz w:val="16"/>
          <w:szCs w:val="16"/>
        </w:rPr>
        <w:t xml:space="preserve">file </w:t>
      </w:r>
      <w:r>
        <w:rPr>
          <w:w w:val="137"/>
          <w:sz w:val="16"/>
          <w:szCs w:val="16"/>
        </w:rPr>
        <w:t>rawFile</w:t>
      </w:r>
      <w:r>
        <w:rPr>
          <w:sz w:val="16"/>
          <w:szCs w:val="16"/>
        </w:rPr>
        <w:t xml:space="preserve"> 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32"/>
          <w:sz w:val="16"/>
          <w:szCs w:val="16"/>
        </w:rPr>
        <w:t>h5py.File(name</w:t>
      </w:r>
      <w:r>
        <w:rPr>
          <w:spacing w:val="43"/>
          <w:w w:val="132"/>
          <w:sz w:val="16"/>
          <w:szCs w:val="16"/>
        </w:rPr>
        <w:t xml:space="preserve"> </w:t>
      </w:r>
      <w:r>
        <w:rPr>
          <w:sz w:val="16"/>
          <w:szCs w:val="16"/>
        </w:rPr>
        <w:t xml:space="preserve">+ </w:t>
      </w:r>
      <w:r>
        <w:rPr>
          <w:spacing w:val="21"/>
          <w:sz w:val="16"/>
          <w:szCs w:val="16"/>
        </w:rPr>
        <w:t xml:space="preserve"> </w:t>
      </w:r>
      <w:r>
        <w:rPr>
          <w:w w:val="159"/>
          <w:sz w:val="16"/>
          <w:szCs w:val="16"/>
        </w:rPr>
        <w:t>’.hdf5’,</w:t>
      </w:r>
      <w:r>
        <w:rPr>
          <w:spacing w:val="32"/>
          <w:w w:val="159"/>
          <w:sz w:val="16"/>
          <w:szCs w:val="16"/>
        </w:rPr>
        <w:t xml:space="preserve"> </w:t>
      </w:r>
      <w:r>
        <w:rPr>
          <w:w w:val="179"/>
          <w:sz w:val="16"/>
          <w:szCs w:val="16"/>
        </w:rPr>
        <w:t xml:space="preserve">’r’) </w:t>
      </w:r>
      <w:r>
        <w:rPr>
          <w:w w:val="141"/>
          <w:sz w:val="16"/>
          <w:szCs w:val="16"/>
        </w:rPr>
        <w:t>strain_raw</w:t>
      </w:r>
      <w:r>
        <w:rPr>
          <w:spacing w:val="40"/>
          <w:w w:val="141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53"/>
          <w:sz w:val="16"/>
          <w:szCs w:val="16"/>
        </w:rPr>
        <w:t>rawFile[’strain/Strain’].value</w:t>
      </w:r>
    </w:p>
    <w:p w:rsidR="00E01976" w:rsidRDefault="00961B26">
      <w:pPr>
        <w:spacing w:line="140" w:lineRule="exact"/>
        <w:ind w:left="503"/>
        <w:rPr>
          <w:sz w:val="16"/>
          <w:szCs w:val="16"/>
        </w:rPr>
      </w:pPr>
      <w:r>
        <w:rPr>
          <w:sz w:val="16"/>
          <w:szCs w:val="16"/>
        </w:rPr>
        <w:t>CBCHIGH_CAT4</w:t>
      </w:r>
      <w:r>
        <w:rPr>
          <w:spacing w:val="-4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39"/>
          <w:sz w:val="16"/>
          <w:szCs w:val="16"/>
        </w:rPr>
        <w:t>(rawFile[’quality/simple/DQmask’].value</w:t>
      </w:r>
      <w:r>
        <w:rPr>
          <w:spacing w:val="40"/>
          <w:w w:val="139"/>
          <w:sz w:val="16"/>
          <w:szCs w:val="16"/>
        </w:rPr>
        <w:t xml:space="preserve"> </w:t>
      </w:r>
      <w:r>
        <w:rPr>
          <w:sz w:val="16"/>
          <w:szCs w:val="16"/>
        </w:rPr>
        <w:t xml:space="preserve">&gt;&gt; </w:t>
      </w:r>
      <w:r>
        <w:rPr>
          <w:spacing w:val="27"/>
          <w:sz w:val="16"/>
          <w:szCs w:val="16"/>
        </w:rPr>
        <w:t xml:space="preserve"> </w:t>
      </w:r>
      <w:r>
        <w:rPr>
          <w:w w:val="143"/>
          <w:sz w:val="16"/>
          <w:szCs w:val="16"/>
        </w:rPr>
        <w:t>4)</w:t>
      </w:r>
      <w:r>
        <w:rPr>
          <w:spacing w:val="39"/>
          <w:w w:val="143"/>
          <w:sz w:val="16"/>
          <w:szCs w:val="16"/>
        </w:rPr>
        <w:t xml:space="preserve"> </w:t>
      </w:r>
      <w:r>
        <w:rPr>
          <w:w w:val="76"/>
          <w:sz w:val="16"/>
          <w:szCs w:val="16"/>
        </w:rPr>
        <w:t xml:space="preserve">&amp;  </w:t>
      </w:r>
      <w:r>
        <w:rPr>
          <w:spacing w:val="5"/>
          <w:w w:val="76"/>
          <w:sz w:val="16"/>
          <w:szCs w:val="16"/>
        </w:rPr>
        <w:t xml:space="preserve"> </w:t>
      </w:r>
      <w:r>
        <w:rPr>
          <w:w w:val="119"/>
          <w:sz w:val="16"/>
          <w:szCs w:val="16"/>
        </w:rPr>
        <w:t>1</w:t>
      </w:r>
    </w:p>
    <w:p w:rsidR="00E01976" w:rsidRDefault="00961B26">
      <w:pPr>
        <w:spacing w:line="140" w:lineRule="exact"/>
        <w:ind w:left="503"/>
        <w:rPr>
          <w:sz w:val="16"/>
          <w:szCs w:val="16"/>
        </w:rPr>
      </w:pPr>
      <w:r>
        <w:rPr>
          <w:w w:val="86"/>
          <w:sz w:val="16"/>
          <w:szCs w:val="16"/>
        </w:rPr>
        <w:t xml:space="preserve">HW_CBC </w:t>
      </w:r>
      <w:r>
        <w:rPr>
          <w:spacing w:val="27"/>
          <w:w w:val="86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(rawFile[’quality/injections/Injmask’].value</w:t>
      </w:r>
      <w:r>
        <w:rPr>
          <w:spacing w:val="36"/>
          <w:w w:val="149"/>
          <w:sz w:val="16"/>
          <w:szCs w:val="16"/>
        </w:rPr>
        <w:t xml:space="preserve"> </w:t>
      </w:r>
      <w:r>
        <w:rPr>
          <w:sz w:val="16"/>
          <w:szCs w:val="16"/>
        </w:rPr>
        <w:t xml:space="preserve">&gt;&gt; </w:t>
      </w:r>
      <w:r>
        <w:rPr>
          <w:spacing w:val="27"/>
          <w:sz w:val="16"/>
          <w:szCs w:val="16"/>
        </w:rPr>
        <w:t xml:space="preserve"> </w:t>
      </w:r>
      <w:r>
        <w:rPr>
          <w:w w:val="143"/>
          <w:sz w:val="16"/>
          <w:szCs w:val="16"/>
        </w:rPr>
        <w:t>0)</w:t>
      </w:r>
      <w:r>
        <w:rPr>
          <w:spacing w:val="39"/>
          <w:w w:val="143"/>
          <w:sz w:val="16"/>
          <w:szCs w:val="16"/>
        </w:rPr>
        <w:t xml:space="preserve"> </w:t>
      </w:r>
      <w:r>
        <w:rPr>
          <w:w w:val="76"/>
          <w:sz w:val="16"/>
          <w:szCs w:val="16"/>
        </w:rPr>
        <w:t xml:space="preserve">&amp;  </w:t>
      </w:r>
      <w:r>
        <w:rPr>
          <w:spacing w:val="5"/>
          <w:w w:val="76"/>
          <w:sz w:val="16"/>
          <w:szCs w:val="16"/>
        </w:rPr>
        <w:t xml:space="preserve"> </w:t>
      </w:r>
      <w:r>
        <w:rPr>
          <w:w w:val="119"/>
          <w:sz w:val="16"/>
          <w:szCs w:val="16"/>
        </w:rPr>
        <w:t>1</w:t>
      </w:r>
    </w:p>
    <w:p w:rsidR="00E01976" w:rsidRDefault="00961B26">
      <w:pPr>
        <w:spacing w:line="140" w:lineRule="exact"/>
        <w:ind w:left="503"/>
        <w:rPr>
          <w:sz w:val="16"/>
          <w:szCs w:val="16"/>
        </w:rPr>
      </w:pPr>
      <w:r>
        <w:rPr>
          <w:w w:val="134"/>
          <w:sz w:val="16"/>
          <w:szCs w:val="16"/>
        </w:rPr>
        <w:t>GPSstart</w:t>
      </w:r>
      <w:r>
        <w:rPr>
          <w:spacing w:val="42"/>
          <w:w w:val="134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42"/>
          <w:sz w:val="16"/>
          <w:szCs w:val="16"/>
        </w:rPr>
        <w:t>rawFile[’meta/GPSstart’].value</w:t>
      </w:r>
    </w:p>
    <w:p w:rsidR="00E01976" w:rsidRDefault="00961B26">
      <w:pPr>
        <w:spacing w:line="140" w:lineRule="exact"/>
        <w:ind w:left="503"/>
        <w:rPr>
          <w:sz w:val="16"/>
          <w:szCs w:val="16"/>
        </w:rPr>
      </w:pPr>
      <w:r>
        <w:rPr>
          <w:w w:val="148"/>
          <w:sz w:val="16"/>
          <w:szCs w:val="16"/>
        </w:rPr>
        <w:t>rawFile.close()</w:t>
      </w:r>
    </w:p>
    <w:p w:rsidR="00E01976" w:rsidRDefault="00E01976">
      <w:pPr>
        <w:spacing w:before="7" w:line="140" w:lineRule="exact"/>
        <w:rPr>
          <w:sz w:val="14"/>
          <w:szCs w:val="14"/>
        </w:rPr>
      </w:pPr>
    </w:p>
    <w:p w:rsidR="00E01976" w:rsidRDefault="00961B26">
      <w:pPr>
        <w:spacing w:line="140" w:lineRule="exact"/>
        <w:ind w:left="503" w:right="4616"/>
        <w:rPr>
          <w:sz w:val="16"/>
          <w:szCs w:val="16"/>
        </w:rPr>
      </w:pPr>
      <w:r>
        <w:rPr>
          <w:w w:val="137"/>
          <w:sz w:val="16"/>
          <w:szCs w:val="16"/>
        </w:rPr>
        <w:t xml:space="preserve">#-- </w:t>
      </w:r>
      <w:r>
        <w:rPr>
          <w:spacing w:val="16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Load</w:t>
      </w:r>
      <w:r>
        <w:rPr>
          <w:spacing w:val="-28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 xml:space="preserve">the </w:t>
      </w:r>
      <w:r>
        <w:rPr>
          <w:spacing w:val="4"/>
          <w:w w:val="137"/>
          <w:sz w:val="16"/>
          <w:szCs w:val="16"/>
        </w:rPr>
        <w:t xml:space="preserve"> </w:t>
      </w:r>
      <w:r>
        <w:rPr>
          <w:w w:val="179"/>
          <w:sz w:val="16"/>
          <w:szCs w:val="16"/>
        </w:rPr>
        <w:t>file</w:t>
      </w:r>
      <w:r>
        <w:rPr>
          <w:spacing w:val="24"/>
          <w:w w:val="179"/>
          <w:sz w:val="16"/>
          <w:szCs w:val="16"/>
        </w:rPr>
        <w:t xml:space="preserve"> </w:t>
      </w:r>
      <w:r>
        <w:rPr>
          <w:w w:val="130"/>
          <w:sz w:val="16"/>
          <w:szCs w:val="16"/>
        </w:rPr>
        <w:t xml:space="preserve">again </w:t>
      </w:r>
      <w:r>
        <w:rPr>
          <w:spacing w:val="20"/>
          <w:w w:val="130"/>
          <w:sz w:val="16"/>
          <w:szCs w:val="16"/>
        </w:rPr>
        <w:t xml:space="preserve"> </w:t>
      </w:r>
      <w:r>
        <w:rPr>
          <w:w w:val="130"/>
          <w:sz w:val="16"/>
          <w:szCs w:val="16"/>
        </w:rPr>
        <w:t>which</w:t>
      </w:r>
      <w:r>
        <w:rPr>
          <w:spacing w:val="13"/>
          <w:w w:val="130"/>
          <w:sz w:val="16"/>
          <w:szCs w:val="16"/>
        </w:rPr>
        <w:t xml:space="preserve"> </w:t>
      </w:r>
      <w:r>
        <w:rPr>
          <w:w w:val="151"/>
          <w:sz w:val="16"/>
          <w:szCs w:val="16"/>
        </w:rPr>
        <w:t>will</w:t>
      </w:r>
      <w:r>
        <w:rPr>
          <w:spacing w:val="41"/>
          <w:w w:val="151"/>
          <w:sz w:val="16"/>
          <w:szCs w:val="16"/>
        </w:rPr>
        <w:t xml:space="preserve"> </w:t>
      </w:r>
      <w:r>
        <w:rPr>
          <w:w w:val="151"/>
          <w:sz w:val="16"/>
          <w:szCs w:val="16"/>
        </w:rPr>
        <w:t>be</w:t>
      </w:r>
      <w:r>
        <w:rPr>
          <w:spacing w:val="-2"/>
          <w:w w:val="151"/>
          <w:sz w:val="16"/>
          <w:szCs w:val="16"/>
        </w:rPr>
        <w:t xml:space="preserve"> </w:t>
      </w:r>
      <w:r>
        <w:rPr>
          <w:w w:val="151"/>
          <w:sz w:val="16"/>
          <w:szCs w:val="16"/>
        </w:rPr>
        <w:t xml:space="preserve">injected </w:t>
      </w:r>
      <w:r>
        <w:rPr>
          <w:w w:val="148"/>
          <w:sz w:val="16"/>
          <w:szCs w:val="16"/>
        </w:rPr>
        <w:t>dataFile</w:t>
      </w:r>
      <w:r>
        <w:rPr>
          <w:spacing w:val="37"/>
          <w:w w:val="148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32"/>
          <w:sz w:val="16"/>
          <w:szCs w:val="16"/>
        </w:rPr>
        <w:t>h5py.File(name</w:t>
      </w:r>
      <w:r>
        <w:rPr>
          <w:spacing w:val="43"/>
          <w:w w:val="132"/>
          <w:sz w:val="16"/>
          <w:szCs w:val="16"/>
        </w:rPr>
        <w:t xml:space="preserve"> </w:t>
      </w:r>
      <w:r>
        <w:rPr>
          <w:sz w:val="16"/>
          <w:szCs w:val="16"/>
        </w:rPr>
        <w:t xml:space="preserve">+ </w:t>
      </w:r>
      <w:r>
        <w:rPr>
          <w:spacing w:val="21"/>
          <w:sz w:val="16"/>
          <w:szCs w:val="16"/>
        </w:rPr>
        <w:t xml:space="preserve"> </w:t>
      </w:r>
      <w:r>
        <w:rPr>
          <w:w w:val="158"/>
          <w:sz w:val="16"/>
          <w:szCs w:val="16"/>
        </w:rPr>
        <w:t>’.hdf5’,</w:t>
      </w:r>
      <w:r>
        <w:rPr>
          <w:spacing w:val="38"/>
          <w:w w:val="158"/>
          <w:sz w:val="16"/>
          <w:szCs w:val="16"/>
        </w:rPr>
        <w:t xml:space="preserve"> </w:t>
      </w:r>
      <w:r>
        <w:rPr>
          <w:w w:val="158"/>
          <w:sz w:val="16"/>
          <w:szCs w:val="16"/>
        </w:rPr>
        <w:t xml:space="preserve">’r+’) </w:t>
      </w:r>
      <w:r>
        <w:rPr>
          <w:w w:val="161"/>
          <w:sz w:val="16"/>
          <w:szCs w:val="16"/>
        </w:rPr>
        <w:t>strain</w:t>
      </w:r>
      <w:r>
        <w:rPr>
          <w:spacing w:val="32"/>
          <w:w w:val="161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58"/>
          <w:sz w:val="16"/>
          <w:szCs w:val="16"/>
        </w:rPr>
        <w:t>dataFile[’strain/Strain’]</w:t>
      </w:r>
    </w:p>
    <w:p w:rsidR="00E01976" w:rsidRDefault="00961B26">
      <w:pPr>
        <w:spacing w:line="140" w:lineRule="exact"/>
        <w:ind w:left="503"/>
        <w:rPr>
          <w:sz w:val="16"/>
          <w:szCs w:val="16"/>
        </w:rPr>
      </w:pPr>
      <w:r>
        <w:rPr>
          <w:w w:val="141"/>
          <w:sz w:val="16"/>
          <w:szCs w:val="16"/>
        </w:rPr>
        <w:t>dqInj</w:t>
      </w:r>
      <w:r>
        <w:rPr>
          <w:spacing w:val="40"/>
          <w:w w:val="141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51"/>
          <w:sz w:val="16"/>
          <w:szCs w:val="16"/>
        </w:rPr>
        <w:t>dataFile[’quality/injections/Injmask’]</w:t>
      </w:r>
    </w:p>
    <w:p w:rsidR="00E01976" w:rsidRDefault="00E01976">
      <w:pPr>
        <w:spacing w:before="9" w:line="100" w:lineRule="exact"/>
        <w:rPr>
          <w:sz w:val="11"/>
          <w:szCs w:val="11"/>
        </w:rPr>
      </w:pPr>
    </w:p>
    <w:p w:rsidR="00E01976" w:rsidRDefault="00961B26">
      <w:pPr>
        <w:spacing w:line="180" w:lineRule="exact"/>
        <w:ind w:left="503"/>
        <w:rPr>
          <w:sz w:val="16"/>
          <w:szCs w:val="16"/>
        </w:rPr>
      </w:pPr>
      <w:r>
        <w:rPr>
          <w:w w:val="147"/>
          <w:sz w:val="16"/>
          <w:szCs w:val="16"/>
        </w:rPr>
        <w:t>#--</w:t>
      </w:r>
      <w:r>
        <w:rPr>
          <w:spacing w:val="48"/>
          <w:w w:val="147"/>
          <w:sz w:val="16"/>
          <w:szCs w:val="16"/>
        </w:rPr>
        <w:t xml:space="preserve"> </w:t>
      </w:r>
      <w:r>
        <w:rPr>
          <w:w w:val="147"/>
          <w:sz w:val="16"/>
          <w:szCs w:val="16"/>
        </w:rPr>
        <w:t>Getting</w:t>
      </w:r>
      <w:r>
        <w:rPr>
          <w:spacing w:val="-1"/>
          <w:w w:val="147"/>
          <w:sz w:val="16"/>
          <w:szCs w:val="16"/>
        </w:rPr>
        <w:t xml:space="preserve"> </w:t>
      </w:r>
      <w:r>
        <w:rPr>
          <w:w w:val="147"/>
          <w:sz w:val="16"/>
          <w:szCs w:val="16"/>
        </w:rPr>
        <w:t>the</w:t>
      </w:r>
      <w:r>
        <w:rPr>
          <w:spacing w:val="35"/>
          <w:w w:val="147"/>
          <w:sz w:val="16"/>
          <w:szCs w:val="16"/>
        </w:rPr>
        <w:t xml:space="preserve"> </w:t>
      </w:r>
      <w:r>
        <w:rPr>
          <w:w w:val="147"/>
          <w:sz w:val="16"/>
          <w:szCs w:val="16"/>
        </w:rPr>
        <w:t xml:space="preserve">suitable </w:t>
      </w:r>
      <w:r>
        <w:rPr>
          <w:spacing w:val="8"/>
          <w:w w:val="147"/>
          <w:sz w:val="16"/>
          <w:szCs w:val="16"/>
        </w:rPr>
        <w:t xml:space="preserve"> </w:t>
      </w:r>
      <w:r>
        <w:rPr>
          <w:w w:val="126"/>
          <w:sz w:val="16"/>
          <w:szCs w:val="16"/>
        </w:rPr>
        <w:t>segement</w:t>
      </w:r>
      <w:r>
        <w:rPr>
          <w:spacing w:val="46"/>
          <w:w w:val="126"/>
          <w:sz w:val="16"/>
          <w:szCs w:val="16"/>
        </w:rPr>
        <w:t xml:space="preserve"> </w:t>
      </w:r>
      <w:r>
        <w:rPr>
          <w:w w:val="185"/>
          <w:sz w:val="16"/>
          <w:szCs w:val="16"/>
        </w:rPr>
        <w:t>lists</w:t>
      </w:r>
    </w:p>
    <w:p w:rsidR="00E01976" w:rsidRDefault="00961B26">
      <w:pPr>
        <w:spacing w:line="140" w:lineRule="exact"/>
        <w:ind w:left="503"/>
        <w:rPr>
          <w:sz w:val="16"/>
          <w:szCs w:val="16"/>
        </w:rPr>
      </w:pPr>
      <w:r>
        <w:rPr>
          <w:w w:val="145"/>
          <w:sz w:val="16"/>
          <w:szCs w:val="16"/>
        </w:rPr>
        <w:t>segList</w:t>
      </w:r>
      <w:r>
        <w:rPr>
          <w:spacing w:val="38"/>
          <w:w w:val="145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26"/>
          <w:sz w:val="16"/>
          <w:szCs w:val="16"/>
        </w:rPr>
        <w:t>rl.dq_channel_to_seglist(CBCHIGH_CAT4)</w:t>
      </w:r>
    </w:p>
    <w:p w:rsidR="00E01976" w:rsidRDefault="00961B26">
      <w:pPr>
        <w:spacing w:line="140" w:lineRule="exact"/>
        <w:ind w:left="503"/>
        <w:rPr>
          <w:sz w:val="16"/>
          <w:szCs w:val="16"/>
        </w:rPr>
      </w:pPr>
      <w:r>
        <w:rPr>
          <w:w w:val="118"/>
          <w:sz w:val="16"/>
          <w:szCs w:val="16"/>
        </w:rPr>
        <w:t xml:space="preserve">segList_HW </w:t>
      </w:r>
      <w:r>
        <w:rPr>
          <w:spacing w:val="2"/>
          <w:w w:val="118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30"/>
          <w:sz w:val="16"/>
          <w:szCs w:val="16"/>
        </w:rPr>
        <w:t>rl.dq_channel_to_seglist(HW_CBC)</w:t>
      </w:r>
    </w:p>
    <w:p w:rsidR="00E01976" w:rsidRDefault="00961B26">
      <w:pPr>
        <w:spacing w:line="140" w:lineRule="exact"/>
        <w:ind w:left="503"/>
        <w:rPr>
          <w:sz w:val="16"/>
          <w:szCs w:val="16"/>
        </w:rPr>
      </w:pPr>
      <w:r>
        <w:rPr>
          <w:w w:val="145"/>
          <w:sz w:val="16"/>
          <w:szCs w:val="16"/>
        </w:rPr>
        <w:t>segList</w:t>
      </w:r>
      <w:r>
        <w:rPr>
          <w:spacing w:val="38"/>
          <w:w w:val="145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62"/>
          <w:sz w:val="16"/>
          <w:szCs w:val="16"/>
        </w:rPr>
        <w:t>slice_filter(segList,</w:t>
      </w:r>
      <w:r>
        <w:rPr>
          <w:spacing w:val="31"/>
          <w:w w:val="162"/>
          <w:sz w:val="16"/>
          <w:szCs w:val="16"/>
        </w:rPr>
        <w:t xml:space="preserve"> </w:t>
      </w:r>
      <w:r>
        <w:rPr>
          <w:w w:val="122"/>
          <w:sz w:val="16"/>
          <w:szCs w:val="16"/>
        </w:rPr>
        <w:t>segList_HW)</w:t>
      </w:r>
    </w:p>
    <w:p w:rsidR="00E01976" w:rsidRDefault="00E01976">
      <w:pPr>
        <w:spacing w:before="9" w:line="100" w:lineRule="exact"/>
        <w:rPr>
          <w:sz w:val="11"/>
          <w:szCs w:val="11"/>
        </w:rPr>
      </w:pPr>
    </w:p>
    <w:p w:rsidR="00E01976" w:rsidRDefault="00961B26">
      <w:pPr>
        <w:spacing w:line="180" w:lineRule="exact"/>
        <w:ind w:left="503"/>
        <w:rPr>
          <w:sz w:val="16"/>
          <w:szCs w:val="16"/>
        </w:rPr>
      </w:pPr>
      <w:r>
        <w:rPr>
          <w:w w:val="143"/>
          <w:sz w:val="16"/>
          <w:szCs w:val="16"/>
        </w:rPr>
        <w:t>#--  Pick</w:t>
      </w:r>
      <w:r>
        <w:rPr>
          <w:spacing w:val="13"/>
          <w:w w:val="143"/>
          <w:sz w:val="16"/>
          <w:szCs w:val="16"/>
        </w:rPr>
        <w:t xml:space="preserve"> </w:t>
      </w:r>
      <w:r>
        <w:rPr>
          <w:sz w:val="16"/>
          <w:szCs w:val="16"/>
        </w:rPr>
        <w:t xml:space="preserve">10  </w:t>
      </w:r>
      <w:r>
        <w:rPr>
          <w:spacing w:val="6"/>
          <w:sz w:val="16"/>
          <w:szCs w:val="16"/>
        </w:rPr>
        <w:t xml:space="preserve"> </w:t>
      </w:r>
      <w:r>
        <w:rPr>
          <w:w w:val="174"/>
          <w:sz w:val="16"/>
          <w:szCs w:val="16"/>
        </w:rPr>
        <w:t>(or</w:t>
      </w:r>
      <w:r>
        <w:rPr>
          <w:spacing w:val="-13"/>
          <w:w w:val="174"/>
          <w:sz w:val="16"/>
          <w:szCs w:val="16"/>
        </w:rPr>
        <w:t xml:space="preserve"> </w:t>
      </w:r>
      <w:r>
        <w:rPr>
          <w:w w:val="174"/>
          <w:sz w:val="16"/>
          <w:szCs w:val="16"/>
        </w:rPr>
        <w:t>if</w:t>
      </w:r>
      <w:r>
        <w:rPr>
          <w:spacing w:val="47"/>
          <w:w w:val="174"/>
          <w:sz w:val="16"/>
          <w:szCs w:val="16"/>
        </w:rPr>
        <w:t xml:space="preserve"> </w:t>
      </w:r>
      <w:r>
        <w:rPr>
          <w:w w:val="134"/>
          <w:sz w:val="16"/>
          <w:szCs w:val="16"/>
        </w:rPr>
        <w:t xml:space="preserve">not </w:t>
      </w:r>
      <w:r>
        <w:rPr>
          <w:spacing w:val="1"/>
          <w:w w:val="134"/>
          <w:sz w:val="16"/>
          <w:szCs w:val="16"/>
        </w:rPr>
        <w:t xml:space="preserve"> </w:t>
      </w:r>
      <w:r>
        <w:rPr>
          <w:w w:val="134"/>
          <w:sz w:val="16"/>
          <w:szCs w:val="16"/>
        </w:rPr>
        <w:t>more</w:t>
      </w:r>
      <w:r>
        <w:rPr>
          <w:spacing w:val="-17"/>
          <w:w w:val="134"/>
          <w:sz w:val="16"/>
          <w:szCs w:val="16"/>
        </w:rPr>
        <w:t xml:space="preserve"> </w:t>
      </w:r>
      <w:r>
        <w:rPr>
          <w:w w:val="134"/>
          <w:sz w:val="16"/>
          <w:szCs w:val="16"/>
        </w:rPr>
        <w:t xml:space="preserve">than </w:t>
      </w:r>
      <w:r>
        <w:rPr>
          <w:spacing w:val="3"/>
          <w:w w:val="134"/>
          <w:sz w:val="16"/>
          <w:szCs w:val="16"/>
        </w:rPr>
        <w:t xml:space="preserve"> </w:t>
      </w:r>
      <w:r>
        <w:rPr>
          <w:w w:val="134"/>
          <w:sz w:val="16"/>
          <w:szCs w:val="16"/>
        </w:rPr>
        <w:t xml:space="preserve">10, </w:t>
      </w:r>
      <w:r>
        <w:rPr>
          <w:spacing w:val="7"/>
          <w:w w:val="134"/>
          <w:sz w:val="16"/>
          <w:szCs w:val="16"/>
        </w:rPr>
        <w:t xml:space="preserve"> </w:t>
      </w:r>
      <w:r>
        <w:rPr>
          <w:w w:val="179"/>
          <w:sz w:val="16"/>
          <w:szCs w:val="16"/>
        </w:rPr>
        <w:t>all)</w:t>
      </w:r>
      <w:r>
        <w:rPr>
          <w:spacing w:val="24"/>
          <w:w w:val="179"/>
          <w:sz w:val="16"/>
          <w:szCs w:val="16"/>
        </w:rPr>
        <w:t xml:space="preserve"> </w:t>
      </w:r>
      <w:r>
        <w:rPr>
          <w:w w:val="126"/>
          <w:sz w:val="16"/>
          <w:szCs w:val="16"/>
        </w:rPr>
        <w:t xml:space="preserve">segments </w:t>
      </w:r>
      <w:r>
        <w:rPr>
          <w:spacing w:val="7"/>
          <w:w w:val="126"/>
          <w:sz w:val="16"/>
          <w:szCs w:val="16"/>
        </w:rPr>
        <w:t xml:space="preserve"> </w:t>
      </w:r>
      <w:r>
        <w:rPr>
          <w:w w:val="126"/>
          <w:sz w:val="16"/>
          <w:szCs w:val="16"/>
        </w:rPr>
        <w:t>randomly</w:t>
      </w:r>
    </w:p>
    <w:p w:rsidR="00E01976" w:rsidRDefault="00961B26">
      <w:pPr>
        <w:spacing w:line="140" w:lineRule="exact"/>
        <w:ind w:left="503"/>
        <w:rPr>
          <w:sz w:val="16"/>
          <w:szCs w:val="16"/>
        </w:rPr>
      </w:pPr>
      <w:r>
        <w:rPr>
          <w:w w:val="125"/>
          <w:sz w:val="16"/>
          <w:szCs w:val="16"/>
        </w:rPr>
        <w:t>inj_num</w:t>
      </w:r>
      <w:r>
        <w:rPr>
          <w:spacing w:val="46"/>
          <w:w w:val="125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79"/>
          <w:sz w:val="16"/>
          <w:szCs w:val="16"/>
        </w:rPr>
        <w:t>[]</w:t>
      </w:r>
    </w:p>
    <w:p w:rsidR="00E01976" w:rsidRDefault="00961B26">
      <w:pPr>
        <w:spacing w:line="140" w:lineRule="exact"/>
        <w:ind w:left="503"/>
        <w:rPr>
          <w:sz w:val="16"/>
          <w:szCs w:val="16"/>
        </w:rPr>
      </w:pPr>
      <w:r>
        <w:rPr>
          <w:b/>
          <w:w w:val="157"/>
          <w:sz w:val="16"/>
          <w:szCs w:val="16"/>
        </w:rPr>
        <w:t xml:space="preserve">if </w:t>
      </w:r>
      <w:r>
        <w:rPr>
          <w:b/>
          <w:spacing w:val="7"/>
          <w:w w:val="157"/>
          <w:sz w:val="16"/>
          <w:szCs w:val="16"/>
        </w:rPr>
        <w:t xml:space="preserve"> </w:t>
      </w:r>
      <w:r>
        <w:rPr>
          <w:b/>
          <w:w w:val="157"/>
          <w:sz w:val="16"/>
          <w:szCs w:val="16"/>
        </w:rPr>
        <w:t>len</w:t>
      </w:r>
      <w:r>
        <w:rPr>
          <w:w w:val="157"/>
          <w:sz w:val="16"/>
          <w:szCs w:val="16"/>
        </w:rPr>
        <w:t>(segList)</w:t>
      </w:r>
      <w:r>
        <w:rPr>
          <w:spacing w:val="-36"/>
          <w:w w:val="157"/>
          <w:sz w:val="16"/>
          <w:szCs w:val="16"/>
        </w:rPr>
        <w:t xml:space="preserve"> </w:t>
      </w:r>
      <w:r>
        <w:rPr>
          <w:sz w:val="16"/>
          <w:szCs w:val="16"/>
        </w:rPr>
        <w:t xml:space="preserve">&lt;= </w:t>
      </w:r>
      <w:r>
        <w:rPr>
          <w:spacing w:val="27"/>
          <w:sz w:val="16"/>
          <w:szCs w:val="16"/>
        </w:rPr>
        <w:t xml:space="preserve"> </w:t>
      </w:r>
      <w:r>
        <w:rPr>
          <w:w w:val="153"/>
          <w:sz w:val="16"/>
          <w:szCs w:val="16"/>
        </w:rPr>
        <w:t>5:</w:t>
      </w:r>
    </w:p>
    <w:p w:rsidR="00E01976" w:rsidRDefault="00961B26">
      <w:pPr>
        <w:spacing w:line="140" w:lineRule="exact"/>
        <w:ind w:left="885"/>
        <w:rPr>
          <w:sz w:val="16"/>
          <w:szCs w:val="16"/>
        </w:rPr>
      </w:pPr>
      <w:r>
        <w:rPr>
          <w:w w:val="125"/>
          <w:sz w:val="16"/>
          <w:szCs w:val="16"/>
        </w:rPr>
        <w:t>inj_num</w:t>
      </w:r>
      <w:r>
        <w:rPr>
          <w:spacing w:val="46"/>
          <w:w w:val="125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b/>
          <w:w w:val="135"/>
          <w:sz w:val="16"/>
          <w:szCs w:val="16"/>
        </w:rPr>
        <w:t>range</w:t>
      </w:r>
      <w:r>
        <w:rPr>
          <w:w w:val="135"/>
          <w:sz w:val="16"/>
          <w:szCs w:val="16"/>
        </w:rPr>
        <w:t>(0,</w:t>
      </w:r>
      <w:r>
        <w:rPr>
          <w:spacing w:val="43"/>
          <w:w w:val="135"/>
          <w:sz w:val="16"/>
          <w:szCs w:val="16"/>
        </w:rPr>
        <w:t xml:space="preserve"> </w:t>
      </w:r>
      <w:r>
        <w:rPr>
          <w:b/>
          <w:w w:val="140"/>
          <w:sz w:val="16"/>
          <w:szCs w:val="16"/>
        </w:rPr>
        <w:t>len</w:t>
      </w:r>
      <w:r>
        <w:rPr>
          <w:w w:val="153"/>
          <w:sz w:val="16"/>
          <w:szCs w:val="16"/>
        </w:rPr>
        <w:t>(segList))</w:t>
      </w:r>
    </w:p>
    <w:p w:rsidR="00E01976" w:rsidRDefault="00961B26">
      <w:pPr>
        <w:spacing w:line="140" w:lineRule="exact"/>
        <w:ind w:left="885"/>
        <w:rPr>
          <w:sz w:val="16"/>
          <w:szCs w:val="16"/>
        </w:rPr>
      </w:pPr>
      <w:r>
        <w:rPr>
          <w:w w:val="147"/>
          <w:sz w:val="16"/>
          <w:szCs w:val="16"/>
        </w:rPr>
        <w:t>#--</w:t>
      </w:r>
      <w:r>
        <w:rPr>
          <w:spacing w:val="48"/>
          <w:w w:val="147"/>
          <w:sz w:val="16"/>
          <w:szCs w:val="16"/>
        </w:rPr>
        <w:t xml:space="preserve"> </w:t>
      </w:r>
      <w:r>
        <w:rPr>
          <w:w w:val="147"/>
          <w:sz w:val="16"/>
          <w:szCs w:val="16"/>
        </w:rPr>
        <w:t xml:space="preserve">If </w:t>
      </w:r>
      <w:r>
        <w:rPr>
          <w:spacing w:val="12"/>
          <w:w w:val="147"/>
          <w:sz w:val="16"/>
          <w:szCs w:val="16"/>
        </w:rPr>
        <w:t xml:space="preserve"> </w:t>
      </w:r>
      <w:r>
        <w:rPr>
          <w:w w:val="147"/>
          <w:sz w:val="16"/>
          <w:szCs w:val="16"/>
        </w:rPr>
        <w:t xml:space="preserve">less </w:t>
      </w:r>
      <w:r>
        <w:rPr>
          <w:spacing w:val="7"/>
          <w:w w:val="147"/>
          <w:sz w:val="16"/>
          <w:szCs w:val="16"/>
        </w:rPr>
        <w:t xml:space="preserve"> </w:t>
      </w:r>
      <w:r>
        <w:rPr>
          <w:w w:val="147"/>
          <w:sz w:val="16"/>
          <w:szCs w:val="16"/>
        </w:rPr>
        <w:t>than</w:t>
      </w:r>
      <w:r>
        <w:rPr>
          <w:spacing w:val="15"/>
          <w:w w:val="147"/>
          <w:sz w:val="16"/>
          <w:szCs w:val="16"/>
        </w:rPr>
        <w:t xml:space="preserve"> </w:t>
      </w:r>
      <w:r>
        <w:rPr>
          <w:w w:val="147"/>
          <w:sz w:val="16"/>
          <w:szCs w:val="16"/>
        </w:rPr>
        <w:t>5,</w:t>
      </w:r>
      <w:r>
        <w:rPr>
          <w:spacing w:val="52"/>
          <w:w w:val="147"/>
          <w:sz w:val="16"/>
          <w:szCs w:val="16"/>
        </w:rPr>
        <w:t xml:space="preserve"> </w:t>
      </w:r>
      <w:r>
        <w:rPr>
          <w:w w:val="147"/>
          <w:sz w:val="16"/>
          <w:szCs w:val="16"/>
        </w:rPr>
        <w:t>throw</w:t>
      </w:r>
      <w:r>
        <w:rPr>
          <w:spacing w:val="-34"/>
          <w:w w:val="147"/>
          <w:sz w:val="16"/>
          <w:szCs w:val="16"/>
        </w:rPr>
        <w:t xml:space="preserve"> </w:t>
      </w:r>
      <w:r>
        <w:rPr>
          <w:w w:val="147"/>
          <w:sz w:val="16"/>
          <w:szCs w:val="16"/>
        </w:rPr>
        <w:t>a</w:t>
      </w:r>
      <w:r>
        <w:rPr>
          <w:spacing w:val="28"/>
          <w:w w:val="147"/>
          <w:sz w:val="16"/>
          <w:szCs w:val="16"/>
        </w:rPr>
        <w:t xml:space="preserve"> </w:t>
      </w:r>
      <w:r>
        <w:rPr>
          <w:w w:val="147"/>
          <w:sz w:val="16"/>
          <w:szCs w:val="16"/>
        </w:rPr>
        <w:t>caution</w:t>
      </w:r>
    </w:p>
    <w:p w:rsidR="00E01976" w:rsidRDefault="00F03C4F">
      <w:pPr>
        <w:spacing w:line="140" w:lineRule="exact"/>
        <w:ind w:left="885"/>
        <w:rPr>
          <w:sz w:val="16"/>
          <w:szCs w:val="16"/>
        </w:rPr>
      </w:pPr>
      <w:r>
        <w:pict>
          <v:group id="_x0000_s1300" style="position:absolute;left:0;text-align:left;margin-left:182.4pt;margin-top:5.8pt;width:4pt;height:2pt;z-index:-1251;mso-position-horizontal-relative:page" coordorigin="3648,116" coordsize="80,40">
            <v:polyline id="_x0000_s1303" style="position:absolute" points="7304,272,7304,240" coordorigin="3652,120" coordsize="0,32" filled="f" strokeweight="5055emu">
              <v:path arrowok="t"/>
            </v:polyline>
            <v:polyline id="_x0000_s1302" style="position:absolute" points="7312,296,7375,296" coordorigin="3656,148" coordsize="64,0" filled="f" strokeweight="5055emu">
              <v:path arrowok="t"/>
            </v:polyline>
            <v:polyline id="_x0000_s1301" style="position:absolute" points="7446,272,7446,240" coordorigin="3723,120" coordsize="0,32" filled="f" strokeweight="5055emu">
              <v:path arrowok="t"/>
            </v:polyline>
            <w10:wrap anchorx="page"/>
          </v:group>
        </w:pict>
      </w:r>
      <w:r>
        <w:pict>
          <v:group id="_x0000_s1296" style="position:absolute;left:0;text-align:left;margin-left:211.1pt;margin-top:5.8pt;width:4pt;height:2pt;z-index:-1250;mso-position-horizontal-relative:page" coordorigin="4222,116" coordsize="80,40">
            <v:polyline id="_x0000_s1299" style="position:absolute" points="8452,272,8452,240" coordorigin="4226,120" coordsize="0,32" filled="f" strokeweight="5055emu">
              <v:path arrowok="t"/>
            </v:polyline>
            <v:polyline id="_x0000_s1298" style="position:absolute" points="8460,296,8523,296" coordorigin="4230,148" coordsize="64,0" filled="f" strokeweight="5055emu">
              <v:path arrowok="t"/>
            </v:polyline>
            <v:polyline id="_x0000_s1297" style="position:absolute" points="8594,272,8594,240" coordorigin="4297,120" coordsize="0,32" filled="f" strokeweight="5055emu">
              <v:path arrowok="t"/>
            </v:polyline>
            <w10:wrap anchorx="page"/>
          </v:group>
        </w:pict>
      </w:r>
      <w:r>
        <w:pict>
          <v:group id="_x0000_s1292" style="position:absolute;left:0;text-align:left;margin-left:230.2pt;margin-top:5.8pt;width:4pt;height:2pt;z-index:-1249;mso-position-horizontal-relative:page" coordorigin="4604,116" coordsize="80,40">
            <v:polyline id="_x0000_s1295" style="position:absolute" points="9216,272,9216,240" coordorigin="4608,120" coordsize="0,32" filled="f" strokeweight="5055emu">
              <v:path arrowok="t"/>
            </v:polyline>
            <v:polyline id="_x0000_s1294" style="position:absolute" points="9224,296,9288,296" coordorigin="4612,148" coordsize="64,0" filled="f" strokeweight="5055emu">
              <v:path arrowok="t"/>
            </v:polyline>
            <v:polyline id="_x0000_s1293" style="position:absolute" points="9360,272,9360,240" coordorigin="4680,120" coordsize="0,32" filled="f" strokeweight="5055emu">
              <v:path arrowok="t"/>
            </v:polyline>
            <w10:wrap anchorx="page"/>
          </v:group>
        </w:pict>
      </w:r>
      <w:r>
        <w:pict>
          <v:group id="_x0000_s1288" style="position:absolute;left:0;text-align:left;margin-left:254.1pt;margin-top:5.8pt;width:4pt;height:2pt;z-index:-1248;mso-position-horizontal-relative:page" coordorigin="5082,116" coordsize="80,40">
            <v:polyline id="_x0000_s1291" style="position:absolute" points="10172,272,10172,240" coordorigin="5086,120" coordsize="0,32" filled="f" strokeweight="5055emu">
              <v:path arrowok="t"/>
            </v:polyline>
            <v:polyline id="_x0000_s1290" style="position:absolute" points="10180,296,10244,296" coordorigin="5090,148" coordsize="64,0" filled="f" strokeweight="5055emu">
              <v:path arrowok="t"/>
            </v:polyline>
            <v:polyline id="_x0000_s1289" style="position:absolute" points="10316,272,10316,240" coordorigin="5158,120" coordsize="0,32" filled="f" strokeweight="5055emu">
              <v:path arrowok="t"/>
            </v:polyline>
            <w10:wrap anchorx="page"/>
          </v:group>
        </w:pict>
      </w:r>
      <w:r>
        <w:pict>
          <v:group id="_x0000_s1284" style="position:absolute;left:0;text-align:left;margin-left:278.05pt;margin-top:5.8pt;width:4pt;height:2pt;z-index:-1247;mso-position-horizontal-relative:page" coordorigin="5561,116" coordsize="80,40">
            <v:polyline id="_x0000_s1287" style="position:absolute" points="11130,272,11130,240" coordorigin="5565,120" coordsize="0,32" filled="f" strokeweight="5055emu">
              <v:path arrowok="t"/>
            </v:polyline>
            <v:polyline id="_x0000_s1286" style="position:absolute" points="11138,296,11201,296" coordorigin="5569,148" coordsize="64,0" filled="f" strokeweight="5055emu">
              <v:path arrowok="t"/>
            </v:polyline>
            <v:polyline id="_x0000_s1285" style="position:absolute" points="11272,272,11272,240" coordorigin="5636,120" coordsize="0,32" filled="f" strokeweight="5055emu">
              <v:path arrowok="t"/>
            </v:polyline>
            <w10:wrap anchorx="page"/>
          </v:group>
        </w:pict>
      </w:r>
      <w:r>
        <w:pict>
          <v:group id="_x0000_s1280" style="position:absolute;left:0;text-align:left;margin-left:301.95pt;margin-top:5.8pt;width:4pt;height:2pt;z-index:-1246;mso-position-horizontal-relative:page" coordorigin="6039,116" coordsize="80,40">
            <v:polyline id="_x0000_s1283" style="position:absolute" points="12086,272,12086,240" coordorigin="6043,120" coordsize="0,32" filled="f" strokeweight="5055emu">
              <v:path arrowok="t"/>
            </v:polyline>
            <v:polyline id="_x0000_s1282" style="position:absolute" points="12094,296,12158,296" coordorigin="6047,148" coordsize="64,0" filled="f" strokeweight="5055emu">
              <v:path arrowok="t"/>
            </v:polyline>
            <v:polyline id="_x0000_s1281" style="position:absolute" points="12230,272,12230,240" coordorigin="6115,120" coordsize="0,32" filled="f" strokeweight="5055emu">
              <v:path arrowok="t"/>
            </v:polyline>
            <w10:wrap anchorx="page"/>
          </v:group>
        </w:pict>
      </w:r>
      <w:r>
        <w:pict>
          <v:group id="_x0000_s1276" style="position:absolute;left:0;text-align:left;margin-left:345pt;margin-top:5.8pt;width:4pt;height:2pt;z-index:-1245;mso-position-horizontal-relative:page" coordorigin="6900,116" coordsize="80,40">
            <v:polyline id="_x0000_s1279" style="position:absolute" points="13808,272,13808,240" coordorigin="6904,120" coordsize="0,32" filled="f" strokeweight="5055emu">
              <v:path arrowok="t"/>
            </v:polyline>
            <v:polyline id="_x0000_s1278" style="position:absolute" points="13816,296,13879,296" coordorigin="6908,148" coordsize="64,0" filled="f" strokeweight="5055emu">
              <v:path arrowok="t"/>
            </v:polyline>
            <v:polyline id="_x0000_s1277" style="position:absolute" points="13950,272,13950,240" coordorigin="6975,120" coordsize="0,32" filled="f" strokeweight="5055emu">
              <v:path arrowok="t"/>
            </v:polyline>
            <w10:wrap anchorx="page"/>
          </v:group>
        </w:pict>
      </w:r>
      <w:r>
        <w:pict>
          <v:group id="_x0000_s1272" style="position:absolute;left:0;text-align:left;margin-left:373.65pt;margin-top:5.8pt;width:4pt;height:2pt;z-index:-1244;mso-position-horizontal-relative:page" coordorigin="7473,116" coordsize="80,40">
            <v:polyline id="_x0000_s1275" style="position:absolute" points="14954,272,14954,240" coordorigin="7477,120" coordsize="0,32" filled="f" strokeweight="5055emu">
              <v:path arrowok="t"/>
            </v:polyline>
            <v:polyline id="_x0000_s1274" style="position:absolute" points="14962,296,15026,296" coordorigin="7481,148" coordsize="64,0" filled="f" strokeweight="5055emu">
              <v:path arrowok="t"/>
            </v:polyline>
            <v:polyline id="_x0000_s1273" style="position:absolute" points="15098,272,15098,240" coordorigin="7549,120" coordsize="0,32" filled="f" strokeweight="5055emu">
              <v:path arrowok="t"/>
            </v:polyline>
            <w10:wrap anchorx="page"/>
          </v:group>
        </w:pict>
      </w:r>
      <w:r>
        <w:pict>
          <v:group id="_x0000_s1268" style="position:absolute;left:0;text-align:left;margin-left:388pt;margin-top:5.8pt;width:4pt;height:2pt;z-index:-1243;mso-position-horizontal-relative:page" coordorigin="7760,116" coordsize="80,40">
            <v:polyline id="_x0000_s1271" style="position:absolute" points="15528,272,15528,240" coordorigin="7764,120" coordsize="0,32" filled="f" strokeweight="5055emu">
              <v:path arrowok="t"/>
            </v:polyline>
            <v:polyline id="_x0000_s1270" style="position:absolute" points="15536,296,15600,296" coordorigin="7768,148" coordsize="64,0" filled="f" strokeweight="5055emu">
              <v:path arrowok="t"/>
            </v:polyline>
            <v:polyline id="_x0000_s1269" style="position:absolute" points="15672,272,15672,240" coordorigin="7836,120" coordsize="0,32" filled="f" strokeweight="5055emu">
              <v:path arrowok="t"/>
            </v:polyline>
            <w10:wrap anchorx="page"/>
          </v:group>
        </w:pict>
      </w:r>
      <w:r w:rsidR="00961B26">
        <w:rPr>
          <w:b/>
          <w:w w:val="145"/>
          <w:sz w:val="16"/>
          <w:szCs w:val="16"/>
        </w:rPr>
        <w:t>print</w:t>
      </w:r>
      <w:r w:rsidR="00961B26">
        <w:rPr>
          <w:b/>
          <w:spacing w:val="14"/>
          <w:w w:val="145"/>
          <w:sz w:val="16"/>
          <w:szCs w:val="16"/>
        </w:rPr>
        <w:t xml:space="preserve"> </w:t>
      </w:r>
      <w:r w:rsidR="00961B26">
        <w:rPr>
          <w:w w:val="145"/>
          <w:sz w:val="16"/>
          <w:szCs w:val="16"/>
        </w:rPr>
        <w:t>’Caution:</w:t>
      </w:r>
      <w:r w:rsidR="00961B26">
        <w:rPr>
          <w:spacing w:val="20"/>
          <w:w w:val="145"/>
          <w:sz w:val="16"/>
          <w:szCs w:val="16"/>
        </w:rPr>
        <w:t xml:space="preserve"> </w:t>
      </w:r>
      <w:r w:rsidR="00961B26">
        <w:rPr>
          <w:w w:val="145"/>
          <w:sz w:val="16"/>
          <w:szCs w:val="16"/>
        </w:rPr>
        <w:t>there</w:t>
      </w:r>
      <w:r w:rsidR="00961B26">
        <w:rPr>
          <w:spacing w:val="51"/>
          <w:w w:val="145"/>
          <w:sz w:val="16"/>
          <w:szCs w:val="16"/>
        </w:rPr>
        <w:t xml:space="preserve"> </w:t>
      </w:r>
      <w:r w:rsidR="00961B26">
        <w:rPr>
          <w:w w:val="145"/>
          <w:sz w:val="16"/>
          <w:szCs w:val="16"/>
        </w:rPr>
        <w:t>are</w:t>
      </w:r>
      <w:r w:rsidR="00961B26">
        <w:rPr>
          <w:spacing w:val="42"/>
          <w:w w:val="145"/>
          <w:sz w:val="16"/>
          <w:szCs w:val="16"/>
        </w:rPr>
        <w:t xml:space="preserve"> </w:t>
      </w:r>
      <w:r w:rsidR="00961B26">
        <w:rPr>
          <w:w w:val="145"/>
          <w:sz w:val="16"/>
          <w:szCs w:val="16"/>
        </w:rPr>
        <w:t xml:space="preserve">less </w:t>
      </w:r>
      <w:r w:rsidR="00961B26">
        <w:rPr>
          <w:spacing w:val="14"/>
          <w:w w:val="145"/>
          <w:sz w:val="16"/>
          <w:szCs w:val="16"/>
        </w:rPr>
        <w:t xml:space="preserve"> </w:t>
      </w:r>
      <w:r w:rsidR="00961B26">
        <w:rPr>
          <w:w w:val="145"/>
          <w:sz w:val="16"/>
          <w:szCs w:val="16"/>
        </w:rPr>
        <w:t>than</w:t>
      </w:r>
      <w:r w:rsidR="00961B26">
        <w:rPr>
          <w:spacing w:val="21"/>
          <w:w w:val="145"/>
          <w:sz w:val="16"/>
          <w:szCs w:val="16"/>
        </w:rPr>
        <w:t xml:space="preserve"> </w:t>
      </w:r>
      <w:r w:rsidR="00961B26">
        <w:rPr>
          <w:w w:val="145"/>
          <w:sz w:val="16"/>
          <w:szCs w:val="16"/>
        </w:rPr>
        <w:t>five</w:t>
      </w:r>
      <w:r w:rsidR="00961B26">
        <w:rPr>
          <w:spacing w:val="58"/>
          <w:w w:val="145"/>
          <w:sz w:val="16"/>
          <w:szCs w:val="16"/>
        </w:rPr>
        <w:t xml:space="preserve"> </w:t>
      </w:r>
      <w:r w:rsidR="00961B26">
        <w:rPr>
          <w:w w:val="145"/>
          <w:sz w:val="16"/>
          <w:szCs w:val="16"/>
        </w:rPr>
        <w:t xml:space="preserve">suitable </w:t>
      </w:r>
      <w:r w:rsidR="00961B26">
        <w:rPr>
          <w:spacing w:val="20"/>
          <w:w w:val="145"/>
          <w:sz w:val="16"/>
          <w:szCs w:val="16"/>
        </w:rPr>
        <w:t xml:space="preserve"> </w:t>
      </w:r>
      <w:r w:rsidR="00961B26">
        <w:rPr>
          <w:w w:val="145"/>
          <w:sz w:val="16"/>
          <w:szCs w:val="16"/>
        </w:rPr>
        <w:t>spots</w:t>
      </w:r>
      <w:r w:rsidR="00961B26">
        <w:rPr>
          <w:spacing w:val="38"/>
          <w:w w:val="145"/>
          <w:sz w:val="16"/>
          <w:szCs w:val="16"/>
        </w:rPr>
        <w:t xml:space="preserve"> </w:t>
      </w:r>
      <w:r w:rsidR="00961B26">
        <w:rPr>
          <w:w w:val="145"/>
          <w:sz w:val="16"/>
          <w:szCs w:val="16"/>
        </w:rPr>
        <w:t>in</w:t>
      </w:r>
      <w:r w:rsidR="00961B26">
        <w:rPr>
          <w:spacing w:val="48"/>
          <w:w w:val="145"/>
          <w:sz w:val="16"/>
          <w:szCs w:val="16"/>
        </w:rPr>
        <w:t xml:space="preserve"> </w:t>
      </w:r>
      <w:r w:rsidR="00961B26">
        <w:rPr>
          <w:w w:val="145"/>
          <w:sz w:val="16"/>
          <w:szCs w:val="16"/>
        </w:rPr>
        <w:t>%s!’</w:t>
      </w:r>
      <w:r w:rsidR="00961B26">
        <w:rPr>
          <w:spacing w:val="-19"/>
          <w:w w:val="145"/>
          <w:sz w:val="16"/>
          <w:szCs w:val="16"/>
        </w:rPr>
        <w:t xml:space="preserve"> </w:t>
      </w:r>
      <w:r w:rsidR="00961B26">
        <w:rPr>
          <w:w w:val="71"/>
          <w:sz w:val="16"/>
          <w:szCs w:val="16"/>
        </w:rPr>
        <w:t xml:space="preserve">%  </w:t>
      </w:r>
      <w:r w:rsidR="00961B26">
        <w:rPr>
          <w:spacing w:val="11"/>
          <w:w w:val="71"/>
          <w:sz w:val="16"/>
          <w:szCs w:val="16"/>
        </w:rPr>
        <w:t xml:space="preserve"> </w:t>
      </w:r>
      <w:r w:rsidR="00961B26">
        <w:rPr>
          <w:w w:val="110"/>
          <w:sz w:val="16"/>
          <w:szCs w:val="16"/>
        </w:rPr>
        <w:t>name</w:t>
      </w:r>
    </w:p>
    <w:p w:rsidR="00E01976" w:rsidRDefault="00F03C4F">
      <w:pPr>
        <w:spacing w:line="140" w:lineRule="exact"/>
        <w:ind w:left="885"/>
        <w:rPr>
          <w:sz w:val="16"/>
          <w:szCs w:val="16"/>
        </w:rPr>
      </w:pPr>
      <w:r>
        <w:pict>
          <v:group id="_x0000_s1264" style="position:absolute;left:0;text-align:left;margin-left:158.5pt;margin-top:5.8pt;width:4pt;height:2pt;z-index:-1242;mso-position-horizontal-relative:page" coordorigin="3170,116" coordsize="80,40">
            <v:polyline id="_x0000_s1267" style="position:absolute" points="6348,272,6348,240" coordorigin="3174,120" coordsize="0,32" filled="f" strokeweight="5055emu">
              <v:path arrowok="t"/>
            </v:polyline>
            <v:polyline id="_x0000_s1266" style="position:absolute" points="6356,296,6419,296" coordorigin="3178,148" coordsize="64,0" filled="f" strokeweight="5055emu">
              <v:path arrowok="t"/>
            </v:polyline>
            <v:polyline id="_x0000_s1265" style="position:absolute" points="6490,272,6490,240" coordorigin="3245,120" coordsize="0,32" filled="f" strokeweight="5055emu">
              <v:path arrowok="t"/>
            </v:polyline>
            <w10:wrap anchorx="page"/>
          </v:group>
        </w:pict>
      </w:r>
      <w:r w:rsidR="00961B26">
        <w:rPr>
          <w:b/>
          <w:w w:val="135"/>
          <w:sz w:val="16"/>
          <w:szCs w:val="16"/>
        </w:rPr>
        <w:t>print</w:t>
      </w:r>
      <w:r w:rsidR="00961B26">
        <w:rPr>
          <w:b/>
          <w:spacing w:val="52"/>
          <w:w w:val="135"/>
          <w:sz w:val="16"/>
          <w:szCs w:val="16"/>
        </w:rPr>
        <w:t xml:space="preserve"> </w:t>
      </w:r>
      <w:r w:rsidR="00961B26">
        <w:rPr>
          <w:w w:val="135"/>
          <w:sz w:val="16"/>
          <w:szCs w:val="16"/>
        </w:rPr>
        <w:t>’{0}</w:t>
      </w:r>
      <w:r w:rsidR="00961B26">
        <w:rPr>
          <w:spacing w:val="36"/>
          <w:w w:val="135"/>
          <w:sz w:val="16"/>
          <w:szCs w:val="16"/>
        </w:rPr>
        <w:t xml:space="preserve"> </w:t>
      </w:r>
      <w:r w:rsidR="00961B26">
        <w:rPr>
          <w:w w:val="155"/>
          <w:sz w:val="16"/>
          <w:szCs w:val="16"/>
        </w:rPr>
        <w:t>only!’.</w:t>
      </w:r>
      <w:r w:rsidR="00961B26">
        <w:rPr>
          <w:b/>
          <w:w w:val="121"/>
          <w:sz w:val="16"/>
          <w:szCs w:val="16"/>
        </w:rPr>
        <w:t>format</w:t>
      </w:r>
      <w:r w:rsidR="00961B26">
        <w:rPr>
          <w:w w:val="179"/>
          <w:sz w:val="16"/>
          <w:szCs w:val="16"/>
        </w:rPr>
        <w:t>(</w:t>
      </w:r>
      <w:r w:rsidR="00961B26">
        <w:rPr>
          <w:b/>
          <w:w w:val="140"/>
          <w:sz w:val="16"/>
          <w:szCs w:val="16"/>
        </w:rPr>
        <w:t>len</w:t>
      </w:r>
      <w:r w:rsidR="00961B26">
        <w:rPr>
          <w:w w:val="153"/>
          <w:sz w:val="16"/>
          <w:szCs w:val="16"/>
        </w:rPr>
        <w:t>(segList))</w:t>
      </w:r>
    </w:p>
    <w:p w:rsidR="00E01976" w:rsidRDefault="00961B26">
      <w:pPr>
        <w:spacing w:line="140" w:lineRule="exact"/>
        <w:ind w:left="503"/>
        <w:rPr>
          <w:sz w:val="16"/>
          <w:szCs w:val="16"/>
        </w:rPr>
      </w:pPr>
      <w:r>
        <w:rPr>
          <w:b/>
          <w:w w:val="154"/>
          <w:sz w:val="16"/>
          <w:szCs w:val="16"/>
        </w:rPr>
        <w:t>else</w:t>
      </w:r>
      <w:r>
        <w:rPr>
          <w:w w:val="215"/>
          <w:sz w:val="16"/>
          <w:szCs w:val="16"/>
        </w:rPr>
        <w:t>:</w:t>
      </w:r>
    </w:p>
    <w:p w:rsidR="00E01976" w:rsidRDefault="00961B26">
      <w:pPr>
        <w:spacing w:line="140" w:lineRule="exact"/>
        <w:ind w:left="885"/>
        <w:rPr>
          <w:sz w:val="16"/>
          <w:szCs w:val="16"/>
        </w:rPr>
      </w:pPr>
      <w:r>
        <w:rPr>
          <w:b/>
          <w:w w:val="133"/>
          <w:sz w:val="16"/>
          <w:szCs w:val="16"/>
        </w:rPr>
        <w:t>while</w:t>
      </w:r>
      <w:r>
        <w:rPr>
          <w:b/>
          <w:spacing w:val="36"/>
          <w:w w:val="133"/>
          <w:sz w:val="16"/>
          <w:szCs w:val="16"/>
        </w:rPr>
        <w:t xml:space="preserve"> </w:t>
      </w:r>
      <w:r>
        <w:rPr>
          <w:b/>
          <w:w w:val="133"/>
          <w:sz w:val="16"/>
          <w:szCs w:val="16"/>
        </w:rPr>
        <w:t>len</w:t>
      </w:r>
      <w:r>
        <w:rPr>
          <w:w w:val="133"/>
          <w:sz w:val="16"/>
          <w:szCs w:val="16"/>
        </w:rPr>
        <w:t xml:space="preserve">(inj_num) </w:t>
      </w:r>
      <w:r>
        <w:rPr>
          <w:spacing w:val="10"/>
          <w:w w:val="133"/>
          <w:sz w:val="16"/>
          <w:szCs w:val="16"/>
        </w:rPr>
        <w:t xml:space="preserve"> </w:t>
      </w:r>
      <w:r>
        <w:rPr>
          <w:sz w:val="16"/>
          <w:szCs w:val="16"/>
        </w:rPr>
        <w:t xml:space="preserve">&lt; </w:t>
      </w:r>
      <w:r>
        <w:rPr>
          <w:spacing w:val="21"/>
          <w:sz w:val="16"/>
          <w:szCs w:val="16"/>
        </w:rPr>
        <w:t xml:space="preserve"> </w:t>
      </w:r>
      <w:r>
        <w:rPr>
          <w:w w:val="153"/>
          <w:sz w:val="16"/>
          <w:szCs w:val="16"/>
        </w:rPr>
        <w:t>5:</w:t>
      </w:r>
    </w:p>
    <w:p w:rsidR="00E01976" w:rsidRDefault="00961B26">
      <w:pPr>
        <w:spacing w:line="140" w:lineRule="exact"/>
        <w:ind w:left="1268"/>
        <w:rPr>
          <w:sz w:val="16"/>
          <w:szCs w:val="16"/>
        </w:rPr>
      </w:pPr>
      <w:r>
        <w:rPr>
          <w:w w:val="215"/>
          <w:sz w:val="16"/>
          <w:szCs w:val="16"/>
        </w:rPr>
        <w:t>i</w:t>
      </w:r>
      <w:r>
        <w:rPr>
          <w:spacing w:val="10"/>
          <w:w w:val="215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52"/>
          <w:sz w:val="16"/>
          <w:szCs w:val="16"/>
        </w:rPr>
        <w:t>randint(0,</w:t>
      </w:r>
      <w:r>
        <w:rPr>
          <w:spacing w:val="35"/>
          <w:w w:val="152"/>
          <w:sz w:val="16"/>
          <w:szCs w:val="16"/>
        </w:rPr>
        <w:t xml:space="preserve"> </w:t>
      </w:r>
      <w:r>
        <w:rPr>
          <w:b/>
          <w:w w:val="140"/>
          <w:sz w:val="16"/>
          <w:szCs w:val="16"/>
        </w:rPr>
        <w:t>len</w:t>
      </w:r>
      <w:r>
        <w:rPr>
          <w:w w:val="152"/>
          <w:sz w:val="16"/>
          <w:szCs w:val="16"/>
        </w:rPr>
        <w:t>(segList)-1)</w:t>
      </w:r>
    </w:p>
    <w:p w:rsidR="00E01976" w:rsidRDefault="00961B26">
      <w:pPr>
        <w:spacing w:line="140" w:lineRule="exact"/>
        <w:ind w:left="1268"/>
        <w:rPr>
          <w:sz w:val="16"/>
          <w:szCs w:val="16"/>
        </w:rPr>
      </w:pPr>
      <w:r>
        <w:rPr>
          <w:b/>
          <w:w w:val="205"/>
          <w:sz w:val="16"/>
          <w:szCs w:val="16"/>
        </w:rPr>
        <w:t>if</w:t>
      </w:r>
      <w:r>
        <w:rPr>
          <w:b/>
          <w:spacing w:val="4"/>
          <w:w w:val="205"/>
          <w:sz w:val="16"/>
          <w:szCs w:val="16"/>
        </w:rPr>
        <w:t xml:space="preserve"> </w:t>
      </w:r>
      <w:r>
        <w:rPr>
          <w:w w:val="205"/>
          <w:sz w:val="16"/>
          <w:szCs w:val="16"/>
        </w:rPr>
        <w:t>i</w:t>
      </w:r>
      <w:r>
        <w:rPr>
          <w:spacing w:val="18"/>
          <w:w w:val="205"/>
          <w:sz w:val="16"/>
          <w:szCs w:val="16"/>
        </w:rPr>
        <w:t xml:space="preserve"> </w:t>
      </w:r>
      <w:r>
        <w:rPr>
          <w:b/>
          <w:w w:val="137"/>
          <w:sz w:val="16"/>
          <w:szCs w:val="16"/>
        </w:rPr>
        <w:t>in</w:t>
      </w:r>
      <w:r>
        <w:rPr>
          <w:b/>
          <w:spacing w:val="49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inj_num:</w:t>
      </w:r>
    </w:p>
    <w:p w:rsidR="00E01976" w:rsidRDefault="00961B26">
      <w:pPr>
        <w:spacing w:line="140" w:lineRule="exact"/>
        <w:ind w:left="1618" w:right="7098"/>
        <w:jc w:val="center"/>
        <w:rPr>
          <w:sz w:val="16"/>
          <w:szCs w:val="16"/>
        </w:rPr>
      </w:pPr>
      <w:r>
        <w:rPr>
          <w:b/>
          <w:w w:val="130"/>
          <w:sz w:val="16"/>
          <w:szCs w:val="16"/>
        </w:rPr>
        <w:t>continue</w:t>
      </w:r>
    </w:p>
    <w:p w:rsidR="00E01976" w:rsidRDefault="00961B26">
      <w:pPr>
        <w:spacing w:line="140" w:lineRule="exact"/>
        <w:ind w:left="1268"/>
        <w:rPr>
          <w:sz w:val="16"/>
          <w:szCs w:val="16"/>
        </w:rPr>
      </w:pPr>
      <w:r>
        <w:rPr>
          <w:w w:val="137"/>
          <w:sz w:val="16"/>
          <w:szCs w:val="16"/>
        </w:rPr>
        <w:t>inj_num.append(i)</w:t>
      </w:r>
    </w:p>
    <w:p w:rsidR="00E01976" w:rsidRDefault="00961B26">
      <w:pPr>
        <w:spacing w:line="140" w:lineRule="exact"/>
        <w:ind w:left="503"/>
        <w:rPr>
          <w:sz w:val="16"/>
          <w:szCs w:val="16"/>
        </w:rPr>
      </w:pPr>
      <w:r>
        <w:rPr>
          <w:w w:val="145"/>
          <w:sz w:val="16"/>
          <w:szCs w:val="16"/>
        </w:rPr>
        <w:t>inj_num.sort()</w:t>
      </w:r>
    </w:p>
    <w:p w:rsidR="00E01976" w:rsidRDefault="00E01976">
      <w:pPr>
        <w:spacing w:before="9" w:line="100" w:lineRule="exact"/>
        <w:rPr>
          <w:sz w:val="11"/>
          <w:szCs w:val="11"/>
        </w:rPr>
      </w:pPr>
    </w:p>
    <w:p w:rsidR="00E01976" w:rsidRDefault="00961B26">
      <w:pPr>
        <w:spacing w:line="180" w:lineRule="exact"/>
        <w:ind w:left="503"/>
        <w:rPr>
          <w:sz w:val="16"/>
          <w:szCs w:val="16"/>
        </w:rPr>
      </w:pPr>
      <w:r>
        <w:rPr>
          <w:w w:val="153"/>
          <w:sz w:val="16"/>
          <w:szCs w:val="16"/>
        </w:rPr>
        <w:t>List</w:t>
      </w:r>
      <w:r>
        <w:rPr>
          <w:spacing w:val="35"/>
          <w:w w:val="153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79"/>
          <w:sz w:val="16"/>
          <w:szCs w:val="16"/>
        </w:rPr>
        <w:t>[]</w:t>
      </w:r>
    </w:p>
    <w:p w:rsidR="00E01976" w:rsidRDefault="00961B26">
      <w:pPr>
        <w:spacing w:line="140" w:lineRule="exact"/>
        <w:ind w:left="503"/>
        <w:rPr>
          <w:sz w:val="16"/>
          <w:szCs w:val="16"/>
        </w:rPr>
      </w:pPr>
      <w:r>
        <w:rPr>
          <w:b/>
          <w:w w:val="140"/>
          <w:sz w:val="16"/>
          <w:szCs w:val="16"/>
        </w:rPr>
        <w:t>for</w:t>
      </w:r>
      <w:r>
        <w:rPr>
          <w:b/>
          <w:spacing w:val="40"/>
          <w:w w:val="140"/>
          <w:sz w:val="16"/>
          <w:szCs w:val="16"/>
        </w:rPr>
        <w:t xml:space="preserve"> </w:t>
      </w:r>
      <w:r>
        <w:rPr>
          <w:w w:val="215"/>
          <w:sz w:val="16"/>
          <w:szCs w:val="16"/>
        </w:rPr>
        <w:t>i</w:t>
      </w:r>
      <w:r>
        <w:rPr>
          <w:spacing w:val="10"/>
          <w:w w:val="215"/>
          <w:sz w:val="16"/>
          <w:szCs w:val="16"/>
        </w:rPr>
        <w:t xml:space="preserve"> </w:t>
      </w:r>
      <w:r>
        <w:rPr>
          <w:b/>
          <w:w w:val="137"/>
          <w:sz w:val="16"/>
          <w:szCs w:val="16"/>
        </w:rPr>
        <w:t>in</w:t>
      </w:r>
      <w:r>
        <w:rPr>
          <w:b/>
          <w:spacing w:val="49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inj_num:</w:t>
      </w:r>
    </w:p>
    <w:p w:rsidR="00E01976" w:rsidRDefault="00961B26">
      <w:pPr>
        <w:spacing w:line="140" w:lineRule="exact"/>
        <w:ind w:left="885"/>
        <w:rPr>
          <w:sz w:val="16"/>
          <w:szCs w:val="16"/>
        </w:rPr>
      </w:pPr>
      <w:r>
        <w:rPr>
          <w:w w:val="149"/>
          <w:sz w:val="16"/>
          <w:szCs w:val="16"/>
        </w:rPr>
        <w:t>List.append(segList[i])</w:t>
      </w:r>
    </w:p>
    <w:p w:rsidR="00E01976" w:rsidRDefault="00E01976">
      <w:pPr>
        <w:spacing w:before="9" w:line="100" w:lineRule="exact"/>
        <w:rPr>
          <w:sz w:val="11"/>
          <w:szCs w:val="11"/>
        </w:rPr>
      </w:pPr>
    </w:p>
    <w:p w:rsidR="00E01976" w:rsidRDefault="00961B26">
      <w:pPr>
        <w:spacing w:line="180" w:lineRule="exact"/>
        <w:ind w:left="503"/>
        <w:rPr>
          <w:sz w:val="16"/>
          <w:szCs w:val="16"/>
        </w:rPr>
      </w:pPr>
      <w:r>
        <w:rPr>
          <w:w w:val="153"/>
          <w:sz w:val="16"/>
          <w:szCs w:val="16"/>
        </w:rPr>
        <w:t>#--</w:t>
      </w:r>
      <w:r>
        <w:rPr>
          <w:spacing w:val="35"/>
          <w:w w:val="153"/>
          <w:sz w:val="16"/>
          <w:szCs w:val="16"/>
        </w:rPr>
        <w:t xml:space="preserve"> </w:t>
      </w:r>
      <w:r>
        <w:rPr>
          <w:sz w:val="16"/>
          <w:szCs w:val="16"/>
        </w:rPr>
        <w:t xml:space="preserve">Make </w:t>
      </w:r>
      <w:r>
        <w:rPr>
          <w:spacing w:val="34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>and</w:t>
      </w:r>
      <w:r>
        <w:rPr>
          <w:spacing w:val="-13"/>
          <w:w w:val="146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>recover</w:t>
      </w:r>
      <w:r>
        <w:rPr>
          <w:spacing w:val="4"/>
          <w:w w:val="146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 xml:space="preserve">injections </w:t>
      </w:r>
      <w:r>
        <w:rPr>
          <w:spacing w:val="23"/>
          <w:w w:val="146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 xml:space="preserve">at </w:t>
      </w:r>
      <w:r>
        <w:rPr>
          <w:spacing w:val="2"/>
          <w:w w:val="146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>each</w:t>
      </w:r>
      <w:r>
        <w:rPr>
          <w:spacing w:val="-9"/>
          <w:w w:val="146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>amplitude</w:t>
      </w:r>
    </w:p>
    <w:p w:rsidR="00E01976" w:rsidRDefault="00961B26">
      <w:pPr>
        <w:spacing w:line="140" w:lineRule="exact"/>
        <w:ind w:left="503"/>
        <w:rPr>
          <w:sz w:val="16"/>
          <w:szCs w:val="16"/>
        </w:rPr>
      </w:pPr>
      <w:r>
        <w:rPr>
          <w:b/>
          <w:w w:val="140"/>
          <w:sz w:val="16"/>
          <w:szCs w:val="16"/>
        </w:rPr>
        <w:t>for</w:t>
      </w:r>
      <w:r>
        <w:rPr>
          <w:b/>
          <w:spacing w:val="40"/>
          <w:w w:val="140"/>
          <w:sz w:val="16"/>
          <w:szCs w:val="16"/>
        </w:rPr>
        <w:t xml:space="preserve"> </w:t>
      </w:r>
      <w:r>
        <w:rPr>
          <w:sz w:val="16"/>
          <w:szCs w:val="16"/>
        </w:rPr>
        <w:t xml:space="preserve">k </w:t>
      </w:r>
      <w:r>
        <w:rPr>
          <w:spacing w:val="31"/>
          <w:sz w:val="16"/>
          <w:szCs w:val="16"/>
        </w:rPr>
        <w:t xml:space="preserve"> </w:t>
      </w:r>
      <w:r>
        <w:rPr>
          <w:b/>
          <w:w w:val="139"/>
          <w:sz w:val="16"/>
          <w:szCs w:val="16"/>
        </w:rPr>
        <w:t>in</w:t>
      </w:r>
      <w:r>
        <w:rPr>
          <w:b/>
          <w:spacing w:val="46"/>
          <w:w w:val="139"/>
          <w:sz w:val="16"/>
          <w:szCs w:val="16"/>
        </w:rPr>
        <w:t xml:space="preserve"> </w:t>
      </w:r>
      <w:r>
        <w:rPr>
          <w:b/>
          <w:w w:val="139"/>
          <w:sz w:val="16"/>
          <w:szCs w:val="16"/>
        </w:rPr>
        <w:t>range</w:t>
      </w:r>
      <w:r>
        <w:rPr>
          <w:w w:val="139"/>
          <w:sz w:val="16"/>
          <w:szCs w:val="16"/>
        </w:rPr>
        <w:t>(0,</w:t>
      </w:r>
      <w:r>
        <w:rPr>
          <w:spacing w:val="19"/>
          <w:w w:val="139"/>
          <w:sz w:val="16"/>
          <w:szCs w:val="16"/>
        </w:rPr>
        <w:t xml:space="preserve"> </w:t>
      </w:r>
      <w:r>
        <w:rPr>
          <w:b/>
          <w:w w:val="140"/>
          <w:sz w:val="16"/>
          <w:szCs w:val="16"/>
        </w:rPr>
        <w:t>len</w:t>
      </w:r>
      <w:r>
        <w:rPr>
          <w:w w:val="149"/>
          <w:sz w:val="16"/>
          <w:szCs w:val="16"/>
        </w:rPr>
        <w:t>(A)):</w:t>
      </w:r>
    </w:p>
    <w:p w:rsidR="00E01976" w:rsidRDefault="00F03C4F">
      <w:pPr>
        <w:spacing w:line="140" w:lineRule="exact"/>
        <w:ind w:left="885"/>
        <w:rPr>
          <w:sz w:val="16"/>
          <w:szCs w:val="16"/>
        </w:rPr>
      </w:pPr>
      <w:r>
        <w:pict>
          <v:group id="_x0000_s1260" style="position:absolute;left:0;text-align:left;margin-left:168.05pt;margin-top:5.8pt;width:4pt;height:2pt;z-index:-1241;mso-position-horizontal-relative:page" coordorigin="3361,116" coordsize="80,40">
            <v:polyline id="_x0000_s1263" style="position:absolute" points="6730,272,6730,240" coordorigin="3365,120" coordsize="0,32" filled="f" strokeweight="5055emu">
              <v:path arrowok="t"/>
            </v:polyline>
            <v:polyline id="_x0000_s1262" style="position:absolute" points="6738,296,6802,296" coordorigin="3369,148" coordsize="64,0" filled="f" strokeweight="5055emu">
              <v:path arrowok="t"/>
            </v:polyline>
            <v:polyline id="_x0000_s1261" style="position:absolute" points="6874,272,6874,240" coordorigin="3437,120" coordsize="0,32" filled="f" strokeweight="5055emu">
              <v:path arrowok="t"/>
            </v:polyline>
            <w10:wrap anchorx="page"/>
          </v:group>
        </w:pict>
      </w:r>
      <w:r w:rsidR="00961B26">
        <w:rPr>
          <w:w w:val="150"/>
          <w:sz w:val="16"/>
          <w:szCs w:val="16"/>
        </w:rPr>
        <w:t>f.write(’{0}</w:t>
      </w:r>
      <w:r w:rsidR="00961B26">
        <w:rPr>
          <w:spacing w:val="36"/>
          <w:w w:val="150"/>
          <w:sz w:val="16"/>
          <w:szCs w:val="16"/>
        </w:rPr>
        <w:t xml:space="preserve"> </w:t>
      </w:r>
      <w:r w:rsidR="00961B26">
        <w:rPr>
          <w:w w:val="205"/>
          <w:sz w:val="16"/>
          <w:szCs w:val="16"/>
        </w:rPr>
        <w:t>’.</w:t>
      </w:r>
      <w:r w:rsidR="00961B26">
        <w:rPr>
          <w:b/>
          <w:w w:val="121"/>
          <w:sz w:val="16"/>
          <w:szCs w:val="16"/>
        </w:rPr>
        <w:t>format</w:t>
      </w:r>
      <w:r w:rsidR="00961B26">
        <w:rPr>
          <w:w w:val="144"/>
          <w:sz w:val="16"/>
          <w:szCs w:val="16"/>
        </w:rPr>
        <w:t>(A[k]))</w:t>
      </w:r>
    </w:p>
    <w:p w:rsidR="00E01976" w:rsidRDefault="00E01976">
      <w:pPr>
        <w:spacing w:before="9" w:line="100" w:lineRule="exact"/>
        <w:rPr>
          <w:sz w:val="11"/>
          <w:szCs w:val="11"/>
        </w:rPr>
      </w:pPr>
    </w:p>
    <w:p w:rsidR="00E01976" w:rsidRDefault="00961B26">
      <w:pPr>
        <w:spacing w:line="180" w:lineRule="exact"/>
        <w:ind w:left="885"/>
        <w:rPr>
          <w:sz w:val="16"/>
          <w:szCs w:val="16"/>
        </w:rPr>
      </w:pPr>
      <w:r>
        <w:rPr>
          <w:w w:val="136"/>
          <w:sz w:val="16"/>
          <w:szCs w:val="16"/>
        </w:rPr>
        <w:t xml:space="preserve">#-- </w:t>
      </w:r>
      <w:r>
        <w:rPr>
          <w:spacing w:val="19"/>
          <w:w w:val="136"/>
          <w:sz w:val="16"/>
          <w:szCs w:val="16"/>
        </w:rPr>
        <w:t xml:space="preserve"> </w:t>
      </w:r>
      <w:r>
        <w:rPr>
          <w:w w:val="136"/>
          <w:sz w:val="16"/>
          <w:szCs w:val="16"/>
        </w:rPr>
        <w:t>Amplify</w:t>
      </w:r>
      <w:r>
        <w:rPr>
          <w:spacing w:val="-29"/>
          <w:w w:val="136"/>
          <w:sz w:val="16"/>
          <w:szCs w:val="16"/>
        </w:rPr>
        <w:t xml:space="preserve"> </w:t>
      </w:r>
      <w:r>
        <w:rPr>
          <w:w w:val="145"/>
          <w:sz w:val="16"/>
          <w:szCs w:val="16"/>
        </w:rPr>
        <w:t>the</w:t>
      </w:r>
      <w:r>
        <w:rPr>
          <w:spacing w:val="40"/>
          <w:w w:val="145"/>
          <w:sz w:val="16"/>
          <w:szCs w:val="16"/>
        </w:rPr>
        <w:t xml:space="preserve"> </w:t>
      </w:r>
      <w:r>
        <w:rPr>
          <w:w w:val="145"/>
          <w:sz w:val="16"/>
          <w:szCs w:val="16"/>
        </w:rPr>
        <w:t>template</w:t>
      </w:r>
      <w:r>
        <w:rPr>
          <w:spacing w:val="5"/>
          <w:w w:val="145"/>
          <w:sz w:val="16"/>
          <w:szCs w:val="16"/>
        </w:rPr>
        <w:t xml:space="preserve"> </w:t>
      </w:r>
      <w:r>
        <w:rPr>
          <w:w w:val="145"/>
          <w:sz w:val="16"/>
          <w:szCs w:val="16"/>
        </w:rPr>
        <w:t>with</w:t>
      </w:r>
      <w:r>
        <w:rPr>
          <w:spacing w:val="7"/>
          <w:w w:val="145"/>
          <w:sz w:val="16"/>
          <w:szCs w:val="16"/>
        </w:rPr>
        <w:t xml:space="preserve"> </w:t>
      </w:r>
      <w:r>
        <w:rPr>
          <w:w w:val="145"/>
          <w:sz w:val="16"/>
          <w:szCs w:val="16"/>
        </w:rPr>
        <w:t>the</w:t>
      </w:r>
      <w:r>
        <w:rPr>
          <w:spacing w:val="40"/>
          <w:w w:val="145"/>
          <w:sz w:val="16"/>
          <w:szCs w:val="16"/>
        </w:rPr>
        <w:t xml:space="preserve"> </w:t>
      </w:r>
      <w:r>
        <w:rPr>
          <w:w w:val="145"/>
          <w:sz w:val="16"/>
          <w:szCs w:val="16"/>
        </w:rPr>
        <w:t>difference</w:t>
      </w:r>
      <w:r>
        <w:rPr>
          <w:spacing w:val="51"/>
          <w:w w:val="145"/>
          <w:sz w:val="16"/>
          <w:szCs w:val="16"/>
        </w:rPr>
        <w:t xml:space="preserve"> </w:t>
      </w:r>
      <w:r>
        <w:rPr>
          <w:w w:val="145"/>
          <w:sz w:val="16"/>
          <w:szCs w:val="16"/>
        </w:rPr>
        <w:t>to</w:t>
      </w:r>
      <w:r>
        <w:rPr>
          <w:spacing w:val="48"/>
          <w:w w:val="145"/>
          <w:sz w:val="16"/>
          <w:szCs w:val="16"/>
        </w:rPr>
        <w:t xml:space="preserve"> </w:t>
      </w:r>
      <w:r>
        <w:rPr>
          <w:w w:val="145"/>
          <w:sz w:val="16"/>
          <w:szCs w:val="16"/>
        </w:rPr>
        <w:t>next</w:t>
      </w:r>
      <w:r>
        <w:rPr>
          <w:spacing w:val="21"/>
          <w:w w:val="145"/>
          <w:sz w:val="16"/>
          <w:szCs w:val="16"/>
        </w:rPr>
        <w:t xml:space="preserve"> </w:t>
      </w:r>
      <w:r>
        <w:rPr>
          <w:w w:val="145"/>
          <w:sz w:val="16"/>
          <w:szCs w:val="16"/>
        </w:rPr>
        <w:t>amplification</w:t>
      </w:r>
    </w:p>
    <w:p w:rsidR="00E01976" w:rsidRDefault="00961B26">
      <w:pPr>
        <w:spacing w:line="140" w:lineRule="exact"/>
        <w:ind w:left="885"/>
        <w:rPr>
          <w:sz w:val="16"/>
          <w:szCs w:val="16"/>
        </w:rPr>
      </w:pPr>
      <w:r>
        <w:rPr>
          <w:b/>
          <w:w w:val="195"/>
          <w:sz w:val="16"/>
          <w:szCs w:val="16"/>
        </w:rPr>
        <w:t>if</w:t>
      </w:r>
      <w:r>
        <w:rPr>
          <w:b/>
          <w:spacing w:val="18"/>
          <w:w w:val="195"/>
          <w:sz w:val="16"/>
          <w:szCs w:val="16"/>
        </w:rPr>
        <w:t xml:space="preserve"> </w:t>
      </w:r>
      <w:r>
        <w:rPr>
          <w:sz w:val="16"/>
          <w:szCs w:val="16"/>
        </w:rPr>
        <w:t xml:space="preserve">k </w:t>
      </w:r>
      <w:r>
        <w:rPr>
          <w:spacing w:val="31"/>
          <w:sz w:val="16"/>
          <w:szCs w:val="16"/>
        </w:rPr>
        <w:t xml:space="preserve"> </w:t>
      </w:r>
      <w:r>
        <w:rPr>
          <w:sz w:val="16"/>
          <w:szCs w:val="16"/>
        </w:rPr>
        <w:t xml:space="preserve">== </w:t>
      </w:r>
      <w:r>
        <w:rPr>
          <w:spacing w:val="27"/>
          <w:sz w:val="16"/>
          <w:szCs w:val="16"/>
        </w:rPr>
        <w:t xml:space="preserve"> </w:t>
      </w:r>
      <w:r>
        <w:rPr>
          <w:w w:val="153"/>
          <w:sz w:val="16"/>
          <w:szCs w:val="16"/>
        </w:rPr>
        <w:t>0:</w:t>
      </w:r>
    </w:p>
    <w:p w:rsidR="00E01976" w:rsidRDefault="00961B26">
      <w:pPr>
        <w:spacing w:line="160" w:lineRule="exact"/>
        <w:ind w:left="1268"/>
        <w:rPr>
          <w:sz w:val="16"/>
          <w:szCs w:val="16"/>
        </w:rPr>
      </w:pPr>
      <w:r>
        <w:rPr>
          <w:w w:val="119"/>
          <w:position w:val="1"/>
          <w:sz w:val="16"/>
          <w:szCs w:val="16"/>
        </w:rPr>
        <w:t xml:space="preserve">temp </w:t>
      </w:r>
      <w:r>
        <w:rPr>
          <w:spacing w:val="1"/>
          <w:w w:val="119"/>
          <w:position w:val="1"/>
          <w:sz w:val="16"/>
          <w:szCs w:val="16"/>
        </w:rPr>
        <w:t xml:space="preserve"> </w:t>
      </w:r>
      <w:r>
        <w:rPr>
          <w:position w:val="1"/>
          <w:sz w:val="16"/>
          <w:szCs w:val="16"/>
        </w:rPr>
        <w:t xml:space="preserve">= </w:t>
      </w:r>
      <w:r>
        <w:rPr>
          <w:spacing w:val="21"/>
          <w:position w:val="1"/>
          <w:sz w:val="16"/>
          <w:szCs w:val="16"/>
        </w:rPr>
        <w:t xml:space="preserve"> </w:t>
      </w:r>
      <w:r>
        <w:rPr>
          <w:w w:val="139"/>
          <w:position w:val="1"/>
          <w:sz w:val="16"/>
          <w:szCs w:val="16"/>
        </w:rPr>
        <w:t>temp_strain</w:t>
      </w:r>
      <w:r>
        <w:rPr>
          <w:spacing w:val="40"/>
          <w:w w:val="139"/>
          <w:position w:val="1"/>
          <w:sz w:val="16"/>
          <w:szCs w:val="16"/>
        </w:rPr>
        <w:t xml:space="preserve"> </w:t>
      </w:r>
      <w:r>
        <w:rPr>
          <w:position w:val="-1"/>
          <w:sz w:val="16"/>
          <w:szCs w:val="16"/>
        </w:rPr>
        <w:t xml:space="preserve">* </w:t>
      </w:r>
      <w:r>
        <w:rPr>
          <w:spacing w:val="31"/>
          <w:position w:val="-1"/>
          <w:sz w:val="16"/>
          <w:szCs w:val="16"/>
        </w:rPr>
        <w:t xml:space="preserve"> </w:t>
      </w:r>
      <w:r>
        <w:rPr>
          <w:w w:val="140"/>
          <w:position w:val="1"/>
          <w:sz w:val="16"/>
          <w:szCs w:val="16"/>
        </w:rPr>
        <w:t>(A[k])</w:t>
      </w:r>
    </w:p>
    <w:p w:rsidR="00E01976" w:rsidRDefault="00961B26">
      <w:pPr>
        <w:spacing w:line="120" w:lineRule="exact"/>
        <w:ind w:left="885"/>
        <w:rPr>
          <w:sz w:val="16"/>
          <w:szCs w:val="16"/>
        </w:rPr>
      </w:pPr>
      <w:r>
        <w:rPr>
          <w:b/>
          <w:w w:val="154"/>
          <w:sz w:val="16"/>
          <w:szCs w:val="16"/>
        </w:rPr>
        <w:t>else</w:t>
      </w:r>
      <w:r>
        <w:rPr>
          <w:w w:val="215"/>
          <w:sz w:val="16"/>
          <w:szCs w:val="16"/>
        </w:rPr>
        <w:t>:</w:t>
      </w:r>
    </w:p>
    <w:p w:rsidR="00E01976" w:rsidRDefault="00961B26">
      <w:pPr>
        <w:spacing w:line="180" w:lineRule="exact"/>
        <w:ind w:left="1268"/>
        <w:rPr>
          <w:sz w:val="16"/>
          <w:szCs w:val="16"/>
        </w:rPr>
      </w:pPr>
      <w:r>
        <w:rPr>
          <w:w w:val="119"/>
          <w:position w:val="3"/>
          <w:sz w:val="16"/>
          <w:szCs w:val="16"/>
        </w:rPr>
        <w:t xml:space="preserve">temp </w:t>
      </w:r>
      <w:r>
        <w:rPr>
          <w:spacing w:val="1"/>
          <w:w w:val="119"/>
          <w:position w:val="3"/>
          <w:sz w:val="16"/>
          <w:szCs w:val="16"/>
        </w:rPr>
        <w:t xml:space="preserve"> </w:t>
      </w:r>
      <w:r>
        <w:rPr>
          <w:position w:val="3"/>
          <w:sz w:val="16"/>
          <w:szCs w:val="16"/>
        </w:rPr>
        <w:t xml:space="preserve">= </w:t>
      </w:r>
      <w:r>
        <w:rPr>
          <w:spacing w:val="21"/>
          <w:position w:val="3"/>
          <w:sz w:val="16"/>
          <w:szCs w:val="16"/>
        </w:rPr>
        <w:t xml:space="preserve"> </w:t>
      </w:r>
      <w:r>
        <w:rPr>
          <w:w w:val="139"/>
          <w:position w:val="3"/>
          <w:sz w:val="16"/>
          <w:szCs w:val="16"/>
        </w:rPr>
        <w:t>temp_strain</w:t>
      </w:r>
      <w:r>
        <w:rPr>
          <w:spacing w:val="40"/>
          <w:w w:val="139"/>
          <w:position w:val="3"/>
          <w:sz w:val="16"/>
          <w:szCs w:val="16"/>
        </w:rPr>
        <w:t xml:space="preserve"> </w:t>
      </w:r>
      <w:r>
        <w:rPr>
          <w:sz w:val="16"/>
          <w:szCs w:val="16"/>
        </w:rPr>
        <w:t xml:space="preserve">* </w:t>
      </w:r>
      <w:r>
        <w:rPr>
          <w:spacing w:val="31"/>
          <w:sz w:val="16"/>
          <w:szCs w:val="16"/>
        </w:rPr>
        <w:t xml:space="preserve"> </w:t>
      </w:r>
      <w:r>
        <w:rPr>
          <w:w w:val="150"/>
          <w:position w:val="3"/>
          <w:sz w:val="16"/>
          <w:szCs w:val="16"/>
        </w:rPr>
        <w:t>(A[k]</w:t>
      </w:r>
      <w:r>
        <w:rPr>
          <w:spacing w:val="-21"/>
          <w:w w:val="150"/>
          <w:position w:val="3"/>
          <w:sz w:val="16"/>
          <w:szCs w:val="16"/>
        </w:rPr>
        <w:t xml:space="preserve"> </w:t>
      </w:r>
      <w:r>
        <w:rPr>
          <w:w w:val="150"/>
          <w:position w:val="3"/>
          <w:sz w:val="16"/>
          <w:szCs w:val="16"/>
        </w:rPr>
        <w:t>-</w:t>
      </w:r>
      <w:r>
        <w:rPr>
          <w:spacing w:val="51"/>
          <w:w w:val="150"/>
          <w:position w:val="3"/>
          <w:sz w:val="16"/>
          <w:szCs w:val="16"/>
        </w:rPr>
        <w:t xml:space="preserve"> </w:t>
      </w:r>
      <w:r>
        <w:rPr>
          <w:w w:val="150"/>
          <w:position w:val="3"/>
          <w:sz w:val="16"/>
          <w:szCs w:val="16"/>
        </w:rPr>
        <w:t>A[k-1])</w:t>
      </w:r>
    </w:p>
    <w:p w:rsidR="00E01976" w:rsidRDefault="00961B26">
      <w:pPr>
        <w:spacing w:before="89" w:line="180" w:lineRule="exact"/>
        <w:ind w:left="885"/>
        <w:rPr>
          <w:sz w:val="16"/>
          <w:szCs w:val="16"/>
        </w:rPr>
      </w:pPr>
      <w:r>
        <w:rPr>
          <w:w w:val="153"/>
          <w:sz w:val="16"/>
          <w:szCs w:val="16"/>
        </w:rPr>
        <w:t>#--</w:t>
      </w:r>
      <w:r>
        <w:rPr>
          <w:spacing w:val="35"/>
          <w:w w:val="153"/>
          <w:sz w:val="16"/>
          <w:szCs w:val="16"/>
        </w:rPr>
        <w:t xml:space="preserve"> </w:t>
      </w:r>
      <w:r>
        <w:rPr>
          <w:sz w:val="16"/>
          <w:szCs w:val="16"/>
        </w:rPr>
        <w:t xml:space="preserve">Make </w:t>
      </w:r>
      <w:r>
        <w:rPr>
          <w:spacing w:val="34"/>
          <w:sz w:val="16"/>
          <w:szCs w:val="16"/>
        </w:rPr>
        <w:t xml:space="preserve"> </w:t>
      </w:r>
      <w:r>
        <w:rPr>
          <w:w w:val="145"/>
          <w:sz w:val="16"/>
          <w:szCs w:val="16"/>
        </w:rPr>
        <w:t>the</w:t>
      </w:r>
      <w:r>
        <w:rPr>
          <w:spacing w:val="40"/>
          <w:w w:val="145"/>
          <w:sz w:val="16"/>
          <w:szCs w:val="16"/>
        </w:rPr>
        <w:t xml:space="preserve"> </w:t>
      </w:r>
      <w:r>
        <w:rPr>
          <w:w w:val="145"/>
          <w:sz w:val="16"/>
          <w:szCs w:val="16"/>
        </w:rPr>
        <w:t xml:space="preserve">injection </w:t>
      </w:r>
      <w:r>
        <w:rPr>
          <w:spacing w:val="25"/>
          <w:w w:val="145"/>
          <w:sz w:val="16"/>
          <w:szCs w:val="16"/>
        </w:rPr>
        <w:t xml:space="preserve"> </w:t>
      </w:r>
      <w:r>
        <w:rPr>
          <w:w w:val="145"/>
          <w:sz w:val="16"/>
          <w:szCs w:val="16"/>
        </w:rPr>
        <w:t>to</w:t>
      </w:r>
      <w:r>
        <w:rPr>
          <w:spacing w:val="48"/>
          <w:w w:val="145"/>
          <w:sz w:val="16"/>
          <w:szCs w:val="16"/>
        </w:rPr>
        <w:t xml:space="preserve"> </w:t>
      </w:r>
      <w:r>
        <w:rPr>
          <w:w w:val="145"/>
          <w:sz w:val="16"/>
          <w:szCs w:val="16"/>
        </w:rPr>
        <w:t>every</w:t>
      </w:r>
      <w:r>
        <w:rPr>
          <w:spacing w:val="-1"/>
          <w:w w:val="145"/>
          <w:sz w:val="16"/>
          <w:szCs w:val="16"/>
        </w:rPr>
        <w:t xml:space="preserve"> </w:t>
      </w:r>
      <w:r>
        <w:rPr>
          <w:w w:val="145"/>
          <w:sz w:val="16"/>
          <w:szCs w:val="16"/>
        </w:rPr>
        <w:t>piece</w:t>
      </w:r>
    </w:p>
    <w:p w:rsidR="00E01976" w:rsidRDefault="00961B26">
      <w:pPr>
        <w:spacing w:line="140" w:lineRule="exact"/>
        <w:ind w:left="885"/>
        <w:rPr>
          <w:sz w:val="16"/>
          <w:szCs w:val="16"/>
        </w:rPr>
      </w:pPr>
      <w:r>
        <w:rPr>
          <w:sz w:val="16"/>
          <w:szCs w:val="16"/>
        </w:rPr>
        <w:t xml:space="preserve">SNRsum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19"/>
          <w:sz w:val="16"/>
          <w:szCs w:val="16"/>
        </w:rPr>
        <w:t>0</w:t>
      </w:r>
    </w:p>
    <w:p w:rsidR="00E01976" w:rsidRDefault="00E01976">
      <w:pPr>
        <w:spacing w:before="9" w:line="100" w:lineRule="exact"/>
        <w:rPr>
          <w:sz w:val="11"/>
          <w:szCs w:val="11"/>
        </w:rPr>
      </w:pPr>
    </w:p>
    <w:p w:rsidR="00E01976" w:rsidRDefault="00961B26">
      <w:pPr>
        <w:spacing w:line="180" w:lineRule="exact"/>
        <w:ind w:left="885"/>
        <w:rPr>
          <w:sz w:val="16"/>
          <w:szCs w:val="16"/>
        </w:rPr>
      </w:pPr>
      <w:r>
        <w:rPr>
          <w:b/>
          <w:w w:val="139"/>
          <w:sz w:val="16"/>
          <w:szCs w:val="16"/>
        </w:rPr>
        <w:t>for</w:t>
      </w:r>
      <w:r>
        <w:rPr>
          <w:b/>
          <w:spacing w:val="42"/>
          <w:w w:val="139"/>
          <w:sz w:val="16"/>
          <w:szCs w:val="16"/>
        </w:rPr>
        <w:t xml:space="preserve"> </w:t>
      </w:r>
      <w:r>
        <w:rPr>
          <w:w w:val="139"/>
          <w:sz w:val="16"/>
          <w:szCs w:val="16"/>
        </w:rPr>
        <w:t>seg</w:t>
      </w:r>
      <w:r>
        <w:rPr>
          <w:spacing w:val="30"/>
          <w:w w:val="139"/>
          <w:sz w:val="16"/>
          <w:szCs w:val="16"/>
        </w:rPr>
        <w:t xml:space="preserve"> </w:t>
      </w:r>
      <w:r>
        <w:rPr>
          <w:b/>
          <w:w w:val="139"/>
          <w:sz w:val="16"/>
          <w:szCs w:val="16"/>
        </w:rPr>
        <w:t>in</w:t>
      </w:r>
      <w:r>
        <w:rPr>
          <w:b/>
          <w:spacing w:val="46"/>
          <w:w w:val="139"/>
          <w:sz w:val="16"/>
          <w:szCs w:val="16"/>
        </w:rPr>
        <w:t xml:space="preserve"> </w:t>
      </w:r>
      <w:r>
        <w:rPr>
          <w:w w:val="163"/>
          <w:sz w:val="16"/>
          <w:szCs w:val="16"/>
        </w:rPr>
        <w:t>List:</w:t>
      </w:r>
    </w:p>
    <w:p w:rsidR="00E01976" w:rsidRDefault="00961B26">
      <w:pPr>
        <w:spacing w:line="140" w:lineRule="exact"/>
        <w:ind w:left="1268"/>
        <w:rPr>
          <w:sz w:val="16"/>
          <w:szCs w:val="16"/>
        </w:rPr>
      </w:pPr>
      <w:r>
        <w:rPr>
          <w:w w:val="160"/>
          <w:sz w:val="16"/>
          <w:szCs w:val="16"/>
        </w:rPr>
        <w:t>#--</w:t>
      </w:r>
      <w:r>
        <w:rPr>
          <w:spacing w:val="19"/>
          <w:w w:val="160"/>
          <w:sz w:val="16"/>
          <w:szCs w:val="16"/>
        </w:rPr>
        <w:t xml:space="preserve"> </w:t>
      </w:r>
      <w:r>
        <w:rPr>
          <w:w w:val="160"/>
          <w:sz w:val="16"/>
          <w:szCs w:val="16"/>
        </w:rPr>
        <w:t>Injection</w:t>
      </w:r>
      <w:r>
        <w:rPr>
          <w:spacing w:val="-19"/>
          <w:w w:val="160"/>
          <w:sz w:val="16"/>
          <w:szCs w:val="16"/>
        </w:rPr>
        <w:t xml:space="preserve"> </w:t>
      </w:r>
      <w:r>
        <w:rPr>
          <w:w w:val="160"/>
          <w:sz w:val="16"/>
          <w:szCs w:val="16"/>
        </w:rPr>
        <w:t xml:space="preserve">starts </w:t>
      </w:r>
      <w:r>
        <w:rPr>
          <w:spacing w:val="2"/>
          <w:w w:val="160"/>
          <w:sz w:val="16"/>
          <w:szCs w:val="16"/>
        </w:rPr>
        <w:t xml:space="preserve"> </w:t>
      </w:r>
      <w:r>
        <w:rPr>
          <w:w w:val="160"/>
          <w:sz w:val="16"/>
          <w:szCs w:val="16"/>
        </w:rPr>
        <w:t>at</w:t>
      </w:r>
      <w:r>
        <w:rPr>
          <w:spacing w:val="39"/>
          <w:w w:val="160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 xml:space="preserve">the </w:t>
      </w:r>
      <w:r>
        <w:rPr>
          <w:spacing w:val="4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middle</w:t>
      </w:r>
    </w:p>
    <w:p w:rsidR="00E01976" w:rsidRDefault="00961B26">
      <w:pPr>
        <w:spacing w:line="160" w:lineRule="exact"/>
        <w:ind w:left="1268"/>
        <w:rPr>
          <w:sz w:val="16"/>
          <w:szCs w:val="16"/>
        </w:rPr>
      </w:pPr>
      <w:r>
        <w:rPr>
          <w:w w:val="136"/>
          <w:position w:val="1"/>
          <w:sz w:val="16"/>
          <w:szCs w:val="16"/>
        </w:rPr>
        <w:t>inj_sample</w:t>
      </w:r>
      <w:r>
        <w:rPr>
          <w:spacing w:val="42"/>
          <w:w w:val="136"/>
          <w:position w:val="1"/>
          <w:sz w:val="16"/>
          <w:szCs w:val="16"/>
        </w:rPr>
        <w:t xml:space="preserve"> </w:t>
      </w:r>
      <w:r>
        <w:rPr>
          <w:position w:val="1"/>
          <w:sz w:val="16"/>
          <w:szCs w:val="16"/>
        </w:rPr>
        <w:t xml:space="preserve">= </w:t>
      </w:r>
      <w:r>
        <w:rPr>
          <w:spacing w:val="21"/>
          <w:position w:val="1"/>
          <w:sz w:val="16"/>
          <w:szCs w:val="16"/>
        </w:rPr>
        <w:t xml:space="preserve"> </w:t>
      </w:r>
      <w:r>
        <w:rPr>
          <w:w w:val="162"/>
          <w:position w:val="1"/>
          <w:sz w:val="16"/>
          <w:szCs w:val="16"/>
        </w:rPr>
        <w:t>seg.start</w:t>
      </w:r>
      <w:r>
        <w:rPr>
          <w:spacing w:val="31"/>
          <w:w w:val="162"/>
          <w:position w:val="1"/>
          <w:sz w:val="16"/>
          <w:szCs w:val="16"/>
        </w:rPr>
        <w:t xml:space="preserve"> </w:t>
      </w:r>
      <w:r>
        <w:rPr>
          <w:position w:val="1"/>
          <w:sz w:val="16"/>
          <w:szCs w:val="16"/>
        </w:rPr>
        <w:t xml:space="preserve">+ </w:t>
      </w:r>
      <w:r>
        <w:rPr>
          <w:spacing w:val="21"/>
          <w:position w:val="1"/>
          <w:sz w:val="16"/>
          <w:szCs w:val="16"/>
        </w:rPr>
        <w:t xml:space="preserve"> </w:t>
      </w:r>
      <w:r>
        <w:rPr>
          <w:w w:val="119"/>
          <w:position w:val="1"/>
          <w:sz w:val="16"/>
          <w:szCs w:val="16"/>
        </w:rPr>
        <w:t>16</w:t>
      </w:r>
      <w:r>
        <w:rPr>
          <w:w w:val="119"/>
          <w:position w:val="-1"/>
          <w:sz w:val="16"/>
          <w:szCs w:val="16"/>
        </w:rPr>
        <w:t>*</w:t>
      </w:r>
      <w:r>
        <w:rPr>
          <w:w w:val="165"/>
          <w:position w:val="1"/>
          <w:sz w:val="16"/>
          <w:szCs w:val="16"/>
        </w:rPr>
        <w:t>fs</w:t>
      </w:r>
    </w:p>
    <w:p w:rsidR="00E01976" w:rsidRDefault="00961B26">
      <w:pPr>
        <w:spacing w:line="120" w:lineRule="exact"/>
        <w:ind w:left="1268"/>
        <w:rPr>
          <w:sz w:val="16"/>
          <w:szCs w:val="16"/>
        </w:rPr>
      </w:pPr>
      <w:r>
        <w:rPr>
          <w:w w:val="129"/>
          <w:sz w:val="16"/>
          <w:szCs w:val="16"/>
        </w:rPr>
        <w:t xml:space="preserve">#-- </w:t>
      </w:r>
      <w:r>
        <w:rPr>
          <w:spacing w:val="38"/>
          <w:w w:val="129"/>
          <w:sz w:val="16"/>
          <w:szCs w:val="16"/>
        </w:rPr>
        <w:t xml:space="preserve"> </w:t>
      </w:r>
      <w:r>
        <w:rPr>
          <w:w w:val="129"/>
          <w:sz w:val="16"/>
          <w:szCs w:val="16"/>
        </w:rPr>
        <w:t>Superpose</w:t>
      </w:r>
      <w:r>
        <w:rPr>
          <w:spacing w:val="44"/>
          <w:w w:val="129"/>
          <w:sz w:val="16"/>
          <w:szCs w:val="16"/>
        </w:rPr>
        <w:t xml:space="preserve"> </w:t>
      </w:r>
      <w:r>
        <w:rPr>
          <w:w w:val="129"/>
          <w:sz w:val="16"/>
          <w:szCs w:val="16"/>
        </w:rPr>
        <w:t xml:space="preserve">the </w:t>
      </w:r>
      <w:r>
        <w:rPr>
          <w:spacing w:val="26"/>
          <w:w w:val="129"/>
          <w:sz w:val="16"/>
          <w:szCs w:val="16"/>
        </w:rPr>
        <w:t xml:space="preserve"> </w:t>
      </w:r>
      <w:r>
        <w:rPr>
          <w:w w:val="129"/>
          <w:sz w:val="16"/>
          <w:szCs w:val="16"/>
        </w:rPr>
        <w:t>waveform</w:t>
      </w:r>
      <w:r>
        <w:rPr>
          <w:spacing w:val="-27"/>
          <w:w w:val="129"/>
          <w:sz w:val="16"/>
          <w:szCs w:val="16"/>
        </w:rPr>
        <w:t xml:space="preserve"> </w:t>
      </w:r>
      <w:r>
        <w:rPr>
          <w:w w:val="150"/>
          <w:sz w:val="16"/>
          <w:szCs w:val="16"/>
        </w:rPr>
        <w:t>to</w:t>
      </w:r>
      <w:r>
        <w:rPr>
          <w:spacing w:val="40"/>
          <w:w w:val="150"/>
          <w:sz w:val="16"/>
          <w:szCs w:val="16"/>
        </w:rPr>
        <w:t xml:space="preserve"> </w:t>
      </w:r>
      <w:r>
        <w:rPr>
          <w:w w:val="150"/>
          <w:sz w:val="16"/>
          <w:szCs w:val="16"/>
        </w:rPr>
        <w:t>the</w:t>
      </w:r>
      <w:r>
        <w:rPr>
          <w:spacing w:val="28"/>
          <w:w w:val="150"/>
          <w:sz w:val="16"/>
          <w:szCs w:val="16"/>
        </w:rPr>
        <w:t xml:space="preserve"> </w:t>
      </w:r>
      <w:r>
        <w:rPr>
          <w:w w:val="150"/>
          <w:sz w:val="16"/>
          <w:szCs w:val="16"/>
        </w:rPr>
        <w:t>signal</w:t>
      </w:r>
    </w:p>
    <w:p w:rsidR="00E01976" w:rsidRDefault="00961B26">
      <w:pPr>
        <w:spacing w:line="140" w:lineRule="exact"/>
        <w:ind w:left="1268"/>
        <w:rPr>
          <w:sz w:val="16"/>
          <w:szCs w:val="16"/>
        </w:rPr>
      </w:pPr>
      <w:r>
        <w:rPr>
          <w:b/>
          <w:w w:val="140"/>
          <w:sz w:val="16"/>
          <w:szCs w:val="16"/>
        </w:rPr>
        <w:t>for</w:t>
      </w:r>
      <w:r>
        <w:rPr>
          <w:b/>
          <w:spacing w:val="40"/>
          <w:w w:val="140"/>
          <w:sz w:val="16"/>
          <w:szCs w:val="16"/>
        </w:rPr>
        <w:t xml:space="preserve"> </w:t>
      </w:r>
      <w:r>
        <w:rPr>
          <w:w w:val="215"/>
          <w:sz w:val="16"/>
          <w:szCs w:val="16"/>
        </w:rPr>
        <w:t>j</w:t>
      </w:r>
      <w:r>
        <w:rPr>
          <w:spacing w:val="10"/>
          <w:w w:val="215"/>
          <w:sz w:val="16"/>
          <w:szCs w:val="16"/>
        </w:rPr>
        <w:t xml:space="preserve"> </w:t>
      </w:r>
      <w:r>
        <w:rPr>
          <w:b/>
          <w:w w:val="139"/>
          <w:sz w:val="16"/>
          <w:szCs w:val="16"/>
        </w:rPr>
        <w:t>in</w:t>
      </w:r>
      <w:r>
        <w:rPr>
          <w:b/>
          <w:spacing w:val="46"/>
          <w:w w:val="139"/>
          <w:sz w:val="16"/>
          <w:szCs w:val="16"/>
        </w:rPr>
        <w:t xml:space="preserve"> </w:t>
      </w:r>
      <w:r>
        <w:rPr>
          <w:b/>
          <w:w w:val="139"/>
          <w:sz w:val="16"/>
          <w:szCs w:val="16"/>
        </w:rPr>
        <w:t>range</w:t>
      </w:r>
      <w:r>
        <w:rPr>
          <w:w w:val="139"/>
          <w:sz w:val="16"/>
          <w:szCs w:val="16"/>
        </w:rPr>
        <w:t>(0,</w:t>
      </w:r>
      <w:r>
        <w:rPr>
          <w:spacing w:val="19"/>
          <w:w w:val="139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temp.size):</w:t>
      </w:r>
    </w:p>
    <w:p w:rsidR="00E01976" w:rsidRPr="001311CF" w:rsidRDefault="00961B26">
      <w:pPr>
        <w:spacing w:line="140" w:lineRule="exact"/>
        <w:ind w:left="1618" w:right="4707"/>
        <w:jc w:val="center"/>
        <w:rPr>
          <w:sz w:val="16"/>
          <w:szCs w:val="16"/>
          <w:lang w:val="fr-FR"/>
        </w:rPr>
      </w:pPr>
      <w:r w:rsidRPr="001311CF">
        <w:rPr>
          <w:w w:val="146"/>
          <w:sz w:val="16"/>
          <w:szCs w:val="16"/>
          <w:lang w:val="fr-FR"/>
        </w:rPr>
        <w:t>strain[inj_sample</w:t>
      </w:r>
      <w:r w:rsidRPr="001311CF">
        <w:rPr>
          <w:spacing w:val="38"/>
          <w:w w:val="146"/>
          <w:sz w:val="16"/>
          <w:szCs w:val="16"/>
          <w:lang w:val="fr-FR"/>
        </w:rPr>
        <w:t xml:space="preserve"> </w:t>
      </w:r>
      <w:r w:rsidRPr="001311CF">
        <w:rPr>
          <w:sz w:val="16"/>
          <w:szCs w:val="16"/>
          <w:lang w:val="fr-FR"/>
        </w:rPr>
        <w:t xml:space="preserve">+ </w:t>
      </w:r>
      <w:r w:rsidRPr="001311CF">
        <w:rPr>
          <w:spacing w:val="21"/>
          <w:sz w:val="16"/>
          <w:szCs w:val="16"/>
          <w:lang w:val="fr-FR"/>
        </w:rPr>
        <w:t xml:space="preserve"> </w:t>
      </w:r>
      <w:r w:rsidRPr="001311CF">
        <w:rPr>
          <w:w w:val="195"/>
          <w:sz w:val="16"/>
          <w:szCs w:val="16"/>
          <w:lang w:val="fr-FR"/>
        </w:rPr>
        <w:t>j]</w:t>
      </w:r>
      <w:r w:rsidRPr="001311CF">
        <w:rPr>
          <w:spacing w:val="18"/>
          <w:w w:val="195"/>
          <w:sz w:val="16"/>
          <w:szCs w:val="16"/>
          <w:lang w:val="fr-FR"/>
        </w:rPr>
        <w:t xml:space="preserve"> </w:t>
      </w:r>
      <w:r w:rsidRPr="001311CF">
        <w:rPr>
          <w:sz w:val="16"/>
          <w:szCs w:val="16"/>
          <w:lang w:val="fr-FR"/>
        </w:rPr>
        <w:t xml:space="preserve">+= </w:t>
      </w:r>
      <w:r w:rsidRPr="001311CF">
        <w:rPr>
          <w:spacing w:val="27"/>
          <w:sz w:val="16"/>
          <w:szCs w:val="16"/>
          <w:lang w:val="fr-FR"/>
        </w:rPr>
        <w:t xml:space="preserve"> </w:t>
      </w:r>
      <w:r w:rsidRPr="001311CF">
        <w:rPr>
          <w:w w:val="142"/>
          <w:sz w:val="16"/>
          <w:szCs w:val="16"/>
          <w:lang w:val="fr-FR"/>
        </w:rPr>
        <w:t>temp[j]</w:t>
      </w:r>
    </w:p>
    <w:p w:rsidR="00E01976" w:rsidRPr="001311CF" w:rsidRDefault="00E01976">
      <w:pPr>
        <w:spacing w:before="9" w:line="100" w:lineRule="exact"/>
        <w:rPr>
          <w:sz w:val="11"/>
          <w:szCs w:val="11"/>
          <w:lang w:val="fr-FR"/>
        </w:rPr>
      </w:pPr>
    </w:p>
    <w:p w:rsidR="00E01976" w:rsidRDefault="00961B26">
      <w:pPr>
        <w:spacing w:line="180" w:lineRule="exact"/>
        <w:ind w:left="1268"/>
        <w:rPr>
          <w:sz w:val="16"/>
          <w:szCs w:val="16"/>
        </w:rPr>
      </w:pPr>
      <w:r>
        <w:rPr>
          <w:w w:val="152"/>
          <w:sz w:val="16"/>
          <w:szCs w:val="16"/>
        </w:rPr>
        <w:t>#--</w:t>
      </w:r>
      <w:r>
        <w:rPr>
          <w:spacing w:val="37"/>
          <w:w w:val="152"/>
          <w:sz w:val="16"/>
          <w:szCs w:val="16"/>
        </w:rPr>
        <w:t xml:space="preserve"> </w:t>
      </w:r>
      <w:r>
        <w:rPr>
          <w:w w:val="152"/>
          <w:sz w:val="16"/>
          <w:szCs w:val="16"/>
        </w:rPr>
        <w:t>Injection</w:t>
      </w:r>
      <w:r>
        <w:rPr>
          <w:spacing w:val="30"/>
          <w:w w:val="152"/>
          <w:sz w:val="16"/>
          <w:szCs w:val="16"/>
        </w:rPr>
        <w:t xml:space="preserve"> </w:t>
      </w:r>
      <w:r>
        <w:rPr>
          <w:w w:val="124"/>
          <w:sz w:val="16"/>
          <w:szCs w:val="16"/>
        </w:rPr>
        <w:t>Recovery</w:t>
      </w:r>
      <w:r>
        <w:rPr>
          <w:spacing w:val="46"/>
          <w:w w:val="124"/>
          <w:sz w:val="16"/>
          <w:szCs w:val="16"/>
        </w:rPr>
        <w:t xml:space="preserve"> </w:t>
      </w:r>
      <w:r>
        <w:rPr>
          <w:w w:val="153"/>
          <w:sz w:val="16"/>
          <w:szCs w:val="16"/>
        </w:rPr>
        <w:t>--#</w:t>
      </w:r>
    </w:p>
    <w:p w:rsidR="00E01976" w:rsidRDefault="00961B26">
      <w:pPr>
        <w:spacing w:line="140" w:lineRule="exact"/>
        <w:ind w:left="1268"/>
        <w:rPr>
          <w:sz w:val="16"/>
          <w:szCs w:val="16"/>
        </w:rPr>
      </w:pPr>
      <w:r>
        <w:rPr>
          <w:w w:val="138"/>
          <w:sz w:val="16"/>
          <w:szCs w:val="16"/>
        </w:rPr>
        <w:t>#using</w:t>
      </w:r>
      <w:r>
        <w:rPr>
          <w:spacing w:val="24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 xml:space="preserve">the </w:t>
      </w:r>
      <w:r>
        <w:rPr>
          <w:spacing w:val="1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segments</w:t>
      </w:r>
      <w:r>
        <w:rPr>
          <w:spacing w:val="-19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 xml:space="preserve">in </w:t>
      </w:r>
      <w:r>
        <w:rPr>
          <w:spacing w:val="4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 xml:space="preserve">the </w:t>
      </w:r>
      <w:r>
        <w:rPr>
          <w:spacing w:val="1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above</w:t>
      </w:r>
      <w:r>
        <w:rPr>
          <w:spacing w:val="-9"/>
          <w:w w:val="138"/>
          <w:sz w:val="16"/>
          <w:szCs w:val="16"/>
        </w:rPr>
        <w:t xml:space="preserve"> </w:t>
      </w:r>
      <w:r>
        <w:rPr>
          <w:w w:val="147"/>
          <w:sz w:val="16"/>
          <w:szCs w:val="16"/>
        </w:rPr>
        <w:t>section</w:t>
      </w:r>
    </w:p>
    <w:p w:rsidR="00E01976" w:rsidRDefault="00961B26">
      <w:pPr>
        <w:spacing w:line="140" w:lineRule="exact"/>
        <w:ind w:left="1268"/>
        <w:rPr>
          <w:sz w:val="16"/>
          <w:szCs w:val="16"/>
        </w:rPr>
      </w:pPr>
      <w:r>
        <w:rPr>
          <w:w w:val="143"/>
          <w:sz w:val="16"/>
          <w:szCs w:val="16"/>
        </w:rPr>
        <w:t>data</w:t>
      </w:r>
      <w:r>
        <w:rPr>
          <w:spacing w:val="39"/>
          <w:w w:val="143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55"/>
          <w:sz w:val="16"/>
          <w:szCs w:val="16"/>
        </w:rPr>
        <w:t>strain[seg]</w:t>
      </w:r>
    </w:p>
    <w:p w:rsidR="00E01976" w:rsidRDefault="00E01976">
      <w:pPr>
        <w:spacing w:before="9" w:line="100" w:lineRule="exact"/>
        <w:rPr>
          <w:sz w:val="11"/>
          <w:szCs w:val="11"/>
        </w:rPr>
      </w:pPr>
    </w:p>
    <w:p w:rsidR="00E01976" w:rsidRDefault="00F03C4F">
      <w:pPr>
        <w:ind w:left="1268"/>
        <w:rPr>
          <w:sz w:val="16"/>
          <w:szCs w:val="16"/>
        </w:rPr>
        <w:sectPr w:rsidR="00E01976">
          <w:pgSz w:w="11920" w:h="16840"/>
          <w:pgMar w:top="940" w:right="1040" w:bottom="280" w:left="1320" w:header="719" w:footer="1479" w:gutter="0"/>
          <w:cols w:space="720"/>
        </w:sectPr>
      </w:pPr>
      <w:r>
        <w:pict>
          <v:group id="_x0000_s1172" style="position:absolute;left:0;text-align:left;margin-left:541.25pt;margin-top:-649.2pt;width:.4pt;height:659.15pt;z-index:-1252;mso-position-horizontal-relative:page" coordorigin="10825,-12984" coordsize="8,13183">
            <v:polyline id="_x0000_s1259" style="position:absolute" points="21658,-25808,21658,-25960" coordorigin="10829,-12980" coordsize="0,151" filled="f" strokeweight="5055emu">
              <v:path arrowok="t"/>
            </v:polyline>
            <v:polyline id="_x0000_s1258" style="position:absolute" points="21658,-25505,21658,-25656" coordorigin="10829,-12828" coordsize="0,151" filled="f" strokeweight="5055emu">
              <v:path arrowok="t"/>
            </v:polyline>
            <v:polyline id="_x0000_s1257" style="position:absolute" points="21658,-25203,21658,-25354" coordorigin="10829,-12677" coordsize="0,151" filled="f" strokeweight="5055emu">
              <v:path arrowok="t"/>
            </v:polyline>
            <v:polyline id="_x0000_s1256" style="position:absolute" points="21658,-24900,21658,-25052" coordorigin="10829,-12526" coordsize="0,151" filled="f" strokeweight="5055emu">
              <v:path arrowok="t"/>
            </v:polyline>
            <v:polyline id="_x0000_s1255" style="position:absolute" points="21658,-24597,21658,-24748" coordorigin="10829,-12374" coordsize="0,151" filled="f" strokeweight="5055emu">
              <v:path arrowok="t"/>
            </v:polyline>
            <v:polyline id="_x0000_s1254" style="position:absolute" points="21658,-24294,21658,-24446" coordorigin="10829,-12223" coordsize="0,151" filled="f" strokeweight="5055emu">
              <v:path arrowok="t"/>
            </v:polyline>
            <v:polyline id="_x0000_s1253" style="position:absolute" points="21658,-23991,21658,-24142" coordorigin="10829,-12071" coordsize="0,151" filled="f" strokeweight="5055emu">
              <v:path arrowok="t"/>
            </v:polyline>
            <v:polyline id="_x0000_s1252" style="position:absolute" points="21658,-23688,21658,-23840" coordorigin="10829,-11920" coordsize="0,151" filled="f" strokeweight="5055emu">
              <v:path arrowok="t"/>
            </v:polyline>
            <v:polyline id="_x0000_s1251" style="position:absolute" points="21658,-23385,21658,-23536" coordorigin="10829,-11768" coordsize="0,151" filled="f" strokeweight="5055emu">
              <v:path arrowok="t"/>
            </v:polyline>
            <v:polyline id="_x0000_s1250" style="position:absolute" points="21658,-23082,21658,-23234" coordorigin="10829,-11617" coordsize="0,151" filled="f" strokeweight="5055emu">
              <v:path arrowok="t"/>
            </v:polyline>
            <v:polyline id="_x0000_s1249" style="position:absolute" points="21658,-22779,21658,-22930" coordorigin="10829,-11465" coordsize="0,151" filled="f" strokeweight="5055emu">
              <v:path arrowok="t"/>
            </v:polyline>
            <v:polyline id="_x0000_s1248" style="position:absolute" points="21658,-22477,21658,-22628" coordorigin="10829,-11314" coordsize="0,151" filled="f" strokeweight="5055emu">
              <v:path arrowok="t"/>
            </v:polyline>
            <v:polyline id="_x0000_s1247" style="position:absolute" points="21658,-22174,21658,-22326" coordorigin="10829,-11163" coordsize="0,151" filled="f" strokeweight="5055emu">
              <v:path arrowok="t"/>
            </v:polyline>
            <v:polyline id="_x0000_s1246" style="position:absolute" points="21658,-21871,21658,-22022" coordorigin="10829,-11011" coordsize="0,151" filled="f" strokeweight="5055emu">
              <v:path arrowok="t"/>
            </v:polyline>
            <v:polyline id="_x0000_s1245" style="position:absolute" points="21658,-21568,21658,-21720" coordorigin="10829,-10860" coordsize="0,151" filled="f" strokeweight="5055emu">
              <v:path arrowok="t"/>
            </v:polyline>
            <v:polyline id="_x0000_s1244" style="position:absolute" points="21658,-21265,21658,-21416" coordorigin="10829,-10708" coordsize="0,151" filled="f" strokeweight="5055emu">
              <v:path arrowok="t"/>
            </v:polyline>
            <v:polyline id="_x0000_s1243" style="position:absolute" points="21658,-20962,21658,-21114" coordorigin="10829,-10557" coordsize="0,151" filled="f" strokeweight="5055emu">
              <v:path arrowok="t"/>
            </v:polyline>
            <v:polyline id="_x0000_s1242" style="position:absolute" points="21658,-20659,21658,-20810" coordorigin="10829,-10405" coordsize="0,151" filled="f" strokeweight="5055emu">
              <v:path arrowok="t"/>
            </v:polyline>
            <v:polyline id="_x0000_s1241" style="position:absolute" points="21658,-20357,21658,-20508" coordorigin="10829,-10254" coordsize="0,151" filled="f" strokeweight="5055emu">
              <v:path arrowok="t"/>
            </v:polyline>
            <v:polyline id="_x0000_s1240" style="position:absolute" points="21658,-20054,21658,-20206" coordorigin="10829,-10103" coordsize="0,151" filled="f" strokeweight="5055emu">
              <v:path arrowok="t"/>
            </v:polyline>
            <v:polyline id="_x0000_s1239" style="position:absolute" points="21658,-19751,21658,-19902" coordorigin="10829,-9951" coordsize="0,151" filled="f" strokeweight="5055emu">
              <v:path arrowok="t"/>
            </v:polyline>
            <v:polyline id="_x0000_s1238" style="position:absolute" points="21658,-19448,21658,-19600" coordorigin="10829,-9800" coordsize="0,151" filled="f" strokeweight="5055emu">
              <v:path arrowok="t"/>
            </v:polyline>
            <v:polyline id="_x0000_s1237" style="position:absolute" points="21658,-19145,21658,-19296" coordorigin="10829,-9648" coordsize="0,151" filled="f" strokeweight="5055emu">
              <v:path arrowok="t"/>
            </v:polyline>
            <v:polyline id="_x0000_s1236" style="position:absolute" points="21658,-18842,21658,-18994" coordorigin="10829,-9497" coordsize="0,151" filled="f" strokeweight="5055emu">
              <v:path arrowok="t"/>
            </v:polyline>
            <v:polyline id="_x0000_s1235" style="position:absolute" points="21658,-18539,21658,-18690" coordorigin="10829,-9345" coordsize="0,151" filled="f" strokeweight="5055emu">
              <v:path arrowok="t"/>
            </v:polyline>
            <v:polyline id="_x0000_s1234" style="position:absolute" points="21658,-18237,21658,-18388" coordorigin="10829,-9194" coordsize="0,151" filled="f" strokeweight="5055emu">
              <v:path arrowok="t"/>
            </v:polyline>
            <v:polyline id="_x0000_s1233" style="position:absolute" points="21658,-17934,21658,-18086" coordorigin="10829,-9043" coordsize="0,151" filled="f" strokeweight="5055emu">
              <v:path arrowok="t"/>
            </v:polyline>
            <v:polyline id="_x0000_s1232" style="position:absolute" points="21658,-17631,21658,-17782" coordorigin="10829,-8891" coordsize="0,151" filled="f" strokeweight="5055emu">
              <v:path arrowok="t"/>
            </v:polyline>
            <v:polyline id="_x0000_s1231" style="position:absolute" points="21658,-17328,21658,-17480" coordorigin="10829,-8740" coordsize="0,151" filled="f" strokeweight="5055emu">
              <v:path arrowok="t"/>
            </v:polyline>
            <v:polyline id="_x0000_s1230" style="position:absolute" points="21658,-17025,21658,-17176" coordorigin="10829,-8588" coordsize="0,151" filled="f" strokeweight="5055emu">
              <v:path arrowok="t"/>
            </v:polyline>
            <v:polyline id="_x0000_s1229" style="position:absolute" points="21658,-16722,21658,-16874" coordorigin="10829,-8437" coordsize="0,151" filled="f" strokeweight="5055emu">
              <v:path arrowok="t"/>
            </v:polyline>
            <v:polyline id="_x0000_s1228" style="position:absolute" points="21658,-16419,21658,-16570" coordorigin="10829,-8285" coordsize="0,151" filled="f" strokeweight="5055emu">
              <v:path arrowok="t"/>
            </v:polyline>
            <v:polyline id="_x0000_s1227" style="position:absolute" points="21658,-16117,21658,-16268" coordorigin="10829,-8134" coordsize="0,151" filled="f" strokeweight="5055emu">
              <v:path arrowok="t"/>
            </v:polyline>
            <v:polyline id="_x0000_s1226" style="position:absolute" points="21658,-15814,21658,-15966" coordorigin="10829,-7983" coordsize="0,151" filled="f" strokeweight="5055emu">
              <v:path arrowok="t"/>
            </v:polyline>
            <v:polyline id="_x0000_s1225" style="position:absolute" points="21658,-15511,21658,-15662" coordorigin="10829,-7831" coordsize="0,151" filled="f" strokeweight="5055emu">
              <v:path arrowok="t"/>
            </v:polyline>
            <v:polyline id="_x0000_s1224" style="position:absolute" points="21658,-15208,21658,-15360" coordorigin="10829,-7680" coordsize="0,151" filled="f" strokeweight="5055emu">
              <v:path arrowok="t"/>
            </v:polyline>
            <v:polyline id="_x0000_s1223" style="position:absolute" points="21658,-14905,21658,-15056" coordorigin="10829,-7528" coordsize="0,151" filled="f" strokeweight="5055emu">
              <v:path arrowok="t"/>
            </v:polyline>
            <v:polyline id="_x0000_s1222" style="position:absolute" points="21658,-14602,21658,-14754" coordorigin="10829,-7377" coordsize="0,151" filled="f" strokeweight="5055emu">
              <v:path arrowok="t"/>
            </v:polyline>
            <v:polyline id="_x0000_s1221" style="position:absolute" points="21658,-14299,21658,-14450" coordorigin="10829,-7225" coordsize="0,151" filled="f" strokeweight="5055emu">
              <v:path arrowok="t"/>
            </v:polyline>
            <v:polyline id="_x0000_s1220" style="position:absolute" points="21658,-13997,21658,-14148" coordorigin="10829,-7074" coordsize="0,151" filled="f" strokeweight="5055emu">
              <v:path arrowok="t"/>
            </v:polyline>
            <v:polyline id="_x0000_s1219" style="position:absolute" points="21658,-13694,21658,-13846" coordorigin="10829,-6923" coordsize="0,151" filled="f" strokeweight="5055emu">
              <v:path arrowok="t"/>
            </v:polyline>
            <v:polyline id="_x0000_s1218" style="position:absolute" points="21658,-13391,21658,-13542" coordorigin="10829,-6771" coordsize="0,151" filled="f" strokeweight="5055emu">
              <v:path arrowok="t"/>
            </v:polyline>
            <v:polyline id="_x0000_s1217" style="position:absolute" points="21658,-13088,21658,-13240" coordorigin="10829,-6620" coordsize="0,151" filled="f" strokeweight="5055emu">
              <v:path arrowok="t"/>
            </v:polyline>
            <v:polyline id="_x0000_s1216" style="position:absolute" points="21658,-12785,21658,-12936" coordorigin="10829,-6468" coordsize="0,151" filled="f" strokeweight="5055emu">
              <v:path arrowok="t"/>
            </v:polyline>
            <v:polyline id="_x0000_s1215" style="position:absolute" points="21658,-12482,21658,-12634" coordorigin="10829,-6317" coordsize="0,151" filled="f" strokeweight="5055emu">
              <v:path arrowok="t"/>
            </v:polyline>
            <v:polyline id="_x0000_s1214" style="position:absolute" points="21658,-12179,21658,-12330" coordorigin="10829,-6165" coordsize="0,151" filled="f" strokeweight="5055emu">
              <v:path arrowok="t"/>
            </v:polyline>
            <v:polyline id="_x0000_s1213" style="position:absolute" points="21658,-11876,21658,-12028" coordorigin="10829,-6014" coordsize="0,151" filled="f" strokeweight="5055emu">
              <v:path arrowok="t"/>
            </v:polyline>
            <v:polyline id="_x0000_s1212" style="position:absolute" points="21658,-11573,21658,-11724" coordorigin="10829,-5862" coordsize="0,151" filled="f" strokeweight="5055emu">
              <v:path arrowok="t"/>
            </v:polyline>
            <v:polyline id="_x0000_s1211" style="position:absolute" points="21658,-11271,21658,-11422" coordorigin="10829,-5711" coordsize="0,151" filled="f" strokeweight="5055emu">
              <v:path arrowok="t"/>
            </v:polyline>
            <v:polyline id="_x0000_s1210" style="position:absolute" points="21658,-10968,21658,-11120" coordorigin="10829,-5560" coordsize="0,151" filled="f" strokeweight="5055emu">
              <v:path arrowok="t"/>
            </v:polyline>
            <v:polyline id="_x0000_s1209" style="position:absolute" points="21658,-10665,21658,-10816" coordorigin="10829,-5408" coordsize="0,151" filled="f" strokeweight="5055emu">
              <v:path arrowok="t"/>
            </v:polyline>
            <v:polyline id="_x0000_s1208" style="position:absolute" points="21658,-10362,21658,-10514" coordorigin="10829,-5257" coordsize="0,151" filled="f" strokeweight="5055emu">
              <v:path arrowok="t"/>
            </v:polyline>
            <v:polyline id="_x0000_s1207" style="position:absolute" points="21658,-10059,21658,-10210" coordorigin="10829,-5105" coordsize="0,151" filled="f" strokeweight="5055emu">
              <v:path arrowok="t"/>
            </v:polyline>
            <v:polyline id="_x0000_s1206" style="position:absolute" points="21658,-9756,21658,-9908" coordorigin="10829,-4954" coordsize="0,151" filled="f" strokeweight="5055emu">
              <v:path arrowok="t"/>
            </v:polyline>
            <v:polyline id="_x0000_s1205" style="position:absolute" points="21658,-9453,21658,-9604" coordorigin="10829,-4802" coordsize="0,151" filled="f" strokeweight="5055emu">
              <v:path arrowok="t"/>
            </v:polyline>
            <v:polyline id="_x0000_s1204" style="position:absolute" points="21658,-9151,21658,-9302" coordorigin="10829,-4651" coordsize="0,151" filled="f" strokeweight="5055emu">
              <v:path arrowok="t"/>
            </v:polyline>
            <v:polyline id="_x0000_s1203" style="position:absolute" points="21658,-8848,21658,-9000" coordorigin="10829,-4500" coordsize="0,151" filled="f" strokeweight="5055emu">
              <v:path arrowok="t"/>
            </v:polyline>
            <v:polyline id="_x0000_s1202" style="position:absolute" points="21658,-8545,21658,-8696" coordorigin="10829,-4348" coordsize="0,151" filled="f" strokeweight="5055emu">
              <v:path arrowok="t"/>
            </v:polyline>
            <v:polyline id="_x0000_s1201" style="position:absolute" points="21658,-8242,21658,-8394" coordorigin="10829,-4197" coordsize="0,151" filled="f" strokeweight="5055emu">
              <v:path arrowok="t"/>
            </v:polyline>
            <v:polyline id="_x0000_s1200" style="position:absolute" points="21658,-7939,21658,-8090" coordorigin="10829,-4045" coordsize="0,151" filled="f" strokeweight="5055emu">
              <v:path arrowok="t"/>
            </v:polyline>
            <v:polyline id="_x0000_s1199" style="position:absolute" points="21658,-7636,21658,-7788" coordorigin="10829,-3894" coordsize="0,151" filled="f" strokeweight="5055emu">
              <v:path arrowok="t"/>
            </v:polyline>
            <v:polyline id="_x0000_s1198" style="position:absolute" points="21658,-7333,21658,-7484" coordorigin="10829,-3742" coordsize="0,151" filled="f" strokeweight="5055emu">
              <v:path arrowok="t"/>
            </v:polyline>
            <v:polyline id="_x0000_s1197" style="position:absolute" points="21658,-7031,21658,-7182" coordorigin="10829,-3591" coordsize="0,151" filled="f" strokeweight="5055emu">
              <v:path arrowok="t"/>
            </v:polyline>
            <v:polyline id="_x0000_s1196" style="position:absolute" points="21658,-6728,21658,-6880" coordorigin="10829,-3440" coordsize="0,151" filled="f" strokeweight="5055emu">
              <v:path arrowok="t"/>
            </v:polyline>
            <v:polyline id="_x0000_s1195" style="position:absolute" points="21658,-6425,21658,-6576" coordorigin="10829,-3288" coordsize="0,151" filled="f" strokeweight="5055emu">
              <v:path arrowok="t"/>
            </v:polyline>
            <v:polyline id="_x0000_s1194" style="position:absolute" points="21658,-6122,21658,-6274" coordorigin="10829,-3137" coordsize="0,151" filled="f" strokeweight="5055emu">
              <v:path arrowok="t"/>
            </v:polyline>
            <v:polyline id="_x0000_s1193" style="position:absolute" points="21658,-5819,21658,-5970" coordorigin="10829,-2985" coordsize="0,151" filled="f" strokeweight="5055emu">
              <v:path arrowok="t"/>
            </v:polyline>
            <v:polyline id="_x0000_s1192" style="position:absolute" points="21658,-5516,21658,-5668" coordorigin="10829,-2834" coordsize="0,151" filled="f" strokeweight="5055emu">
              <v:path arrowok="t"/>
            </v:polyline>
            <v:polyline id="_x0000_s1191" style="position:absolute" points="21658,-5213,21658,-5364" coordorigin="10829,-2682" coordsize="0,151" filled="f" strokeweight="5055emu">
              <v:path arrowok="t"/>
            </v:polyline>
            <v:polyline id="_x0000_s1190" style="position:absolute" points="21658,-4911,21658,-5062" coordorigin="10829,-2531" coordsize="0,151" filled="f" strokeweight="5055emu">
              <v:path arrowok="t"/>
            </v:polyline>
            <v:polyline id="_x0000_s1189" style="position:absolute" points="21658,-4608,21658,-4760" coordorigin="10829,-2380" coordsize="0,151" filled="f" strokeweight="5055emu">
              <v:path arrowok="t"/>
            </v:polyline>
            <v:polyline id="_x0000_s1188" style="position:absolute" points="21658,-4305,21658,-4456" coordorigin="10829,-2228" coordsize="0,151" filled="f" strokeweight="5055emu">
              <v:path arrowok="t"/>
            </v:polyline>
            <v:polyline id="_x0000_s1187" style="position:absolute" points="21658,-4002,21658,-4154" coordorigin="10829,-2077" coordsize="0,151" filled="f" strokeweight="5055emu">
              <v:path arrowok="t"/>
            </v:polyline>
            <v:polyline id="_x0000_s1186" style="position:absolute" points="21658,-3699,21658,-3850" coordorigin="10829,-1925" coordsize="0,151" filled="f" strokeweight="5055emu">
              <v:path arrowok="t"/>
            </v:polyline>
            <v:polyline id="_x0000_s1185" style="position:absolute" points="21658,-3396,21658,-3548" coordorigin="10829,-1774" coordsize="0,151" filled="f" strokeweight="5055emu">
              <v:path arrowok="t"/>
            </v:polyline>
            <v:polyline id="_x0000_s1184" style="position:absolute" points="21658,-3093,21658,-3244" coordorigin="10829,-1622" coordsize="0,151" filled="f" strokeweight="5055emu">
              <v:path arrowok="t"/>
            </v:polyline>
            <v:polyline id="_x0000_s1183" style="position:absolute" points="21658,-2791,21658,-2942" coordorigin="10829,-1471" coordsize="0,151" filled="f" strokeweight="5055emu">
              <v:path arrowok="t"/>
            </v:polyline>
            <v:polyline id="_x0000_s1182" style="position:absolute" points="21658,-2488,21658,-2640" coordorigin="10829,-1320" coordsize="0,151" filled="f" strokeweight="5055emu">
              <v:path arrowok="t"/>
            </v:polyline>
            <v:polyline id="_x0000_s1181" style="position:absolute" points="21658,-2185,21658,-2336" coordorigin="10829,-1168" coordsize="0,151" filled="f" strokeweight="5055emu">
              <v:path arrowok="t"/>
            </v:polyline>
            <v:polyline id="_x0000_s1180" style="position:absolute" points="21658,-1882,21658,-2034" coordorigin="10829,-1017" coordsize="0,151" filled="f" strokeweight="5055emu">
              <v:path arrowok="t"/>
            </v:polyline>
            <v:polyline id="_x0000_s1179" style="position:absolute" points="21658,-1579,21658,-1730" coordorigin="10829,-865" coordsize="0,151" filled="f" strokeweight="5055emu">
              <v:path arrowok="t"/>
            </v:polyline>
            <v:polyline id="_x0000_s1178" style="position:absolute" points="21658,-1276,21658,-1428" coordorigin="10829,-714" coordsize="0,151" filled="f" strokeweight="5055emu">
              <v:path arrowok="t"/>
            </v:polyline>
            <v:polyline id="_x0000_s1177" style="position:absolute" points="21658,-973,21658,-1124" coordorigin="10829,-562" coordsize="0,151" filled="f" strokeweight="5055emu">
              <v:path arrowok="t"/>
            </v:polyline>
            <v:polyline id="_x0000_s1176" style="position:absolute" points="21658,-670,21658,-822" coordorigin="10829,-411" coordsize="0,151" filled="f" strokeweight="5055emu">
              <v:path arrowok="t"/>
            </v:polyline>
            <v:polyline id="_x0000_s1175" style="position:absolute" points="21658,-368,21658,-520" coordorigin="10829,-260" coordsize="0,151" filled="f" strokeweight="5055emu">
              <v:path arrowok="t"/>
            </v:polyline>
            <v:polyline id="_x0000_s1174" style="position:absolute" points="21658,-65,21658,-216" coordorigin="10829,-108" coordsize="0,151" filled="f" strokeweight="5055emu">
              <v:path arrowok="t"/>
            </v:polyline>
            <v:polyline id="_x0000_s1173" style="position:absolute" points="21658,238,21658,86" coordorigin="10829,43" coordsize="0,151" filled="f" strokeweight="5055emu">
              <v:path arrowok="t"/>
            </v:polyline>
            <w10:wrap anchorx="page"/>
          </v:group>
        </w:pict>
      </w:r>
      <w:r w:rsidR="00961B26">
        <w:rPr>
          <w:sz w:val="16"/>
          <w:szCs w:val="16"/>
        </w:rPr>
        <w:t xml:space="preserve"># </w:t>
      </w:r>
      <w:r w:rsidR="00961B26">
        <w:rPr>
          <w:spacing w:val="31"/>
          <w:sz w:val="16"/>
          <w:szCs w:val="16"/>
        </w:rPr>
        <w:t xml:space="preserve"> </w:t>
      </w:r>
      <w:r w:rsidR="00961B26">
        <w:rPr>
          <w:w w:val="134"/>
          <w:sz w:val="16"/>
          <w:szCs w:val="16"/>
        </w:rPr>
        <w:t xml:space="preserve">to </w:t>
      </w:r>
      <w:r w:rsidR="00961B26">
        <w:rPr>
          <w:spacing w:val="12"/>
          <w:w w:val="134"/>
          <w:sz w:val="16"/>
          <w:szCs w:val="16"/>
        </w:rPr>
        <w:t xml:space="preserve"> </w:t>
      </w:r>
      <w:r w:rsidR="00961B26">
        <w:rPr>
          <w:w w:val="134"/>
          <w:sz w:val="16"/>
          <w:szCs w:val="16"/>
        </w:rPr>
        <w:t>remove</w:t>
      </w:r>
      <w:r w:rsidR="00961B26">
        <w:rPr>
          <w:spacing w:val="-29"/>
          <w:w w:val="134"/>
          <w:sz w:val="16"/>
          <w:szCs w:val="16"/>
        </w:rPr>
        <w:t xml:space="preserve"> </w:t>
      </w:r>
      <w:r w:rsidR="00961B26">
        <w:rPr>
          <w:w w:val="161"/>
          <w:sz w:val="16"/>
          <w:szCs w:val="16"/>
        </w:rPr>
        <w:t>effects</w:t>
      </w:r>
      <w:r w:rsidR="00961B26">
        <w:rPr>
          <w:spacing w:val="15"/>
          <w:w w:val="161"/>
          <w:sz w:val="16"/>
          <w:szCs w:val="16"/>
        </w:rPr>
        <w:t xml:space="preserve"> </w:t>
      </w:r>
      <w:r w:rsidR="00961B26">
        <w:rPr>
          <w:w w:val="161"/>
          <w:sz w:val="16"/>
          <w:szCs w:val="16"/>
        </w:rPr>
        <w:t>at</w:t>
      </w:r>
      <w:r w:rsidR="00961B26">
        <w:rPr>
          <w:spacing w:val="37"/>
          <w:w w:val="161"/>
          <w:sz w:val="16"/>
          <w:szCs w:val="16"/>
        </w:rPr>
        <w:t xml:space="preserve"> </w:t>
      </w:r>
      <w:r w:rsidR="00961B26">
        <w:rPr>
          <w:w w:val="137"/>
          <w:sz w:val="16"/>
          <w:szCs w:val="16"/>
        </w:rPr>
        <w:t xml:space="preserve">the </w:t>
      </w:r>
      <w:r w:rsidR="00961B26">
        <w:rPr>
          <w:spacing w:val="4"/>
          <w:w w:val="137"/>
          <w:sz w:val="16"/>
          <w:szCs w:val="16"/>
        </w:rPr>
        <w:t xml:space="preserve"> </w:t>
      </w:r>
      <w:r w:rsidR="00961B26">
        <w:rPr>
          <w:w w:val="137"/>
          <w:sz w:val="16"/>
          <w:szCs w:val="16"/>
        </w:rPr>
        <w:t>beginning</w:t>
      </w:r>
      <w:r w:rsidR="00961B26">
        <w:rPr>
          <w:spacing w:val="22"/>
          <w:w w:val="137"/>
          <w:sz w:val="16"/>
          <w:szCs w:val="16"/>
        </w:rPr>
        <w:t xml:space="preserve"> </w:t>
      </w:r>
      <w:r w:rsidR="00961B26">
        <w:rPr>
          <w:w w:val="137"/>
          <w:sz w:val="16"/>
          <w:szCs w:val="16"/>
        </w:rPr>
        <w:t>and</w:t>
      </w:r>
      <w:r w:rsidR="00961B26">
        <w:rPr>
          <w:spacing w:val="11"/>
          <w:w w:val="137"/>
          <w:sz w:val="16"/>
          <w:szCs w:val="16"/>
        </w:rPr>
        <w:t xml:space="preserve"> </w:t>
      </w:r>
      <w:r w:rsidR="00961B26">
        <w:rPr>
          <w:w w:val="137"/>
          <w:sz w:val="16"/>
          <w:szCs w:val="16"/>
        </w:rPr>
        <w:t>end</w:t>
      </w:r>
      <w:r w:rsidR="00961B26">
        <w:rPr>
          <w:spacing w:val="11"/>
          <w:w w:val="137"/>
          <w:sz w:val="16"/>
          <w:szCs w:val="16"/>
        </w:rPr>
        <w:t xml:space="preserve"> </w:t>
      </w:r>
      <w:r w:rsidR="00961B26">
        <w:rPr>
          <w:w w:val="137"/>
          <w:sz w:val="16"/>
          <w:szCs w:val="16"/>
        </w:rPr>
        <w:t>of</w:t>
      </w:r>
      <w:r w:rsidR="00961B26">
        <w:rPr>
          <w:spacing w:val="49"/>
          <w:w w:val="137"/>
          <w:sz w:val="16"/>
          <w:szCs w:val="16"/>
        </w:rPr>
        <w:t xml:space="preserve"> </w:t>
      </w:r>
      <w:r w:rsidR="00961B26">
        <w:rPr>
          <w:w w:val="137"/>
          <w:sz w:val="16"/>
          <w:szCs w:val="16"/>
        </w:rPr>
        <w:t xml:space="preserve">the </w:t>
      </w:r>
      <w:r w:rsidR="00961B26">
        <w:rPr>
          <w:spacing w:val="4"/>
          <w:w w:val="137"/>
          <w:sz w:val="16"/>
          <w:szCs w:val="16"/>
        </w:rPr>
        <w:t xml:space="preserve"> </w:t>
      </w:r>
      <w:r w:rsidR="00961B26">
        <w:rPr>
          <w:w w:val="137"/>
          <w:sz w:val="16"/>
          <w:szCs w:val="16"/>
        </w:rPr>
        <w:t xml:space="preserve">data </w:t>
      </w:r>
      <w:r w:rsidR="00961B26">
        <w:rPr>
          <w:spacing w:val="2"/>
          <w:w w:val="137"/>
          <w:sz w:val="16"/>
          <w:szCs w:val="16"/>
        </w:rPr>
        <w:t xml:space="preserve"> </w:t>
      </w:r>
      <w:r w:rsidR="00961B26">
        <w:rPr>
          <w:w w:val="164"/>
          <w:sz w:val="16"/>
          <w:szCs w:val="16"/>
        </w:rPr>
        <w:t>stretch,</w:t>
      </w:r>
      <w:r w:rsidR="00961B26">
        <w:rPr>
          <w:spacing w:val="30"/>
          <w:w w:val="164"/>
          <w:sz w:val="16"/>
          <w:szCs w:val="16"/>
        </w:rPr>
        <w:t xml:space="preserve"> </w:t>
      </w:r>
      <w:r w:rsidR="00961B26">
        <w:rPr>
          <w:w w:val="124"/>
          <w:sz w:val="16"/>
          <w:szCs w:val="16"/>
        </w:rPr>
        <w:t>window</w:t>
      </w:r>
      <w:r w:rsidR="00961B26">
        <w:rPr>
          <w:spacing w:val="-21"/>
          <w:w w:val="124"/>
          <w:sz w:val="16"/>
          <w:szCs w:val="16"/>
        </w:rPr>
        <w:t xml:space="preserve"> </w:t>
      </w:r>
      <w:r w:rsidR="00961B26">
        <w:rPr>
          <w:w w:val="124"/>
          <w:sz w:val="16"/>
          <w:szCs w:val="16"/>
        </w:rPr>
        <w:t xml:space="preserve">the </w:t>
      </w:r>
      <w:r w:rsidR="00961B26">
        <w:rPr>
          <w:spacing w:val="40"/>
          <w:w w:val="124"/>
          <w:sz w:val="16"/>
          <w:szCs w:val="16"/>
        </w:rPr>
        <w:t xml:space="preserve"> </w:t>
      </w:r>
      <w:r w:rsidR="00961B26">
        <w:rPr>
          <w:w w:val="146"/>
          <w:sz w:val="16"/>
          <w:szCs w:val="16"/>
        </w:rPr>
        <w:t>dat</w:t>
      </w:r>
      <w:r w:rsidR="00961B26">
        <w:rPr>
          <w:w w:val="134"/>
          <w:sz w:val="16"/>
          <w:szCs w:val="16"/>
        </w:rPr>
        <w:t>a</w:t>
      </w:r>
    </w:p>
    <w:p w:rsidR="00E01976" w:rsidRDefault="00E01976">
      <w:pPr>
        <w:spacing w:before="8" w:line="120" w:lineRule="exact"/>
        <w:rPr>
          <w:sz w:val="13"/>
          <w:szCs w:val="13"/>
        </w:rPr>
      </w:pPr>
    </w:p>
    <w:p w:rsidR="00E01976" w:rsidRDefault="00E01976">
      <w:pPr>
        <w:spacing w:line="200" w:lineRule="exact"/>
      </w:pPr>
    </w:p>
    <w:p w:rsidR="00E01976" w:rsidRDefault="00E01976">
      <w:pPr>
        <w:spacing w:line="200" w:lineRule="exact"/>
      </w:pPr>
    </w:p>
    <w:p w:rsidR="00E01976" w:rsidRDefault="00F03C4F">
      <w:pPr>
        <w:spacing w:before="34" w:line="180" w:lineRule="exact"/>
        <w:ind w:left="1248"/>
        <w:rPr>
          <w:sz w:val="16"/>
          <w:szCs w:val="16"/>
        </w:rPr>
      </w:pPr>
      <w:r>
        <w:pict>
          <v:group id="_x0000_s1046" style="position:absolute;left:0;text-align:left;margin-left:68.4pt;margin-top:78.45pt;width:473.4pt;height:458.1pt;z-index:-1240;mso-position-horizontal-relative:page;mso-position-vertical-relative:page" coordorigin="1368,1569" coordsize="9468,9162">
            <v:polyline id="_x0000_s1171" style="position:absolute" points="2752,3298,2752,3146" coordorigin="1376,1573" coordsize="0,151" filled="f" strokeweight="5055emu">
              <v:path arrowok="t"/>
            </v:polyline>
            <v:polyline id="_x0000_s1170" style="position:absolute" points="2752,3601,2752,3450" coordorigin="1376,1725" coordsize="0,151" filled="f" strokeweight="5055emu">
              <v:path arrowok="t"/>
            </v:polyline>
            <v:polyline id="_x0000_s1169" style="position:absolute" points="2752,3903,2752,3752" coordorigin="1376,1876" coordsize="0,151" filled="f" strokeweight="5055emu">
              <v:path arrowok="t"/>
            </v:polyline>
            <v:polyline id="_x0000_s1168" style="position:absolute" points="2752,4206,2752,4054" coordorigin="1376,2027" coordsize="0,151" filled="f" strokeweight="5055emu">
              <v:path arrowok="t"/>
            </v:polyline>
            <v:polyline id="_x0000_s1167" style="position:absolute" points="2752,4509,2752,4358" coordorigin="1376,2179" coordsize="0,151" filled="f" strokeweight="5055emu">
              <v:path arrowok="t"/>
            </v:polyline>
            <v:polyline id="_x0000_s1166" style="position:absolute" points="2752,4812,2752,4660" coordorigin="1376,2330" coordsize="0,151" filled="f" strokeweight="5055emu">
              <v:path arrowok="t"/>
            </v:polyline>
            <v:polyline id="_x0000_s1165" style="position:absolute" points="2752,5115,2752,4964" coordorigin="1376,2482" coordsize="0,151" filled="f" strokeweight="5055emu">
              <v:path arrowok="t"/>
            </v:polyline>
            <v:polyline id="_x0000_s1164" style="position:absolute" points="2752,5418,2752,5266" coordorigin="1376,2633" coordsize="0,151" filled="f" strokeweight="5055emu">
              <v:path arrowok="t"/>
            </v:polyline>
            <v:polyline id="_x0000_s1163" style="position:absolute" points="2752,5721,2752,5570" coordorigin="1376,2785" coordsize="0,151" filled="f" strokeweight="5055emu">
              <v:path arrowok="t"/>
            </v:polyline>
            <v:polyline id="_x0000_s1162" style="position:absolute" points="2752,6023,2752,5872" coordorigin="1376,2936" coordsize="0,151" filled="f" strokeweight="5055emu">
              <v:path arrowok="t"/>
            </v:polyline>
            <v:polyline id="_x0000_s1161" style="position:absolute" points="2752,6326,2752,6174" coordorigin="1376,3087" coordsize="0,151" filled="f" strokeweight="5055emu">
              <v:path arrowok="t"/>
            </v:polyline>
            <v:polyline id="_x0000_s1160" style="position:absolute" points="2752,6629,2752,6478" coordorigin="1376,3239" coordsize="0,151" filled="f" strokeweight="5055emu">
              <v:path arrowok="t"/>
            </v:polyline>
            <v:polyline id="_x0000_s1159" style="position:absolute" points="2752,6932,2752,6780" coordorigin="1376,3390" coordsize="0,151" filled="f" strokeweight="5055emu">
              <v:path arrowok="t"/>
            </v:polyline>
            <v:polyline id="_x0000_s1158" style="position:absolute" points="2752,7235,2752,7084" coordorigin="1376,3542" coordsize="0,151" filled="f" strokeweight="5055emu">
              <v:path arrowok="t"/>
            </v:polyline>
            <v:polyline id="_x0000_s1157" style="position:absolute" points="2752,7538,2752,7386" coordorigin="1376,3693" coordsize="0,151" filled="f" strokeweight="5055emu">
              <v:path arrowok="t"/>
            </v:polyline>
            <v:polyline id="_x0000_s1156" style="position:absolute" points="2752,7841,2752,7690" coordorigin="1376,3845" coordsize="0,151" filled="f" strokeweight="5055emu">
              <v:path arrowok="t"/>
            </v:polyline>
            <v:polyline id="_x0000_s1155" style="position:absolute" points="2752,8143,2752,7992" coordorigin="1376,3996" coordsize="0,151" filled="f" strokeweight="5055emu">
              <v:path arrowok="t"/>
            </v:polyline>
            <v:polyline id="_x0000_s1154" style="position:absolute" points="2752,8446,2752,8294" coordorigin="1376,4147" coordsize="0,151" filled="f" strokeweight="5055emu">
              <v:path arrowok="t"/>
            </v:polyline>
            <v:polyline id="_x0000_s1153" style="position:absolute" points="2752,8749,2752,8598" coordorigin="1376,4299" coordsize="0,151" filled="f" strokeweight="5055emu">
              <v:path arrowok="t"/>
            </v:polyline>
            <v:polyline id="_x0000_s1152" style="position:absolute" points="2752,9052,2752,8900" coordorigin="1376,4450" coordsize="0,151" filled="f" strokeweight="5055emu">
              <v:path arrowok="t"/>
            </v:polyline>
            <v:polyline id="_x0000_s1151" style="position:absolute" points="2752,9355,2752,9204" coordorigin="1376,4602" coordsize="0,151" filled="f" strokeweight="5055emu">
              <v:path arrowok="t"/>
            </v:polyline>
            <v:polyline id="_x0000_s1150" style="position:absolute" points="2752,9658,2752,9506" coordorigin="1376,4753" coordsize="0,151" filled="f" strokeweight="5055emu">
              <v:path arrowok="t"/>
            </v:polyline>
            <v:polyline id="_x0000_s1149" style="position:absolute" points="2752,9961,2752,9810" coordorigin="1376,4905" coordsize="0,151" filled="f" strokeweight="5055emu">
              <v:path arrowok="t"/>
            </v:polyline>
            <v:polyline id="_x0000_s1148" style="position:absolute" points="2752,10263,2752,10112" coordorigin="1376,5056" coordsize="0,151" filled="f" strokeweight="5055emu">
              <v:path arrowok="t"/>
            </v:polyline>
            <v:polyline id="_x0000_s1147" style="position:absolute" points="2752,10566,2752,10414" coordorigin="1376,5207" coordsize="0,151" filled="f" strokeweight="5055emu">
              <v:path arrowok="t"/>
            </v:polyline>
            <v:polyline id="_x0000_s1146" style="position:absolute" points="2752,10869,2752,10718" coordorigin="1376,5359" coordsize="0,151" filled="f" strokeweight="5055emu">
              <v:path arrowok="t"/>
            </v:polyline>
            <v:polyline id="_x0000_s1145" style="position:absolute" points="2752,11172,2752,11020" coordorigin="1376,5510" coordsize="0,151" filled="f" strokeweight="5055emu">
              <v:path arrowok="t"/>
            </v:polyline>
            <v:polyline id="_x0000_s1144" style="position:absolute" points="2752,11475,2752,11324" coordorigin="1376,5662" coordsize="0,151" filled="f" strokeweight="5055emu">
              <v:path arrowok="t"/>
            </v:polyline>
            <v:polyline id="_x0000_s1143" style="position:absolute" points="2752,11778,2752,11626" coordorigin="1376,5813" coordsize="0,151" filled="f" strokeweight="5055emu">
              <v:path arrowok="t"/>
            </v:polyline>
            <v:polyline id="_x0000_s1142" style="position:absolute" points="2752,12081,2752,11930" coordorigin="1376,5965" coordsize="0,151" filled="f" strokeweight="5055emu">
              <v:path arrowok="t"/>
            </v:polyline>
            <v:polyline id="_x0000_s1141" style="position:absolute" points="2752,12384,2752,12232" coordorigin="1376,6116" coordsize="0,151" filled="f" strokeweight="5055emu">
              <v:path arrowok="t"/>
            </v:polyline>
            <v:polyline id="_x0000_s1140" style="position:absolute" points="2752,12687,2752,12536" coordorigin="1376,6268" coordsize="0,151" filled="f" strokeweight="5055emu">
              <v:path arrowok="t"/>
            </v:polyline>
            <v:polyline id="_x0000_s1139" style="position:absolute" points="2752,12989,2752,12838" coordorigin="1376,6419" coordsize="0,151" filled="f" strokeweight="5055emu">
              <v:path arrowok="t"/>
            </v:polyline>
            <v:polyline id="_x0000_s1138" style="position:absolute" points="2752,13292,2752,13140" coordorigin="1376,6570" coordsize="0,151" filled="f" strokeweight="5055emu">
              <v:path arrowok="t"/>
            </v:polyline>
            <v:polyline id="_x0000_s1137" style="position:absolute" points="2752,13595,2752,13444" coordorigin="1376,6722" coordsize="0,151" filled="f" strokeweight="5055emu">
              <v:path arrowok="t"/>
            </v:polyline>
            <v:polyline id="_x0000_s1136" style="position:absolute" points="2752,13898,2752,13746" coordorigin="1376,6873" coordsize="0,151" filled="f" strokeweight="5055emu">
              <v:path arrowok="t"/>
            </v:polyline>
            <v:polyline id="_x0000_s1135" style="position:absolute" points="2752,14201,2752,14050" coordorigin="1376,7025" coordsize="0,151" filled="f" strokeweight="5055emu">
              <v:path arrowok="t"/>
            </v:polyline>
            <v:polyline id="_x0000_s1134" style="position:absolute" points="2752,14504,2752,14352" coordorigin="1376,7176" coordsize="0,151" filled="f" strokeweight="5055emu">
              <v:path arrowok="t"/>
            </v:polyline>
            <v:polyline id="_x0000_s1133" style="position:absolute" points="2752,14807,2752,14656" coordorigin="1376,7328" coordsize="0,151" filled="f" strokeweight="5055emu">
              <v:path arrowok="t"/>
            </v:polyline>
            <v:polyline id="_x0000_s1132" style="position:absolute" points="2752,15109,2752,14958" coordorigin="1376,7479" coordsize="0,151" filled="f" strokeweight="5055emu">
              <v:path arrowok="t"/>
            </v:polyline>
            <v:polyline id="_x0000_s1131" style="position:absolute" points="2752,15412,2752,15260" coordorigin="1376,7630" coordsize="0,151" filled="f" strokeweight="5055emu">
              <v:path arrowok="t"/>
            </v:polyline>
            <v:polyline id="_x0000_s1130" style="position:absolute" points="2752,15715,2752,15564" coordorigin="1376,7782" coordsize="0,151" filled="f" strokeweight="5055emu">
              <v:path arrowok="t"/>
            </v:polyline>
            <v:polyline id="_x0000_s1129" style="position:absolute" points="2752,16018,2752,15866" coordorigin="1376,7933" coordsize="0,151" filled="f" strokeweight="5055emu">
              <v:path arrowok="t"/>
            </v:polyline>
            <v:polyline id="_x0000_s1128" style="position:absolute" points="2752,16321,2752,16170" coordorigin="1376,8085" coordsize="0,151" filled="f" strokeweight="5055emu">
              <v:path arrowok="t"/>
            </v:polyline>
            <v:polyline id="_x0000_s1127" style="position:absolute" points="2752,16624,2752,16472" coordorigin="1376,8236" coordsize="0,151" filled="f" strokeweight="5055emu">
              <v:path arrowok="t"/>
            </v:polyline>
            <v:polyline id="_x0000_s1126" style="position:absolute" points="2752,16927,2752,16776" coordorigin="1376,8388" coordsize="0,151" filled="f" strokeweight="5055emu">
              <v:path arrowok="t"/>
            </v:polyline>
            <v:polyline id="_x0000_s1125" style="position:absolute" points="2752,17229,2752,17078" coordorigin="1376,8539" coordsize="0,151" filled="f" strokeweight="5055emu">
              <v:path arrowok="t"/>
            </v:polyline>
            <v:polyline id="_x0000_s1124" style="position:absolute" points="2752,17532,2752,17380" coordorigin="1376,8690" coordsize="0,151" filled="f" strokeweight="5055emu">
              <v:path arrowok="t"/>
            </v:polyline>
            <v:polyline id="_x0000_s1123" style="position:absolute" points="2752,17835,2752,17684" coordorigin="1376,8842" coordsize="0,151" filled="f" strokeweight="5055emu">
              <v:path arrowok="t"/>
            </v:polyline>
            <v:polyline id="_x0000_s1122" style="position:absolute" points="2752,18138,2752,17986" coordorigin="1376,8993" coordsize="0,151" filled="f" strokeweight="5055emu">
              <v:path arrowok="t"/>
            </v:polyline>
            <v:polyline id="_x0000_s1121" style="position:absolute" points="2752,18441,2752,18290" coordorigin="1376,9145" coordsize="0,151" filled="f" strokeweight="5055emu">
              <v:path arrowok="t"/>
            </v:polyline>
            <v:polyline id="_x0000_s1120" style="position:absolute" points="2752,18744,2752,18592" coordorigin="1376,9296" coordsize="0,151" filled="f" strokeweight="5055emu">
              <v:path arrowok="t"/>
            </v:polyline>
            <v:polyline id="_x0000_s1119" style="position:absolute" points="2752,19047,2752,18896" coordorigin="1376,9448" coordsize="0,151" filled="f" strokeweight="5055emu">
              <v:path arrowok="t"/>
            </v:polyline>
            <v:polyline id="_x0000_s1118" style="position:absolute" points="2752,19349,2752,19198" coordorigin="1376,9599" coordsize="0,151" filled="f" strokeweight="5055emu">
              <v:path arrowok="t"/>
            </v:polyline>
            <v:polyline id="_x0000_s1117" style="position:absolute" points="2752,19652,2752,19500" coordorigin="1376,9750" coordsize="0,151" filled="f" strokeweight="5055emu">
              <v:path arrowok="t"/>
            </v:polyline>
            <v:polyline id="_x0000_s1116" style="position:absolute" points="2752,19955,2752,19804" coordorigin="1376,9902" coordsize="0,151" filled="f" strokeweight="5055emu">
              <v:path arrowok="t"/>
            </v:polyline>
            <v:polyline id="_x0000_s1115" style="position:absolute" points="2752,20258,2752,20106" coordorigin="1376,10053" coordsize="0,151" filled="f" strokeweight="5055emu">
              <v:path arrowok="t"/>
            </v:polyline>
            <v:polyline id="_x0000_s1114" style="position:absolute" points="2752,20561,2752,20410" coordorigin="1376,10205" coordsize="0,151" filled="f" strokeweight="5055emu">
              <v:path arrowok="t"/>
            </v:polyline>
            <v:polyline id="_x0000_s1113" style="position:absolute" points="2752,20864,2752,20712" coordorigin="1376,10356" coordsize="0,151" filled="f" strokeweight="5055emu">
              <v:path arrowok="t"/>
            </v:polyline>
            <v:polyline id="_x0000_s1112" style="position:absolute" points="2752,21167,2752,21016" coordorigin="1376,10508" coordsize="0,151" filled="f" strokeweight="5055emu">
              <v:path arrowok="t"/>
            </v:polyline>
            <v:polyline id="_x0000_s1111" style="position:absolute" points="2752,21386,2752,21318" coordorigin="1376,10659" coordsize="0,68" filled="f" strokeweight="5055emu">
              <v:path arrowok="t"/>
            </v:polyline>
            <v:polyline id="_x0000_s1110" style="position:absolute" points="2744,21446,2812,21446" coordorigin="1372,10723" coordsize="68,0" filled="f" strokeweight="5055emu">
              <v:path arrowok="t"/>
            </v:polyline>
            <v:polyline id="_x0000_s1109" style="position:absolute" points="2880,21446,12205,21446" coordorigin="1440,10723" coordsize="9325,0" filled="f" strokeweight="5055emu">
              <v:path arrowok="t"/>
            </v:polyline>
            <v:polyline id="_x0000_s1108" style="position:absolute" points="21530,21446,21598,21446" coordorigin="10765,10723" coordsize="68,0" filled="f" strokeweight="5055emu">
              <v:path arrowok="t"/>
            </v:polyline>
            <v:polyline id="_x0000_s1107" style="position:absolute" points="21658,3298,21658,3146" coordorigin="10829,1573" coordsize="0,151" filled="f" strokeweight="5055emu">
              <v:path arrowok="t"/>
            </v:polyline>
            <v:polyline id="_x0000_s1106" style="position:absolute" points="21658,3601,21658,3450" coordorigin="10829,1725" coordsize="0,151" filled="f" strokeweight="5055emu">
              <v:path arrowok="t"/>
            </v:polyline>
            <v:polyline id="_x0000_s1105" style="position:absolute" points="21658,3903,21658,3752" coordorigin="10829,1876" coordsize="0,151" filled="f" strokeweight="5055emu">
              <v:path arrowok="t"/>
            </v:polyline>
            <v:polyline id="_x0000_s1104" style="position:absolute" points="21658,4206,21658,4054" coordorigin="10829,2027" coordsize="0,151" filled="f" strokeweight="5055emu">
              <v:path arrowok="t"/>
            </v:polyline>
            <v:polyline id="_x0000_s1103" style="position:absolute" points="21658,4509,21658,4358" coordorigin="10829,2179" coordsize="0,151" filled="f" strokeweight="5055emu">
              <v:path arrowok="t"/>
            </v:polyline>
            <v:polyline id="_x0000_s1102" style="position:absolute" points="21658,4812,21658,4660" coordorigin="10829,2330" coordsize="0,151" filled="f" strokeweight="5055emu">
              <v:path arrowok="t"/>
            </v:polyline>
            <v:polyline id="_x0000_s1101" style="position:absolute" points="21658,5115,21658,4964" coordorigin="10829,2482" coordsize="0,151" filled="f" strokeweight="5055emu">
              <v:path arrowok="t"/>
            </v:polyline>
            <v:polyline id="_x0000_s1100" style="position:absolute" points="21658,5418,21658,5266" coordorigin="10829,2633" coordsize="0,151" filled="f" strokeweight="5055emu">
              <v:path arrowok="t"/>
            </v:polyline>
            <v:polyline id="_x0000_s1099" style="position:absolute" points="21658,5721,21658,5570" coordorigin="10829,2785" coordsize="0,151" filled="f" strokeweight="5055emu">
              <v:path arrowok="t"/>
            </v:polyline>
            <v:polyline id="_x0000_s1098" style="position:absolute" points="21658,6023,21658,5872" coordorigin="10829,2936" coordsize="0,151" filled="f" strokeweight="5055emu">
              <v:path arrowok="t"/>
            </v:polyline>
            <v:polyline id="_x0000_s1097" style="position:absolute" points="21658,6326,21658,6174" coordorigin="10829,3087" coordsize="0,151" filled="f" strokeweight="5055emu">
              <v:path arrowok="t"/>
            </v:polyline>
            <v:polyline id="_x0000_s1096" style="position:absolute" points="21658,6629,21658,6478" coordorigin="10829,3239" coordsize="0,151" filled="f" strokeweight="5055emu">
              <v:path arrowok="t"/>
            </v:polyline>
            <v:polyline id="_x0000_s1095" style="position:absolute" points="21658,6932,21658,6780" coordorigin="10829,3390" coordsize="0,151" filled="f" strokeweight="5055emu">
              <v:path arrowok="t"/>
            </v:polyline>
            <v:polyline id="_x0000_s1094" style="position:absolute" points="21658,7235,21658,7084" coordorigin="10829,3542" coordsize="0,151" filled="f" strokeweight="5055emu">
              <v:path arrowok="t"/>
            </v:polyline>
            <v:polyline id="_x0000_s1093" style="position:absolute" points="21658,7538,21658,7386" coordorigin="10829,3693" coordsize="0,151" filled="f" strokeweight="5055emu">
              <v:path arrowok="t"/>
            </v:polyline>
            <v:polyline id="_x0000_s1092" style="position:absolute" points="21658,7841,21658,7690" coordorigin="10829,3845" coordsize="0,151" filled="f" strokeweight="5055emu">
              <v:path arrowok="t"/>
            </v:polyline>
            <v:polyline id="_x0000_s1091" style="position:absolute" points="21658,8143,21658,7992" coordorigin="10829,3996" coordsize="0,151" filled="f" strokeweight="5055emu">
              <v:path arrowok="t"/>
            </v:polyline>
            <v:polyline id="_x0000_s1090" style="position:absolute" points="21658,8446,21658,8294" coordorigin="10829,4147" coordsize="0,151" filled="f" strokeweight="5055emu">
              <v:path arrowok="t"/>
            </v:polyline>
            <v:polyline id="_x0000_s1089" style="position:absolute" points="21658,8749,21658,8598" coordorigin="10829,4299" coordsize="0,151" filled="f" strokeweight="5055emu">
              <v:path arrowok="t"/>
            </v:polyline>
            <v:polyline id="_x0000_s1088" style="position:absolute" points="21658,9052,21658,8900" coordorigin="10829,4450" coordsize="0,151" filled="f" strokeweight="5055emu">
              <v:path arrowok="t"/>
            </v:polyline>
            <v:polyline id="_x0000_s1087" style="position:absolute" points="21658,9355,21658,9204" coordorigin="10829,4602" coordsize="0,151" filled="f" strokeweight="5055emu">
              <v:path arrowok="t"/>
            </v:polyline>
            <v:polyline id="_x0000_s1086" style="position:absolute" points="21658,9658,21658,9506" coordorigin="10829,4753" coordsize="0,151" filled="f" strokeweight="5055emu">
              <v:path arrowok="t"/>
            </v:polyline>
            <v:polyline id="_x0000_s1085" style="position:absolute" points="21658,9961,21658,9810" coordorigin="10829,4905" coordsize="0,151" filled="f" strokeweight="5055emu">
              <v:path arrowok="t"/>
            </v:polyline>
            <v:polyline id="_x0000_s1084" style="position:absolute" points="21658,10263,21658,10112" coordorigin="10829,5056" coordsize="0,151" filled="f" strokeweight="5055emu">
              <v:path arrowok="t"/>
            </v:polyline>
            <v:polyline id="_x0000_s1083" style="position:absolute" points="21658,10566,21658,10414" coordorigin="10829,5207" coordsize="0,151" filled="f" strokeweight="5055emu">
              <v:path arrowok="t"/>
            </v:polyline>
            <v:polyline id="_x0000_s1082" style="position:absolute" points="21658,10869,21658,10718" coordorigin="10829,5359" coordsize="0,151" filled="f" strokeweight="5055emu">
              <v:path arrowok="t"/>
            </v:polyline>
            <v:polyline id="_x0000_s1081" style="position:absolute" points="21658,11172,21658,11020" coordorigin="10829,5510" coordsize="0,151" filled="f" strokeweight="5055emu">
              <v:path arrowok="t"/>
            </v:polyline>
            <v:polyline id="_x0000_s1080" style="position:absolute" points="21658,11475,21658,11324" coordorigin="10829,5662" coordsize="0,151" filled="f" strokeweight="5055emu">
              <v:path arrowok="t"/>
            </v:polyline>
            <v:polyline id="_x0000_s1079" style="position:absolute" points="21658,11778,21658,11626" coordorigin="10829,5813" coordsize="0,151" filled="f" strokeweight="5055emu">
              <v:path arrowok="t"/>
            </v:polyline>
            <v:polyline id="_x0000_s1078" style="position:absolute" points="21658,12081,21658,11930" coordorigin="10829,5965" coordsize="0,151" filled="f" strokeweight="5055emu">
              <v:path arrowok="t"/>
            </v:polyline>
            <v:polyline id="_x0000_s1077" style="position:absolute" points="21658,12384,21658,12232" coordorigin="10829,6116" coordsize="0,151" filled="f" strokeweight="5055emu">
              <v:path arrowok="t"/>
            </v:polyline>
            <v:polyline id="_x0000_s1076" style="position:absolute" points="21658,12687,21658,12536" coordorigin="10829,6268" coordsize="0,151" filled="f" strokeweight="5055emu">
              <v:path arrowok="t"/>
            </v:polyline>
            <v:polyline id="_x0000_s1075" style="position:absolute" points="21658,12989,21658,12838" coordorigin="10829,6419" coordsize="0,151" filled="f" strokeweight="5055emu">
              <v:path arrowok="t"/>
            </v:polyline>
            <v:polyline id="_x0000_s1074" style="position:absolute" points="21658,13292,21658,13140" coordorigin="10829,6570" coordsize="0,151" filled="f" strokeweight="5055emu">
              <v:path arrowok="t"/>
            </v:polyline>
            <v:polyline id="_x0000_s1073" style="position:absolute" points="21658,13595,21658,13444" coordorigin="10829,6722" coordsize="0,151" filled="f" strokeweight="5055emu">
              <v:path arrowok="t"/>
            </v:polyline>
            <v:polyline id="_x0000_s1072" style="position:absolute" points="21658,13898,21658,13746" coordorigin="10829,6873" coordsize="0,151" filled="f" strokeweight="5055emu">
              <v:path arrowok="t"/>
            </v:polyline>
            <v:polyline id="_x0000_s1071" style="position:absolute" points="21658,14201,21658,14050" coordorigin="10829,7025" coordsize="0,151" filled="f" strokeweight="5055emu">
              <v:path arrowok="t"/>
            </v:polyline>
            <v:polyline id="_x0000_s1070" style="position:absolute" points="21658,14504,21658,14352" coordorigin="10829,7176" coordsize="0,151" filled="f" strokeweight="5055emu">
              <v:path arrowok="t"/>
            </v:polyline>
            <v:polyline id="_x0000_s1069" style="position:absolute" points="21658,14807,21658,14656" coordorigin="10829,7328" coordsize="0,151" filled="f" strokeweight="5055emu">
              <v:path arrowok="t"/>
            </v:polyline>
            <v:polyline id="_x0000_s1068" style="position:absolute" points="21658,15109,21658,14958" coordorigin="10829,7479" coordsize="0,151" filled="f" strokeweight="5055emu">
              <v:path arrowok="t"/>
            </v:polyline>
            <v:polyline id="_x0000_s1067" style="position:absolute" points="21658,15412,21658,15260" coordorigin="10829,7630" coordsize="0,151" filled="f" strokeweight="5055emu">
              <v:path arrowok="t"/>
            </v:polyline>
            <v:polyline id="_x0000_s1066" style="position:absolute" points="21658,15715,21658,15564" coordorigin="10829,7782" coordsize="0,151" filled="f" strokeweight="5055emu">
              <v:path arrowok="t"/>
            </v:polyline>
            <v:polyline id="_x0000_s1065" style="position:absolute" points="21658,16018,21658,15866" coordorigin="10829,7933" coordsize="0,151" filled="f" strokeweight="5055emu">
              <v:path arrowok="t"/>
            </v:polyline>
            <v:polyline id="_x0000_s1064" style="position:absolute" points="21658,16321,21658,16170" coordorigin="10829,8085" coordsize="0,151" filled="f" strokeweight="5055emu">
              <v:path arrowok="t"/>
            </v:polyline>
            <v:polyline id="_x0000_s1063" style="position:absolute" points="21658,16624,21658,16472" coordorigin="10829,8236" coordsize="0,151" filled="f" strokeweight="5055emu">
              <v:path arrowok="t"/>
            </v:polyline>
            <v:polyline id="_x0000_s1062" style="position:absolute" points="21658,16927,21658,16776" coordorigin="10829,8388" coordsize="0,151" filled="f" strokeweight="5055emu">
              <v:path arrowok="t"/>
            </v:polyline>
            <v:polyline id="_x0000_s1061" style="position:absolute" points="21658,17229,21658,17078" coordorigin="10829,8539" coordsize="0,151" filled="f" strokeweight="5055emu">
              <v:path arrowok="t"/>
            </v:polyline>
            <v:polyline id="_x0000_s1060" style="position:absolute" points="21658,17532,21658,17380" coordorigin="10829,8690" coordsize="0,151" filled="f" strokeweight="5055emu">
              <v:path arrowok="t"/>
            </v:polyline>
            <v:polyline id="_x0000_s1059" style="position:absolute" points="21658,17835,21658,17684" coordorigin="10829,8842" coordsize="0,151" filled="f" strokeweight="5055emu">
              <v:path arrowok="t"/>
            </v:polyline>
            <v:polyline id="_x0000_s1058" style="position:absolute" points="21658,18138,21658,17986" coordorigin="10829,8993" coordsize="0,151" filled="f" strokeweight="5055emu">
              <v:path arrowok="t"/>
            </v:polyline>
            <v:polyline id="_x0000_s1057" style="position:absolute" points="21658,18441,21658,18290" coordorigin="10829,9145" coordsize="0,151" filled="f" strokeweight="5055emu">
              <v:path arrowok="t"/>
            </v:polyline>
            <v:polyline id="_x0000_s1056" style="position:absolute" points="21658,18744,21658,18592" coordorigin="10829,9296" coordsize="0,151" filled="f" strokeweight="5055emu">
              <v:path arrowok="t"/>
            </v:polyline>
            <v:polyline id="_x0000_s1055" style="position:absolute" points="21658,19047,21658,18896" coordorigin="10829,9448" coordsize="0,151" filled="f" strokeweight="5055emu">
              <v:path arrowok="t"/>
            </v:polyline>
            <v:polyline id="_x0000_s1054" style="position:absolute" points="21658,19349,21658,19198" coordorigin="10829,9599" coordsize="0,151" filled="f" strokeweight="5055emu">
              <v:path arrowok="t"/>
            </v:polyline>
            <v:polyline id="_x0000_s1053" style="position:absolute" points="21658,19652,21658,19500" coordorigin="10829,9750" coordsize="0,151" filled="f" strokeweight="5055emu">
              <v:path arrowok="t"/>
            </v:polyline>
            <v:polyline id="_x0000_s1052" style="position:absolute" points="21658,19955,21658,19804" coordorigin="10829,9902" coordsize="0,151" filled="f" strokeweight="5055emu">
              <v:path arrowok="t"/>
            </v:polyline>
            <v:polyline id="_x0000_s1051" style="position:absolute" points="21658,20258,21658,20106" coordorigin="10829,10053" coordsize="0,151" filled="f" strokeweight="5055emu">
              <v:path arrowok="t"/>
            </v:polyline>
            <v:polyline id="_x0000_s1050" style="position:absolute" points="21658,20561,21658,20410" coordorigin="10829,10205" coordsize="0,151" filled="f" strokeweight="5055emu">
              <v:path arrowok="t"/>
            </v:polyline>
            <v:polyline id="_x0000_s1049" style="position:absolute" points="21658,20864,21658,20712" coordorigin="10829,10356" coordsize="0,151" filled="f" strokeweight="5055emu">
              <v:path arrowok="t"/>
            </v:polyline>
            <v:polyline id="_x0000_s1048" style="position:absolute" points="21658,21167,21658,21016" coordorigin="10829,10508" coordsize="0,151" filled="f" strokeweight="5055emu">
              <v:path arrowok="t"/>
            </v:polyline>
            <v:polyline id="_x0000_s1047" style="position:absolute" points="21658,21386,21658,21318" coordorigin="10829,10659" coordsize="0,68" filled="f" strokeweight="5055emu">
              <v:path arrowok="t"/>
            </v:polyline>
            <w10:wrap anchorx="page" anchory="page"/>
          </v:group>
        </w:pict>
      </w:r>
      <w:r w:rsidR="00961B26">
        <w:rPr>
          <w:sz w:val="16"/>
          <w:szCs w:val="16"/>
        </w:rPr>
        <w:t xml:space="preserve"># </w:t>
      </w:r>
      <w:r w:rsidR="00961B26">
        <w:rPr>
          <w:spacing w:val="31"/>
          <w:sz w:val="16"/>
          <w:szCs w:val="16"/>
        </w:rPr>
        <w:t xml:space="preserve"> </w:t>
      </w:r>
      <w:r w:rsidR="00961B26">
        <w:rPr>
          <w:w w:val="134"/>
          <w:sz w:val="16"/>
          <w:szCs w:val="16"/>
        </w:rPr>
        <w:t>https://en.wikipedia.org/wiki/Window_function#Tukey_window</w:t>
      </w:r>
    </w:p>
    <w:p w:rsidR="00E01976" w:rsidRDefault="00961B26">
      <w:pPr>
        <w:spacing w:line="140" w:lineRule="exact"/>
        <w:ind w:left="1248"/>
        <w:rPr>
          <w:sz w:val="16"/>
          <w:szCs w:val="16"/>
        </w:rPr>
      </w:pPr>
      <w:r>
        <w:rPr>
          <w:b/>
          <w:w w:val="140"/>
          <w:sz w:val="16"/>
          <w:szCs w:val="16"/>
        </w:rPr>
        <w:t>try</w:t>
      </w:r>
      <w:r>
        <w:rPr>
          <w:w w:val="215"/>
          <w:sz w:val="16"/>
          <w:szCs w:val="16"/>
        </w:rPr>
        <w:t>:</w:t>
      </w:r>
      <w:r>
        <w:rPr>
          <w:sz w:val="16"/>
          <w:szCs w:val="16"/>
        </w:rPr>
        <w:t xml:space="preserve">      </w:t>
      </w:r>
      <w:r>
        <w:rPr>
          <w:spacing w:val="7"/>
          <w:sz w:val="16"/>
          <w:szCs w:val="16"/>
        </w:rPr>
        <w:t xml:space="preserve"> </w:t>
      </w:r>
      <w:r>
        <w:rPr>
          <w:w w:val="112"/>
          <w:sz w:val="16"/>
          <w:szCs w:val="16"/>
        </w:rPr>
        <w:t xml:space="preserve">dwindow </w:t>
      </w:r>
      <w:r>
        <w:rPr>
          <w:spacing w:val="6"/>
          <w:w w:val="112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52"/>
          <w:sz w:val="16"/>
          <w:szCs w:val="16"/>
        </w:rPr>
        <w:t xml:space="preserve">sig.tukey(data.size, </w:t>
      </w:r>
      <w:r>
        <w:rPr>
          <w:spacing w:val="11"/>
          <w:w w:val="152"/>
          <w:sz w:val="16"/>
          <w:szCs w:val="16"/>
        </w:rPr>
        <w:t xml:space="preserve"> </w:t>
      </w:r>
      <w:r>
        <w:rPr>
          <w:w w:val="152"/>
          <w:sz w:val="16"/>
          <w:szCs w:val="16"/>
        </w:rPr>
        <w:t xml:space="preserve">alpha=1./8) </w:t>
      </w:r>
      <w:r>
        <w:rPr>
          <w:spacing w:val="3"/>
          <w:w w:val="152"/>
          <w:sz w:val="16"/>
          <w:szCs w:val="16"/>
        </w:rPr>
        <w:t xml:space="preserve"> </w:t>
      </w: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14"/>
          <w:sz w:val="16"/>
          <w:szCs w:val="16"/>
        </w:rPr>
        <w:t xml:space="preserve">Tukey </w:t>
      </w:r>
      <w:r>
        <w:rPr>
          <w:spacing w:val="17"/>
          <w:w w:val="114"/>
          <w:sz w:val="16"/>
          <w:szCs w:val="16"/>
        </w:rPr>
        <w:t xml:space="preserve"> </w:t>
      </w:r>
      <w:r>
        <w:rPr>
          <w:w w:val="114"/>
          <w:sz w:val="16"/>
          <w:szCs w:val="16"/>
        </w:rPr>
        <w:t>window</w:t>
      </w:r>
      <w:r>
        <w:rPr>
          <w:spacing w:val="35"/>
          <w:w w:val="114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 xml:space="preserve">preferred, </w:t>
      </w:r>
      <w:r>
        <w:rPr>
          <w:spacing w:val="17"/>
          <w:w w:val="146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>but</w:t>
      </w:r>
    </w:p>
    <w:p w:rsidR="00E01976" w:rsidRDefault="00961B26">
      <w:pPr>
        <w:spacing w:line="140" w:lineRule="exact"/>
        <w:ind w:left="1646"/>
        <w:rPr>
          <w:sz w:val="16"/>
          <w:szCs w:val="16"/>
        </w:rPr>
      </w:pPr>
      <w:r>
        <w:rPr>
          <w:w w:val="144"/>
          <w:sz w:val="16"/>
          <w:szCs w:val="16"/>
        </w:rPr>
        <w:t xml:space="preserve">requires </w:t>
      </w:r>
      <w:r>
        <w:rPr>
          <w:spacing w:val="1"/>
          <w:w w:val="144"/>
          <w:sz w:val="16"/>
          <w:szCs w:val="16"/>
        </w:rPr>
        <w:t xml:space="preserve"> </w:t>
      </w:r>
      <w:r>
        <w:rPr>
          <w:w w:val="144"/>
          <w:sz w:val="16"/>
          <w:szCs w:val="16"/>
        </w:rPr>
        <w:t>recent</w:t>
      </w:r>
      <w:r>
        <w:rPr>
          <w:spacing w:val="50"/>
          <w:w w:val="144"/>
          <w:sz w:val="16"/>
          <w:szCs w:val="16"/>
        </w:rPr>
        <w:t xml:space="preserve"> </w:t>
      </w:r>
      <w:r>
        <w:rPr>
          <w:w w:val="144"/>
          <w:sz w:val="16"/>
          <w:szCs w:val="16"/>
        </w:rPr>
        <w:t>scipy</w:t>
      </w:r>
      <w:r>
        <w:rPr>
          <w:spacing w:val="28"/>
          <w:w w:val="144"/>
          <w:sz w:val="16"/>
          <w:szCs w:val="16"/>
        </w:rPr>
        <w:t xml:space="preserve"> </w:t>
      </w:r>
      <w:r>
        <w:rPr>
          <w:w w:val="144"/>
          <w:sz w:val="16"/>
          <w:szCs w:val="16"/>
        </w:rPr>
        <w:t>version</w:t>
      </w:r>
    </w:p>
    <w:p w:rsidR="00E01976" w:rsidRDefault="00961B26">
      <w:pPr>
        <w:spacing w:line="140" w:lineRule="exact"/>
        <w:ind w:left="1248"/>
        <w:rPr>
          <w:sz w:val="16"/>
          <w:szCs w:val="16"/>
        </w:rPr>
      </w:pPr>
      <w:r>
        <w:rPr>
          <w:b/>
          <w:w w:val="131"/>
          <w:sz w:val="16"/>
          <w:szCs w:val="16"/>
        </w:rPr>
        <w:t>except</w:t>
      </w:r>
      <w:r>
        <w:rPr>
          <w:w w:val="215"/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>
        <w:rPr>
          <w:spacing w:val="16"/>
          <w:sz w:val="16"/>
          <w:szCs w:val="16"/>
        </w:rPr>
        <w:t xml:space="preserve"> </w:t>
      </w:r>
      <w:r>
        <w:rPr>
          <w:w w:val="112"/>
          <w:sz w:val="16"/>
          <w:szCs w:val="16"/>
        </w:rPr>
        <w:t xml:space="preserve">dwindow </w:t>
      </w:r>
      <w:r>
        <w:rPr>
          <w:spacing w:val="6"/>
          <w:w w:val="112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45"/>
          <w:sz w:val="16"/>
          <w:szCs w:val="16"/>
        </w:rPr>
        <w:t xml:space="preserve">sig.blackman(data.size)               </w:t>
      </w:r>
      <w:r>
        <w:rPr>
          <w:spacing w:val="28"/>
          <w:w w:val="145"/>
          <w:sz w:val="16"/>
          <w:szCs w:val="16"/>
        </w:rPr>
        <w:t xml:space="preserve"> </w:t>
      </w: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14"/>
          <w:sz w:val="16"/>
          <w:szCs w:val="16"/>
        </w:rPr>
        <w:t xml:space="preserve">Blackman </w:t>
      </w:r>
      <w:r>
        <w:rPr>
          <w:spacing w:val="31"/>
          <w:w w:val="114"/>
          <w:sz w:val="16"/>
          <w:szCs w:val="16"/>
        </w:rPr>
        <w:t xml:space="preserve"> </w:t>
      </w:r>
      <w:r>
        <w:rPr>
          <w:w w:val="114"/>
          <w:sz w:val="16"/>
          <w:szCs w:val="16"/>
        </w:rPr>
        <w:t>window</w:t>
      </w:r>
      <w:r>
        <w:rPr>
          <w:spacing w:val="35"/>
          <w:w w:val="114"/>
          <w:sz w:val="16"/>
          <w:szCs w:val="16"/>
        </w:rPr>
        <w:t xml:space="preserve"> </w:t>
      </w:r>
      <w:r>
        <w:rPr>
          <w:w w:val="82"/>
          <w:sz w:val="16"/>
          <w:szCs w:val="16"/>
        </w:rPr>
        <w:t xml:space="preserve">OK </w:t>
      </w:r>
      <w:r>
        <w:rPr>
          <w:spacing w:val="30"/>
          <w:w w:val="82"/>
          <w:sz w:val="16"/>
          <w:szCs w:val="16"/>
        </w:rPr>
        <w:t xml:space="preserve"> </w:t>
      </w:r>
      <w:r>
        <w:rPr>
          <w:w w:val="195"/>
          <w:sz w:val="16"/>
          <w:szCs w:val="16"/>
        </w:rPr>
        <w:t>if</w:t>
      </w:r>
      <w:r>
        <w:rPr>
          <w:spacing w:val="18"/>
          <w:w w:val="195"/>
          <w:sz w:val="16"/>
          <w:szCs w:val="16"/>
        </w:rPr>
        <w:t xml:space="preserve"> </w:t>
      </w:r>
      <w:r>
        <w:rPr>
          <w:w w:val="117"/>
          <w:sz w:val="16"/>
          <w:szCs w:val="16"/>
        </w:rPr>
        <w:t xml:space="preserve">Tukey </w:t>
      </w:r>
      <w:r>
        <w:rPr>
          <w:spacing w:val="2"/>
          <w:w w:val="117"/>
          <w:sz w:val="16"/>
          <w:szCs w:val="16"/>
        </w:rPr>
        <w:t xml:space="preserve"> </w:t>
      </w:r>
      <w:r>
        <w:rPr>
          <w:w w:val="179"/>
          <w:sz w:val="16"/>
          <w:szCs w:val="16"/>
        </w:rPr>
        <w:t>is</w:t>
      </w:r>
    </w:p>
    <w:p w:rsidR="00E01976" w:rsidRDefault="00961B26">
      <w:pPr>
        <w:spacing w:line="140" w:lineRule="exact"/>
        <w:ind w:left="1646"/>
        <w:rPr>
          <w:sz w:val="16"/>
          <w:szCs w:val="16"/>
        </w:rPr>
      </w:pPr>
      <w:r>
        <w:rPr>
          <w:w w:val="149"/>
          <w:sz w:val="16"/>
          <w:szCs w:val="16"/>
        </w:rPr>
        <w:t>not</w:t>
      </w:r>
      <w:r>
        <w:rPr>
          <w:spacing w:val="18"/>
          <w:w w:val="149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available</w:t>
      </w:r>
    </w:p>
    <w:p w:rsidR="00E01976" w:rsidRDefault="00E01976">
      <w:pPr>
        <w:spacing w:before="9" w:line="100" w:lineRule="exact"/>
        <w:rPr>
          <w:sz w:val="11"/>
          <w:szCs w:val="11"/>
        </w:rPr>
      </w:pPr>
    </w:p>
    <w:p w:rsidR="00E01976" w:rsidRDefault="00961B26">
      <w:pPr>
        <w:spacing w:line="180" w:lineRule="exact"/>
        <w:ind w:left="1248"/>
        <w:rPr>
          <w:sz w:val="16"/>
          <w:szCs w:val="16"/>
        </w:rPr>
      </w:pPr>
      <w:r>
        <w:rPr>
          <w:w w:val="147"/>
          <w:sz w:val="16"/>
          <w:szCs w:val="16"/>
        </w:rPr>
        <w:t>#--</w:t>
      </w:r>
      <w:r>
        <w:rPr>
          <w:spacing w:val="48"/>
          <w:w w:val="147"/>
          <w:sz w:val="16"/>
          <w:szCs w:val="16"/>
        </w:rPr>
        <w:t xml:space="preserve"> </w:t>
      </w:r>
      <w:r>
        <w:rPr>
          <w:w w:val="147"/>
          <w:sz w:val="16"/>
          <w:szCs w:val="16"/>
        </w:rPr>
        <w:t>Calculate</w:t>
      </w:r>
      <w:r>
        <w:rPr>
          <w:spacing w:val="7"/>
          <w:w w:val="147"/>
          <w:sz w:val="16"/>
          <w:szCs w:val="16"/>
        </w:rPr>
        <w:t xml:space="preserve"> </w:t>
      </w:r>
      <w:r>
        <w:rPr>
          <w:w w:val="147"/>
          <w:sz w:val="16"/>
          <w:szCs w:val="16"/>
        </w:rPr>
        <w:t>the</w:t>
      </w:r>
      <w:r>
        <w:rPr>
          <w:spacing w:val="35"/>
          <w:w w:val="147"/>
          <w:sz w:val="16"/>
          <w:szCs w:val="16"/>
        </w:rPr>
        <w:t xml:space="preserve"> </w:t>
      </w:r>
      <w:r>
        <w:rPr>
          <w:sz w:val="16"/>
          <w:szCs w:val="16"/>
        </w:rPr>
        <w:t xml:space="preserve">PSD </w:t>
      </w:r>
      <w:r>
        <w:rPr>
          <w:spacing w:val="7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of</w:t>
      </w:r>
      <w:r>
        <w:rPr>
          <w:spacing w:val="42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the</w:t>
      </w:r>
      <w:r>
        <w:rPr>
          <w:spacing w:val="49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 xml:space="preserve">data.   </w:t>
      </w:r>
      <w:r>
        <w:rPr>
          <w:spacing w:val="11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Also</w:t>
      </w:r>
      <w:r>
        <w:rPr>
          <w:spacing w:val="-6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use</w:t>
      </w:r>
      <w:r>
        <w:rPr>
          <w:spacing w:val="25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an</w:t>
      </w:r>
      <w:r>
        <w:rPr>
          <w:spacing w:val="17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 xml:space="preserve">overlap, </w:t>
      </w:r>
      <w:r>
        <w:rPr>
          <w:spacing w:val="14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and window:</w:t>
      </w:r>
    </w:p>
    <w:p w:rsidR="00E01976" w:rsidRDefault="00961B26">
      <w:pPr>
        <w:spacing w:line="140" w:lineRule="exact"/>
        <w:ind w:left="1248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56"/>
          <w:sz w:val="16"/>
          <w:szCs w:val="16"/>
        </w:rPr>
        <w:t>This</w:t>
      </w:r>
      <w:r>
        <w:rPr>
          <w:spacing w:val="-29"/>
          <w:w w:val="156"/>
          <w:sz w:val="16"/>
          <w:szCs w:val="16"/>
        </w:rPr>
        <w:t xml:space="preserve"> </w:t>
      </w:r>
      <w:r>
        <w:rPr>
          <w:w w:val="156"/>
          <w:sz w:val="16"/>
          <w:szCs w:val="16"/>
        </w:rPr>
        <w:t>is</w:t>
      </w:r>
      <w:r>
        <w:rPr>
          <w:spacing w:val="58"/>
          <w:w w:val="156"/>
          <w:sz w:val="16"/>
          <w:szCs w:val="16"/>
        </w:rPr>
        <w:t xml:space="preserve"> </w:t>
      </w:r>
      <w:r>
        <w:rPr>
          <w:w w:val="132"/>
          <w:sz w:val="16"/>
          <w:szCs w:val="16"/>
        </w:rPr>
        <w:t>where</w:t>
      </w:r>
      <w:r>
        <w:rPr>
          <w:spacing w:val="4"/>
          <w:w w:val="132"/>
          <w:sz w:val="16"/>
          <w:szCs w:val="16"/>
        </w:rPr>
        <w:t xml:space="preserve"> </w:t>
      </w:r>
      <w:r>
        <w:rPr>
          <w:w w:val="132"/>
          <w:sz w:val="16"/>
          <w:szCs w:val="16"/>
        </w:rPr>
        <w:t xml:space="preserve">the </w:t>
      </w:r>
      <w:r>
        <w:rPr>
          <w:spacing w:val="18"/>
          <w:w w:val="132"/>
          <w:sz w:val="16"/>
          <w:szCs w:val="16"/>
        </w:rPr>
        <w:t xml:space="preserve"> </w:t>
      </w:r>
      <w:r>
        <w:rPr>
          <w:w w:val="132"/>
          <w:sz w:val="16"/>
          <w:szCs w:val="16"/>
        </w:rPr>
        <w:t>only</w:t>
      </w:r>
      <w:r>
        <w:rPr>
          <w:spacing w:val="49"/>
          <w:w w:val="132"/>
          <w:sz w:val="16"/>
          <w:szCs w:val="16"/>
        </w:rPr>
        <w:t xml:space="preserve"> </w:t>
      </w:r>
      <w:r>
        <w:rPr>
          <w:w w:val="132"/>
          <w:sz w:val="16"/>
          <w:szCs w:val="16"/>
        </w:rPr>
        <w:t>change</w:t>
      </w:r>
      <w:r>
        <w:rPr>
          <w:spacing w:val="16"/>
          <w:w w:val="132"/>
          <w:sz w:val="16"/>
          <w:szCs w:val="16"/>
        </w:rPr>
        <w:t xml:space="preserve"> </w:t>
      </w:r>
      <w:r>
        <w:rPr>
          <w:w w:val="179"/>
          <w:sz w:val="16"/>
          <w:szCs w:val="16"/>
        </w:rPr>
        <w:t>is</w:t>
      </w:r>
      <w:r>
        <w:rPr>
          <w:spacing w:val="24"/>
          <w:w w:val="179"/>
          <w:sz w:val="16"/>
          <w:szCs w:val="16"/>
        </w:rPr>
        <w:t xml:space="preserve"> </w:t>
      </w:r>
      <w:r>
        <w:rPr>
          <w:w w:val="123"/>
          <w:sz w:val="16"/>
          <w:szCs w:val="16"/>
        </w:rPr>
        <w:t>made,</w:t>
      </w:r>
      <w:r>
        <w:rPr>
          <w:spacing w:val="47"/>
          <w:w w:val="123"/>
          <w:sz w:val="16"/>
          <w:szCs w:val="16"/>
        </w:rPr>
        <w:t xml:space="preserve"> </w:t>
      </w:r>
      <w:r>
        <w:rPr>
          <w:w w:val="154"/>
          <w:sz w:val="16"/>
          <w:szCs w:val="16"/>
        </w:rPr>
        <w:t>I</w:t>
      </w:r>
      <w:r>
        <w:rPr>
          <w:spacing w:val="48"/>
          <w:w w:val="154"/>
          <w:sz w:val="16"/>
          <w:szCs w:val="16"/>
        </w:rPr>
        <w:t xml:space="preserve"> </w:t>
      </w:r>
      <w:r>
        <w:rPr>
          <w:w w:val="154"/>
          <w:sz w:val="16"/>
          <w:szCs w:val="16"/>
        </w:rPr>
        <w:t>replaced</w:t>
      </w:r>
      <w:r>
        <w:rPr>
          <w:spacing w:val="-36"/>
          <w:w w:val="154"/>
          <w:sz w:val="16"/>
          <w:szCs w:val="16"/>
        </w:rPr>
        <w:t xml:space="preserve"> </w:t>
      </w:r>
      <w:r>
        <w:rPr>
          <w:w w:val="154"/>
          <w:sz w:val="16"/>
          <w:szCs w:val="16"/>
        </w:rPr>
        <w:t>the</w:t>
      </w:r>
      <w:r>
        <w:rPr>
          <w:spacing w:val="19"/>
          <w:w w:val="154"/>
          <w:sz w:val="16"/>
          <w:szCs w:val="16"/>
        </w:rPr>
        <w:t xml:space="preserve"> </w:t>
      </w:r>
      <w:r>
        <w:rPr>
          <w:sz w:val="16"/>
          <w:szCs w:val="16"/>
        </w:rPr>
        <w:t xml:space="preserve">PSD </w:t>
      </w:r>
      <w:r>
        <w:rPr>
          <w:spacing w:val="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of</w:t>
      </w:r>
      <w:r>
        <w:rPr>
          <w:spacing w:val="49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 xml:space="preserve">the </w:t>
      </w:r>
      <w:r>
        <w:rPr>
          <w:spacing w:val="4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32-s</w:t>
      </w:r>
      <w:r>
        <w:rPr>
          <w:spacing w:val="44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segment</w:t>
      </w:r>
      <w:r>
        <w:rPr>
          <w:spacing w:val="-23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with</w:t>
      </w:r>
    </w:p>
    <w:p w:rsidR="00E01976" w:rsidRDefault="00961B26">
      <w:pPr>
        <w:spacing w:line="140" w:lineRule="exact"/>
        <w:ind w:left="1248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40"/>
          <w:sz w:val="16"/>
          <w:szCs w:val="16"/>
        </w:rPr>
        <w:t xml:space="preserve">that </w:t>
      </w:r>
      <w:r>
        <w:rPr>
          <w:spacing w:val="29"/>
          <w:w w:val="140"/>
          <w:sz w:val="16"/>
          <w:szCs w:val="16"/>
        </w:rPr>
        <w:t xml:space="preserve"> </w:t>
      </w:r>
      <w:r>
        <w:rPr>
          <w:w w:val="140"/>
          <w:sz w:val="16"/>
          <w:szCs w:val="16"/>
        </w:rPr>
        <w:t>of</w:t>
      </w:r>
      <w:r>
        <w:rPr>
          <w:spacing w:val="44"/>
          <w:w w:val="140"/>
          <w:sz w:val="16"/>
          <w:szCs w:val="16"/>
        </w:rPr>
        <w:t xml:space="preserve"> </w:t>
      </w:r>
      <w:r>
        <w:rPr>
          <w:w w:val="140"/>
          <w:sz w:val="16"/>
          <w:szCs w:val="16"/>
        </w:rPr>
        <w:t>the</w:t>
      </w:r>
      <w:r>
        <w:rPr>
          <w:spacing w:val="52"/>
          <w:w w:val="140"/>
          <w:sz w:val="16"/>
          <w:szCs w:val="16"/>
        </w:rPr>
        <w:t xml:space="preserve"> </w:t>
      </w:r>
      <w:r>
        <w:rPr>
          <w:w w:val="140"/>
          <w:sz w:val="16"/>
          <w:szCs w:val="16"/>
        </w:rPr>
        <w:t>whole</w:t>
      </w:r>
      <w:r>
        <w:rPr>
          <w:spacing w:val="-30"/>
          <w:w w:val="140"/>
          <w:sz w:val="16"/>
          <w:szCs w:val="16"/>
        </w:rPr>
        <w:t xml:space="preserve"> </w:t>
      </w:r>
      <w:r>
        <w:rPr>
          <w:w w:val="189"/>
          <w:sz w:val="16"/>
          <w:szCs w:val="16"/>
        </w:rPr>
        <w:t>file,</w:t>
      </w:r>
      <w:r>
        <w:rPr>
          <w:spacing w:val="20"/>
          <w:w w:val="189"/>
          <w:sz w:val="16"/>
          <w:szCs w:val="16"/>
        </w:rPr>
        <w:t xml:space="preserve"> </w:t>
      </w:r>
      <w:r>
        <w:rPr>
          <w:w w:val="132"/>
          <w:sz w:val="16"/>
          <w:szCs w:val="16"/>
        </w:rPr>
        <w:t>because</w:t>
      </w:r>
      <w:r>
        <w:rPr>
          <w:spacing w:val="43"/>
          <w:w w:val="132"/>
          <w:sz w:val="16"/>
          <w:szCs w:val="16"/>
        </w:rPr>
        <w:t xml:space="preserve"> </w:t>
      </w:r>
      <w:r>
        <w:rPr>
          <w:sz w:val="16"/>
          <w:szCs w:val="16"/>
        </w:rPr>
        <w:t xml:space="preserve">when  </w:t>
      </w:r>
      <w:r>
        <w:rPr>
          <w:spacing w:val="11"/>
          <w:sz w:val="16"/>
          <w:szCs w:val="16"/>
        </w:rPr>
        <w:t xml:space="preserve"> </w:t>
      </w:r>
      <w:r>
        <w:rPr>
          <w:w w:val="157"/>
          <w:sz w:val="16"/>
          <w:szCs w:val="16"/>
        </w:rPr>
        <w:t>the</w:t>
      </w:r>
      <w:r>
        <w:rPr>
          <w:spacing w:val="12"/>
          <w:w w:val="157"/>
          <w:sz w:val="16"/>
          <w:szCs w:val="16"/>
        </w:rPr>
        <w:t xml:space="preserve"> </w:t>
      </w:r>
      <w:r>
        <w:rPr>
          <w:w w:val="157"/>
          <w:sz w:val="16"/>
          <w:szCs w:val="16"/>
        </w:rPr>
        <w:t xml:space="preserve">file </w:t>
      </w:r>
      <w:r>
        <w:rPr>
          <w:spacing w:val="17"/>
          <w:w w:val="157"/>
          <w:sz w:val="16"/>
          <w:szCs w:val="16"/>
        </w:rPr>
        <w:t xml:space="preserve"> </w:t>
      </w:r>
      <w:r>
        <w:rPr>
          <w:w w:val="157"/>
          <w:sz w:val="16"/>
          <w:szCs w:val="16"/>
        </w:rPr>
        <w:t>is</w:t>
      </w:r>
      <w:r>
        <w:rPr>
          <w:spacing w:val="57"/>
          <w:w w:val="157"/>
          <w:sz w:val="16"/>
          <w:szCs w:val="16"/>
        </w:rPr>
        <w:t xml:space="preserve"> </w:t>
      </w:r>
      <w:r>
        <w:rPr>
          <w:w w:val="157"/>
          <w:sz w:val="16"/>
          <w:szCs w:val="16"/>
        </w:rPr>
        <w:t>small</w:t>
      </w:r>
      <w:r>
        <w:rPr>
          <w:spacing w:val="-33"/>
          <w:w w:val="157"/>
          <w:sz w:val="16"/>
          <w:szCs w:val="16"/>
        </w:rPr>
        <w:t xml:space="preserve"> </w:t>
      </w:r>
      <w:r>
        <w:rPr>
          <w:w w:val="157"/>
          <w:sz w:val="16"/>
          <w:szCs w:val="16"/>
        </w:rPr>
        <w:t>the</w:t>
      </w:r>
      <w:r>
        <w:rPr>
          <w:spacing w:val="12"/>
          <w:w w:val="157"/>
          <w:sz w:val="16"/>
          <w:szCs w:val="16"/>
        </w:rPr>
        <w:t xml:space="preserve"> </w:t>
      </w:r>
      <w:r>
        <w:rPr>
          <w:sz w:val="16"/>
          <w:szCs w:val="16"/>
        </w:rPr>
        <w:t xml:space="preserve">PSD </w:t>
      </w:r>
      <w:r>
        <w:rPr>
          <w:spacing w:val="7"/>
          <w:sz w:val="16"/>
          <w:szCs w:val="16"/>
        </w:rPr>
        <w:t xml:space="preserve"> </w:t>
      </w:r>
      <w:r>
        <w:rPr>
          <w:w w:val="150"/>
          <w:sz w:val="16"/>
          <w:szCs w:val="16"/>
        </w:rPr>
        <w:t>will</w:t>
      </w:r>
      <w:r>
        <w:rPr>
          <w:spacing w:val="43"/>
          <w:w w:val="150"/>
          <w:sz w:val="16"/>
          <w:szCs w:val="16"/>
        </w:rPr>
        <w:t xml:space="preserve"> </w:t>
      </w:r>
      <w:r>
        <w:rPr>
          <w:w w:val="150"/>
          <w:sz w:val="16"/>
          <w:szCs w:val="16"/>
        </w:rPr>
        <w:t>be greatly</w:t>
      </w:r>
    </w:p>
    <w:p w:rsidR="00E01976" w:rsidRDefault="00961B26">
      <w:pPr>
        <w:spacing w:line="140" w:lineRule="exact"/>
        <w:ind w:left="1646"/>
        <w:rPr>
          <w:sz w:val="16"/>
          <w:szCs w:val="16"/>
        </w:rPr>
      </w:pPr>
      <w:r>
        <w:rPr>
          <w:w w:val="148"/>
          <w:sz w:val="16"/>
          <w:szCs w:val="16"/>
        </w:rPr>
        <w:t>affected</w:t>
      </w:r>
      <w:r>
        <w:rPr>
          <w:spacing w:val="37"/>
          <w:w w:val="148"/>
          <w:sz w:val="16"/>
          <w:szCs w:val="16"/>
        </w:rPr>
        <w:t xml:space="preserve"> </w:t>
      </w:r>
      <w:r>
        <w:rPr>
          <w:sz w:val="16"/>
          <w:szCs w:val="16"/>
        </w:rPr>
        <w:t xml:space="preserve">by  </w:t>
      </w:r>
      <w:r>
        <w:rPr>
          <w:spacing w:val="6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>the</w:t>
      </w:r>
    </w:p>
    <w:p w:rsidR="00E01976" w:rsidRDefault="00961B26">
      <w:pPr>
        <w:spacing w:line="140" w:lineRule="exact"/>
        <w:ind w:left="1248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signal</w:t>
      </w:r>
      <w:r>
        <w:rPr>
          <w:spacing w:val="40"/>
          <w:w w:val="149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in</w:t>
      </w:r>
      <w:r>
        <w:rPr>
          <w:spacing w:val="41"/>
          <w:w w:val="149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the</w:t>
      </w:r>
      <w:r>
        <w:rPr>
          <w:spacing w:val="31"/>
          <w:w w:val="149"/>
          <w:sz w:val="16"/>
          <w:szCs w:val="16"/>
        </w:rPr>
        <w:t xml:space="preserve"> </w:t>
      </w:r>
      <w:r>
        <w:rPr>
          <w:w w:val="189"/>
          <w:sz w:val="16"/>
          <w:szCs w:val="16"/>
        </w:rPr>
        <w:t>file,</w:t>
      </w:r>
      <w:r>
        <w:rPr>
          <w:spacing w:val="20"/>
          <w:w w:val="189"/>
          <w:sz w:val="16"/>
          <w:szCs w:val="16"/>
        </w:rPr>
        <w:t xml:space="preserve"> </w:t>
      </w:r>
      <w:r>
        <w:rPr>
          <w:w w:val="127"/>
          <w:sz w:val="16"/>
          <w:szCs w:val="16"/>
        </w:rPr>
        <w:t>whereas</w:t>
      </w:r>
      <w:r>
        <w:rPr>
          <w:spacing w:val="45"/>
          <w:w w:val="127"/>
          <w:sz w:val="16"/>
          <w:szCs w:val="16"/>
        </w:rPr>
        <w:t xml:space="preserve"> </w:t>
      </w:r>
      <w:r>
        <w:rPr>
          <w:sz w:val="16"/>
          <w:szCs w:val="16"/>
        </w:rPr>
        <w:t xml:space="preserve">we </w:t>
      </w:r>
      <w:r>
        <w:rPr>
          <w:spacing w:val="20"/>
          <w:sz w:val="16"/>
          <w:szCs w:val="16"/>
        </w:rPr>
        <w:t xml:space="preserve"> </w:t>
      </w:r>
      <w:r>
        <w:rPr>
          <w:w w:val="134"/>
          <w:sz w:val="16"/>
          <w:szCs w:val="16"/>
        </w:rPr>
        <w:t>only</w:t>
      </w:r>
      <w:r>
        <w:rPr>
          <w:spacing w:val="42"/>
          <w:w w:val="134"/>
          <w:sz w:val="16"/>
          <w:szCs w:val="16"/>
        </w:rPr>
        <w:t xml:space="preserve"> </w:t>
      </w:r>
      <w:r>
        <w:rPr>
          <w:w w:val="134"/>
          <w:sz w:val="16"/>
          <w:szCs w:val="16"/>
        </w:rPr>
        <w:t>want</w:t>
      </w:r>
      <w:r>
        <w:rPr>
          <w:spacing w:val="8"/>
          <w:w w:val="134"/>
          <w:sz w:val="16"/>
          <w:szCs w:val="16"/>
        </w:rPr>
        <w:t xml:space="preserve"> </w:t>
      </w:r>
      <w:r>
        <w:rPr>
          <w:w w:val="134"/>
          <w:sz w:val="16"/>
          <w:szCs w:val="16"/>
        </w:rPr>
        <w:t xml:space="preserve">the </w:t>
      </w:r>
      <w:r>
        <w:rPr>
          <w:spacing w:val="12"/>
          <w:w w:val="134"/>
          <w:sz w:val="16"/>
          <w:szCs w:val="16"/>
        </w:rPr>
        <w:t xml:space="preserve"> </w:t>
      </w:r>
      <w:r>
        <w:rPr>
          <w:sz w:val="16"/>
          <w:szCs w:val="16"/>
        </w:rPr>
        <w:t xml:space="preserve">PSD </w:t>
      </w:r>
      <w:r>
        <w:rPr>
          <w:spacing w:val="7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>of</w:t>
      </w:r>
      <w:r>
        <w:rPr>
          <w:spacing w:val="53"/>
          <w:w w:val="135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 xml:space="preserve">the </w:t>
      </w:r>
      <w:r>
        <w:rPr>
          <w:spacing w:val="9"/>
          <w:w w:val="135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>background</w:t>
      </w:r>
      <w:r>
        <w:rPr>
          <w:spacing w:val="-26"/>
          <w:w w:val="135"/>
          <w:sz w:val="16"/>
          <w:szCs w:val="16"/>
        </w:rPr>
        <w:t xml:space="preserve"> </w:t>
      </w:r>
      <w:r>
        <w:rPr>
          <w:w w:val="152"/>
          <w:sz w:val="16"/>
          <w:szCs w:val="16"/>
        </w:rPr>
        <w:t>noise.</w:t>
      </w:r>
      <w:r>
        <w:rPr>
          <w:spacing w:val="35"/>
          <w:w w:val="152"/>
          <w:sz w:val="16"/>
          <w:szCs w:val="16"/>
        </w:rPr>
        <w:t xml:space="preserve"> </w:t>
      </w:r>
      <w:r>
        <w:rPr>
          <w:sz w:val="16"/>
          <w:szCs w:val="16"/>
        </w:rPr>
        <w:t xml:space="preserve">So </w:t>
      </w:r>
      <w:r>
        <w:rPr>
          <w:spacing w:val="38"/>
          <w:sz w:val="16"/>
          <w:szCs w:val="16"/>
        </w:rPr>
        <w:t xml:space="preserve"> </w:t>
      </w:r>
      <w:r>
        <w:rPr>
          <w:w w:val="143"/>
          <w:sz w:val="16"/>
          <w:szCs w:val="16"/>
        </w:rPr>
        <w:t>taking</w:t>
      </w:r>
    </w:p>
    <w:p w:rsidR="00E01976" w:rsidRDefault="00961B26">
      <w:pPr>
        <w:spacing w:line="140" w:lineRule="exact"/>
        <w:ind w:left="1742"/>
        <w:rPr>
          <w:sz w:val="16"/>
          <w:szCs w:val="16"/>
        </w:rPr>
      </w:pPr>
      <w:r>
        <w:rPr>
          <w:w w:val="146"/>
          <w:sz w:val="16"/>
          <w:szCs w:val="16"/>
        </w:rPr>
        <w:t>the</w:t>
      </w:r>
      <w:r>
        <w:rPr>
          <w:spacing w:val="38"/>
          <w:w w:val="146"/>
          <w:sz w:val="16"/>
          <w:szCs w:val="16"/>
        </w:rPr>
        <w:t xml:space="preserve"> </w:t>
      </w:r>
      <w:r>
        <w:rPr>
          <w:sz w:val="16"/>
          <w:szCs w:val="16"/>
        </w:rPr>
        <w:t>PSD</w:t>
      </w:r>
    </w:p>
    <w:p w:rsidR="00E01976" w:rsidRDefault="00961B26">
      <w:pPr>
        <w:spacing w:line="140" w:lineRule="exact"/>
        <w:ind w:left="1248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of</w:t>
      </w:r>
      <w:r>
        <w:rPr>
          <w:spacing w:val="47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a</w:t>
      </w:r>
      <w:r>
        <w:rPr>
          <w:spacing w:val="38"/>
          <w:w w:val="138"/>
          <w:sz w:val="16"/>
          <w:szCs w:val="16"/>
        </w:rPr>
        <w:t xml:space="preserve"> </w:t>
      </w:r>
      <w:r>
        <w:rPr>
          <w:sz w:val="16"/>
          <w:szCs w:val="16"/>
        </w:rPr>
        <w:t xml:space="preserve">much  </w:t>
      </w:r>
      <w:r>
        <w:rPr>
          <w:spacing w:val="1"/>
          <w:sz w:val="16"/>
          <w:szCs w:val="16"/>
        </w:rPr>
        <w:t xml:space="preserve"> </w:t>
      </w:r>
      <w:r>
        <w:rPr>
          <w:w w:val="147"/>
          <w:sz w:val="16"/>
          <w:szCs w:val="16"/>
        </w:rPr>
        <w:t xml:space="preserve">larger </w:t>
      </w:r>
      <w:r>
        <w:rPr>
          <w:spacing w:val="1"/>
          <w:w w:val="147"/>
          <w:sz w:val="16"/>
          <w:szCs w:val="16"/>
        </w:rPr>
        <w:t xml:space="preserve"> </w:t>
      </w:r>
      <w:r>
        <w:rPr>
          <w:w w:val="147"/>
          <w:sz w:val="16"/>
          <w:szCs w:val="16"/>
        </w:rPr>
        <w:t xml:space="preserve">interval </w:t>
      </w:r>
      <w:r>
        <w:rPr>
          <w:spacing w:val="22"/>
          <w:w w:val="147"/>
          <w:sz w:val="16"/>
          <w:szCs w:val="16"/>
        </w:rPr>
        <w:t xml:space="preserve"> </w:t>
      </w:r>
      <w:r>
        <w:rPr>
          <w:w w:val="147"/>
          <w:sz w:val="16"/>
          <w:szCs w:val="16"/>
        </w:rPr>
        <w:t>can</w:t>
      </w:r>
      <w:r>
        <w:rPr>
          <w:spacing w:val="-3"/>
          <w:w w:val="147"/>
          <w:sz w:val="16"/>
          <w:szCs w:val="16"/>
        </w:rPr>
        <w:t xml:space="preserve"> </w:t>
      </w:r>
      <w:r>
        <w:rPr>
          <w:w w:val="147"/>
          <w:sz w:val="16"/>
          <w:szCs w:val="16"/>
        </w:rPr>
        <w:t>help</w:t>
      </w:r>
      <w:r>
        <w:rPr>
          <w:spacing w:val="15"/>
          <w:w w:val="147"/>
          <w:sz w:val="16"/>
          <w:szCs w:val="16"/>
        </w:rPr>
        <w:t xml:space="preserve"> </w:t>
      </w:r>
      <w:r>
        <w:rPr>
          <w:w w:val="147"/>
          <w:sz w:val="16"/>
          <w:szCs w:val="16"/>
        </w:rPr>
        <w:t>eliminating</w:t>
      </w:r>
      <w:r>
        <w:rPr>
          <w:spacing w:val="15"/>
          <w:w w:val="147"/>
          <w:sz w:val="16"/>
          <w:szCs w:val="16"/>
        </w:rPr>
        <w:t xml:space="preserve"> </w:t>
      </w:r>
      <w:r>
        <w:rPr>
          <w:w w:val="147"/>
          <w:sz w:val="16"/>
          <w:szCs w:val="16"/>
        </w:rPr>
        <w:t>the</w:t>
      </w:r>
      <w:r>
        <w:rPr>
          <w:spacing w:val="35"/>
          <w:w w:val="147"/>
          <w:sz w:val="16"/>
          <w:szCs w:val="16"/>
        </w:rPr>
        <w:t xml:space="preserve"> </w:t>
      </w:r>
      <w:r>
        <w:rPr>
          <w:w w:val="165"/>
          <w:sz w:val="16"/>
          <w:szCs w:val="16"/>
        </w:rPr>
        <w:t>effect.</w:t>
      </w:r>
    </w:p>
    <w:p w:rsidR="00E01976" w:rsidRDefault="00961B26">
      <w:pPr>
        <w:spacing w:line="140" w:lineRule="exact"/>
        <w:ind w:left="1248"/>
        <w:rPr>
          <w:sz w:val="16"/>
          <w:szCs w:val="16"/>
        </w:rPr>
      </w:pPr>
      <w:r>
        <w:rPr>
          <w:w w:val="145"/>
          <w:sz w:val="16"/>
          <w:szCs w:val="16"/>
        </w:rPr>
        <w:t>data_psd,</w:t>
      </w:r>
      <w:r>
        <w:rPr>
          <w:spacing w:val="14"/>
          <w:w w:val="145"/>
          <w:sz w:val="16"/>
          <w:szCs w:val="16"/>
        </w:rPr>
        <w:t xml:space="preserve"> </w:t>
      </w:r>
      <w:r>
        <w:rPr>
          <w:w w:val="145"/>
          <w:sz w:val="16"/>
          <w:szCs w:val="16"/>
        </w:rPr>
        <w:t>freqs</w:t>
      </w:r>
      <w:r>
        <w:rPr>
          <w:spacing w:val="51"/>
          <w:w w:val="145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 xml:space="preserve">mlab.psd(strain_raw, </w:t>
      </w:r>
      <w:r>
        <w:rPr>
          <w:spacing w:val="26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Fs</w:t>
      </w:r>
      <w:r>
        <w:rPr>
          <w:spacing w:val="23"/>
          <w:w w:val="138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84"/>
          <w:sz w:val="16"/>
          <w:szCs w:val="16"/>
        </w:rPr>
        <w:t>fs,</w:t>
      </w:r>
      <w:r>
        <w:rPr>
          <w:spacing w:val="22"/>
          <w:w w:val="184"/>
          <w:sz w:val="16"/>
          <w:szCs w:val="16"/>
        </w:rPr>
        <w:t xml:space="preserve"> </w:t>
      </w:r>
      <w:r>
        <w:rPr>
          <w:sz w:val="16"/>
          <w:szCs w:val="16"/>
        </w:rPr>
        <w:t xml:space="preserve">NFFT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NFFT,  </w:t>
      </w:r>
      <w:r>
        <w:rPr>
          <w:spacing w:val="19"/>
          <w:sz w:val="16"/>
          <w:szCs w:val="16"/>
        </w:rPr>
        <w:t xml:space="preserve"> </w:t>
      </w:r>
      <w:r>
        <w:rPr>
          <w:w w:val="117"/>
          <w:sz w:val="16"/>
          <w:szCs w:val="16"/>
        </w:rPr>
        <w:t>window=psd_window,</w:t>
      </w:r>
    </w:p>
    <w:p w:rsidR="00E01976" w:rsidRDefault="00961B26">
      <w:pPr>
        <w:spacing w:line="140" w:lineRule="exact"/>
        <w:ind w:left="1646"/>
        <w:rPr>
          <w:sz w:val="16"/>
          <w:szCs w:val="16"/>
        </w:rPr>
      </w:pPr>
      <w:r>
        <w:rPr>
          <w:w w:val="116"/>
          <w:sz w:val="16"/>
          <w:szCs w:val="16"/>
        </w:rPr>
        <w:t>noverlap=NOVL)</w:t>
      </w:r>
    </w:p>
    <w:p w:rsidR="00E01976" w:rsidRDefault="00E01976">
      <w:pPr>
        <w:spacing w:before="9" w:line="100" w:lineRule="exact"/>
        <w:rPr>
          <w:sz w:val="11"/>
          <w:szCs w:val="11"/>
        </w:rPr>
      </w:pPr>
    </w:p>
    <w:p w:rsidR="00E01976" w:rsidRDefault="00961B26">
      <w:pPr>
        <w:spacing w:line="180" w:lineRule="exact"/>
        <w:ind w:left="1248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>Take</w:t>
      </w:r>
      <w:r>
        <w:rPr>
          <w:spacing w:val="-9"/>
          <w:w w:val="135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 xml:space="preserve">the </w:t>
      </w:r>
      <w:r>
        <w:rPr>
          <w:spacing w:val="9"/>
          <w:w w:val="135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 xml:space="preserve">Fourier </w:t>
      </w:r>
      <w:r>
        <w:rPr>
          <w:spacing w:val="21"/>
          <w:w w:val="135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>Transform</w:t>
      </w:r>
      <w:r>
        <w:rPr>
          <w:spacing w:val="-12"/>
          <w:w w:val="135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>(FFT)</w:t>
      </w:r>
      <w:r>
        <w:rPr>
          <w:spacing w:val="4"/>
          <w:w w:val="135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>of</w:t>
      </w:r>
      <w:r>
        <w:rPr>
          <w:spacing w:val="53"/>
          <w:w w:val="135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 xml:space="preserve">the </w:t>
      </w:r>
      <w:r>
        <w:rPr>
          <w:spacing w:val="9"/>
          <w:w w:val="135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 xml:space="preserve">data </w:t>
      </w:r>
      <w:r>
        <w:rPr>
          <w:spacing w:val="9"/>
          <w:w w:val="135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>and</w:t>
      </w:r>
      <w:r>
        <w:rPr>
          <w:spacing w:val="17"/>
          <w:w w:val="135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 xml:space="preserve">the </w:t>
      </w:r>
      <w:r>
        <w:rPr>
          <w:spacing w:val="9"/>
          <w:w w:val="135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 xml:space="preserve">template </w:t>
      </w:r>
      <w:r>
        <w:rPr>
          <w:spacing w:val="10"/>
          <w:w w:val="135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 xml:space="preserve">(with </w:t>
      </w:r>
      <w:r>
        <w:rPr>
          <w:spacing w:val="8"/>
          <w:w w:val="135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>dwindow)</w:t>
      </w:r>
    </w:p>
    <w:p w:rsidR="00E01976" w:rsidRDefault="00961B26">
      <w:pPr>
        <w:spacing w:line="180" w:lineRule="exact"/>
        <w:ind w:left="1248"/>
        <w:rPr>
          <w:sz w:val="16"/>
          <w:szCs w:val="16"/>
        </w:rPr>
      </w:pPr>
      <w:r>
        <w:rPr>
          <w:w w:val="153"/>
          <w:position w:val="3"/>
          <w:sz w:val="16"/>
          <w:szCs w:val="16"/>
        </w:rPr>
        <w:t>data_fft</w:t>
      </w:r>
      <w:r>
        <w:rPr>
          <w:spacing w:val="35"/>
          <w:w w:val="153"/>
          <w:position w:val="3"/>
          <w:sz w:val="16"/>
          <w:szCs w:val="16"/>
        </w:rPr>
        <w:t xml:space="preserve"> </w:t>
      </w:r>
      <w:r>
        <w:rPr>
          <w:position w:val="3"/>
          <w:sz w:val="16"/>
          <w:szCs w:val="16"/>
        </w:rPr>
        <w:t xml:space="preserve">= </w:t>
      </w:r>
      <w:r>
        <w:rPr>
          <w:spacing w:val="21"/>
          <w:position w:val="3"/>
          <w:sz w:val="16"/>
          <w:szCs w:val="16"/>
        </w:rPr>
        <w:t xml:space="preserve"> </w:t>
      </w:r>
      <w:r>
        <w:rPr>
          <w:w w:val="166"/>
          <w:position w:val="3"/>
          <w:sz w:val="16"/>
          <w:szCs w:val="16"/>
        </w:rPr>
        <w:t>np.fft.fft(data</w:t>
      </w:r>
      <w:r>
        <w:rPr>
          <w:w w:val="119"/>
          <w:sz w:val="16"/>
          <w:szCs w:val="16"/>
        </w:rPr>
        <w:t>*</w:t>
      </w:r>
      <w:r>
        <w:rPr>
          <w:w w:val="117"/>
          <w:position w:val="3"/>
          <w:sz w:val="16"/>
          <w:szCs w:val="16"/>
        </w:rPr>
        <w:t>dwindow)</w:t>
      </w:r>
      <w:r>
        <w:rPr>
          <w:position w:val="3"/>
          <w:sz w:val="16"/>
          <w:szCs w:val="16"/>
        </w:rPr>
        <w:t xml:space="preserve"> </w:t>
      </w:r>
      <w:r>
        <w:rPr>
          <w:spacing w:val="16"/>
          <w:position w:val="3"/>
          <w:sz w:val="16"/>
          <w:szCs w:val="16"/>
        </w:rPr>
        <w:t xml:space="preserve"> </w:t>
      </w:r>
      <w:r>
        <w:rPr>
          <w:w w:val="190"/>
          <w:position w:val="3"/>
          <w:sz w:val="16"/>
          <w:szCs w:val="16"/>
        </w:rPr>
        <w:t>/</w:t>
      </w:r>
      <w:r>
        <w:rPr>
          <w:spacing w:val="31"/>
          <w:w w:val="190"/>
          <w:position w:val="3"/>
          <w:sz w:val="16"/>
          <w:szCs w:val="16"/>
        </w:rPr>
        <w:t xml:space="preserve"> </w:t>
      </w:r>
      <w:r>
        <w:rPr>
          <w:w w:val="190"/>
          <w:position w:val="3"/>
          <w:sz w:val="16"/>
          <w:szCs w:val="16"/>
        </w:rPr>
        <w:t>fs</w:t>
      </w:r>
    </w:p>
    <w:p w:rsidR="00E01976" w:rsidRDefault="00961B26">
      <w:pPr>
        <w:spacing w:before="89" w:line="180" w:lineRule="exact"/>
        <w:ind w:left="1248"/>
        <w:rPr>
          <w:sz w:val="16"/>
          <w:szCs w:val="16"/>
        </w:rPr>
      </w:pPr>
      <w:r>
        <w:rPr>
          <w:w w:val="149"/>
          <w:sz w:val="16"/>
          <w:szCs w:val="16"/>
        </w:rPr>
        <w:t>#--</w:t>
      </w:r>
      <w:r>
        <w:rPr>
          <w:spacing w:val="44"/>
          <w:w w:val="149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Interpolate</w:t>
      </w:r>
      <w:r>
        <w:rPr>
          <w:spacing w:val="50"/>
          <w:w w:val="149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to</w:t>
      </w:r>
      <w:r>
        <w:rPr>
          <w:spacing w:val="41"/>
          <w:w w:val="149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get</w:t>
      </w:r>
      <w:r>
        <w:rPr>
          <w:spacing w:val="31"/>
          <w:w w:val="149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the</w:t>
      </w:r>
      <w:r>
        <w:rPr>
          <w:spacing w:val="31"/>
          <w:w w:val="149"/>
          <w:sz w:val="16"/>
          <w:szCs w:val="16"/>
        </w:rPr>
        <w:t xml:space="preserve"> </w:t>
      </w:r>
      <w:r>
        <w:rPr>
          <w:sz w:val="16"/>
          <w:szCs w:val="16"/>
        </w:rPr>
        <w:t xml:space="preserve">PSD </w:t>
      </w:r>
      <w:r>
        <w:rPr>
          <w:spacing w:val="7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values</w:t>
      </w:r>
      <w:r>
        <w:rPr>
          <w:spacing w:val="36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 xml:space="preserve">at </w:t>
      </w:r>
      <w:r>
        <w:rPr>
          <w:spacing w:val="12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the</w:t>
      </w:r>
      <w:r>
        <w:rPr>
          <w:spacing w:val="49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needed</w:t>
      </w:r>
      <w:r>
        <w:rPr>
          <w:spacing w:val="-28"/>
          <w:w w:val="141"/>
          <w:sz w:val="16"/>
          <w:szCs w:val="16"/>
        </w:rPr>
        <w:t xml:space="preserve"> </w:t>
      </w:r>
      <w:r>
        <w:rPr>
          <w:w w:val="142"/>
          <w:sz w:val="16"/>
          <w:szCs w:val="16"/>
        </w:rPr>
        <w:t>frequencies</w:t>
      </w:r>
    </w:p>
    <w:p w:rsidR="00E01976" w:rsidRDefault="00961B26">
      <w:pPr>
        <w:spacing w:line="140" w:lineRule="exact"/>
        <w:ind w:left="1248"/>
        <w:rPr>
          <w:sz w:val="16"/>
          <w:szCs w:val="16"/>
        </w:rPr>
      </w:pPr>
      <w:r>
        <w:rPr>
          <w:w w:val="122"/>
          <w:sz w:val="16"/>
          <w:szCs w:val="16"/>
        </w:rPr>
        <w:t>power_vec</w:t>
      </w:r>
      <w:r>
        <w:rPr>
          <w:spacing w:val="47"/>
          <w:w w:val="122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50"/>
          <w:sz w:val="16"/>
          <w:szCs w:val="16"/>
        </w:rPr>
        <w:t>np.interp(np.</w:t>
      </w:r>
      <w:r>
        <w:rPr>
          <w:b/>
          <w:w w:val="124"/>
          <w:sz w:val="16"/>
          <w:szCs w:val="16"/>
        </w:rPr>
        <w:t>abs</w:t>
      </w:r>
      <w:r>
        <w:rPr>
          <w:w w:val="157"/>
          <w:sz w:val="16"/>
          <w:szCs w:val="16"/>
        </w:rPr>
        <w:t>(datafreq),</w:t>
      </w:r>
      <w:r>
        <w:rPr>
          <w:sz w:val="16"/>
          <w:szCs w:val="16"/>
        </w:rPr>
        <w:t xml:space="preserve"> </w:t>
      </w:r>
      <w:r>
        <w:rPr>
          <w:spacing w:val="16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 xml:space="preserve">freqs, </w:t>
      </w:r>
      <w:r>
        <w:rPr>
          <w:spacing w:val="17"/>
          <w:w w:val="148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>data_psd)</w:t>
      </w:r>
    </w:p>
    <w:p w:rsidR="00E01976" w:rsidRDefault="00E01976">
      <w:pPr>
        <w:spacing w:before="9" w:line="100" w:lineRule="exact"/>
        <w:rPr>
          <w:sz w:val="11"/>
          <w:szCs w:val="11"/>
        </w:rPr>
      </w:pPr>
    </w:p>
    <w:p w:rsidR="00E01976" w:rsidRDefault="00961B26">
      <w:pPr>
        <w:spacing w:line="180" w:lineRule="exact"/>
        <w:ind w:left="1248"/>
        <w:rPr>
          <w:sz w:val="16"/>
          <w:szCs w:val="16"/>
        </w:rPr>
      </w:pPr>
      <w:r>
        <w:rPr>
          <w:w w:val="136"/>
          <w:sz w:val="16"/>
          <w:szCs w:val="16"/>
        </w:rPr>
        <w:t xml:space="preserve">#-- </w:t>
      </w:r>
      <w:r>
        <w:rPr>
          <w:spacing w:val="19"/>
          <w:w w:val="136"/>
          <w:sz w:val="16"/>
          <w:szCs w:val="16"/>
        </w:rPr>
        <w:t xml:space="preserve"> </w:t>
      </w:r>
      <w:r>
        <w:rPr>
          <w:w w:val="136"/>
          <w:sz w:val="16"/>
          <w:szCs w:val="16"/>
        </w:rPr>
        <w:t xml:space="preserve">Calculate </w:t>
      </w:r>
      <w:r>
        <w:rPr>
          <w:spacing w:val="23"/>
          <w:w w:val="136"/>
          <w:sz w:val="16"/>
          <w:szCs w:val="16"/>
        </w:rPr>
        <w:t xml:space="preserve"> </w:t>
      </w:r>
      <w:r>
        <w:rPr>
          <w:w w:val="136"/>
          <w:sz w:val="16"/>
          <w:szCs w:val="16"/>
        </w:rPr>
        <w:t xml:space="preserve">the </w:t>
      </w:r>
      <w:r>
        <w:rPr>
          <w:spacing w:val="7"/>
          <w:w w:val="136"/>
          <w:sz w:val="16"/>
          <w:szCs w:val="16"/>
        </w:rPr>
        <w:t xml:space="preserve"> </w:t>
      </w:r>
      <w:r>
        <w:rPr>
          <w:w w:val="136"/>
          <w:sz w:val="16"/>
          <w:szCs w:val="16"/>
        </w:rPr>
        <w:t>matched</w:t>
      </w:r>
      <w:r>
        <w:rPr>
          <w:spacing w:val="-29"/>
          <w:w w:val="136"/>
          <w:sz w:val="16"/>
          <w:szCs w:val="16"/>
        </w:rPr>
        <w:t xml:space="preserve"> </w:t>
      </w:r>
      <w:r>
        <w:rPr>
          <w:w w:val="184"/>
          <w:sz w:val="16"/>
          <w:szCs w:val="16"/>
        </w:rPr>
        <w:t>filter</w:t>
      </w:r>
      <w:r>
        <w:rPr>
          <w:spacing w:val="22"/>
          <w:w w:val="184"/>
          <w:sz w:val="16"/>
          <w:szCs w:val="16"/>
        </w:rPr>
        <w:t xml:space="preserve"> </w:t>
      </w:r>
      <w:r>
        <w:rPr>
          <w:w w:val="140"/>
          <w:sz w:val="16"/>
          <w:szCs w:val="16"/>
        </w:rPr>
        <w:t>output</w:t>
      </w:r>
      <w:r>
        <w:rPr>
          <w:spacing w:val="40"/>
          <w:w w:val="140"/>
          <w:sz w:val="16"/>
          <w:szCs w:val="16"/>
        </w:rPr>
        <w:t xml:space="preserve"> </w:t>
      </w:r>
      <w:r>
        <w:rPr>
          <w:w w:val="140"/>
          <w:sz w:val="16"/>
          <w:szCs w:val="16"/>
        </w:rPr>
        <w:t>in  the</w:t>
      </w:r>
      <w:r>
        <w:rPr>
          <w:spacing w:val="52"/>
          <w:w w:val="140"/>
          <w:sz w:val="16"/>
          <w:szCs w:val="16"/>
        </w:rPr>
        <w:t xml:space="preserve"> </w:t>
      </w:r>
      <w:r>
        <w:rPr>
          <w:w w:val="140"/>
          <w:sz w:val="16"/>
          <w:szCs w:val="16"/>
        </w:rPr>
        <w:t>time</w:t>
      </w:r>
      <w:r>
        <w:rPr>
          <w:spacing w:val="23"/>
          <w:w w:val="140"/>
          <w:sz w:val="16"/>
          <w:szCs w:val="16"/>
        </w:rPr>
        <w:t xml:space="preserve"> </w:t>
      </w:r>
      <w:r>
        <w:rPr>
          <w:w w:val="140"/>
          <w:sz w:val="16"/>
          <w:szCs w:val="16"/>
        </w:rPr>
        <w:t>domain:</w:t>
      </w:r>
    </w:p>
    <w:p w:rsidR="00E01976" w:rsidRDefault="00961B26">
      <w:pPr>
        <w:spacing w:line="140" w:lineRule="exact"/>
        <w:ind w:left="1248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Multiply</w:t>
      </w:r>
      <w:r>
        <w:rPr>
          <w:spacing w:val="12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the</w:t>
      </w:r>
      <w:r>
        <w:rPr>
          <w:spacing w:val="49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Fourier</w:t>
      </w:r>
      <w:r>
        <w:rPr>
          <w:spacing w:val="44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Space</w:t>
      </w:r>
      <w:r>
        <w:rPr>
          <w:spacing w:val="-21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template</w:t>
      </w:r>
      <w:r>
        <w:rPr>
          <w:spacing w:val="29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 xml:space="preserve">and data, </w:t>
      </w:r>
      <w:r>
        <w:rPr>
          <w:spacing w:val="29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and divide</w:t>
      </w:r>
      <w:r>
        <w:rPr>
          <w:spacing w:val="48"/>
          <w:w w:val="141"/>
          <w:sz w:val="16"/>
          <w:szCs w:val="16"/>
        </w:rPr>
        <w:t xml:space="preserve"> </w:t>
      </w:r>
      <w:r>
        <w:rPr>
          <w:sz w:val="16"/>
          <w:szCs w:val="16"/>
        </w:rPr>
        <w:t xml:space="preserve">by  </w:t>
      </w:r>
      <w:r>
        <w:rPr>
          <w:spacing w:val="6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 xml:space="preserve">the </w:t>
      </w:r>
      <w:r>
        <w:rPr>
          <w:spacing w:val="4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noise</w:t>
      </w:r>
      <w:r>
        <w:rPr>
          <w:spacing w:val="55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power</w:t>
      </w:r>
      <w:r>
        <w:rPr>
          <w:spacing w:val="-31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 xml:space="preserve">in </w:t>
      </w:r>
      <w:r>
        <w:rPr>
          <w:spacing w:val="6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each</w:t>
      </w:r>
    </w:p>
    <w:p w:rsidR="00E01976" w:rsidRDefault="00961B26">
      <w:pPr>
        <w:spacing w:line="140" w:lineRule="exact"/>
        <w:ind w:left="1742"/>
        <w:rPr>
          <w:sz w:val="16"/>
          <w:szCs w:val="16"/>
        </w:rPr>
      </w:pPr>
      <w:r>
        <w:rPr>
          <w:w w:val="134"/>
          <w:sz w:val="16"/>
          <w:szCs w:val="16"/>
        </w:rPr>
        <w:t>frequency</w:t>
      </w:r>
      <w:r>
        <w:rPr>
          <w:spacing w:val="42"/>
          <w:w w:val="134"/>
          <w:sz w:val="16"/>
          <w:szCs w:val="16"/>
        </w:rPr>
        <w:t xml:space="preserve"> </w:t>
      </w:r>
      <w:r>
        <w:rPr>
          <w:w w:val="156"/>
          <w:sz w:val="16"/>
          <w:szCs w:val="16"/>
        </w:rPr>
        <w:t>bin.</w:t>
      </w:r>
    </w:p>
    <w:p w:rsidR="00E01976" w:rsidRDefault="00961B26">
      <w:pPr>
        <w:spacing w:line="140" w:lineRule="exact"/>
        <w:ind w:left="1248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Taking</w:t>
      </w:r>
      <w:r>
        <w:rPr>
          <w:spacing w:val="-9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 xml:space="preserve">the </w:t>
      </w:r>
      <w:r>
        <w:rPr>
          <w:spacing w:val="4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 xml:space="preserve">Inverse </w:t>
      </w:r>
      <w:r>
        <w:rPr>
          <w:spacing w:val="10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 xml:space="preserve">Fourier </w:t>
      </w:r>
      <w:r>
        <w:rPr>
          <w:spacing w:val="10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Transform</w:t>
      </w:r>
      <w:r>
        <w:rPr>
          <w:spacing w:val="-26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(IFFT)</w:t>
      </w:r>
      <w:r>
        <w:rPr>
          <w:spacing w:val="15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of</w:t>
      </w:r>
      <w:r>
        <w:rPr>
          <w:spacing w:val="49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 xml:space="preserve">the </w:t>
      </w:r>
      <w:r>
        <w:rPr>
          <w:spacing w:val="4"/>
          <w:w w:val="137"/>
          <w:sz w:val="16"/>
          <w:szCs w:val="16"/>
        </w:rPr>
        <w:t xml:space="preserve"> </w:t>
      </w:r>
      <w:r>
        <w:rPr>
          <w:w w:val="184"/>
          <w:sz w:val="16"/>
          <w:szCs w:val="16"/>
        </w:rPr>
        <w:t>filter</w:t>
      </w:r>
      <w:r>
        <w:rPr>
          <w:spacing w:val="22"/>
          <w:w w:val="184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output</w:t>
      </w:r>
      <w:r>
        <w:rPr>
          <w:spacing w:val="36"/>
          <w:w w:val="141"/>
          <w:sz w:val="16"/>
          <w:szCs w:val="16"/>
        </w:rPr>
        <w:t xml:space="preserve"> </w:t>
      </w:r>
      <w:r>
        <w:rPr>
          <w:w w:val="141"/>
          <w:sz w:val="16"/>
          <w:szCs w:val="16"/>
        </w:rPr>
        <w:t>puts</w:t>
      </w:r>
      <w:r>
        <w:rPr>
          <w:spacing w:val="45"/>
          <w:w w:val="141"/>
          <w:sz w:val="16"/>
          <w:szCs w:val="16"/>
        </w:rPr>
        <w:t xml:space="preserve"> </w:t>
      </w:r>
      <w:r>
        <w:rPr>
          <w:w w:val="215"/>
          <w:sz w:val="16"/>
          <w:szCs w:val="16"/>
        </w:rPr>
        <w:t>it</w:t>
      </w:r>
      <w:r>
        <w:rPr>
          <w:spacing w:val="10"/>
          <w:w w:val="215"/>
          <w:sz w:val="16"/>
          <w:szCs w:val="16"/>
        </w:rPr>
        <w:t xml:space="preserve"> </w:t>
      </w:r>
      <w:r>
        <w:rPr>
          <w:w w:val="126"/>
          <w:sz w:val="16"/>
          <w:szCs w:val="16"/>
        </w:rPr>
        <w:t>back</w:t>
      </w:r>
      <w:r>
        <w:rPr>
          <w:spacing w:val="46"/>
          <w:w w:val="126"/>
          <w:sz w:val="16"/>
          <w:szCs w:val="16"/>
        </w:rPr>
        <w:t xml:space="preserve"> </w:t>
      </w:r>
      <w:r>
        <w:rPr>
          <w:w w:val="153"/>
          <w:sz w:val="16"/>
          <w:szCs w:val="16"/>
        </w:rPr>
        <w:t>in</w:t>
      </w:r>
    </w:p>
    <w:p w:rsidR="00E01976" w:rsidRDefault="00961B26">
      <w:pPr>
        <w:spacing w:line="140" w:lineRule="exact"/>
        <w:ind w:left="1646"/>
        <w:rPr>
          <w:sz w:val="16"/>
          <w:szCs w:val="16"/>
        </w:rPr>
      </w:pPr>
      <w:r>
        <w:rPr>
          <w:w w:val="136"/>
          <w:sz w:val="16"/>
          <w:szCs w:val="16"/>
        </w:rPr>
        <w:t xml:space="preserve">the </w:t>
      </w:r>
      <w:r>
        <w:rPr>
          <w:spacing w:val="7"/>
          <w:w w:val="136"/>
          <w:sz w:val="16"/>
          <w:szCs w:val="16"/>
        </w:rPr>
        <w:t xml:space="preserve"> </w:t>
      </w:r>
      <w:r>
        <w:rPr>
          <w:w w:val="136"/>
          <w:sz w:val="16"/>
          <w:szCs w:val="16"/>
        </w:rPr>
        <w:t>time</w:t>
      </w:r>
      <w:r>
        <w:rPr>
          <w:spacing w:val="36"/>
          <w:w w:val="136"/>
          <w:sz w:val="16"/>
          <w:szCs w:val="16"/>
        </w:rPr>
        <w:t xml:space="preserve"> </w:t>
      </w:r>
      <w:r>
        <w:rPr>
          <w:w w:val="136"/>
          <w:sz w:val="16"/>
          <w:szCs w:val="16"/>
        </w:rPr>
        <w:t>domain,</w:t>
      </w:r>
    </w:p>
    <w:p w:rsidR="00E01976" w:rsidRDefault="00961B26">
      <w:pPr>
        <w:spacing w:line="140" w:lineRule="exact"/>
        <w:ind w:left="1248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so</w:t>
      </w:r>
      <w:r>
        <w:rPr>
          <w:spacing w:val="15"/>
          <w:w w:val="149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the</w:t>
      </w:r>
      <w:r>
        <w:rPr>
          <w:spacing w:val="31"/>
          <w:w w:val="149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 xml:space="preserve">result </w:t>
      </w:r>
      <w:r>
        <w:rPr>
          <w:spacing w:val="19"/>
          <w:w w:val="149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will</w:t>
      </w:r>
      <w:r>
        <w:rPr>
          <w:spacing w:val="46"/>
          <w:w w:val="149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be</w:t>
      </w:r>
      <w:r>
        <w:rPr>
          <w:spacing w:val="2"/>
          <w:w w:val="149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plotted</w:t>
      </w:r>
      <w:r>
        <w:rPr>
          <w:spacing w:val="41"/>
          <w:w w:val="149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as</w:t>
      </w:r>
      <w:r>
        <w:rPr>
          <w:spacing w:val="28"/>
          <w:w w:val="149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a</w:t>
      </w:r>
      <w:r>
        <w:rPr>
          <w:spacing w:val="26"/>
          <w:w w:val="149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function</w:t>
      </w:r>
      <w:r>
        <w:rPr>
          <w:spacing w:val="4"/>
          <w:w w:val="149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of</w:t>
      </w:r>
      <w:r>
        <w:rPr>
          <w:spacing w:val="28"/>
          <w:w w:val="149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time</w:t>
      </w:r>
      <w:r>
        <w:rPr>
          <w:spacing w:val="-6"/>
          <w:w w:val="149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 xml:space="preserve">off-set </w:t>
      </w:r>
      <w:r>
        <w:rPr>
          <w:spacing w:val="23"/>
          <w:w w:val="149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>between</w:t>
      </w:r>
      <w:r>
        <w:rPr>
          <w:spacing w:val="-11"/>
          <w:w w:val="135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 xml:space="preserve">the </w:t>
      </w:r>
      <w:r>
        <w:rPr>
          <w:spacing w:val="9"/>
          <w:w w:val="135"/>
          <w:sz w:val="16"/>
          <w:szCs w:val="16"/>
        </w:rPr>
        <w:t xml:space="preserve"> </w:t>
      </w:r>
      <w:r>
        <w:rPr>
          <w:w w:val="132"/>
          <w:sz w:val="16"/>
          <w:szCs w:val="16"/>
        </w:rPr>
        <w:t>templa</w:t>
      </w:r>
      <w:r>
        <w:rPr>
          <w:w w:val="166"/>
          <w:sz w:val="16"/>
          <w:szCs w:val="16"/>
        </w:rPr>
        <w:t>te</w:t>
      </w:r>
    </w:p>
    <w:p w:rsidR="00E01976" w:rsidRDefault="00961B26">
      <w:pPr>
        <w:spacing w:line="140" w:lineRule="exact"/>
        <w:ind w:left="1646"/>
        <w:rPr>
          <w:sz w:val="16"/>
          <w:szCs w:val="16"/>
        </w:rPr>
      </w:pPr>
      <w:r>
        <w:rPr>
          <w:w w:val="124"/>
          <w:sz w:val="16"/>
          <w:szCs w:val="16"/>
        </w:rPr>
        <w:t>and</w:t>
      </w:r>
      <w:r>
        <w:rPr>
          <w:spacing w:val="46"/>
          <w:w w:val="124"/>
          <w:sz w:val="16"/>
          <w:szCs w:val="16"/>
        </w:rPr>
        <w:t xml:space="preserve"> </w:t>
      </w:r>
      <w:r>
        <w:rPr>
          <w:w w:val="154"/>
          <w:sz w:val="16"/>
          <w:szCs w:val="16"/>
        </w:rPr>
        <w:t>the</w:t>
      </w:r>
      <w:r>
        <w:rPr>
          <w:spacing w:val="19"/>
          <w:w w:val="154"/>
          <w:sz w:val="16"/>
          <w:szCs w:val="16"/>
        </w:rPr>
        <w:t xml:space="preserve"> </w:t>
      </w:r>
      <w:r>
        <w:rPr>
          <w:w w:val="154"/>
          <w:sz w:val="16"/>
          <w:szCs w:val="16"/>
        </w:rPr>
        <w:t>data:</w:t>
      </w:r>
    </w:p>
    <w:p w:rsidR="00E01976" w:rsidRDefault="00961B26">
      <w:pPr>
        <w:spacing w:before="14" w:line="169" w:lineRule="auto"/>
        <w:ind w:left="1248" w:right="2794"/>
        <w:rPr>
          <w:sz w:val="16"/>
          <w:szCs w:val="16"/>
        </w:rPr>
      </w:pPr>
      <w:r>
        <w:rPr>
          <w:w w:val="137"/>
          <w:sz w:val="16"/>
          <w:szCs w:val="16"/>
        </w:rPr>
        <w:t>optimal</w:t>
      </w:r>
      <w:r>
        <w:rPr>
          <w:spacing w:val="41"/>
          <w:w w:val="137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53"/>
          <w:sz w:val="16"/>
          <w:szCs w:val="16"/>
        </w:rPr>
        <w:t>data_fft</w:t>
      </w:r>
      <w:r>
        <w:rPr>
          <w:spacing w:val="35"/>
          <w:w w:val="153"/>
          <w:sz w:val="16"/>
          <w:szCs w:val="16"/>
        </w:rPr>
        <w:t xml:space="preserve"> </w:t>
      </w:r>
      <w:r>
        <w:rPr>
          <w:position w:val="-3"/>
          <w:sz w:val="16"/>
          <w:szCs w:val="16"/>
        </w:rPr>
        <w:t xml:space="preserve">* </w:t>
      </w:r>
      <w:r>
        <w:rPr>
          <w:spacing w:val="31"/>
          <w:position w:val="-3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>template_fft.conjugate()</w:t>
      </w:r>
      <w:r>
        <w:rPr>
          <w:spacing w:val="37"/>
          <w:w w:val="148"/>
          <w:sz w:val="16"/>
          <w:szCs w:val="16"/>
        </w:rPr>
        <w:t xml:space="preserve"> </w:t>
      </w:r>
      <w:r>
        <w:rPr>
          <w:w w:val="215"/>
          <w:sz w:val="16"/>
          <w:szCs w:val="16"/>
        </w:rPr>
        <w:t>/</w:t>
      </w:r>
      <w:r>
        <w:rPr>
          <w:spacing w:val="10"/>
          <w:w w:val="215"/>
          <w:sz w:val="16"/>
          <w:szCs w:val="16"/>
        </w:rPr>
        <w:t xml:space="preserve"> </w:t>
      </w:r>
      <w:r>
        <w:rPr>
          <w:w w:val="122"/>
          <w:sz w:val="16"/>
          <w:szCs w:val="16"/>
        </w:rPr>
        <w:t xml:space="preserve">power_vec </w:t>
      </w:r>
      <w:r>
        <w:rPr>
          <w:w w:val="134"/>
          <w:sz w:val="16"/>
          <w:szCs w:val="16"/>
        </w:rPr>
        <w:t>optimal_time</w:t>
      </w:r>
      <w:r>
        <w:rPr>
          <w:spacing w:val="42"/>
          <w:w w:val="134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19"/>
          <w:sz w:val="16"/>
          <w:szCs w:val="16"/>
        </w:rPr>
        <w:t>2</w:t>
      </w:r>
      <w:r>
        <w:rPr>
          <w:w w:val="119"/>
          <w:position w:val="-3"/>
          <w:sz w:val="16"/>
          <w:szCs w:val="16"/>
        </w:rPr>
        <w:t>*</w:t>
      </w:r>
      <w:r>
        <w:rPr>
          <w:w w:val="161"/>
          <w:sz w:val="16"/>
          <w:szCs w:val="16"/>
        </w:rPr>
        <w:t>np.fft.ifft(optimal)</w:t>
      </w:r>
      <w:r>
        <w:rPr>
          <w:w w:val="119"/>
          <w:position w:val="-3"/>
          <w:sz w:val="16"/>
          <w:szCs w:val="16"/>
        </w:rPr>
        <w:t>*</w:t>
      </w:r>
      <w:r>
        <w:rPr>
          <w:w w:val="165"/>
          <w:sz w:val="16"/>
          <w:szCs w:val="16"/>
        </w:rPr>
        <w:t>fs</w:t>
      </w:r>
    </w:p>
    <w:p w:rsidR="00E01976" w:rsidRDefault="00E01976">
      <w:pPr>
        <w:spacing w:before="8" w:line="100" w:lineRule="exact"/>
        <w:rPr>
          <w:sz w:val="10"/>
          <w:szCs w:val="10"/>
        </w:rPr>
      </w:pPr>
    </w:p>
    <w:p w:rsidR="00E01976" w:rsidRDefault="00961B26">
      <w:pPr>
        <w:spacing w:line="180" w:lineRule="exact"/>
        <w:ind w:left="1248"/>
        <w:rPr>
          <w:sz w:val="16"/>
          <w:szCs w:val="16"/>
        </w:rPr>
      </w:pPr>
      <w:r>
        <w:rPr>
          <w:w w:val="136"/>
          <w:sz w:val="16"/>
          <w:szCs w:val="16"/>
        </w:rPr>
        <w:t xml:space="preserve">#-- </w:t>
      </w:r>
      <w:r>
        <w:rPr>
          <w:spacing w:val="19"/>
          <w:w w:val="136"/>
          <w:sz w:val="16"/>
          <w:szCs w:val="16"/>
        </w:rPr>
        <w:t xml:space="preserve"> </w:t>
      </w:r>
      <w:r>
        <w:rPr>
          <w:w w:val="136"/>
          <w:sz w:val="16"/>
          <w:szCs w:val="16"/>
        </w:rPr>
        <w:t>Normalize</w:t>
      </w:r>
      <w:r>
        <w:rPr>
          <w:spacing w:val="-19"/>
          <w:w w:val="136"/>
          <w:sz w:val="16"/>
          <w:szCs w:val="16"/>
        </w:rPr>
        <w:t xml:space="preserve"> </w:t>
      </w:r>
      <w:r>
        <w:rPr>
          <w:w w:val="136"/>
          <w:sz w:val="16"/>
          <w:szCs w:val="16"/>
        </w:rPr>
        <w:t xml:space="preserve">the </w:t>
      </w:r>
      <w:r>
        <w:rPr>
          <w:spacing w:val="7"/>
          <w:w w:val="136"/>
          <w:sz w:val="16"/>
          <w:szCs w:val="16"/>
        </w:rPr>
        <w:t xml:space="preserve"> </w:t>
      </w:r>
      <w:r>
        <w:rPr>
          <w:w w:val="136"/>
          <w:sz w:val="16"/>
          <w:szCs w:val="16"/>
        </w:rPr>
        <w:t>matched</w:t>
      </w:r>
      <w:r>
        <w:rPr>
          <w:spacing w:val="-29"/>
          <w:w w:val="136"/>
          <w:sz w:val="16"/>
          <w:szCs w:val="16"/>
        </w:rPr>
        <w:t xml:space="preserve"> </w:t>
      </w:r>
      <w:r>
        <w:rPr>
          <w:w w:val="169"/>
          <w:sz w:val="16"/>
          <w:szCs w:val="16"/>
        </w:rPr>
        <w:t xml:space="preserve">filter </w:t>
      </w:r>
      <w:r>
        <w:rPr>
          <w:spacing w:val="7"/>
          <w:w w:val="169"/>
          <w:sz w:val="16"/>
          <w:szCs w:val="16"/>
        </w:rPr>
        <w:t xml:space="preserve"> </w:t>
      </w:r>
      <w:r>
        <w:rPr>
          <w:w w:val="169"/>
          <w:sz w:val="16"/>
          <w:szCs w:val="16"/>
        </w:rPr>
        <w:t>output:</w:t>
      </w:r>
    </w:p>
    <w:p w:rsidR="00E01976" w:rsidRDefault="00961B26">
      <w:pPr>
        <w:spacing w:line="140" w:lineRule="exact"/>
        <w:ind w:left="1248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32"/>
          <w:sz w:val="16"/>
          <w:szCs w:val="16"/>
        </w:rPr>
        <w:t>Normalize</w:t>
      </w:r>
      <w:r>
        <w:rPr>
          <w:spacing w:val="9"/>
          <w:w w:val="132"/>
          <w:sz w:val="16"/>
          <w:szCs w:val="16"/>
        </w:rPr>
        <w:t xml:space="preserve"> </w:t>
      </w:r>
      <w:r>
        <w:rPr>
          <w:w w:val="132"/>
          <w:sz w:val="16"/>
          <w:szCs w:val="16"/>
        </w:rPr>
        <w:t xml:space="preserve">the </w:t>
      </w:r>
      <w:r>
        <w:rPr>
          <w:spacing w:val="18"/>
          <w:w w:val="132"/>
          <w:sz w:val="16"/>
          <w:szCs w:val="16"/>
        </w:rPr>
        <w:t xml:space="preserve"> </w:t>
      </w:r>
      <w:r>
        <w:rPr>
          <w:w w:val="132"/>
          <w:sz w:val="16"/>
          <w:szCs w:val="16"/>
        </w:rPr>
        <w:t>matched</w:t>
      </w:r>
      <w:r>
        <w:rPr>
          <w:spacing w:val="-6"/>
          <w:w w:val="132"/>
          <w:sz w:val="16"/>
          <w:szCs w:val="16"/>
        </w:rPr>
        <w:t xml:space="preserve"> </w:t>
      </w:r>
      <w:r>
        <w:rPr>
          <w:w w:val="184"/>
          <w:sz w:val="16"/>
          <w:szCs w:val="16"/>
        </w:rPr>
        <w:t>filter</w:t>
      </w:r>
      <w:r>
        <w:rPr>
          <w:spacing w:val="22"/>
          <w:w w:val="184"/>
          <w:sz w:val="16"/>
          <w:szCs w:val="16"/>
        </w:rPr>
        <w:t xml:space="preserve"> </w:t>
      </w:r>
      <w:r>
        <w:rPr>
          <w:w w:val="144"/>
          <w:sz w:val="16"/>
          <w:szCs w:val="16"/>
        </w:rPr>
        <w:t>output</w:t>
      </w:r>
      <w:r>
        <w:rPr>
          <w:spacing w:val="22"/>
          <w:w w:val="144"/>
          <w:sz w:val="16"/>
          <w:szCs w:val="16"/>
        </w:rPr>
        <w:t xml:space="preserve"> </w:t>
      </w:r>
      <w:r>
        <w:rPr>
          <w:w w:val="144"/>
          <w:sz w:val="16"/>
          <w:szCs w:val="16"/>
        </w:rPr>
        <w:t>so</w:t>
      </w:r>
      <w:r>
        <w:rPr>
          <w:spacing w:val="24"/>
          <w:w w:val="144"/>
          <w:sz w:val="16"/>
          <w:szCs w:val="16"/>
        </w:rPr>
        <w:t xml:space="preserve"> </w:t>
      </w:r>
      <w:r>
        <w:rPr>
          <w:w w:val="144"/>
          <w:sz w:val="16"/>
          <w:szCs w:val="16"/>
        </w:rPr>
        <w:t xml:space="preserve">that </w:t>
      </w:r>
      <w:r>
        <w:rPr>
          <w:spacing w:val="17"/>
          <w:w w:val="144"/>
          <w:sz w:val="16"/>
          <w:szCs w:val="16"/>
        </w:rPr>
        <w:t xml:space="preserve"> </w:t>
      </w:r>
      <w:r>
        <w:rPr>
          <w:sz w:val="16"/>
          <w:szCs w:val="16"/>
        </w:rPr>
        <w:t xml:space="preserve">we </w:t>
      </w:r>
      <w:r>
        <w:rPr>
          <w:spacing w:val="20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expect</w:t>
      </w:r>
      <w:r>
        <w:rPr>
          <w:spacing w:val="37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a</w:t>
      </w:r>
      <w:r>
        <w:rPr>
          <w:spacing w:val="38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value</w:t>
      </w:r>
      <w:r>
        <w:rPr>
          <w:spacing w:val="41"/>
          <w:w w:val="138"/>
          <w:sz w:val="16"/>
          <w:szCs w:val="16"/>
        </w:rPr>
        <w:t xml:space="preserve"> </w:t>
      </w:r>
      <w:r>
        <w:rPr>
          <w:w w:val="138"/>
          <w:sz w:val="16"/>
          <w:szCs w:val="16"/>
        </w:rPr>
        <w:t>of</w:t>
      </w:r>
      <w:r>
        <w:rPr>
          <w:spacing w:val="47"/>
          <w:w w:val="138"/>
          <w:sz w:val="16"/>
          <w:szCs w:val="16"/>
        </w:rPr>
        <w:t xml:space="preserve"> </w:t>
      </w:r>
      <w:r>
        <w:rPr>
          <w:sz w:val="16"/>
          <w:szCs w:val="16"/>
        </w:rPr>
        <w:t xml:space="preserve">1 </w:t>
      </w:r>
      <w:r>
        <w:rPr>
          <w:spacing w:val="31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at</w:t>
      </w:r>
      <w:r>
        <w:rPr>
          <w:spacing w:val="56"/>
          <w:w w:val="149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times</w:t>
      </w:r>
      <w:r>
        <w:rPr>
          <w:spacing w:val="-2"/>
          <w:w w:val="149"/>
          <w:sz w:val="16"/>
          <w:szCs w:val="16"/>
        </w:rPr>
        <w:t xml:space="preserve"> </w:t>
      </w:r>
      <w:r>
        <w:rPr>
          <w:w w:val="149"/>
          <w:sz w:val="16"/>
          <w:szCs w:val="16"/>
        </w:rPr>
        <w:t>of</w:t>
      </w:r>
      <w:r>
        <w:rPr>
          <w:spacing w:val="28"/>
          <w:w w:val="149"/>
          <w:sz w:val="16"/>
          <w:szCs w:val="16"/>
        </w:rPr>
        <w:t xml:space="preserve"> </w:t>
      </w:r>
      <w:r>
        <w:rPr>
          <w:w w:val="165"/>
          <w:sz w:val="16"/>
          <w:szCs w:val="16"/>
        </w:rPr>
        <w:t>just</w:t>
      </w:r>
    </w:p>
    <w:p w:rsidR="00E01976" w:rsidRDefault="00961B26">
      <w:pPr>
        <w:spacing w:line="140" w:lineRule="exact"/>
        <w:ind w:left="1742"/>
        <w:rPr>
          <w:sz w:val="16"/>
          <w:szCs w:val="16"/>
        </w:rPr>
      </w:pPr>
      <w:r>
        <w:rPr>
          <w:w w:val="152"/>
          <w:sz w:val="16"/>
          <w:szCs w:val="16"/>
        </w:rPr>
        <w:t>noise.</w:t>
      </w:r>
    </w:p>
    <w:p w:rsidR="00E01976" w:rsidRDefault="00961B26">
      <w:pPr>
        <w:spacing w:line="140" w:lineRule="exact"/>
        <w:ind w:left="1248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>Then,</w:t>
      </w:r>
      <w:r>
        <w:rPr>
          <w:spacing w:val="20"/>
          <w:w w:val="135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 xml:space="preserve">the </w:t>
      </w:r>
      <w:r>
        <w:rPr>
          <w:spacing w:val="9"/>
          <w:w w:val="135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>peak</w:t>
      </w:r>
      <w:r>
        <w:rPr>
          <w:spacing w:val="15"/>
          <w:w w:val="135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>of</w:t>
      </w:r>
      <w:r>
        <w:rPr>
          <w:spacing w:val="53"/>
          <w:w w:val="135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 xml:space="preserve">the </w:t>
      </w:r>
      <w:r>
        <w:rPr>
          <w:spacing w:val="9"/>
          <w:w w:val="135"/>
          <w:sz w:val="16"/>
          <w:szCs w:val="16"/>
        </w:rPr>
        <w:t xml:space="preserve"> </w:t>
      </w:r>
      <w:r>
        <w:rPr>
          <w:w w:val="135"/>
          <w:sz w:val="16"/>
          <w:szCs w:val="16"/>
        </w:rPr>
        <w:t>matched</w:t>
      </w:r>
      <w:r>
        <w:rPr>
          <w:spacing w:val="-23"/>
          <w:w w:val="135"/>
          <w:sz w:val="16"/>
          <w:szCs w:val="16"/>
        </w:rPr>
        <w:t xml:space="preserve"> </w:t>
      </w:r>
      <w:r>
        <w:rPr>
          <w:w w:val="184"/>
          <w:sz w:val="16"/>
          <w:szCs w:val="16"/>
        </w:rPr>
        <w:t>filter</w:t>
      </w:r>
      <w:r>
        <w:rPr>
          <w:spacing w:val="22"/>
          <w:w w:val="184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>output</w:t>
      </w:r>
      <w:r>
        <w:rPr>
          <w:spacing w:val="13"/>
          <w:w w:val="146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>will</w:t>
      </w:r>
      <w:r>
        <w:rPr>
          <w:spacing w:val="55"/>
          <w:w w:val="146"/>
          <w:sz w:val="16"/>
          <w:szCs w:val="16"/>
        </w:rPr>
        <w:t xml:space="preserve"> </w:t>
      </w:r>
      <w:r>
        <w:rPr>
          <w:w w:val="187"/>
          <w:sz w:val="16"/>
          <w:szCs w:val="16"/>
        </w:rPr>
        <w:t>tell</w:t>
      </w:r>
      <w:r>
        <w:rPr>
          <w:spacing w:val="21"/>
          <w:w w:val="187"/>
          <w:sz w:val="16"/>
          <w:szCs w:val="16"/>
        </w:rPr>
        <w:t xml:space="preserve"> </w:t>
      </w:r>
      <w:r>
        <w:rPr>
          <w:w w:val="145"/>
          <w:sz w:val="16"/>
          <w:szCs w:val="16"/>
        </w:rPr>
        <w:t>us</w:t>
      </w:r>
      <w:r>
        <w:rPr>
          <w:spacing w:val="22"/>
          <w:w w:val="145"/>
          <w:sz w:val="16"/>
          <w:szCs w:val="16"/>
        </w:rPr>
        <w:t xml:space="preserve"> </w:t>
      </w:r>
      <w:r>
        <w:rPr>
          <w:w w:val="145"/>
          <w:sz w:val="16"/>
          <w:szCs w:val="16"/>
        </w:rPr>
        <w:t>the</w:t>
      </w:r>
      <w:r>
        <w:rPr>
          <w:spacing w:val="40"/>
          <w:w w:val="145"/>
          <w:sz w:val="16"/>
          <w:szCs w:val="16"/>
        </w:rPr>
        <w:t xml:space="preserve"> </w:t>
      </w:r>
      <w:r>
        <w:rPr>
          <w:w w:val="145"/>
          <w:sz w:val="16"/>
          <w:szCs w:val="16"/>
        </w:rPr>
        <w:t xml:space="preserve">signal-to-noise </w:t>
      </w:r>
      <w:r>
        <w:rPr>
          <w:spacing w:val="28"/>
          <w:w w:val="145"/>
          <w:sz w:val="16"/>
          <w:szCs w:val="16"/>
        </w:rPr>
        <w:t xml:space="preserve"> </w:t>
      </w:r>
      <w:r>
        <w:rPr>
          <w:w w:val="163"/>
          <w:sz w:val="16"/>
          <w:szCs w:val="16"/>
        </w:rPr>
        <w:t>ratio</w:t>
      </w:r>
    </w:p>
    <w:p w:rsidR="00E01976" w:rsidRDefault="00961B26">
      <w:pPr>
        <w:spacing w:line="140" w:lineRule="exact"/>
        <w:ind w:left="1646"/>
        <w:rPr>
          <w:sz w:val="16"/>
          <w:szCs w:val="16"/>
        </w:rPr>
      </w:pPr>
      <w:r>
        <w:rPr>
          <w:w w:val="114"/>
          <w:sz w:val="16"/>
          <w:szCs w:val="16"/>
        </w:rPr>
        <w:t xml:space="preserve">(SNR) </w:t>
      </w:r>
      <w:r>
        <w:rPr>
          <w:spacing w:val="5"/>
          <w:w w:val="114"/>
          <w:sz w:val="16"/>
          <w:szCs w:val="16"/>
        </w:rPr>
        <w:t xml:space="preserve"> </w:t>
      </w:r>
      <w:r>
        <w:rPr>
          <w:w w:val="158"/>
          <w:sz w:val="16"/>
          <w:szCs w:val="16"/>
        </w:rPr>
        <w:t>of</w:t>
      </w:r>
      <w:r>
        <w:rPr>
          <w:spacing w:val="13"/>
          <w:w w:val="158"/>
          <w:sz w:val="16"/>
          <w:szCs w:val="16"/>
        </w:rPr>
        <w:t xml:space="preserve"> </w:t>
      </w:r>
      <w:r>
        <w:rPr>
          <w:w w:val="158"/>
          <w:sz w:val="16"/>
          <w:szCs w:val="16"/>
        </w:rPr>
        <w:t>the</w:t>
      </w:r>
      <w:r>
        <w:rPr>
          <w:spacing w:val="9"/>
          <w:w w:val="158"/>
          <w:sz w:val="16"/>
          <w:szCs w:val="16"/>
        </w:rPr>
        <w:t xml:space="preserve"> </w:t>
      </w:r>
      <w:r>
        <w:rPr>
          <w:w w:val="158"/>
          <w:sz w:val="16"/>
          <w:szCs w:val="16"/>
        </w:rPr>
        <w:t>signal.</w:t>
      </w:r>
    </w:p>
    <w:p w:rsidR="00E01976" w:rsidRDefault="00961B26">
      <w:pPr>
        <w:spacing w:before="14" w:line="169" w:lineRule="auto"/>
        <w:ind w:left="1248" w:right="981"/>
        <w:rPr>
          <w:sz w:val="16"/>
          <w:szCs w:val="16"/>
        </w:rPr>
      </w:pPr>
      <w:r>
        <w:rPr>
          <w:w w:val="127"/>
          <w:sz w:val="16"/>
          <w:szCs w:val="16"/>
        </w:rPr>
        <w:t>sigmasq</w:t>
      </w:r>
      <w:r>
        <w:rPr>
          <w:spacing w:val="45"/>
          <w:w w:val="127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19"/>
          <w:sz w:val="16"/>
          <w:szCs w:val="16"/>
        </w:rPr>
        <w:t>1</w:t>
      </w:r>
      <w:r>
        <w:rPr>
          <w:w w:val="119"/>
          <w:position w:val="-3"/>
          <w:sz w:val="16"/>
          <w:szCs w:val="16"/>
        </w:rPr>
        <w:t>*</w:t>
      </w:r>
      <w:r>
        <w:rPr>
          <w:w w:val="149"/>
          <w:sz w:val="16"/>
          <w:szCs w:val="16"/>
        </w:rPr>
        <w:t>(template_fft</w:t>
      </w:r>
      <w:r>
        <w:rPr>
          <w:sz w:val="16"/>
          <w:szCs w:val="16"/>
        </w:rPr>
        <w:t xml:space="preserve"> </w:t>
      </w:r>
      <w:r>
        <w:rPr>
          <w:spacing w:val="16"/>
          <w:sz w:val="16"/>
          <w:szCs w:val="16"/>
        </w:rPr>
        <w:t xml:space="preserve"> </w:t>
      </w:r>
      <w:r>
        <w:rPr>
          <w:position w:val="-3"/>
          <w:sz w:val="16"/>
          <w:szCs w:val="16"/>
        </w:rPr>
        <w:t xml:space="preserve">* </w:t>
      </w:r>
      <w:r>
        <w:rPr>
          <w:spacing w:val="31"/>
          <w:position w:val="-3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>template_fft.conjugate()</w:t>
      </w:r>
      <w:r>
        <w:rPr>
          <w:spacing w:val="37"/>
          <w:w w:val="148"/>
          <w:sz w:val="16"/>
          <w:szCs w:val="16"/>
        </w:rPr>
        <w:t xml:space="preserve"> </w:t>
      </w:r>
      <w:r>
        <w:rPr>
          <w:w w:val="215"/>
          <w:sz w:val="16"/>
          <w:szCs w:val="16"/>
        </w:rPr>
        <w:t>/</w:t>
      </w:r>
      <w:r>
        <w:rPr>
          <w:spacing w:val="10"/>
          <w:w w:val="215"/>
          <w:sz w:val="16"/>
          <w:szCs w:val="16"/>
        </w:rPr>
        <w:t xml:space="preserve"> </w:t>
      </w:r>
      <w:r>
        <w:rPr>
          <w:w w:val="132"/>
          <w:sz w:val="16"/>
          <w:szCs w:val="16"/>
        </w:rPr>
        <w:t>power_vec).</w:t>
      </w:r>
      <w:r>
        <w:rPr>
          <w:b/>
          <w:sz w:val="16"/>
          <w:szCs w:val="16"/>
        </w:rPr>
        <w:t>sum</w:t>
      </w:r>
      <w:r>
        <w:rPr>
          <w:w w:val="179"/>
          <w:sz w:val="16"/>
          <w:szCs w:val="16"/>
        </w:rPr>
        <w:t>()</w:t>
      </w:r>
      <w:r>
        <w:rPr>
          <w:sz w:val="16"/>
          <w:szCs w:val="16"/>
        </w:rPr>
        <w:t xml:space="preserve"> </w:t>
      </w:r>
      <w:r>
        <w:rPr>
          <w:spacing w:val="16"/>
          <w:sz w:val="16"/>
          <w:szCs w:val="16"/>
        </w:rPr>
        <w:t xml:space="preserve"> </w:t>
      </w:r>
      <w:r>
        <w:rPr>
          <w:position w:val="-3"/>
          <w:sz w:val="16"/>
          <w:szCs w:val="16"/>
        </w:rPr>
        <w:t xml:space="preserve">* </w:t>
      </w:r>
      <w:r>
        <w:rPr>
          <w:spacing w:val="31"/>
          <w:position w:val="-3"/>
          <w:sz w:val="16"/>
          <w:szCs w:val="16"/>
        </w:rPr>
        <w:t xml:space="preserve"> </w:t>
      </w:r>
      <w:r>
        <w:rPr>
          <w:w w:val="143"/>
          <w:sz w:val="16"/>
          <w:szCs w:val="16"/>
        </w:rPr>
        <w:t xml:space="preserve">df </w:t>
      </w:r>
      <w:r>
        <w:rPr>
          <w:w w:val="125"/>
          <w:sz w:val="16"/>
          <w:szCs w:val="16"/>
        </w:rPr>
        <w:t>sigma</w:t>
      </w:r>
      <w:r>
        <w:rPr>
          <w:spacing w:val="46"/>
          <w:w w:val="125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51"/>
          <w:sz w:val="16"/>
          <w:szCs w:val="16"/>
        </w:rPr>
        <w:t>np.sqrt(np.</w:t>
      </w:r>
      <w:r>
        <w:rPr>
          <w:b/>
          <w:w w:val="124"/>
          <w:sz w:val="16"/>
          <w:szCs w:val="16"/>
        </w:rPr>
        <w:t>abs</w:t>
      </w:r>
      <w:r>
        <w:rPr>
          <w:w w:val="139"/>
          <w:sz w:val="16"/>
          <w:szCs w:val="16"/>
        </w:rPr>
        <w:t>(sigmasq))</w:t>
      </w:r>
    </w:p>
    <w:p w:rsidR="00E01976" w:rsidRDefault="00961B26">
      <w:pPr>
        <w:spacing w:line="160" w:lineRule="exact"/>
        <w:ind w:left="1248"/>
        <w:rPr>
          <w:sz w:val="16"/>
          <w:szCs w:val="16"/>
        </w:rPr>
      </w:pPr>
      <w:r>
        <w:rPr>
          <w:w w:val="111"/>
          <w:sz w:val="16"/>
          <w:szCs w:val="16"/>
        </w:rPr>
        <w:t xml:space="preserve">SNR_complex </w:t>
      </w:r>
      <w:r>
        <w:rPr>
          <w:spacing w:val="7"/>
          <w:w w:val="111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34"/>
          <w:sz w:val="16"/>
          <w:szCs w:val="16"/>
        </w:rPr>
        <w:t>optimal_time/sigma</w:t>
      </w:r>
    </w:p>
    <w:p w:rsidR="00E01976" w:rsidRDefault="00E01976">
      <w:pPr>
        <w:spacing w:before="7" w:line="140" w:lineRule="exact"/>
        <w:rPr>
          <w:sz w:val="14"/>
          <w:szCs w:val="14"/>
        </w:rPr>
      </w:pPr>
    </w:p>
    <w:p w:rsidR="00E01976" w:rsidRDefault="00961B26">
      <w:pPr>
        <w:spacing w:line="140" w:lineRule="exact"/>
        <w:ind w:left="1646" w:right="312" w:hanging="399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57"/>
          <w:sz w:val="16"/>
          <w:szCs w:val="16"/>
        </w:rPr>
        <w:t xml:space="preserve">shift </w:t>
      </w:r>
      <w:r>
        <w:rPr>
          <w:spacing w:val="2"/>
          <w:w w:val="157"/>
          <w:sz w:val="16"/>
          <w:szCs w:val="16"/>
        </w:rPr>
        <w:t xml:space="preserve"> </w:t>
      </w:r>
      <w:r>
        <w:rPr>
          <w:w w:val="157"/>
          <w:sz w:val="16"/>
          <w:szCs w:val="16"/>
        </w:rPr>
        <w:t>the</w:t>
      </w:r>
      <w:r>
        <w:rPr>
          <w:spacing w:val="12"/>
          <w:w w:val="157"/>
          <w:sz w:val="16"/>
          <w:szCs w:val="16"/>
        </w:rPr>
        <w:t xml:space="preserve"> </w:t>
      </w:r>
      <w:r>
        <w:rPr>
          <w:sz w:val="16"/>
          <w:szCs w:val="16"/>
        </w:rPr>
        <w:t>SNR</w:t>
      </w:r>
      <w:r>
        <w:rPr>
          <w:spacing w:val="31"/>
          <w:sz w:val="16"/>
          <w:szCs w:val="16"/>
        </w:rPr>
        <w:t xml:space="preserve"> </w:t>
      </w:r>
      <w:r>
        <w:rPr>
          <w:w w:val="143"/>
          <w:sz w:val="16"/>
          <w:szCs w:val="16"/>
        </w:rPr>
        <w:t>vector</w:t>
      </w:r>
      <w:r>
        <w:rPr>
          <w:spacing w:val="39"/>
          <w:w w:val="143"/>
          <w:sz w:val="16"/>
          <w:szCs w:val="16"/>
        </w:rPr>
        <w:t xml:space="preserve"> </w:t>
      </w:r>
      <w:r>
        <w:rPr>
          <w:sz w:val="16"/>
          <w:szCs w:val="16"/>
        </w:rPr>
        <w:t xml:space="preserve">by  </w:t>
      </w:r>
      <w:r>
        <w:rPr>
          <w:spacing w:val="6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>the</w:t>
      </w:r>
      <w:r>
        <w:rPr>
          <w:spacing w:val="33"/>
          <w:w w:val="148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>template</w:t>
      </w:r>
      <w:r>
        <w:rPr>
          <w:spacing w:val="-13"/>
          <w:w w:val="148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>length</w:t>
      </w:r>
      <w:r>
        <w:rPr>
          <w:spacing w:val="17"/>
          <w:w w:val="148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>so</w:t>
      </w:r>
      <w:r>
        <w:rPr>
          <w:spacing w:val="17"/>
          <w:w w:val="148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 xml:space="preserve">that </w:t>
      </w:r>
      <w:r>
        <w:rPr>
          <w:spacing w:val="4"/>
          <w:w w:val="148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>the</w:t>
      </w:r>
      <w:r>
        <w:rPr>
          <w:spacing w:val="33"/>
          <w:w w:val="148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>peak</w:t>
      </w:r>
      <w:r>
        <w:rPr>
          <w:spacing w:val="-30"/>
          <w:w w:val="148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 xml:space="preserve">is </w:t>
      </w:r>
      <w:r>
        <w:rPr>
          <w:spacing w:val="11"/>
          <w:w w:val="148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>at</w:t>
      </w:r>
      <w:r>
        <w:rPr>
          <w:spacing w:val="58"/>
          <w:w w:val="148"/>
          <w:sz w:val="16"/>
          <w:szCs w:val="16"/>
        </w:rPr>
        <w:t xml:space="preserve"> </w:t>
      </w:r>
      <w:r>
        <w:rPr>
          <w:w w:val="148"/>
          <w:sz w:val="16"/>
          <w:szCs w:val="16"/>
        </w:rPr>
        <w:t>the</w:t>
      </w:r>
      <w:r>
        <w:rPr>
          <w:spacing w:val="33"/>
          <w:w w:val="148"/>
          <w:sz w:val="16"/>
          <w:szCs w:val="16"/>
        </w:rPr>
        <w:t xml:space="preserve"> </w:t>
      </w:r>
      <w:r>
        <w:rPr>
          <w:sz w:val="16"/>
          <w:szCs w:val="16"/>
        </w:rPr>
        <w:t>END</w:t>
      </w:r>
      <w:r>
        <w:rPr>
          <w:spacing w:val="13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>of</w:t>
      </w:r>
      <w:r>
        <w:rPr>
          <w:spacing w:val="34"/>
          <w:w w:val="146"/>
          <w:sz w:val="16"/>
          <w:szCs w:val="16"/>
        </w:rPr>
        <w:t xml:space="preserve"> </w:t>
      </w:r>
      <w:r>
        <w:rPr>
          <w:w w:val="146"/>
          <w:sz w:val="16"/>
          <w:szCs w:val="16"/>
        </w:rPr>
        <w:t xml:space="preserve">the </w:t>
      </w:r>
      <w:r>
        <w:rPr>
          <w:w w:val="139"/>
          <w:sz w:val="16"/>
          <w:szCs w:val="16"/>
        </w:rPr>
        <w:t>template</w:t>
      </w:r>
    </w:p>
    <w:p w:rsidR="00E01976" w:rsidRDefault="00961B26">
      <w:pPr>
        <w:spacing w:line="140" w:lineRule="exact"/>
        <w:ind w:left="1248"/>
        <w:rPr>
          <w:sz w:val="16"/>
          <w:szCs w:val="16"/>
        </w:rPr>
      </w:pPr>
      <w:r>
        <w:rPr>
          <w:w w:val="126"/>
          <w:sz w:val="16"/>
          <w:szCs w:val="16"/>
        </w:rPr>
        <w:t>peaksample</w:t>
      </w:r>
      <w:r>
        <w:rPr>
          <w:spacing w:val="46"/>
          <w:w w:val="126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b/>
          <w:w w:val="156"/>
          <w:sz w:val="16"/>
          <w:szCs w:val="16"/>
        </w:rPr>
        <w:t>int</w:t>
      </w:r>
      <w:r>
        <w:rPr>
          <w:w w:val="156"/>
          <w:sz w:val="16"/>
          <w:szCs w:val="16"/>
        </w:rPr>
        <w:t>(data.size</w:t>
      </w:r>
      <w:r>
        <w:rPr>
          <w:spacing w:val="34"/>
          <w:w w:val="156"/>
          <w:sz w:val="16"/>
          <w:szCs w:val="16"/>
        </w:rPr>
        <w:t xml:space="preserve"> </w:t>
      </w:r>
      <w:r>
        <w:rPr>
          <w:w w:val="215"/>
          <w:sz w:val="16"/>
          <w:szCs w:val="16"/>
        </w:rPr>
        <w:t>/</w:t>
      </w:r>
      <w:r>
        <w:rPr>
          <w:spacing w:val="10"/>
          <w:w w:val="215"/>
          <w:sz w:val="16"/>
          <w:szCs w:val="16"/>
        </w:rPr>
        <w:t xml:space="preserve"> </w:t>
      </w:r>
      <w:r>
        <w:rPr>
          <w:w w:val="143"/>
          <w:sz w:val="16"/>
          <w:szCs w:val="16"/>
        </w:rPr>
        <w:t xml:space="preserve">2)  </w:t>
      </w:r>
      <w:r>
        <w:rPr>
          <w:spacing w:val="19"/>
          <w:w w:val="143"/>
          <w:sz w:val="16"/>
          <w:szCs w:val="16"/>
        </w:rPr>
        <w:t xml:space="preserve"> </w:t>
      </w:r>
      <w:r>
        <w:rPr>
          <w:sz w:val="16"/>
          <w:szCs w:val="16"/>
        </w:rPr>
        <w:t xml:space="preserve"># </w:t>
      </w:r>
      <w:r>
        <w:rPr>
          <w:spacing w:val="31"/>
          <w:sz w:val="16"/>
          <w:szCs w:val="16"/>
        </w:rPr>
        <w:t xml:space="preserve"> </w:t>
      </w:r>
      <w:r>
        <w:rPr>
          <w:w w:val="142"/>
          <w:sz w:val="16"/>
          <w:szCs w:val="16"/>
        </w:rPr>
        <w:t xml:space="preserve">location </w:t>
      </w:r>
      <w:r>
        <w:rPr>
          <w:spacing w:val="13"/>
          <w:w w:val="142"/>
          <w:sz w:val="16"/>
          <w:szCs w:val="16"/>
        </w:rPr>
        <w:t xml:space="preserve"> </w:t>
      </w:r>
      <w:r>
        <w:rPr>
          <w:w w:val="142"/>
          <w:sz w:val="16"/>
          <w:szCs w:val="16"/>
        </w:rPr>
        <w:t>of</w:t>
      </w:r>
      <w:r>
        <w:rPr>
          <w:spacing w:val="41"/>
          <w:w w:val="142"/>
          <w:sz w:val="16"/>
          <w:szCs w:val="16"/>
        </w:rPr>
        <w:t xml:space="preserve"> </w:t>
      </w:r>
      <w:r>
        <w:rPr>
          <w:w w:val="142"/>
          <w:sz w:val="16"/>
          <w:szCs w:val="16"/>
        </w:rPr>
        <w:t>peak</w:t>
      </w:r>
      <w:r>
        <w:rPr>
          <w:spacing w:val="-9"/>
          <w:w w:val="142"/>
          <w:sz w:val="16"/>
          <w:szCs w:val="16"/>
        </w:rPr>
        <w:t xml:space="preserve"> </w:t>
      </w:r>
      <w:r>
        <w:rPr>
          <w:w w:val="142"/>
          <w:sz w:val="16"/>
          <w:szCs w:val="16"/>
        </w:rPr>
        <w:t>in</w:t>
      </w:r>
      <w:r>
        <w:rPr>
          <w:spacing w:val="53"/>
          <w:w w:val="142"/>
          <w:sz w:val="16"/>
          <w:szCs w:val="16"/>
        </w:rPr>
        <w:t xml:space="preserve"> </w:t>
      </w:r>
      <w:r>
        <w:rPr>
          <w:w w:val="142"/>
          <w:sz w:val="16"/>
          <w:szCs w:val="16"/>
        </w:rPr>
        <w:t>the</w:t>
      </w:r>
      <w:r>
        <w:rPr>
          <w:spacing w:val="47"/>
          <w:w w:val="142"/>
          <w:sz w:val="16"/>
          <w:szCs w:val="16"/>
        </w:rPr>
        <w:t xml:space="preserve"> </w:t>
      </w:r>
      <w:r>
        <w:rPr>
          <w:w w:val="142"/>
          <w:sz w:val="16"/>
          <w:szCs w:val="16"/>
        </w:rPr>
        <w:t>template</w:t>
      </w:r>
    </w:p>
    <w:p w:rsidR="00E01976" w:rsidRDefault="00961B26">
      <w:pPr>
        <w:spacing w:line="140" w:lineRule="exact"/>
        <w:ind w:left="1248"/>
        <w:rPr>
          <w:sz w:val="16"/>
          <w:szCs w:val="16"/>
        </w:rPr>
      </w:pPr>
      <w:r>
        <w:rPr>
          <w:w w:val="111"/>
          <w:sz w:val="16"/>
          <w:szCs w:val="16"/>
        </w:rPr>
        <w:t xml:space="preserve">SNR_complex </w:t>
      </w:r>
      <w:r>
        <w:rPr>
          <w:spacing w:val="7"/>
          <w:w w:val="111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30"/>
          <w:sz w:val="16"/>
          <w:szCs w:val="16"/>
        </w:rPr>
        <w:t>np.roll(SNR_complex,peaksample)</w:t>
      </w:r>
    </w:p>
    <w:p w:rsidR="00E01976" w:rsidRDefault="00961B26">
      <w:pPr>
        <w:spacing w:line="140" w:lineRule="exact"/>
        <w:ind w:left="1248"/>
        <w:rPr>
          <w:sz w:val="16"/>
          <w:szCs w:val="16"/>
        </w:rPr>
      </w:pPr>
      <w:r>
        <w:rPr>
          <w:sz w:val="16"/>
          <w:szCs w:val="16"/>
        </w:rPr>
        <w:t>SNR</w:t>
      </w:r>
      <w:r>
        <w:rPr>
          <w:spacing w:val="31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b/>
          <w:w w:val="124"/>
          <w:sz w:val="16"/>
          <w:szCs w:val="16"/>
        </w:rPr>
        <w:t>abs</w:t>
      </w:r>
      <w:r>
        <w:rPr>
          <w:w w:val="118"/>
          <w:sz w:val="16"/>
          <w:szCs w:val="16"/>
        </w:rPr>
        <w:t>(SNR_complex)</w:t>
      </w:r>
    </w:p>
    <w:p w:rsidR="00E01976" w:rsidRDefault="00E01976">
      <w:pPr>
        <w:spacing w:before="9" w:line="100" w:lineRule="exact"/>
        <w:rPr>
          <w:sz w:val="11"/>
          <w:szCs w:val="11"/>
        </w:rPr>
      </w:pPr>
    </w:p>
    <w:p w:rsidR="00E01976" w:rsidRDefault="00961B26">
      <w:pPr>
        <w:spacing w:line="180" w:lineRule="exact"/>
        <w:ind w:left="1248"/>
        <w:rPr>
          <w:sz w:val="16"/>
          <w:szCs w:val="16"/>
        </w:rPr>
      </w:pPr>
      <w:r>
        <w:rPr>
          <w:w w:val="137"/>
          <w:sz w:val="16"/>
          <w:szCs w:val="16"/>
        </w:rPr>
        <w:t xml:space="preserve">#-- </w:t>
      </w:r>
      <w:r>
        <w:rPr>
          <w:spacing w:val="16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Find</w:t>
      </w:r>
      <w:r>
        <w:rPr>
          <w:spacing w:val="21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 xml:space="preserve">the </w:t>
      </w:r>
      <w:r>
        <w:rPr>
          <w:spacing w:val="4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time</w:t>
      </w:r>
      <w:r>
        <w:rPr>
          <w:spacing w:val="33"/>
          <w:w w:val="137"/>
          <w:sz w:val="16"/>
          <w:szCs w:val="16"/>
        </w:rPr>
        <w:t xml:space="preserve"> </w:t>
      </w:r>
      <w:r>
        <w:rPr>
          <w:w w:val="137"/>
          <w:sz w:val="16"/>
          <w:szCs w:val="16"/>
        </w:rPr>
        <w:t>and</w:t>
      </w:r>
      <w:r>
        <w:rPr>
          <w:spacing w:val="11"/>
          <w:w w:val="137"/>
          <w:sz w:val="16"/>
          <w:szCs w:val="16"/>
        </w:rPr>
        <w:t xml:space="preserve"> </w:t>
      </w:r>
      <w:r>
        <w:rPr>
          <w:sz w:val="16"/>
          <w:szCs w:val="16"/>
        </w:rPr>
        <w:t>SNR</w:t>
      </w:r>
      <w:r>
        <w:rPr>
          <w:spacing w:val="31"/>
          <w:sz w:val="16"/>
          <w:szCs w:val="16"/>
        </w:rPr>
        <w:t xml:space="preserve"> </w:t>
      </w:r>
      <w:r>
        <w:rPr>
          <w:w w:val="152"/>
          <w:sz w:val="16"/>
          <w:szCs w:val="16"/>
        </w:rPr>
        <w:t>value</w:t>
      </w:r>
      <w:r>
        <w:rPr>
          <w:spacing w:val="-13"/>
          <w:w w:val="152"/>
          <w:sz w:val="16"/>
          <w:szCs w:val="16"/>
        </w:rPr>
        <w:t xml:space="preserve"> </w:t>
      </w:r>
      <w:r>
        <w:rPr>
          <w:w w:val="152"/>
          <w:sz w:val="16"/>
          <w:szCs w:val="16"/>
        </w:rPr>
        <w:t>at</w:t>
      </w:r>
      <w:r>
        <w:rPr>
          <w:spacing w:val="51"/>
          <w:w w:val="152"/>
          <w:sz w:val="16"/>
          <w:szCs w:val="16"/>
        </w:rPr>
        <w:t xml:space="preserve"> </w:t>
      </w:r>
      <w:r>
        <w:rPr>
          <w:w w:val="110"/>
          <w:sz w:val="16"/>
          <w:szCs w:val="16"/>
        </w:rPr>
        <w:t>maximum:</w:t>
      </w:r>
    </w:p>
    <w:p w:rsidR="00E01976" w:rsidRDefault="00961B26">
      <w:pPr>
        <w:spacing w:line="140" w:lineRule="exact"/>
        <w:ind w:left="1248"/>
        <w:rPr>
          <w:sz w:val="16"/>
          <w:szCs w:val="16"/>
        </w:rPr>
      </w:pPr>
      <w:r>
        <w:rPr>
          <w:w w:val="119"/>
          <w:sz w:val="16"/>
          <w:szCs w:val="16"/>
        </w:rPr>
        <w:t xml:space="preserve">indmax </w:t>
      </w:r>
      <w:r>
        <w:rPr>
          <w:spacing w:val="1"/>
          <w:w w:val="119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22"/>
          <w:sz w:val="16"/>
          <w:szCs w:val="16"/>
        </w:rPr>
        <w:t>np.argmax(SNR)</w:t>
      </w:r>
    </w:p>
    <w:p w:rsidR="00E01976" w:rsidRDefault="00961B26">
      <w:pPr>
        <w:spacing w:line="140" w:lineRule="exact"/>
        <w:ind w:left="1248"/>
        <w:rPr>
          <w:sz w:val="16"/>
          <w:szCs w:val="16"/>
        </w:rPr>
      </w:pPr>
      <w:r>
        <w:rPr>
          <w:sz w:val="16"/>
          <w:szCs w:val="16"/>
        </w:rPr>
        <w:t>SNRmax</w:t>
      </w:r>
      <w:r>
        <w:rPr>
          <w:spacing w:val="38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w w:val="117"/>
          <w:sz w:val="16"/>
          <w:szCs w:val="16"/>
        </w:rPr>
        <w:t>SNR[indmax]</w:t>
      </w:r>
    </w:p>
    <w:p w:rsidR="00E01976" w:rsidRDefault="00961B26">
      <w:pPr>
        <w:spacing w:line="140" w:lineRule="exact"/>
        <w:ind w:left="1248"/>
        <w:rPr>
          <w:sz w:val="16"/>
          <w:szCs w:val="16"/>
        </w:rPr>
      </w:pPr>
      <w:r>
        <w:rPr>
          <w:sz w:val="16"/>
          <w:szCs w:val="16"/>
        </w:rPr>
        <w:t xml:space="preserve">SNRsum 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 xml:space="preserve">+= </w:t>
      </w:r>
      <w:r>
        <w:rPr>
          <w:spacing w:val="27"/>
          <w:sz w:val="16"/>
          <w:szCs w:val="16"/>
        </w:rPr>
        <w:t xml:space="preserve"> </w:t>
      </w:r>
      <w:r>
        <w:rPr>
          <w:sz w:val="16"/>
          <w:szCs w:val="16"/>
        </w:rPr>
        <w:t>SNRmax</w:t>
      </w:r>
    </w:p>
    <w:p w:rsidR="00E01976" w:rsidRDefault="00E01976">
      <w:pPr>
        <w:spacing w:before="7" w:line="140" w:lineRule="exact"/>
        <w:rPr>
          <w:sz w:val="14"/>
          <w:szCs w:val="14"/>
        </w:rPr>
      </w:pPr>
    </w:p>
    <w:p w:rsidR="00E01976" w:rsidRDefault="00961B26">
      <w:pPr>
        <w:spacing w:line="140" w:lineRule="exact"/>
        <w:ind w:left="865" w:right="5572"/>
        <w:rPr>
          <w:sz w:val="16"/>
          <w:szCs w:val="16"/>
        </w:rPr>
      </w:pPr>
      <w:r>
        <w:rPr>
          <w:w w:val="112"/>
          <w:sz w:val="16"/>
          <w:szCs w:val="16"/>
        </w:rPr>
        <w:t xml:space="preserve">SNR_avr </w:t>
      </w:r>
      <w:r>
        <w:rPr>
          <w:spacing w:val="6"/>
          <w:w w:val="112"/>
          <w:sz w:val="16"/>
          <w:szCs w:val="16"/>
        </w:rPr>
        <w:t xml:space="preserve"> </w:t>
      </w:r>
      <w:r>
        <w:rPr>
          <w:sz w:val="16"/>
          <w:szCs w:val="16"/>
        </w:rPr>
        <w:t xml:space="preserve">= 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 xml:space="preserve">SNRsum </w:t>
      </w:r>
      <w:r>
        <w:rPr>
          <w:spacing w:val="10"/>
          <w:sz w:val="16"/>
          <w:szCs w:val="16"/>
        </w:rPr>
        <w:t xml:space="preserve"> </w:t>
      </w:r>
      <w:r>
        <w:rPr>
          <w:w w:val="215"/>
          <w:sz w:val="16"/>
          <w:szCs w:val="16"/>
        </w:rPr>
        <w:t>/</w:t>
      </w:r>
      <w:r>
        <w:rPr>
          <w:spacing w:val="10"/>
          <w:w w:val="215"/>
          <w:sz w:val="16"/>
          <w:szCs w:val="16"/>
        </w:rPr>
        <w:t xml:space="preserve"> </w:t>
      </w:r>
      <w:r>
        <w:rPr>
          <w:b/>
          <w:w w:val="140"/>
          <w:sz w:val="16"/>
          <w:szCs w:val="16"/>
        </w:rPr>
        <w:t>len</w:t>
      </w:r>
      <w:r>
        <w:rPr>
          <w:w w:val="134"/>
          <w:sz w:val="16"/>
          <w:szCs w:val="16"/>
        </w:rPr>
        <w:t xml:space="preserve">(inj_num) </w:t>
      </w:r>
      <w:r>
        <w:rPr>
          <w:w w:val="156"/>
          <w:sz w:val="16"/>
          <w:szCs w:val="16"/>
        </w:rPr>
        <w:t>f.write(’{0}\n’.</w:t>
      </w:r>
      <w:r>
        <w:rPr>
          <w:b/>
          <w:w w:val="121"/>
          <w:sz w:val="16"/>
          <w:szCs w:val="16"/>
        </w:rPr>
        <w:t>format</w:t>
      </w:r>
      <w:r>
        <w:rPr>
          <w:w w:val="126"/>
          <w:sz w:val="16"/>
          <w:szCs w:val="16"/>
        </w:rPr>
        <w:t xml:space="preserve">(SNR_avr)) </w:t>
      </w:r>
      <w:r>
        <w:rPr>
          <w:w w:val="155"/>
          <w:sz w:val="16"/>
          <w:szCs w:val="16"/>
        </w:rPr>
        <w:t>dataFile.flush()</w:t>
      </w:r>
    </w:p>
    <w:p w:rsidR="00E01976" w:rsidRDefault="00F03C4F">
      <w:pPr>
        <w:spacing w:before="7" w:line="300" w:lineRule="atLeast"/>
        <w:ind w:left="483" w:right="2607" w:firstLine="383"/>
        <w:rPr>
          <w:sz w:val="16"/>
          <w:szCs w:val="16"/>
        </w:rPr>
      </w:pPr>
      <w:r>
        <w:pict>
          <v:group id="_x0000_s1042" style="position:absolute;left:0;text-align:left;margin-left:153.7pt;margin-top:13.4pt;width:4pt;height:2pt;z-index:-1239;mso-position-horizontal-relative:page" coordorigin="3074,268" coordsize="80,40">
            <v:polyline id="_x0000_s1045" style="position:absolute" points="6156,576,6156,544" coordorigin="3078,272" coordsize="0,32" filled="f" strokeweight="5055emu">
              <v:path arrowok="t"/>
            </v:polyline>
            <v:polyline id="_x0000_s1044" style="position:absolute" points="6164,600,6228,600" coordorigin="3082,300" coordsize="64,0" filled="f" strokeweight="5055emu">
              <v:path arrowok="t"/>
            </v:polyline>
            <v:polyline id="_x0000_s1043" style="position:absolute" points="6300,576,6300,544" coordorigin="3150,272" coordsize="0,32" filled="f" strokeweight="5055emu">
              <v:path arrowok="t"/>
            </v:polyline>
            <w10:wrap anchorx="page"/>
          </v:group>
        </w:pict>
      </w:r>
      <w:r>
        <w:pict>
          <v:group id="_x0000_s1038" style="position:absolute;left:0;text-align:left;margin-left:168.05pt;margin-top:13.4pt;width:4pt;height:2pt;z-index:-1238;mso-position-horizontal-relative:page" coordorigin="3361,268" coordsize="80,40">
            <v:polyline id="_x0000_s1041" style="position:absolute" points="6730,576,6730,544" coordorigin="3365,272" coordsize="0,32" filled="f" strokeweight="5055emu">
              <v:path arrowok="t"/>
            </v:polyline>
            <v:polyline id="_x0000_s1040" style="position:absolute" points="6738,600,6802,600" coordorigin="3369,300" coordsize="64,0" filled="f" strokeweight="5055emu">
              <v:path arrowok="t"/>
            </v:polyline>
            <v:polyline id="_x0000_s1039" style="position:absolute" points="6874,576,6874,544" coordorigin="3437,272" coordsize="0,32" filled="f" strokeweight="5055emu">
              <v:path arrowok="t"/>
            </v:polyline>
            <w10:wrap anchorx="page"/>
          </v:group>
        </w:pict>
      </w:r>
      <w:r>
        <w:pict>
          <v:group id="_x0000_s1034" style="position:absolute;left:0;text-align:left;margin-left:235pt;margin-top:13.4pt;width:4pt;height:2pt;z-index:-1237;mso-position-horizontal-relative:page" coordorigin="4700,268" coordsize="80,40">
            <v:polyline id="_x0000_s1037" style="position:absolute" points="9408,576,9408,544" coordorigin="4704,272" coordsize="0,32" filled="f" strokeweight="5055emu">
              <v:path arrowok="t"/>
            </v:polyline>
            <v:polyline id="_x0000_s1036" style="position:absolute" points="9416,600,9480,600" coordorigin="4708,300" coordsize="64,0" filled="f" strokeweight="5055emu">
              <v:path arrowok="t"/>
            </v:polyline>
            <v:polyline id="_x0000_s1035" style="position:absolute" points="9552,576,9552,544" coordorigin="4776,272" coordsize="0,32" filled="f" strokeweight="5055emu">
              <v:path arrowok="t"/>
            </v:polyline>
            <w10:wrap anchorx="page"/>
          </v:group>
        </w:pict>
      </w:r>
      <w:r>
        <w:pict>
          <v:group id="_x0000_s1030" style="position:absolute;left:0;text-align:left;margin-left:244.55pt;margin-top:13.4pt;width:4pt;height:2pt;z-index:-1236;mso-position-horizontal-relative:page" coordorigin="4891,268" coordsize="80,40">
            <v:polyline id="_x0000_s1033" style="position:absolute" points="9790,576,9790,544" coordorigin="4895,272" coordsize="0,32" filled="f" strokeweight="5055emu">
              <v:path arrowok="t"/>
            </v:polyline>
            <v:polyline id="_x0000_s1032" style="position:absolute" points="9798,600,9862,600" coordorigin="4899,300" coordsize="64,0" filled="f" strokeweight="5055emu">
              <v:path arrowok="t"/>
            </v:polyline>
            <v:polyline id="_x0000_s1031" style="position:absolute" points="9934,576,9934,544" coordorigin="4967,272" coordsize="0,32" filled="f" strokeweight="5055emu">
              <v:path arrowok="t"/>
            </v:polyline>
            <w10:wrap anchorx="page"/>
          </v:group>
        </w:pict>
      </w:r>
      <w:r>
        <w:pict>
          <v:group id="_x0000_s1026" style="position:absolute;left:0;text-align:left;margin-left:263.7pt;margin-top:13.4pt;width:4pt;height:2pt;z-index:-1235;mso-position-horizontal-relative:page" coordorigin="5274,268" coordsize="80,40">
            <v:polyline id="_x0000_s1029" style="position:absolute" points="10556,576,10556,544" coordorigin="5278,272" coordsize="0,32" filled="f" strokeweight="5055emu">
              <v:path arrowok="t"/>
            </v:polyline>
            <v:polyline id="_x0000_s1028" style="position:absolute" points="10564,600,10627,600" coordorigin="5282,300" coordsize="64,0" filled="f" strokeweight="5055emu">
              <v:path arrowok="t"/>
            </v:polyline>
            <v:polyline id="_x0000_s1027" style="position:absolute" points="10698,576,10698,544" coordorigin="5349,272" coordsize="0,32" filled="f" strokeweight="5055emu">
              <v:path arrowok="t"/>
            </v:polyline>
            <w10:wrap anchorx="page"/>
          </v:group>
        </w:pict>
      </w:r>
      <w:r w:rsidR="00961B26">
        <w:rPr>
          <w:b/>
          <w:w w:val="138"/>
          <w:sz w:val="16"/>
          <w:szCs w:val="16"/>
        </w:rPr>
        <w:t>print</w:t>
      </w:r>
      <w:r w:rsidR="00961B26">
        <w:rPr>
          <w:b/>
          <w:spacing w:val="41"/>
          <w:w w:val="138"/>
          <w:sz w:val="16"/>
          <w:szCs w:val="16"/>
        </w:rPr>
        <w:t xml:space="preserve"> </w:t>
      </w:r>
      <w:r w:rsidR="00961B26">
        <w:rPr>
          <w:sz w:val="16"/>
          <w:szCs w:val="16"/>
        </w:rPr>
        <w:t xml:space="preserve">’%s  </w:t>
      </w:r>
      <w:r w:rsidR="00961B26">
        <w:rPr>
          <w:spacing w:val="13"/>
          <w:sz w:val="16"/>
          <w:szCs w:val="16"/>
        </w:rPr>
        <w:t xml:space="preserve"> </w:t>
      </w:r>
      <w:r w:rsidR="00961B26">
        <w:rPr>
          <w:w w:val="153"/>
          <w:sz w:val="16"/>
          <w:szCs w:val="16"/>
        </w:rPr>
        <w:t>at</w:t>
      </w:r>
      <w:r w:rsidR="00961B26">
        <w:rPr>
          <w:spacing w:val="50"/>
          <w:w w:val="153"/>
          <w:sz w:val="16"/>
          <w:szCs w:val="16"/>
        </w:rPr>
        <w:t xml:space="preserve"> </w:t>
      </w:r>
      <w:r w:rsidR="00961B26">
        <w:rPr>
          <w:w w:val="153"/>
          <w:sz w:val="16"/>
          <w:szCs w:val="16"/>
        </w:rPr>
        <w:t>amplification</w:t>
      </w:r>
      <w:r w:rsidR="00961B26">
        <w:rPr>
          <w:spacing w:val="-33"/>
          <w:w w:val="153"/>
          <w:sz w:val="16"/>
          <w:szCs w:val="16"/>
        </w:rPr>
        <w:t xml:space="preserve"> </w:t>
      </w:r>
      <w:r w:rsidR="00961B26">
        <w:rPr>
          <w:sz w:val="16"/>
          <w:szCs w:val="16"/>
        </w:rPr>
        <w:t xml:space="preserve">= </w:t>
      </w:r>
      <w:r w:rsidR="00961B26">
        <w:rPr>
          <w:spacing w:val="21"/>
          <w:sz w:val="16"/>
          <w:szCs w:val="16"/>
        </w:rPr>
        <w:t xml:space="preserve"> </w:t>
      </w:r>
      <w:r w:rsidR="00961B26">
        <w:rPr>
          <w:w w:val="141"/>
          <w:sz w:val="16"/>
          <w:szCs w:val="16"/>
        </w:rPr>
        <w:t>{0}</w:t>
      </w:r>
      <w:r w:rsidR="00961B26">
        <w:rPr>
          <w:spacing w:val="-5"/>
          <w:w w:val="141"/>
          <w:sz w:val="16"/>
          <w:szCs w:val="16"/>
        </w:rPr>
        <w:t xml:space="preserve"> </w:t>
      </w:r>
      <w:r w:rsidR="00961B26">
        <w:rPr>
          <w:w w:val="141"/>
          <w:sz w:val="16"/>
          <w:szCs w:val="16"/>
        </w:rPr>
        <w:t>finished.’.</w:t>
      </w:r>
      <w:r w:rsidR="00961B26">
        <w:rPr>
          <w:b/>
          <w:w w:val="141"/>
          <w:sz w:val="16"/>
          <w:szCs w:val="16"/>
        </w:rPr>
        <w:t>format</w:t>
      </w:r>
      <w:r w:rsidR="00961B26">
        <w:rPr>
          <w:w w:val="141"/>
          <w:sz w:val="16"/>
          <w:szCs w:val="16"/>
        </w:rPr>
        <w:t xml:space="preserve">(A[k]) </w:t>
      </w:r>
      <w:r w:rsidR="00961B26">
        <w:rPr>
          <w:spacing w:val="21"/>
          <w:w w:val="141"/>
          <w:sz w:val="16"/>
          <w:szCs w:val="16"/>
        </w:rPr>
        <w:t xml:space="preserve"> </w:t>
      </w:r>
      <w:r w:rsidR="00961B26">
        <w:rPr>
          <w:w w:val="71"/>
          <w:sz w:val="16"/>
          <w:szCs w:val="16"/>
        </w:rPr>
        <w:t xml:space="preserve">%  </w:t>
      </w:r>
      <w:r w:rsidR="00961B26">
        <w:rPr>
          <w:spacing w:val="11"/>
          <w:w w:val="71"/>
          <w:sz w:val="16"/>
          <w:szCs w:val="16"/>
        </w:rPr>
        <w:t xml:space="preserve"> </w:t>
      </w:r>
      <w:r w:rsidR="00961B26">
        <w:rPr>
          <w:w w:val="110"/>
          <w:sz w:val="16"/>
          <w:szCs w:val="16"/>
        </w:rPr>
        <w:t xml:space="preserve">name </w:t>
      </w:r>
      <w:r w:rsidR="00961B26">
        <w:rPr>
          <w:w w:val="154"/>
          <w:sz w:val="16"/>
          <w:szCs w:val="16"/>
        </w:rPr>
        <w:t>dataFile.close()</w:t>
      </w:r>
    </w:p>
    <w:p w:rsidR="00E01976" w:rsidRDefault="00961B26">
      <w:pPr>
        <w:spacing w:line="140" w:lineRule="exact"/>
        <w:ind w:left="483"/>
        <w:rPr>
          <w:sz w:val="16"/>
          <w:szCs w:val="16"/>
        </w:rPr>
      </w:pPr>
      <w:r>
        <w:rPr>
          <w:w w:val="162"/>
          <w:sz w:val="16"/>
          <w:szCs w:val="16"/>
        </w:rPr>
        <w:t>f.close()</w:t>
      </w:r>
    </w:p>
    <w:sectPr w:rsidR="00E01976">
      <w:pgSz w:w="11920" w:h="16840"/>
      <w:pgMar w:top="940" w:right="1040" w:bottom="280" w:left="1340" w:header="719" w:footer="1479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comment w:id="2" w:author="Reyhan Early" w:date="2016-07-22T19:04:00Z" w:initials="RE">
    <w:p w:rsidR="00E20820" w:rsidRDefault="00E20820">
      <w:pPr>
        <w:pStyle w:val="CommentText"/>
      </w:pPr>
      <w:r>
        <w:rPr>
          <w:rStyle w:val="CommentReference"/>
        </w:rPr>
        <w:annotationRef/>
      </w:r>
      <w:r>
        <w:t xml:space="preserve">Tony, this is really thorough work and analysis on your topic, especially for a first draft! There are some grammatical errors and formatting issues that I have pointed out throughout your paper, which you can use to revise your draft. Good luck, and good work! </w:t>
      </w:r>
    </w:p>
  </w:comment>
  <w:comment w:id="3" w:author="Reyhan Early" w:date="2016-07-22T17:33:00Z" w:initials="RE">
    <w:p w:rsidR="00AD7456" w:rsidRDefault="00AD7456">
      <w:pPr>
        <w:pStyle w:val="CommentText"/>
      </w:pPr>
      <w:r>
        <w:rPr>
          <w:rStyle w:val="CommentReference"/>
        </w:rPr>
        <w:annotationRef/>
      </w:r>
      <w:r>
        <w:t>were</w:t>
      </w:r>
    </w:p>
  </w:comment>
  <w:comment w:id="9" w:author="Reyhan Early" w:date="2016-07-22T17:35:00Z" w:initials="RE">
    <w:p w:rsidR="00AD7456" w:rsidRDefault="00AD7456">
      <w:pPr>
        <w:pStyle w:val="CommentText"/>
      </w:pPr>
      <w:r>
        <w:rPr>
          <w:rStyle w:val="CommentReference"/>
        </w:rPr>
        <w:annotationRef/>
      </w:r>
      <w:r>
        <w:t>smaller</w:t>
      </w:r>
    </w:p>
  </w:comment>
  <w:comment w:id="10" w:author="Reyhan Early" w:date="2016-07-22T17:34:00Z" w:initials="RE">
    <w:p w:rsidR="00AD7456" w:rsidRDefault="00AD7456">
      <w:pPr>
        <w:pStyle w:val="CommentText"/>
      </w:pPr>
      <w:r>
        <w:rPr>
          <w:rStyle w:val="CommentReference"/>
        </w:rPr>
        <w:annotationRef/>
      </w:r>
      <w:r>
        <w:t>Make sure to fix the spacing gap here.</w:t>
      </w:r>
    </w:p>
  </w:comment>
  <w:comment w:id="11" w:author="Reyhan Early" w:date="2016-07-22T17:39:00Z" w:initials="RE">
    <w:p w:rsidR="00AD7456" w:rsidRDefault="00AD7456">
      <w:pPr>
        <w:pStyle w:val="CommentText"/>
      </w:pPr>
      <w:r>
        <w:rPr>
          <w:rStyle w:val="CommentReference"/>
        </w:rPr>
        <w:annotationRef/>
      </w:r>
      <w:r>
        <w:t xml:space="preserve">Lots of spacing gaps between words. Wherever this is present, just make sure to hit the “backspace” or “delete” key and delete a space where you seem to have hit “space” twice. This is just a minor formatting issue but it is consistent. Because it occurs very frequently, just edit wherever it occurs. </w:t>
      </w:r>
    </w:p>
  </w:comment>
  <w:comment w:id="12" w:author="Reyhan Early" w:date="2016-07-22T17:38:00Z" w:initials="RE">
    <w:p w:rsidR="00AD7456" w:rsidRDefault="00AD7456">
      <w:pPr>
        <w:pStyle w:val="CommentText"/>
      </w:pPr>
      <w:r>
        <w:rPr>
          <w:rStyle w:val="CommentReference"/>
        </w:rPr>
        <w:annotationRef/>
      </w:r>
      <w:r>
        <w:t>coincidental</w:t>
      </w:r>
    </w:p>
  </w:comment>
  <w:comment w:id="13" w:author="Reyhan Early" w:date="2016-07-22T17:38:00Z" w:initials="RE">
    <w:p w:rsidR="00AD7456" w:rsidRDefault="00AD7456">
      <w:pPr>
        <w:pStyle w:val="CommentText"/>
      </w:pPr>
      <w:r>
        <w:rPr>
          <w:rStyle w:val="CommentReference"/>
        </w:rPr>
        <w:annotationRef/>
      </w:r>
      <w:r>
        <w:t>of</w:t>
      </w:r>
    </w:p>
  </w:comment>
  <w:comment w:id="14" w:author="Reyhan Early" w:date="2016-07-22T17:39:00Z" w:initials="RE">
    <w:p w:rsidR="00AD7456" w:rsidRDefault="00AD7456">
      <w:pPr>
        <w:pStyle w:val="CommentText"/>
      </w:pPr>
      <w:r>
        <w:rPr>
          <w:rStyle w:val="CommentReference"/>
        </w:rPr>
        <w:annotationRef/>
      </w:r>
      <w:r>
        <w:t xml:space="preserve">This is very informal, especially do to your use of a contraction. Consider rephrasing, like: “This leads to the question:” or similar phrasings. </w:t>
      </w:r>
    </w:p>
  </w:comment>
  <w:comment w:id="17" w:author="Reyhan Early" w:date="2016-07-22T17:45:00Z" w:initials="RE">
    <w:p w:rsidR="001C6D5C" w:rsidRDefault="001C6D5C">
      <w:pPr>
        <w:pStyle w:val="CommentText"/>
      </w:pPr>
      <w:r>
        <w:rPr>
          <w:rStyle w:val="CommentReference"/>
        </w:rPr>
        <w:annotationRef/>
      </w:r>
      <w:r>
        <w:t>one of his predictions</w:t>
      </w:r>
    </w:p>
  </w:comment>
  <w:comment w:id="24" w:author="Reyhan Early" w:date="2016-07-22T17:48:00Z" w:initials="RE">
    <w:p w:rsidR="001C6D5C" w:rsidRDefault="001C6D5C">
      <w:pPr>
        <w:pStyle w:val="CommentText"/>
      </w:pPr>
      <w:r>
        <w:rPr>
          <w:rStyle w:val="CommentReference"/>
        </w:rPr>
        <w:annotationRef/>
      </w:r>
      <w:r>
        <w:t>with</w:t>
      </w:r>
    </w:p>
  </w:comment>
  <w:comment w:id="27" w:author="Reyhan Early" w:date="2016-07-22T17:53:00Z" w:initials="RE">
    <w:p w:rsidR="00E90A63" w:rsidRDefault="00E90A63">
      <w:pPr>
        <w:pStyle w:val="CommentText"/>
      </w:pPr>
      <w:r>
        <w:rPr>
          <w:rStyle w:val="CommentReference"/>
        </w:rPr>
        <w:annotationRef/>
      </w:r>
      <w:r>
        <w:t>Avoid contractions.</w:t>
      </w:r>
    </w:p>
  </w:comment>
  <w:comment w:id="28" w:author="Reyhan Early" w:date="2016-07-22T17:53:00Z" w:initials="RE">
    <w:p w:rsidR="00E90A63" w:rsidRDefault="00E90A63">
      <w:pPr>
        <w:pStyle w:val="CommentText"/>
      </w:pPr>
      <w:r>
        <w:rPr>
          <w:rStyle w:val="CommentReference"/>
        </w:rPr>
        <w:annotationRef/>
      </w:r>
      <w:r>
        <w:t>Spelling: “categories”</w:t>
      </w:r>
    </w:p>
  </w:comment>
  <w:comment w:id="30" w:author="Reyhan Early" w:date="2016-07-22T17:53:00Z" w:initials="RE">
    <w:p w:rsidR="00E90A63" w:rsidRDefault="00E90A63">
      <w:pPr>
        <w:pStyle w:val="CommentText"/>
      </w:pPr>
      <w:r>
        <w:rPr>
          <w:rStyle w:val="CommentReference"/>
        </w:rPr>
        <w:annotationRef/>
      </w:r>
      <w:r>
        <w:t>around</w:t>
      </w:r>
    </w:p>
  </w:comment>
  <w:comment w:id="31" w:author="Reyhan Early" w:date="2016-07-22T17:53:00Z" w:initials="RE">
    <w:p w:rsidR="00E90A63" w:rsidRDefault="00E90A63">
      <w:pPr>
        <w:pStyle w:val="CommentText"/>
      </w:pPr>
      <w:r>
        <w:rPr>
          <w:rStyle w:val="CommentReference"/>
        </w:rPr>
        <w:annotationRef/>
      </w:r>
      <w:r>
        <w:t>gravitational</w:t>
      </w:r>
    </w:p>
  </w:comment>
  <w:comment w:id="32" w:author="Reyhan Early" w:date="2016-07-22T17:54:00Z" w:initials="RE">
    <w:p w:rsidR="00E90A63" w:rsidRDefault="00E90A63">
      <w:pPr>
        <w:pStyle w:val="CommentText"/>
      </w:pPr>
      <w:r>
        <w:rPr>
          <w:rStyle w:val="CommentReference"/>
        </w:rPr>
        <w:annotationRef/>
      </w:r>
      <w:r>
        <w:t>called</w:t>
      </w:r>
    </w:p>
  </w:comment>
  <w:comment w:id="33" w:author="Reyhan Early" w:date="2016-07-22T17:54:00Z" w:initials="RE">
    <w:p w:rsidR="00E90A63" w:rsidRDefault="00E90A63">
      <w:pPr>
        <w:pStyle w:val="CommentText"/>
      </w:pPr>
      <w:r>
        <w:rPr>
          <w:rStyle w:val="CommentReference"/>
        </w:rPr>
        <w:annotationRef/>
      </w:r>
      <w:r>
        <w:t>are</w:t>
      </w:r>
    </w:p>
  </w:comment>
  <w:comment w:id="36" w:author="Reyhan Early" w:date="2016-07-22T17:56:00Z" w:initials="RE">
    <w:p w:rsidR="00AA5AE5" w:rsidRDefault="00AA5AE5">
      <w:pPr>
        <w:pStyle w:val="CommentText"/>
      </w:pPr>
      <w:r>
        <w:rPr>
          <w:rStyle w:val="CommentReference"/>
        </w:rPr>
        <w:annotationRef/>
      </w:r>
      <w:r>
        <w:t>light remains</w:t>
      </w:r>
    </w:p>
  </w:comment>
  <w:comment w:id="46" w:author="Reyhan Early" w:date="2016-07-22T18:01:00Z" w:initials="RE">
    <w:p w:rsidR="00AA5AE5" w:rsidRDefault="00AA5AE5">
      <w:pPr>
        <w:pStyle w:val="CommentText"/>
      </w:pPr>
      <w:r>
        <w:rPr>
          <w:rStyle w:val="CommentReference"/>
        </w:rPr>
        <w:annotationRef/>
      </w:r>
      <w:r>
        <w:t>forming</w:t>
      </w:r>
    </w:p>
  </w:comment>
  <w:comment w:id="48" w:author="Reyhan Early" w:date="2016-07-22T18:03:00Z" w:initials="RE">
    <w:p w:rsidR="00AA5AE5" w:rsidRDefault="00AA5AE5">
      <w:pPr>
        <w:pStyle w:val="CommentText"/>
      </w:pPr>
      <w:r>
        <w:rPr>
          <w:rStyle w:val="CommentReference"/>
        </w:rPr>
        <w:annotationRef/>
      </w:r>
      <w:r>
        <w:t>as well as a beam splitter</w:t>
      </w:r>
    </w:p>
  </w:comment>
  <w:comment w:id="49" w:author="Reyhan Early" w:date="2016-07-22T18:06:00Z" w:initials="RE">
    <w:p w:rsidR="00AA5AE5" w:rsidRDefault="00AA5AE5">
      <w:pPr>
        <w:pStyle w:val="CommentText"/>
      </w:pPr>
      <w:r>
        <w:rPr>
          <w:rStyle w:val="CommentReference"/>
        </w:rPr>
        <w:annotationRef/>
      </w:r>
      <w:r>
        <w:t>are four freely-hanging mirrors</w:t>
      </w:r>
    </w:p>
  </w:comment>
  <w:comment w:id="51" w:author="Reyhan Early" w:date="2016-07-22T18:06:00Z" w:initials="RE">
    <w:p w:rsidR="00AA5AE5" w:rsidRDefault="00AA5AE5">
      <w:pPr>
        <w:pStyle w:val="CommentText"/>
      </w:pPr>
      <w:r>
        <w:rPr>
          <w:rStyle w:val="CommentReference"/>
        </w:rPr>
        <w:annotationRef/>
      </w:r>
      <w:r>
        <w:t>Subject-verb agreement: Because “mirrors” is plural, you need a plural verb form (reflect).</w:t>
      </w:r>
    </w:p>
  </w:comment>
  <w:comment w:id="54" w:author="Reyhan Early" w:date="2016-07-22T18:08:00Z" w:initials="RE">
    <w:p w:rsidR="00BF5271" w:rsidRDefault="00BF5271">
      <w:pPr>
        <w:pStyle w:val="CommentText"/>
      </w:pPr>
      <w:r>
        <w:rPr>
          <w:rStyle w:val="CommentReference"/>
        </w:rPr>
        <w:annotationRef/>
      </w:r>
      <w:r>
        <w:t>were to change</w:t>
      </w:r>
    </w:p>
  </w:comment>
  <w:comment w:id="59" w:author="Reyhan Early" w:date="2016-07-22T18:10:00Z" w:initials="RE">
    <w:p w:rsidR="005C3301" w:rsidRDefault="005C3301">
      <w:pPr>
        <w:pStyle w:val="CommentText"/>
      </w:pPr>
      <w:r>
        <w:rPr>
          <w:rStyle w:val="CommentReference"/>
        </w:rPr>
        <w:annotationRef/>
      </w:r>
      <w:r>
        <w:t>Avoid contractions.</w:t>
      </w:r>
    </w:p>
  </w:comment>
  <w:comment w:id="63" w:author="Reyhan Early" w:date="2016-07-22T18:14:00Z" w:initials="RE">
    <w:p w:rsidR="005C3301" w:rsidRDefault="005C3301">
      <w:pPr>
        <w:pStyle w:val="CommentText"/>
      </w:pPr>
      <w:r>
        <w:rPr>
          <w:rStyle w:val="CommentReference"/>
        </w:rPr>
        <w:annotationRef/>
      </w:r>
      <w:r>
        <w:t>Fix spacing gap.</w:t>
      </w:r>
    </w:p>
  </w:comment>
  <w:comment w:id="65" w:author="Reyhan Early" w:date="2016-07-22T18:15:00Z" w:initials="RE">
    <w:p w:rsidR="005C3301" w:rsidRDefault="005C3301">
      <w:pPr>
        <w:pStyle w:val="CommentText"/>
      </w:pPr>
      <w:r>
        <w:rPr>
          <w:rStyle w:val="CommentReference"/>
        </w:rPr>
        <w:annotationRef/>
      </w:r>
      <w:r>
        <w:t>Fix spacing.</w:t>
      </w:r>
    </w:p>
  </w:comment>
  <w:comment w:id="68" w:author="Reyhan Early" w:date="2016-07-22T18:28:00Z" w:initials="RE">
    <w:p w:rsidR="00BA4401" w:rsidRDefault="00BA4401">
      <w:pPr>
        <w:pStyle w:val="CommentText"/>
      </w:pPr>
      <w:r>
        <w:rPr>
          <w:rStyle w:val="CommentReference"/>
        </w:rPr>
        <w:annotationRef/>
      </w:r>
      <w:r>
        <w:t xml:space="preserve">Past tense needed. </w:t>
      </w:r>
    </w:p>
  </w:comment>
  <w:comment w:id="73" w:author="Reyhan Early" w:date="2016-07-22T18:32:00Z" w:initials="RE">
    <w:p w:rsidR="00BA4401" w:rsidRDefault="00BA4401">
      <w:pPr>
        <w:pStyle w:val="CommentText"/>
      </w:pPr>
      <w:r>
        <w:rPr>
          <w:rStyle w:val="CommentReference"/>
        </w:rPr>
        <w:annotationRef/>
      </w:r>
      <w:r>
        <w:t>Avoid contractions.</w:t>
      </w:r>
    </w:p>
  </w:comment>
  <w:comment w:id="77" w:author="Reyhan Early" w:date="2016-07-22T18:34:00Z" w:initials="RE">
    <w:p w:rsidR="00BA4401" w:rsidRDefault="00BA4401">
      <w:pPr>
        <w:pStyle w:val="CommentText"/>
      </w:pPr>
      <w:r>
        <w:rPr>
          <w:rStyle w:val="CommentReference"/>
        </w:rPr>
        <w:annotationRef/>
      </w:r>
      <w:r>
        <w:t>See comment RE26.</w:t>
      </w:r>
    </w:p>
  </w:comment>
  <w:comment w:id="78" w:author="Reyhan Early" w:date="2016-07-22T18:34:00Z" w:initials="RE">
    <w:p w:rsidR="00BA4401" w:rsidRDefault="00BA4401">
      <w:pPr>
        <w:pStyle w:val="CommentText"/>
      </w:pPr>
      <w:r>
        <w:rPr>
          <w:rStyle w:val="CommentReference"/>
        </w:rPr>
        <w:annotationRef/>
      </w:r>
      <w:r>
        <w:t xml:space="preserve">identical to those that </w:t>
      </w:r>
    </w:p>
  </w:comment>
  <w:comment w:id="79" w:author="Reyhan Early" w:date="2016-07-22T18:40:00Z" w:initials="RE">
    <w:p w:rsidR="00581CE9" w:rsidRDefault="00581CE9">
      <w:pPr>
        <w:pStyle w:val="CommentText"/>
      </w:pPr>
      <w:r>
        <w:rPr>
          <w:rStyle w:val="CommentReference"/>
        </w:rPr>
        <w:annotationRef/>
      </w:r>
      <w:r>
        <w:t xml:space="preserve">Check with professor to see if the use of first person (I, me, my) is suitable for your paper. </w:t>
      </w:r>
    </w:p>
  </w:comment>
  <w:comment w:id="80" w:author="Reyhan Early" w:date="2016-07-22T18:39:00Z" w:initials="RE">
    <w:p w:rsidR="00581CE9" w:rsidRDefault="00581CE9">
      <w:pPr>
        <w:pStyle w:val="CommentText"/>
      </w:pPr>
      <w:r>
        <w:rPr>
          <w:rStyle w:val="CommentReference"/>
        </w:rPr>
        <w:annotationRef/>
      </w:r>
      <w:r>
        <w:t>those</w:t>
      </w:r>
    </w:p>
  </w:comment>
  <w:comment w:id="82" w:author="Reyhan Early" w:date="2016-07-22T18:39:00Z" w:initials="RE">
    <w:p w:rsidR="00581CE9" w:rsidRDefault="00581CE9">
      <w:pPr>
        <w:pStyle w:val="CommentText"/>
      </w:pPr>
      <w:r>
        <w:rPr>
          <w:rStyle w:val="CommentReference"/>
        </w:rPr>
        <w:annotationRef/>
      </w:r>
      <w:r>
        <w:t>to investigate</w:t>
      </w:r>
    </w:p>
  </w:comment>
  <w:comment w:id="83" w:author="Reyhan Early" w:date="2016-07-22T18:40:00Z" w:initials="RE">
    <w:p w:rsidR="00581CE9" w:rsidRDefault="00581CE9">
      <w:pPr>
        <w:pStyle w:val="CommentText"/>
      </w:pPr>
      <w:r>
        <w:rPr>
          <w:rStyle w:val="CommentReference"/>
        </w:rPr>
        <w:annotationRef/>
      </w:r>
      <w:r>
        <w:t>See comment RE29.</w:t>
      </w:r>
    </w:p>
  </w:comment>
  <w:comment w:id="87" w:author="Reyhan Early" w:date="2016-07-22T18:41:00Z" w:initials="RE">
    <w:p w:rsidR="00581CE9" w:rsidRDefault="00581CE9">
      <w:pPr>
        <w:pStyle w:val="CommentText"/>
      </w:pPr>
      <w:r>
        <w:rPr>
          <w:rStyle w:val="CommentReference"/>
        </w:rPr>
        <w:annotationRef/>
      </w:r>
      <w:r>
        <w:t>categorized</w:t>
      </w:r>
    </w:p>
  </w:comment>
  <w:comment w:id="89" w:author="Reyhan Early" w:date="2016-07-22T18:41:00Z" w:initials="RE">
    <w:p w:rsidR="00581CE9" w:rsidRDefault="00581CE9">
      <w:pPr>
        <w:pStyle w:val="CommentText"/>
      </w:pPr>
      <w:r>
        <w:rPr>
          <w:rStyle w:val="CommentReference"/>
        </w:rPr>
        <w:annotationRef/>
      </w:r>
      <w:r>
        <w:t>onto</w:t>
      </w:r>
    </w:p>
  </w:comment>
  <w:comment w:id="91" w:author="Reyhan Early" w:date="2016-07-22T18:42:00Z" w:initials="RE">
    <w:p w:rsidR="00581CE9" w:rsidRDefault="00581CE9">
      <w:pPr>
        <w:pStyle w:val="CommentText"/>
      </w:pPr>
      <w:r>
        <w:rPr>
          <w:rStyle w:val="CommentReference"/>
        </w:rPr>
        <w:annotationRef/>
      </w:r>
      <w:r>
        <w:t>The signal</w:t>
      </w:r>
    </w:p>
  </w:comment>
  <w:comment w:id="95" w:author="Reyhan Early" w:date="2016-07-22T18:45:00Z" w:initials="RE">
    <w:p w:rsidR="00581CE9" w:rsidRDefault="00581CE9">
      <w:pPr>
        <w:pStyle w:val="CommentText"/>
      </w:pPr>
      <w:r>
        <w:rPr>
          <w:rStyle w:val="CommentReference"/>
        </w:rPr>
        <w:annotationRef/>
      </w:r>
      <w:r>
        <w:t>Meaning is not clear. Reword.</w:t>
      </w:r>
    </w:p>
  </w:comment>
  <w:comment w:id="100" w:author="Reyhan Early" w:date="2016-07-22T18:47:00Z" w:initials="RE">
    <w:p w:rsidR="00581CE9" w:rsidRDefault="00581CE9">
      <w:pPr>
        <w:pStyle w:val="CommentText"/>
      </w:pPr>
      <w:r>
        <w:rPr>
          <w:rStyle w:val="CommentReference"/>
        </w:rPr>
        <w:annotationRef/>
      </w:r>
      <w:r>
        <w:t>with</w:t>
      </w:r>
    </w:p>
  </w:comment>
  <w:comment w:id="104" w:author="Reyhan Early" w:date="2016-07-22T18:48:00Z" w:initials="RE">
    <w:p w:rsidR="00444EFF" w:rsidRDefault="00444EFF">
      <w:pPr>
        <w:pStyle w:val="CommentText"/>
      </w:pPr>
      <w:r>
        <w:rPr>
          <w:rStyle w:val="CommentReference"/>
        </w:rPr>
        <w:annotationRef/>
      </w:r>
      <w:r>
        <w:t>Fix spacing gap.</w:t>
      </w:r>
    </w:p>
  </w:comment>
  <w:comment w:id="106" w:author="Reyhan Early" w:date="2016-07-22T18:50:00Z" w:initials="RE">
    <w:p w:rsidR="00444EFF" w:rsidRDefault="00444EFF">
      <w:pPr>
        <w:pStyle w:val="CommentText"/>
      </w:pPr>
      <w:r>
        <w:rPr>
          <w:rStyle w:val="CommentReference"/>
        </w:rPr>
        <w:annotationRef/>
      </w:r>
      <w:r>
        <w:t xml:space="preserve">Capitalize. </w:t>
      </w:r>
    </w:p>
  </w:comment>
  <w:comment w:id="112" w:author="Reyhan Early" w:date="2016-07-22T18:55:00Z" w:initials="RE">
    <w:p w:rsidR="00444EFF" w:rsidRDefault="00444EFF">
      <w:pPr>
        <w:pStyle w:val="CommentText"/>
      </w:pPr>
      <w:r>
        <w:rPr>
          <w:rStyle w:val="CommentReference"/>
        </w:rPr>
        <w:annotationRef/>
      </w:r>
      <w:r>
        <w:t>statistics</w:t>
      </w:r>
    </w:p>
  </w:comment>
  <w:comment w:id="115" w:author="Reyhan Early" w:date="2016-07-22T18:55:00Z" w:initials="RE">
    <w:p w:rsidR="00444EFF" w:rsidRDefault="00444EFF">
      <w:pPr>
        <w:pStyle w:val="CommentText"/>
      </w:pPr>
      <w:r>
        <w:rPr>
          <w:rStyle w:val="CommentReference"/>
        </w:rPr>
        <w:annotationRef/>
      </w:r>
      <w:r>
        <w:t>Avoid contractions.</w:t>
      </w:r>
    </w:p>
  </w:comment>
  <w:comment w:id="116" w:author="Reyhan Early" w:date="2016-07-22T18:55:00Z" w:initials="RE">
    <w:p w:rsidR="00444EFF" w:rsidRDefault="00444EFF">
      <w:pPr>
        <w:pStyle w:val="CommentText"/>
      </w:pPr>
      <w:r>
        <w:rPr>
          <w:rStyle w:val="CommentReference"/>
        </w:rPr>
        <w:annotationRef/>
      </w:r>
      <w:r>
        <w:t>have become</w:t>
      </w:r>
    </w:p>
  </w:comment>
  <w:comment w:id="117" w:author="Reyhan Early" w:date="2016-07-22T18:56:00Z" w:initials="RE">
    <w:p w:rsidR="00444EFF" w:rsidRDefault="00444EFF">
      <w:pPr>
        <w:pStyle w:val="CommentText"/>
      </w:pPr>
      <w:r>
        <w:rPr>
          <w:rStyle w:val="CommentReference"/>
        </w:rPr>
        <w:annotationRef/>
      </w:r>
      <w:r>
        <w:t xml:space="preserve">Meaning is unclear. Consider rewording. </w:t>
      </w:r>
    </w:p>
  </w:comment>
  <w:comment w:id="119" w:author="Reyhan Early" w:date="2016-07-22T18:56:00Z" w:initials="RE">
    <w:p w:rsidR="00444EFF" w:rsidRDefault="00444EFF">
      <w:pPr>
        <w:pStyle w:val="CommentText"/>
      </w:pPr>
      <w:r>
        <w:rPr>
          <w:rStyle w:val="CommentReference"/>
        </w:rPr>
        <w:annotationRef/>
      </w:r>
      <w:r>
        <w:t>Overall (one word)</w:t>
      </w:r>
    </w:p>
  </w:comment>
  <w:comment w:id="120" w:author="Reyhan Early" w:date="2016-07-22T18:59:00Z" w:initials="RE">
    <w:p w:rsidR="00444EFF" w:rsidRDefault="00444EFF">
      <w:pPr>
        <w:pStyle w:val="CommentText"/>
      </w:pPr>
      <w:r>
        <w:rPr>
          <w:rStyle w:val="CommentReference"/>
        </w:rPr>
        <w:annotationRef/>
      </w:r>
      <w:r>
        <w:t xml:space="preserve">Do you mean none of them would be significant enough to claim a detection? Or that none of them would be insignificant enough not to claim a detection? </w:t>
      </w:r>
      <w:r w:rsidR="00E20820">
        <w:t xml:space="preserve">If you mean the first one, write “none of those SNRs would be significant enough to claim a detection.” </w:t>
      </w:r>
    </w:p>
  </w:comment>
  <w:comment w:id="122" w:author="Reyhan Early" w:date="2016-07-22T18:57:00Z" w:initials="RE">
    <w:p w:rsidR="00444EFF" w:rsidRDefault="00444EFF">
      <w:pPr>
        <w:pStyle w:val="CommentText"/>
      </w:pPr>
      <w:r>
        <w:rPr>
          <w:rStyle w:val="CommentReference"/>
        </w:rPr>
        <w:annotationRef/>
      </w:r>
      <w:r>
        <w:t>Bridge spacing gap.</w:t>
      </w:r>
    </w:p>
  </w:comment>
  <w:comment w:id="124" w:author="Reyhan Early" w:date="2016-07-22T18:59:00Z" w:initials="RE">
    <w:p w:rsidR="00E20820" w:rsidRDefault="00E20820">
      <w:pPr>
        <w:pStyle w:val="CommentText"/>
      </w:pPr>
      <w:r>
        <w:rPr>
          <w:rStyle w:val="CommentReference"/>
        </w:rPr>
        <w:annotationRef/>
      </w:r>
      <w:r>
        <w:t>is</w:t>
      </w:r>
    </w:p>
  </w:comment>
  <w:comment w:id="126" w:author="Reyhan Early" w:date="2016-07-22T19:01:00Z" w:initials="RE">
    <w:p w:rsidR="00E20820" w:rsidRDefault="00E20820">
      <w:pPr>
        <w:pStyle w:val="CommentText"/>
      </w:pPr>
      <w:r>
        <w:rPr>
          <w:rStyle w:val="CommentReference"/>
        </w:rPr>
        <w:annotationRef/>
      </w:r>
      <w:r>
        <w:t>its</w:t>
      </w:r>
    </w:p>
  </w:comment>
  <w:comment w:id="127" w:author="Reyhan Early" w:date="2016-07-22T19:01:00Z" w:initials="RE">
    <w:p w:rsidR="00E20820" w:rsidRDefault="00E20820">
      <w:pPr>
        <w:pStyle w:val="CommentText"/>
      </w:pPr>
      <w:r>
        <w:rPr>
          <w:rStyle w:val="CommentReference"/>
        </w:rPr>
        <w:annotationRef/>
      </w:r>
      <w:r>
        <w:t xml:space="preserve">I’m not sure this is the right word to express what you mean. </w:t>
      </w:r>
    </w:p>
  </w:comment>
  <w:comment w:id="132" w:author="Reyhan Early" w:date="2016-07-22T19:02:00Z" w:initials="RE">
    <w:p w:rsidR="00E20820" w:rsidRDefault="00E20820">
      <w:pPr>
        <w:pStyle w:val="CommentText"/>
      </w:pPr>
      <w:r>
        <w:rPr>
          <w:rStyle w:val="CommentReference"/>
        </w:rPr>
        <w:annotationRef/>
      </w:r>
      <w:r>
        <w:t xml:space="preserve">Bridge spacing gap. </w:t>
      </w:r>
    </w:p>
  </w:comment>
  <w:comment w:id="133" w:author="Reyhan Early" w:date="2016-07-22T18:17:00Z" w:initials="RE">
    <w:p w:rsidR="00184472" w:rsidRDefault="00184472">
      <w:pPr>
        <w:pStyle w:val="CommentText"/>
      </w:pPr>
      <w:r>
        <w:rPr>
          <w:rStyle w:val="CommentReference"/>
        </w:rPr>
        <w:annotationRef/>
      </w:r>
      <w:r>
        <w:t>First, I completed …</w:t>
      </w:r>
    </w:p>
  </w:comment>
  <w:comment w:id="135" w:author="Reyhan Early" w:date="2016-07-22T18:22:00Z" w:initials="RE">
    <w:p w:rsidR="00184472" w:rsidRDefault="00184472">
      <w:pPr>
        <w:pStyle w:val="CommentText"/>
      </w:pPr>
      <w:r>
        <w:rPr>
          <w:rStyle w:val="CommentReference"/>
        </w:rPr>
        <w:annotationRef/>
      </w:r>
      <w:r>
        <w:t xml:space="preserve">Numbers smaller than 10 should be spelled out (two).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:rsidR="002B0DD2" w:rsidRDefault="002B0DD2">
      <w:r>
        <w:separator/>
      </w:r>
    </w:p>
  </w:endnote>
  <w:endnote w:type="continuationSeparator" w:id="0">
    <w:p w:rsidR="002B0DD2" w:rsidRDefault="002B0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1311CF" w:rsidRDefault="00F03C4F">
    <w:pPr>
      <w:spacing w:line="200" w:lineRule="exact"/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4" type="#_x0000_t202" style="position:absolute;margin-left:71pt;margin-top:754.6pt;width:118.6pt;height:17.95pt;z-index:-1260;mso-position-horizontal-relative:page;mso-position-vertical-relative:page" filled="f" stroked="f">
          <v:textbox style="mso-next-textbox:#_x0000_s2054" inset="0,0,0,0">
            <w:txbxContent>
              <w:p w:rsidR="001311CF" w:rsidRDefault="001311CF">
                <w:pPr>
                  <w:spacing w:line="240" w:lineRule="exact"/>
                  <w:ind w:left="20" w:right="-48"/>
                  <w:rPr>
                    <w:sz w:val="24"/>
                    <w:szCs w:val="24"/>
                  </w:rPr>
                </w:pPr>
                <w:r>
                  <w:rPr>
                    <w:spacing w:val="-172"/>
                    <w:w w:val="398"/>
                    <w:sz w:val="24"/>
                    <w:szCs w:val="24"/>
                  </w:rPr>
                  <w:t xml:space="preserve"> </w:t>
                </w:r>
                <w:r>
                  <w:rPr>
                    <w:position w:val="1"/>
                    <w:sz w:val="24"/>
                    <w:szCs w:val="24"/>
                  </w:rPr>
                  <w:t xml:space="preserve">c </w:t>
                </w:r>
                <w:r>
                  <w:rPr>
                    <w:spacing w:val="23"/>
                    <w:position w:val="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2016</w:t>
                </w:r>
                <w:r>
                  <w:rPr>
                    <w:spacing w:val="5"/>
                    <w:sz w:val="24"/>
                    <w:szCs w:val="24"/>
                  </w:rPr>
                  <w:t xml:space="preserve"> </w:t>
                </w:r>
                <w:r>
                  <w:rPr>
                    <w:spacing w:val="-6"/>
                    <w:sz w:val="24"/>
                    <w:szCs w:val="24"/>
                  </w:rPr>
                  <w:t>b</w:t>
                </w:r>
                <w:r>
                  <w:rPr>
                    <w:sz w:val="24"/>
                    <w:szCs w:val="24"/>
                  </w:rPr>
                  <w:t>y</w:t>
                </w:r>
                <w:r>
                  <w:rPr>
                    <w:spacing w:val="30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the</w:t>
                </w:r>
                <w:r>
                  <w:rPr>
                    <w:spacing w:val="48"/>
                    <w:sz w:val="24"/>
                    <w:szCs w:val="24"/>
                  </w:rPr>
                  <w:t xml:space="preserve"> </w:t>
                </w:r>
                <w:r>
                  <w:rPr>
                    <w:w w:val="110"/>
                    <w:sz w:val="24"/>
                    <w:szCs w:val="24"/>
                  </w:rPr>
                  <w:t>author.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01.2pt;margin-top:754.95pt;width:7.85pt;height:13.95pt;z-index:-1259;mso-position-horizontal-relative:page;mso-position-vertical-relative:page" filled="f" stroked="f">
          <v:textbox style="mso-next-textbox:#_x0000_s2053" inset="0,0,0,0">
            <w:txbxContent>
              <w:p w:rsidR="001311CF" w:rsidRDefault="001311CF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1311CF" w:rsidRDefault="00F03C4F">
    <w:pPr>
      <w:spacing w:line="200" w:lineRule="exact"/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71pt;margin-top:754.95pt;width:83.25pt;height:13.95pt;z-index:-1256;mso-position-horizontal-relative:page;mso-position-vertical-relative:page" filled="f" stroked="f">
          <v:textbox style="mso-next-textbox:#_x0000_s2050" inset="0,0,0,0">
            <w:txbxContent>
              <w:p w:rsidR="001311CF" w:rsidRDefault="001311CF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Septe</w:t>
                </w:r>
                <w:r>
                  <w:rPr>
                    <w:spacing w:val="-5"/>
                    <w:sz w:val="24"/>
                    <w:szCs w:val="24"/>
                  </w:rPr>
                  <w:t>m</w:t>
                </w:r>
                <w:r>
                  <w:rPr>
                    <w:spacing w:val="7"/>
                    <w:sz w:val="24"/>
                    <w:szCs w:val="24"/>
                  </w:rPr>
                  <w:t>b</w:t>
                </w:r>
                <w:r>
                  <w:rPr>
                    <w:sz w:val="24"/>
                    <w:szCs w:val="24"/>
                  </w:rPr>
                  <w:t xml:space="preserve">er </w:t>
                </w:r>
                <w:r>
                  <w:rPr>
                    <w:spacing w:val="4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2016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1311CF" w:rsidRDefault="00F03C4F">
    <w:pPr>
      <w:spacing w:line="200" w:lineRule="exact"/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71pt;margin-top:756.95pt;width:83.25pt;height:13.95pt;z-index:-1255;mso-position-horizontal-relative:page;mso-position-vertical-relative:page" filled="f" stroked="f">
          <v:textbox style="mso-next-textbox:#_x0000_s2049" inset="0,0,0,0">
            <w:txbxContent>
              <w:p w:rsidR="001311CF" w:rsidRDefault="001311CF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Septe</w:t>
                </w:r>
                <w:r>
                  <w:rPr>
                    <w:spacing w:val="-5"/>
                    <w:sz w:val="24"/>
                    <w:szCs w:val="24"/>
                  </w:rPr>
                  <w:t>m</w:t>
                </w:r>
                <w:r>
                  <w:rPr>
                    <w:spacing w:val="7"/>
                    <w:sz w:val="24"/>
                    <w:szCs w:val="24"/>
                  </w:rPr>
                  <w:t>b</w:t>
                </w:r>
                <w:r>
                  <w:rPr>
                    <w:sz w:val="24"/>
                    <w:szCs w:val="24"/>
                  </w:rPr>
                  <w:t xml:space="preserve">er </w:t>
                </w:r>
                <w:r>
                  <w:rPr>
                    <w:spacing w:val="4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2016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:rsidR="002B0DD2" w:rsidRDefault="002B0DD2">
      <w:r>
        <w:separator/>
      </w:r>
    </w:p>
  </w:footnote>
  <w:footnote w:type="continuationSeparator" w:id="0">
    <w:p w:rsidR="002B0DD2" w:rsidRDefault="002B0D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1311CF" w:rsidRDefault="00F03C4F">
    <w:pPr>
      <w:spacing w:line="200" w:lineRule="exact"/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75.2pt;margin-top:34.95pt;width:253pt;height:13.95pt;z-index:-1258;mso-position-horizontal-relative:page;mso-position-vertical-relative:page" filled="f" stroked="f">
          <v:textbox style="mso-next-textbox:#_x0000_s2052" inset="0,0,0,0">
            <w:txbxContent>
              <w:p w:rsidR="001311CF" w:rsidRDefault="001311CF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Possibility</w:t>
                </w:r>
                <w:r>
                  <w:rPr>
                    <w:spacing w:val="54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of</w:t>
                </w:r>
                <w:r>
                  <w:rPr>
                    <w:spacing w:val="14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Earlier </w:t>
                </w:r>
                <w:r>
                  <w:rPr>
                    <w:spacing w:val="23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LIGO</w:t>
                </w:r>
                <w:r>
                  <w:rPr>
                    <w:spacing w:val="47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to</w:t>
                </w:r>
                <w:r>
                  <w:rPr>
                    <w:spacing w:val="33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Det</w:t>
                </w:r>
                <w:r>
                  <w:rPr>
                    <w:spacing w:val="-12"/>
                    <w:sz w:val="24"/>
                    <w:szCs w:val="24"/>
                  </w:rPr>
                  <w:t>e</w:t>
                </w:r>
                <w:r>
                  <w:rPr>
                    <w:sz w:val="24"/>
                    <w:szCs w:val="24"/>
                  </w:rPr>
                  <w:t>ct</w:t>
                </w:r>
                <w:r>
                  <w:rPr>
                    <w:spacing w:val="50"/>
                    <w:sz w:val="24"/>
                    <w:szCs w:val="24"/>
                  </w:rPr>
                  <w:t xml:space="preserve"> </w:t>
                </w:r>
                <w:r>
                  <w:rPr>
                    <w:w w:val="101"/>
                    <w:sz w:val="24"/>
                    <w:szCs w:val="24"/>
                  </w:rPr>
                  <w:t>GW150914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24.3pt;margin-top:34.95pt;width:15.95pt;height:13.95pt;z-index:-1257;mso-position-horizontal-relative:page;mso-position-vertical-relative:page" filled="f" stroked="f">
          <v:textbox style="mso-next-textbox:#_x0000_s2051" inset="0,0,0,0">
            <w:txbxContent>
              <w:p w:rsidR="001311CF" w:rsidRDefault="001311CF">
                <w:pPr>
                  <w:spacing w:line="24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F03C4F">
                  <w:rPr>
                    <w:noProof/>
                    <w:sz w:val="24"/>
                    <w:szCs w:val="24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167F15"/>
    <w:multiLevelType w:val="multilevel"/>
    <w:tmpl w:val="1E22520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01976"/>
    <w:rsid w:val="001311CF"/>
    <w:rsid w:val="00184472"/>
    <w:rsid w:val="001C6D5C"/>
    <w:rsid w:val="002B0DD2"/>
    <w:rsid w:val="00444EFF"/>
    <w:rsid w:val="00581CE9"/>
    <w:rsid w:val="005C3301"/>
    <w:rsid w:val="007F4C88"/>
    <w:rsid w:val="00961B26"/>
    <w:rsid w:val="00AA5AE5"/>
    <w:rsid w:val="00AD7456"/>
    <w:rsid w:val="00BA4401"/>
    <w:rsid w:val="00BF5271"/>
    <w:rsid w:val="00E01976"/>
    <w:rsid w:val="00E20820"/>
    <w:rsid w:val="00E90A63"/>
    <w:rsid w:val="00F0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D74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4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4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4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4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4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D74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45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4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4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4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4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mments" Target="comments.xml"/><Relationship Id="rId20" Type="http://schemas.openxmlformats.org/officeDocument/2006/relationships/hyperlink" Target="http://www.caltech.edu/" TargetMode="External"/><Relationship Id="rId21" Type="http://schemas.openxmlformats.org/officeDocument/2006/relationships/hyperlink" Target="http://www.ligo.org/news/blind-injection.php" TargetMode="External"/><Relationship Id="rId22" Type="http://schemas.openxmlformats.org/officeDocument/2006/relationships/hyperlink" Target="http://mathworld.wolfram.com/" TargetMode="External"/><Relationship Id="rId23" Type="http://schemas.openxmlformats.org/officeDocument/2006/relationships/hyperlink" Target="http://mathworld.wolfram.com/" TargetMode="External"/><Relationship Id="rId24" Type="http://schemas.openxmlformats.org/officeDocument/2006/relationships/hyperlink" Target="http://mathworld.wolfram.com/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image" Target="media/image3.jpeg"/><Relationship Id="rId16" Type="http://schemas.openxmlformats.org/officeDocument/2006/relationships/footer" Target="footer3.xml"/><Relationship Id="rId17" Type="http://schemas.openxmlformats.org/officeDocument/2006/relationships/image" Target="media/image4.jpeg"/><Relationship Id="rId18" Type="http://schemas.openxmlformats.org/officeDocument/2006/relationships/hyperlink" Target="http://www.ligo.caltech.edu/page/" TargetMode="External"/><Relationship Id="rId19" Type="http://schemas.openxmlformats.org/officeDocument/2006/relationships/hyperlink" Target="http://www.ligo.caltech.edu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7F339-F7FF-144A-8191-C6F14D4ED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5315</Words>
  <Characters>26948</Characters>
  <Application>Microsoft Macintosh Word</Application>
  <DocSecurity>0</DocSecurity>
  <Lines>1418</Lines>
  <Paragraphs>948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Tonsing</cp:lastModifiedBy>
  <cp:revision>2</cp:revision>
  <dcterms:created xsi:type="dcterms:W3CDTF">2016-07-23T00:13:00Z</dcterms:created>
  <dcterms:modified xsi:type="dcterms:W3CDTF">2016-07-23T00:13:00Z</dcterms:modified>
</cp:coreProperties>
</file>